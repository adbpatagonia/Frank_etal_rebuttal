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A328E" w14:textId="77777777" w:rsidR="007911B4" w:rsidRPr="00182051" w:rsidRDefault="003B398F">
      <w:pPr>
        <w:pStyle w:val="Heading"/>
        <w:rPr>
          <w:rFonts w:ascii="Times New Roman" w:hAnsi="Times New Roman" w:cs="Times New Roman"/>
          <w:color w:val="000000"/>
          <w:sz w:val="32"/>
          <w:szCs w:val="32"/>
          <w:u w:color="000000"/>
          <w:rPrChange w:id="0" w:author="Montevecchi, William" w:date="2018-09-09T10:17:00Z">
            <w:rPr>
              <w:color w:val="000000"/>
              <w:sz w:val="32"/>
              <w:szCs w:val="32"/>
              <w:u w:color="000000"/>
            </w:rPr>
          </w:rPrChange>
        </w:rPr>
      </w:pPr>
      <w:r w:rsidRPr="00182051">
        <w:rPr>
          <w:rFonts w:ascii="Times New Roman" w:hAnsi="Times New Roman" w:cs="Times New Roman"/>
          <w:color w:val="000000"/>
          <w:sz w:val="32"/>
          <w:szCs w:val="32"/>
          <w:u w:color="000000"/>
          <w:rPrChange w:id="1" w:author="Montevecchi, William" w:date="2018-09-09T10:17:00Z">
            <w:rPr>
              <w:color w:val="000000"/>
              <w:sz w:val="32"/>
              <w:szCs w:val="32"/>
              <w:u w:color="000000"/>
            </w:rPr>
          </w:rPrChange>
        </w:rPr>
        <w:t xml:space="preserve">The collapse of a keystone forage </w:t>
      </w:r>
      <w:ins w:id="2" w:author="Aaron Adamack" w:date="2018-08-29T16:20:00Z">
        <w:r w:rsidRPr="00182051">
          <w:rPr>
            <w:rFonts w:ascii="Times New Roman" w:hAnsi="Times New Roman" w:cs="Times New Roman"/>
            <w:color w:val="000000"/>
            <w:sz w:val="32"/>
            <w:szCs w:val="32"/>
            <w:u w:color="000000"/>
            <w:rPrChange w:id="3" w:author="Montevecchi, William" w:date="2018-09-09T10:17:00Z">
              <w:rPr>
                <w:color w:val="000000"/>
                <w:sz w:val="32"/>
                <w:szCs w:val="32"/>
                <w:u w:color="000000"/>
              </w:rPr>
            </w:rPrChange>
          </w:rPr>
          <w:t xml:space="preserve">fish </w:t>
        </w:r>
      </w:ins>
      <w:r w:rsidRPr="00182051">
        <w:rPr>
          <w:rFonts w:ascii="Times New Roman" w:hAnsi="Times New Roman" w:cs="Times New Roman"/>
          <w:color w:val="000000"/>
          <w:sz w:val="32"/>
          <w:szCs w:val="32"/>
          <w:u w:color="000000"/>
          <w:rPrChange w:id="4" w:author="Montevecchi, William" w:date="2018-09-09T10:17:00Z">
            <w:rPr>
              <w:color w:val="000000"/>
              <w:sz w:val="32"/>
              <w:szCs w:val="32"/>
              <w:u w:color="000000"/>
            </w:rPr>
          </w:rPrChange>
        </w:rPr>
        <w:t>species</w:t>
      </w:r>
    </w:p>
    <w:p w14:paraId="466233BF" w14:textId="77777777" w:rsidR="007911B4" w:rsidRDefault="007911B4">
      <w:pPr>
        <w:pStyle w:val="BodyA"/>
      </w:pPr>
    </w:p>
    <w:p w14:paraId="40680F23" w14:textId="77777777" w:rsidR="007911B4" w:rsidRDefault="003B398F">
      <w:pPr>
        <w:pStyle w:val="BodyA"/>
        <w:spacing w:line="480" w:lineRule="auto"/>
      </w:pPr>
      <w:r>
        <w:rPr>
          <w:lang w:val="nl-NL"/>
        </w:rPr>
        <w:t>Buren, A.D.</w:t>
      </w:r>
      <w:r>
        <w:rPr>
          <w:vertAlign w:val="superscript"/>
        </w:rPr>
        <w:t>1</w:t>
      </w:r>
      <w:r>
        <w:rPr>
          <w:rStyle w:val="css-g38gqj"/>
        </w:rPr>
        <w:t>§, Murphy, H.M.</w:t>
      </w:r>
      <w:r>
        <w:rPr>
          <w:vertAlign w:val="superscript"/>
        </w:rPr>
        <w:t>1</w:t>
      </w:r>
      <w:r>
        <w:rPr>
          <w:rStyle w:val="css-g38gqj"/>
        </w:rPr>
        <w:t>*§, Adamack, A.T.</w:t>
      </w:r>
      <w:r>
        <w:rPr>
          <w:vertAlign w:val="superscript"/>
        </w:rPr>
        <w:t>1</w:t>
      </w:r>
      <w:r>
        <w:rPr>
          <w:rStyle w:val="css-g38gqj"/>
        </w:rPr>
        <w:t>, Davoren, G. K.</w:t>
      </w:r>
      <w:r>
        <w:rPr>
          <w:vertAlign w:val="superscript"/>
        </w:rPr>
        <w:t>2</w:t>
      </w:r>
      <w:r>
        <w:rPr>
          <w:lang w:val="nl-NL"/>
        </w:rPr>
        <w:t>, Koen-Alonso, M.</w:t>
      </w:r>
      <w:r>
        <w:rPr>
          <w:vertAlign w:val="superscript"/>
        </w:rPr>
        <w:t>1</w:t>
      </w:r>
      <w:r>
        <w:rPr>
          <w:lang w:val="it-IT"/>
        </w:rPr>
        <w:t>, Montevecchi W.A.</w:t>
      </w:r>
      <w:r>
        <w:rPr>
          <w:vertAlign w:val="superscript"/>
        </w:rPr>
        <w:t>3</w:t>
      </w:r>
      <w:r>
        <w:rPr>
          <w:rStyle w:val="css-g38gqj"/>
        </w:rPr>
        <w:t>, Mowbray, F. K.</w:t>
      </w:r>
      <w:r>
        <w:rPr>
          <w:vertAlign w:val="superscript"/>
        </w:rPr>
        <w:t>1</w:t>
      </w:r>
      <w:r>
        <w:rPr>
          <w:rStyle w:val="css-g38gqj"/>
        </w:rPr>
        <w:t>, Pepin, P.</w:t>
      </w:r>
      <w:r>
        <w:rPr>
          <w:vertAlign w:val="superscript"/>
        </w:rPr>
        <w:t>1</w:t>
      </w:r>
      <w:r>
        <w:rPr>
          <w:lang w:val="pt-PT"/>
        </w:rPr>
        <w:t>, Regular, P.</w:t>
      </w:r>
      <w:r>
        <w:rPr>
          <w:vertAlign w:val="superscript"/>
        </w:rPr>
        <w:t>1</w:t>
      </w:r>
      <w:r>
        <w:rPr>
          <w:lang w:val="de-DE"/>
        </w:rPr>
        <w:t>, Robert, D.</w:t>
      </w:r>
      <w:r>
        <w:rPr>
          <w:vertAlign w:val="superscript"/>
        </w:rPr>
        <w:t>4</w:t>
      </w:r>
      <w:r>
        <w:rPr>
          <w:lang w:val="de-DE"/>
        </w:rPr>
        <w:t>, Rose, G.A.</w:t>
      </w:r>
      <w:r>
        <w:rPr>
          <w:vertAlign w:val="superscript"/>
        </w:rPr>
        <w:t>5</w:t>
      </w:r>
      <w:r>
        <w:rPr>
          <w:rStyle w:val="css-g38gqj"/>
        </w:rPr>
        <w:t>, Stenson, G.</w:t>
      </w:r>
      <w:r>
        <w:rPr>
          <w:vertAlign w:val="superscript"/>
        </w:rPr>
        <w:t>1</w:t>
      </w:r>
      <w:r>
        <w:rPr>
          <w:rStyle w:val="css-g38gqj"/>
        </w:rPr>
        <w:t>, Varkey, D.</w:t>
      </w:r>
      <w:r>
        <w:rPr>
          <w:vertAlign w:val="superscript"/>
        </w:rPr>
        <w:t>1</w:t>
      </w:r>
    </w:p>
    <w:p w14:paraId="73198901" w14:textId="77777777" w:rsidR="007911B4" w:rsidRDefault="003B398F">
      <w:pPr>
        <w:pStyle w:val="BodyA"/>
        <w:spacing w:after="200" w:line="276" w:lineRule="auto"/>
      </w:pPr>
      <w:r>
        <w:t>Affiliations:</w:t>
      </w:r>
    </w:p>
    <w:p w14:paraId="35A9DCA8" w14:textId="77777777" w:rsidR="007911B4" w:rsidRDefault="003B398F">
      <w:pPr>
        <w:pStyle w:val="BodyA"/>
        <w:spacing w:after="200" w:line="276" w:lineRule="auto"/>
        <w:rPr>
          <w:rStyle w:val="css-g38gqj"/>
        </w:rPr>
      </w:pPr>
      <w:r>
        <w:rPr>
          <w:rStyle w:val="css-g38gqj"/>
        </w:rPr>
        <w:t>1. Northwest Atlantic Fisheries Centre, Fisheries and Oceans Canada, St. John's, NL, Canada</w:t>
      </w:r>
    </w:p>
    <w:p w14:paraId="5082E515" w14:textId="77777777" w:rsidR="007911B4" w:rsidRDefault="003B398F">
      <w:pPr>
        <w:pStyle w:val="BodyA"/>
        <w:spacing w:after="200" w:line="276" w:lineRule="auto"/>
        <w:rPr>
          <w:rStyle w:val="css-g38gqj"/>
        </w:rPr>
      </w:pPr>
      <w:r>
        <w:rPr>
          <w:rStyle w:val="css-g38gqj"/>
        </w:rPr>
        <w:t>2. Department of Biological Sciences, University of Manitoba, Winnipeg, MB, Canada</w:t>
      </w:r>
    </w:p>
    <w:p w14:paraId="489B3E7B" w14:textId="77777777" w:rsidR="007911B4" w:rsidRDefault="003B398F">
      <w:pPr>
        <w:pStyle w:val="BodyA"/>
        <w:keepNext/>
        <w:spacing w:line="480" w:lineRule="auto"/>
        <w:rPr>
          <w:rStyle w:val="css-g38gqj"/>
        </w:rPr>
      </w:pPr>
      <w:r>
        <w:rPr>
          <w:rStyle w:val="css-g38gqj"/>
        </w:rPr>
        <w:t>3. Cognitive and Behavioural Ecology Progamme, Departments of Biology and Psychology, Memorial University of Newfoundland, St. John’s, NL, Canada</w:t>
      </w:r>
    </w:p>
    <w:p w14:paraId="06B8C516" w14:textId="77777777" w:rsidR="007911B4" w:rsidRDefault="003B398F">
      <w:pPr>
        <w:pStyle w:val="BodyA"/>
        <w:spacing w:after="200" w:line="276" w:lineRule="auto"/>
        <w:rPr>
          <w:lang w:val="fr-FR"/>
        </w:rPr>
      </w:pPr>
      <w:r>
        <w:rPr>
          <w:lang w:val="fr-FR"/>
        </w:rPr>
        <w:t>4. Institut des sciences de la mer, Université du Québec à Rimouski, Rimouski, QC, Canada</w:t>
      </w:r>
    </w:p>
    <w:p w14:paraId="796D8CA5" w14:textId="77777777" w:rsidR="007911B4" w:rsidRDefault="003B398F">
      <w:pPr>
        <w:pStyle w:val="BodyA"/>
        <w:spacing w:after="200" w:line="276" w:lineRule="auto"/>
        <w:rPr>
          <w:rStyle w:val="css-g38gqj"/>
        </w:rPr>
      </w:pPr>
      <w:r>
        <w:rPr>
          <w:rStyle w:val="css-g38gqj"/>
        </w:rPr>
        <w:t xml:space="preserve">5. Institute for the Oceans and Fisheries, UBC, Vancouver, </w:t>
      </w:r>
      <w:ins w:id="5" w:author="George Rose" w:date="2018-08-30T07:07:00Z">
        <w:r>
          <w:rPr>
            <w:rStyle w:val="css-g38gqj"/>
          </w:rPr>
          <w:t xml:space="preserve">BC, </w:t>
        </w:r>
      </w:ins>
      <w:r>
        <w:rPr>
          <w:rStyle w:val="css-g38gqj"/>
        </w:rPr>
        <w:t>Canada.</w:t>
      </w:r>
    </w:p>
    <w:p w14:paraId="7AB983DC" w14:textId="77777777" w:rsidR="007911B4" w:rsidRDefault="003B398F">
      <w:pPr>
        <w:pStyle w:val="BodyA"/>
        <w:spacing w:after="200" w:line="276" w:lineRule="auto"/>
        <w:rPr>
          <w:rStyle w:val="css-g38gqj"/>
        </w:rPr>
      </w:pPr>
      <w:r>
        <w:rPr>
          <w:rStyle w:val="css-g38gqj"/>
        </w:rPr>
        <w:t>*corresponding author: Tel: +1 709 772 4925; Fax: + 1 709 772 4138; e-mail: Hannah.Murphy@dfo-mpo.gc.ca</w:t>
      </w:r>
    </w:p>
    <w:p w14:paraId="3A047ABF" w14:textId="77777777" w:rsidR="007911B4" w:rsidRDefault="003B398F">
      <w:pPr>
        <w:pStyle w:val="BodyA"/>
        <w:spacing w:after="200" w:line="276" w:lineRule="auto"/>
        <w:rPr>
          <w:rStyle w:val="css-g38gqj"/>
        </w:rPr>
      </w:pPr>
      <w:r>
        <w:rPr>
          <w:rStyle w:val="css-g38gqj"/>
        </w:rPr>
        <w:t>§ A.D.B and H.M.M. contributed equally to this paper and others have contributed equally. Authors have been listed in alphabetical order for each contribution level.</w:t>
      </w:r>
    </w:p>
    <w:p w14:paraId="58E5B38C" w14:textId="77777777" w:rsidR="007911B4" w:rsidRDefault="007911B4">
      <w:pPr>
        <w:pStyle w:val="BodyA"/>
        <w:spacing w:after="200" w:line="276" w:lineRule="auto"/>
      </w:pPr>
    </w:p>
    <w:p w14:paraId="7F25EA9B" w14:textId="77777777" w:rsidR="007911B4" w:rsidRDefault="003B398F">
      <w:pPr>
        <w:pStyle w:val="BodyA"/>
        <w:spacing w:after="200" w:line="276" w:lineRule="auto"/>
      </w:pPr>
      <w:r>
        <w:rPr>
          <w:rFonts w:ascii="Arial Unicode MS" w:hAnsi="Arial Unicode MS"/>
        </w:rPr>
        <w:br w:type="page"/>
      </w:r>
    </w:p>
    <w:p w14:paraId="6CA639F6" w14:textId="77777777" w:rsidR="007911B4" w:rsidRDefault="003B398F">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rPr>
        <w:lastRenderedPageBreak/>
        <w:t>Abstract</w:t>
      </w:r>
    </w:p>
    <w:p w14:paraId="400A83BC" w14:textId="529578ED" w:rsidR="007911B4" w:rsidRDefault="003B398F">
      <w:pPr>
        <w:pStyle w:val="BodyAA"/>
        <w:spacing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Capelin </w:t>
      </w:r>
      <w:commentRangeStart w:id="6"/>
      <w:r>
        <w:rPr>
          <w:rFonts w:ascii="Times New Roman" w:hAnsi="Times New Roman"/>
          <w:sz w:val="24"/>
          <w:szCs w:val="24"/>
        </w:rPr>
        <w:t>are the linchpin of the Northwest Atlantic ecosystem</w:t>
      </w:r>
      <w:commentRangeEnd w:id="6"/>
      <w:r w:rsidR="005B07CE">
        <w:rPr>
          <w:rStyle w:val="CommentReference"/>
          <w:rFonts w:ascii="Times New Roman" w:eastAsia="Arial Unicode MS" w:hAnsi="Times New Roman" w:cs="Times New Roman"/>
          <w:color w:val="auto"/>
        </w:rPr>
        <w:commentReference w:id="6"/>
      </w:r>
      <w:r>
        <w:rPr>
          <w:rFonts w:ascii="Times New Roman" w:hAnsi="Times New Roman"/>
          <w:sz w:val="24"/>
          <w:szCs w:val="24"/>
        </w:rPr>
        <w:t xml:space="preserve"> as they are the primary </w:t>
      </w:r>
      <w:ins w:id="7" w:author="Aaron Adamack" w:date="2018-08-29T16:21:00Z">
        <w:r>
          <w:rPr>
            <w:rFonts w:ascii="Times New Roman" w:hAnsi="Times New Roman"/>
            <w:sz w:val="24"/>
            <w:szCs w:val="24"/>
          </w:rPr>
          <w:t xml:space="preserve">energy </w:t>
        </w:r>
      </w:ins>
      <w:r>
        <w:rPr>
          <w:rFonts w:ascii="Times New Roman" w:hAnsi="Times New Roman"/>
          <w:sz w:val="24"/>
          <w:szCs w:val="24"/>
        </w:rPr>
        <w:t xml:space="preserve">conduit from lower to higher trophic levels. According to acoustic monitoring surveys conducted by Canada and the former USSR, the Newfoundland </w:t>
      </w:r>
      <w:del w:id="8" w:author="Montevecchi, William" w:date="2018-09-07T13:51:00Z">
        <w:r w:rsidDel="007C5924">
          <w:rPr>
            <w:rFonts w:ascii="Times New Roman" w:hAnsi="Times New Roman"/>
            <w:sz w:val="24"/>
            <w:szCs w:val="24"/>
          </w:rPr>
          <w:delText xml:space="preserve">(NAFO Division 2J3KL) </w:delText>
        </w:r>
      </w:del>
      <w:r>
        <w:rPr>
          <w:rFonts w:ascii="Times New Roman" w:hAnsi="Times New Roman"/>
          <w:sz w:val="24"/>
          <w:szCs w:val="24"/>
        </w:rPr>
        <w:t>capelin stock</w:t>
      </w:r>
      <w:ins w:id="9" w:author="Montevecchi, William" w:date="2018-09-07T13:51:00Z">
        <w:r w:rsidR="007C5924">
          <w:rPr>
            <w:rFonts w:ascii="Times New Roman" w:hAnsi="Times New Roman"/>
            <w:sz w:val="24"/>
            <w:szCs w:val="24"/>
          </w:rPr>
          <w:t xml:space="preserve"> (NAFO Division 2J3KL) </w:t>
        </w:r>
      </w:ins>
      <w:del w:id="10" w:author="Montevecchi, William" w:date="2018-09-07T13:51:00Z">
        <w:r w:rsidDel="007C5924">
          <w:rPr>
            <w:rFonts w:ascii="Times New Roman" w:hAnsi="Times New Roman"/>
            <w:sz w:val="24"/>
            <w:szCs w:val="24"/>
          </w:rPr>
          <w:delText xml:space="preserve"> </w:delText>
        </w:r>
      </w:del>
      <w:r>
        <w:rPr>
          <w:rFonts w:ascii="Times New Roman" w:hAnsi="Times New Roman"/>
          <w:sz w:val="24"/>
          <w:szCs w:val="24"/>
        </w:rPr>
        <w:t xml:space="preserve">suffered an order of magnitude decline in biomass </w:t>
      </w:r>
      <w:ins w:id="11" w:author="Aaron Adamack" w:date="2018-08-29T16:21:00Z">
        <w:r>
          <w:rPr>
            <w:rFonts w:ascii="Times New Roman" w:hAnsi="Times New Roman"/>
            <w:sz w:val="24"/>
            <w:szCs w:val="24"/>
          </w:rPr>
          <w:t>in 1990</w:t>
        </w:r>
      </w:ins>
      <w:del w:id="12" w:author="Aaron Adamack" w:date="2018-08-29T16:21:00Z">
        <w:r>
          <w:rPr>
            <w:rFonts w:ascii="Times New Roman" w:hAnsi="Times New Roman"/>
            <w:sz w:val="24"/>
            <w:szCs w:val="24"/>
          </w:rPr>
          <w:delText>during the early 1990s</w:delText>
        </w:r>
      </w:del>
      <w:r>
        <w:rPr>
          <w:rFonts w:ascii="Times New Roman" w:hAnsi="Times New Roman"/>
          <w:sz w:val="24"/>
          <w:szCs w:val="24"/>
        </w:rPr>
        <w:t xml:space="preserve">. This collapse was concomitant with drastic changes </w:t>
      </w:r>
      <w:ins w:id="13" w:author="Garry Stenson" w:date="2018-09-13T09:59:00Z">
        <w:r w:rsidR="005B07CE">
          <w:rPr>
            <w:rFonts w:ascii="Times New Roman" w:hAnsi="Times New Roman"/>
            <w:sz w:val="24"/>
            <w:szCs w:val="24"/>
          </w:rPr>
          <w:t xml:space="preserve">observed </w:t>
        </w:r>
      </w:ins>
      <w:r>
        <w:rPr>
          <w:rFonts w:ascii="Times New Roman" w:hAnsi="Times New Roman"/>
          <w:sz w:val="24"/>
          <w:szCs w:val="24"/>
        </w:rPr>
        <w:t xml:space="preserve">in the ecosystem during the late 1980s and early 1990s, and the capelin collapse was considered a key signal in the identification of a regime shift that occurred </w:t>
      </w:r>
      <w:commentRangeStart w:id="14"/>
      <w:r>
        <w:rPr>
          <w:rFonts w:ascii="Times New Roman" w:hAnsi="Times New Roman"/>
          <w:sz w:val="24"/>
          <w:szCs w:val="24"/>
        </w:rPr>
        <w:t>in the early 1990s</w:t>
      </w:r>
      <w:commentRangeEnd w:id="14"/>
      <w:r w:rsidR="005B07CE">
        <w:rPr>
          <w:rStyle w:val="CommentReference"/>
          <w:rFonts w:ascii="Times New Roman" w:eastAsia="Arial Unicode MS" w:hAnsi="Times New Roman" w:cs="Times New Roman"/>
          <w:color w:val="auto"/>
        </w:rPr>
        <w:commentReference w:id="14"/>
      </w:r>
      <w:r>
        <w:rPr>
          <w:rFonts w:ascii="Times New Roman" w:hAnsi="Times New Roman"/>
          <w:sz w:val="24"/>
          <w:szCs w:val="24"/>
        </w:rPr>
        <w:t xml:space="preserve">. However, while more than a dozen studies have provided evidence supporting a capelin stock collapse, there is also </w:t>
      </w:r>
      <w:commentRangeStart w:id="15"/>
      <w:r>
        <w:rPr>
          <w:rFonts w:ascii="Times New Roman" w:hAnsi="Times New Roman"/>
          <w:sz w:val="24"/>
          <w:szCs w:val="24"/>
        </w:rPr>
        <w:t>literature that supports</w:t>
      </w:r>
      <w:commentRangeEnd w:id="15"/>
      <w:r w:rsidR="005B07CE">
        <w:rPr>
          <w:rStyle w:val="CommentReference"/>
          <w:rFonts w:ascii="Times New Roman" w:eastAsia="Arial Unicode MS" w:hAnsi="Times New Roman" w:cs="Times New Roman"/>
          <w:color w:val="auto"/>
        </w:rPr>
        <w:commentReference w:id="15"/>
      </w:r>
      <w:r>
        <w:rPr>
          <w:rFonts w:ascii="Times New Roman" w:hAnsi="Times New Roman"/>
          <w:sz w:val="24"/>
          <w:szCs w:val="24"/>
        </w:rPr>
        <w:t xml:space="preserve"> a non-collapse hypothesis of capelin</w:t>
      </w:r>
      <w:r>
        <w:rPr>
          <w:rFonts w:ascii="Times New Roman" w:hAnsi="Times New Roman"/>
          <w:color w:val="151518"/>
          <w:sz w:val="24"/>
          <w:szCs w:val="24"/>
          <w:u w:color="151518"/>
        </w:rPr>
        <w:t xml:space="preserve">. The non-collapse hypothesis purports that rather than collapsing in 1991 the capelin stock either (1) </w:t>
      </w:r>
      <w:r>
        <w:rPr>
          <w:rFonts w:ascii="Times New Roman" w:hAnsi="Times New Roman"/>
          <w:sz w:val="24"/>
          <w:szCs w:val="24"/>
        </w:rPr>
        <w:t xml:space="preserve">changed its migratory patterns </w:t>
      </w:r>
      <w:ins w:id="16" w:author="Garry Stenson" w:date="2018-09-13T10:05:00Z">
        <w:r w:rsidR="005B07CE">
          <w:rPr>
            <w:rFonts w:ascii="Times New Roman" w:hAnsi="Times New Roman"/>
            <w:sz w:val="24"/>
            <w:szCs w:val="24"/>
          </w:rPr>
          <w:t>w</w:t>
        </w:r>
      </w:ins>
      <w:del w:id="17" w:author="Garry Stenson" w:date="2018-09-13T10:02:00Z">
        <w:r w:rsidDel="005B07CE">
          <w:rPr>
            <w:rFonts w:ascii="Times New Roman" w:hAnsi="Times New Roman"/>
            <w:sz w:val="24"/>
            <w:szCs w:val="24"/>
          </w:rPr>
          <w:delText xml:space="preserve">with </w:delText>
        </w:r>
      </w:del>
      <w:ins w:id="18" w:author="Garry Stenson" w:date="2018-09-13T10:02:00Z">
        <w:r w:rsidR="005B07CE">
          <w:rPr>
            <w:rFonts w:ascii="Times New Roman" w:hAnsi="Times New Roman"/>
            <w:sz w:val="24"/>
            <w:szCs w:val="24"/>
          </w:rPr>
          <w:t xml:space="preserve">hile </w:t>
        </w:r>
      </w:ins>
      <w:r>
        <w:rPr>
          <w:rFonts w:ascii="Times New Roman" w:hAnsi="Times New Roman"/>
          <w:sz w:val="24"/>
          <w:szCs w:val="24"/>
        </w:rPr>
        <w:t xml:space="preserve">the timing of the acoustic survey remaining constant, leading to a spatio-temporal mismatch between the survey and the stock, or (2) capelin </w:t>
      </w:r>
      <w:del w:id="19" w:author="Aaron Adamack" w:date="2018-08-29T16:21:00Z">
        <w:r>
          <w:rPr>
            <w:rFonts w:ascii="Times New Roman" w:hAnsi="Times New Roman"/>
            <w:sz w:val="24"/>
            <w:szCs w:val="24"/>
          </w:rPr>
          <w:delText xml:space="preserve">becoming </w:delText>
        </w:r>
      </w:del>
      <w:ins w:id="20" w:author="Aaron Adamack" w:date="2018-08-29T16:21:00Z">
        <w:r>
          <w:rPr>
            <w:rFonts w:ascii="Times New Roman" w:hAnsi="Times New Roman"/>
            <w:sz w:val="24"/>
            <w:szCs w:val="24"/>
          </w:rPr>
          <w:t xml:space="preserve">became </w:t>
        </w:r>
      </w:ins>
      <w:r>
        <w:rPr>
          <w:rFonts w:ascii="Times New Roman" w:hAnsi="Times New Roman"/>
          <w:sz w:val="24"/>
          <w:szCs w:val="24"/>
        </w:rPr>
        <w:t>less migratory and remained inshore year round, therefore being largely underestimated by the offshore surveys</w:t>
      </w:r>
      <w:r>
        <w:rPr>
          <w:rFonts w:ascii="Times New Roman" w:hAnsi="Times New Roman"/>
          <w:color w:val="151518"/>
          <w:sz w:val="24"/>
          <w:szCs w:val="24"/>
          <w:u w:color="151518"/>
        </w:rPr>
        <w:t>. We tested the collapse and non-collapse hypotheses using multiple independent datasets, which included both fishery-dependent (inshore commercial catch) and fishery-independent (spring and fall acoustic and fall bottom trawl surveys, oceanography cruises, capelin larval indices, aerial surveys, predator diet and behavior)</w:t>
      </w:r>
      <w:r>
        <w:rPr>
          <w:rFonts w:ascii="Times New Roman" w:hAnsi="Times New Roman"/>
          <w:sz w:val="24"/>
          <w:szCs w:val="24"/>
        </w:rPr>
        <w:t xml:space="preserve"> data, and diverse statistical methods</w:t>
      </w:r>
      <w:r>
        <w:rPr>
          <w:rFonts w:ascii="Times New Roman" w:hAnsi="Times New Roman"/>
          <w:color w:val="151518"/>
          <w:sz w:val="24"/>
          <w:szCs w:val="24"/>
          <w:u w:color="151518"/>
        </w:rPr>
        <w:t xml:space="preserve">. </w:t>
      </w:r>
      <w:r>
        <w:rPr>
          <w:rFonts w:ascii="Times New Roman" w:hAnsi="Times New Roman"/>
          <w:sz w:val="24"/>
          <w:szCs w:val="24"/>
        </w:rPr>
        <w:t xml:space="preserve">The hypothesis of a non-collapse of the capelin stock was rejected by our analyses. The weight of evidence approach led us to conclude that the Newfoundland capelin stock suffered a population collapse in </w:t>
      </w:r>
      <w:del w:id="21" w:author="Aaron Adamack" w:date="2018-08-29T16:21:00Z">
        <w:r>
          <w:rPr>
            <w:rFonts w:ascii="Times New Roman" w:hAnsi="Times New Roman"/>
            <w:sz w:val="24"/>
            <w:szCs w:val="24"/>
          </w:rPr>
          <w:delText xml:space="preserve">1991 </w:delText>
        </w:r>
      </w:del>
      <w:ins w:id="22" w:author="Aaron Adamack" w:date="2018-08-29T16:21:00Z">
        <w:r>
          <w:rPr>
            <w:rFonts w:ascii="Times New Roman" w:hAnsi="Times New Roman"/>
            <w:sz w:val="24"/>
            <w:szCs w:val="24"/>
          </w:rPr>
          <w:t xml:space="preserve">1990 </w:t>
        </w:r>
      </w:ins>
      <w:r>
        <w:rPr>
          <w:rFonts w:ascii="Times New Roman" w:hAnsi="Times New Roman"/>
          <w:sz w:val="24"/>
          <w:szCs w:val="24"/>
        </w:rPr>
        <w:t xml:space="preserve">with minimal recovery over the subsequent 25 years. </w:t>
      </w:r>
    </w:p>
    <w:p w14:paraId="6E6C9664" w14:textId="77777777" w:rsidR="007911B4" w:rsidRDefault="007911B4">
      <w:pPr>
        <w:pStyle w:val="BodyAA"/>
        <w:rPr>
          <w:rFonts w:ascii="Times New Roman" w:eastAsia="Times New Roman" w:hAnsi="Times New Roman" w:cs="Times New Roman"/>
          <w:sz w:val="24"/>
          <w:szCs w:val="24"/>
        </w:rPr>
      </w:pPr>
    </w:p>
    <w:p w14:paraId="56D26506" w14:textId="77777777" w:rsidR="007911B4" w:rsidRDefault="003B398F">
      <w:pPr>
        <w:pStyle w:val="BodyA"/>
        <w:spacing w:after="200" w:line="276" w:lineRule="auto"/>
      </w:pPr>
      <w:r>
        <w:rPr>
          <w:rFonts w:ascii="Arial Unicode MS" w:hAnsi="Arial Unicode MS"/>
        </w:rPr>
        <w:br w:type="page"/>
      </w:r>
    </w:p>
    <w:p w14:paraId="607A8A31" w14:textId="77777777" w:rsidR="007911B4" w:rsidRDefault="003B398F">
      <w:pPr>
        <w:pStyle w:val="Heading2"/>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lastRenderedPageBreak/>
        <w:t>Introduction</w:t>
      </w:r>
    </w:p>
    <w:p w14:paraId="58147309" w14:textId="4D38C10E" w:rsidR="007911B4" w:rsidRDefault="003B398F">
      <w:pPr>
        <w:pStyle w:val="Style1"/>
        <w:rPr>
          <w:rFonts w:ascii="Times New Roman" w:eastAsia="Times New Roman" w:hAnsi="Times New Roman" w:cs="Times New Roman"/>
        </w:rPr>
      </w:pPr>
      <w:r>
        <w:rPr>
          <w:rFonts w:ascii="Times New Roman" w:hAnsi="Times New Roman"/>
        </w:rPr>
        <w:t>Forage fish play crucial roles in many</w:t>
      </w:r>
      <w:r>
        <w:rPr>
          <w:rFonts w:ascii="Times New Roman" w:hAnsi="Times New Roman"/>
          <w:color w:val="FF0000"/>
          <w:u w:color="FF0000"/>
        </w:rPr>
        <w:t xml:space="preserve"> </w:t>
      </w:r>
      <w:r>
        <w:rPr>
          <w:rFonts w:ascii="Times New Roman" w:hAnsi="Times New Roman"/>
        </w:rPr>
        <w:t xml:space="preserve">ecosystems, transferring the bulk of </w:t>
      </w:r>
      <w:ins w:id="23" w:author="Aaron Adamack" w:date="2018-08-29T16:22:00Z">
        <w:r>
          <w:rPr>
            <w:rFonts w:ascii="Times New Roman" w:hAnsi="Times New Roman"/>
          </w:rPr>
          <w:t xml:space="preserve">the </w:t>
        </w:r>
      </w:ins>
      <w:r>
        <w:rPr>
          <w:rFonts w:ascii="Times New Roman" w:hAnsi="Times New Roman"/>
        </w:rPr>
        <w:t xml:space="preserve">energy from lower trophic levels to </w:t>
      </w:r>
      <w:del w:id="24" w:author="Garry Stenson" w:date="2018-09-13T10:07:00Z">
        <w:r w:rsidDel="005B07CE">
          <w:rPr>
            <w:rFonts w:ascii="Times New Roman" w:hAnsi="Times New Roman"/>
          </w:rPr>
          <w:delText>large vertebrate</w:delText>
        </w:r>
      </w:del>
      <w:ins w:id="25" w:author="Garry Stenson" w:date="2018-09-13T10:07:00Z">
        <w:r w:rsidR="005B07CE">
          <w:rPr>
            <w:rFonts w:ascii="Times New Roman" w:hAnsi="Times New Roman"/>
          </w:rPr>
          <w:t>high trophic level</w:t>
        </w:r>
      </w:ins>
      <w:r>
        <w:rPr>
          <w:rFonts w:ascii="Times New Roman" w:hAnsi="Times New Roman"/>
        </w:rPr>
        <w:t xml:space="preserve"> predators. Typically, </w:t>
      </w:r>
      <w:del w:id="26" w:author="Garry Stenson" w:date="2018-09-13T10:07:00Z">
        <w:r w:rsidDel="005B07CE">
          <w:rPr>
            <w:rFonts w:ascii="Times New Roman" w:hAnsi="Times New Roman"/>
          </w:rPr>
          <w:delText xml:space="preserve">they </w:delText>
        </w:r>
      </w:del>
      <w:ins w:id="27" w:author="Garry Stenson" w:date="2018-09-13T10:07:00Z">
        <w:r w:rsidR="005B07CE">
          <w:rPr>
            <w:rFonts w:ascii="Times New Roman" w:hAnsi="Times New Roman"/>
          </w:rPr>
          <w:t xml:space="preserve">forage </w:t>
        </w:r>
        <w:commentRangeStart w:id="28"/>
        <w:r w:rsidR="005B07CE">
          <w:rPr>
            <w:rFonts w:ascii="Times New Roman" w:hAnsi="Times New Roman"/>
          </w:rPr>
          <w:t>fish</w:t>
        </w:r>
      </w:ins>
      <w:commentRangeEnd w:id="28"/>
      <w:ins w:id="29" w:author="Garry Stenson" w:date="2018-09-13T10:08:00Z">
        <w:r w:rsidR="005B07CE">
          <w:rPr>
            <w:rStyle w:val="CommentReference"/>
            <w:rFonts w:ascii="Times New Roman" w:eastAsia="Arial Unicode MS" w:hAnsi="Times New Roman" w:cs="Times New Roman"/>
            <w:color w:val="auto"/>
          </w:rPr>
          <w:commentReference w:id="28"/>
        </w:r>
      </w:ins>
      <w:ins w:id="30" w:author="Garry Stenson" w:date="2018-09-13T10:07:00Z">
        <w:r w:rsidR="005B07CE">
          <w:rPr>
            <w:rFonts w:ascii="Times New Roman" w:hAnsi="Times New Roman"/>
          </w:rPr>
          <w:t xml:space="preserve"> </w:t>
        </w:r>
      </w:ins>
      <w:r>
        <w:rPr>
          <w:rFonts w:ascii="Times New Roman" w:hAnsi="Times New Roman"/>
        </w:rPr>
        <w:t>are small shoaling species that are characterized by short life expectancy and rapid</w:t>
      </w:r>
      <w:ins w:id="31" w:author="Garry Stenson" w:date="2018-09-13T10:08:00Z">
        <w:r w:rsidR="005B07CE">
          <w:rPr>
            <w:rFonts w:ascii="Times New Roman" w:hAnsi="Times New Roman"/>
          </w:rPr>
          <w:t>,</w:t>
        </w:r>
      </w:ins>
      <w:r>
        <w:rPr>
          <w:rFonts w:ascii="Times New Roman" w:hAnsi="Times New Roman"/>
        </w:rPr>
        <w:t xml:space="preserve"> but variable</w:t>
      </w:r>
      <w:ins w:id="32" w:author="Garry Stenson" w:date="2018-09-13T10:08:00Z">
        <w:r w:rsidR="005B07CE">
          <w:rPr>
            <w:rFonts w:ascii="Times New Roman" w:hAnsi="Times New Roman"/>
          </w:rPr>
          <w:t>,</w:t>
        </w:r>
      </w:ins>
      <w:r>
        <w:rPr>
          <w:rFonts w:ascii="Times New Roman" w:hAnsi="Times New Roman"/>
        </w:rPr>
        <w:t xml:space="preserve"> </w:t>
      </w:r>
      <w:commentRangeStart w:id="33"/>
      <w:r>
        <w:rPr>
          <w:rFonts w:ascii="Times New Roman" w:hAnsi="Times New Roman"/>
        </w:rPr>
        <w:t>growth</w:t>
      </w:r>
      <w:commentRangeEnd w:id="33"/>
      <w:r w:rsidR="005B07CE">
        <w:rPr>
          <w:rStyle w:val="CommentReference"/>
          <w:rFonts w:ascii="Times New Roman" w:eastAsia="Arial Unicode MS" w:hAnsi="Times New Roman" w:cs="Times New Roman"/>
          <w:color w:val="auto"/>
        </w:rPr>
        <w:commentReference w:id="33"/>
      </w:r>
      <w:r>
        <w:rPr>
          <w:rFonts w:ascii="Times New Roman" w:hAnsi="Times New Roman"/>
        </w:rPr>
        <w:t xml:space="preserve"> driven by environmental factors. Forage fish species often exhibit ‘boom and bust’ population dynamics, i.e. their abundances change rapidly and substantially</w:t>
      </w:r>
      <w:ins w:id="34" w:author="Garry Stenson" w:date="2018-09-13T10:09:00Z">
        <w:r w:rsidR="005B07CE">
          <w:rPr>
            <w:rFonts w:ascii="Times New Roman" w:hAnsi="Times New Roman"/>
          </w:rPr>
          <w:t>,</w:t>
        </w:r>
      </w:ins>
      <w:r>
        <w:rPr>
          <w:rFonts w:ascii="Times New Roman" w:hAnsi="Times New Roman"/>
        </w:rPr>
        <w:t xml:space="preserve"> and undergo phases of extremely high </w:t>
      </w:r>
      <w:del w:id="35" w:author="Garry Stenson" w:date="2018-09-13T10:09:00Z">
        <w:r w:rsidDel="005B07CE">
          <w:rPr>
            <w:rFonts w:ascii="Times New Roman" w:hAnsi="Times New Roman"/>
          </w:rPr>
          <w:delText xml:space="preserve">and </w:delText>
        </w:r>
      </w:del>
      <w:ins w:id="36" w:author="Garry Stenson" w:date="2018-09-13T10:09:00Z">
        <w:r w:rsidR="005B07CE">
          <w:rPr>
            <w:rFonts w:ascii="Times New Roman" w:hAnsi="Times New Roman"/>
          </w:rPr>
          <w:t xml:space="preserve">or </w:t>
        </w:r>
      </w:ins>
      <w:r>
        <w:rPr>
          <w:rFonts w:ascii="Times New Roman" w:hAnsi="Times New Roman"/>
        </w:rPr>
        <w:t xml:space="preserve">extremely low abundances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&gt;&lt;Author&gt;Soutar&lt;/Author&gt;&lt;Year&gt;1969&lt;/Year&gt;&lt;RecNum&gt;891&lt;/RecNum&gt;&lt;DisplayText&gt;(Soutar &amp; Issacs 1969, Schwartzlose et al. 1999, Chavez et al. 2003, Pikitch et al. 2012, Pikitch et al.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&gt;&lt;Author&gt;Pikitch&lt;/Author&gt;&lt;Year&gt;2012&lt;/Year&gt;&lt;record&gt;&lt;rec-number&gt;712&lt;/rec-number&gt;&lt;foreign-keys&gt;&lt;key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Program&lt;/publisher&gt;&lt;label&gt;736&lt;/label&gt;&lt;urls/&gt;&lt;/record&gt;&lt;/Cite&gt;&lt;Cite  &gt;&lt;Author&gt;K&lt;/Author&gt;&lt;Year&gt;2014&lt;/Year&gt;&lt;record&gt;&lt;rec-number&gt;1049&lt;/rec-number&gt;&lt;foreign-keys&gt;&lt;key app="EN" db-id="2pv5prxr6xz2a4ea50h5dww0ewvx0ttdtdsa" timestamp="1532953347"&gt;1049&lt;/key&gt;&lt;/foreign-keys&gt;&lt;ref-type name="Journal Article"&gt;17&lt;/ref-type&gt;&lt;contributors&gt;&lt;authors&gt;&lt;author&gt;Pikitch, Ellen K&lt;/author&gt;&lt;author&gt;Rountos, Konstantine J&lt;/author&gt;&lt;author&gt;Essington, Timothy E&lt;/author&gt;&lt;author&gt;Santora, Christine&lt;/author&gt;&lt;author&gt;Pauly, Daniel&lt;/author&gt;&lt;author&gt;Watson, Reg&lt;/author&gt;&lt;author&gt;Sumaila, Ussif R&lt;/author&gt;&lt;author&gt;Boersma, P Dee&lt;/author&gt;&lt;author&gt;Boyd, Ian L&lt;/author&gt;&lt;author&gt;Conover, David O&lt;/author&gt;&lt;author&gt;Cury, Philippe&lt;/author&gt;&lt;author&gt;Heppell, Selina S&lt;/author&gt;&lt;author&gt;Houde, Edward D&lt;/author&gt;&lt;author&gt;Mangel, Marc&lt;/author&gt;&lt;author&gt;Plagányi, Éva&lt;/author&gt;&lt;author&gt;Sainsbury, Keith&lt;/author&gt;&lt;author&gt;Steneck, Robert S&lt;/author&gt;&lt;author&gt;Geers, Tess M&lt;/author&gt;&lt;author&gt;Gownaris, Natasha&lt;/author&gt;&lt;author&gt;Munch, Stephan B&lt;/author&gt;&lt;/authors&gt;&lt;/contributors&gt;&lt;titles&gt;&lt;title&gt;The global contribution of forage fish to marine fisheries and ecosystems&lt;/title&gt;&lt;secondary-title&gt;Fish and Fisheries&lt;/secondary-title&gt;&lt;/titles&gt;&lt;periodical&gt;&lt;full-title&gt;Fish and Fisheries&lt;/full-title&gt;&lt;/periodical&gt;&lt;pages&gt;43-64&lt;/pages&gt;&lt;volume&gt;15&lt;/volume&gt;&lt;number&gt;1&lt;/number&gt;&lt;dates&gt;&lt;year&gt;2014&lt;/year&gt;&lt;/dates&gt;&lt;urls&gt;&lt;related-urls&gt;&lt;url&gt;&lt;style face="underline" font="default" size="100%"&gt;https://onlinelibrary.wiley.com/doi/abs/10.1111/faf.12004&lt;/style&gt;&lt;/url&gt;&lt;/related-urls&gt;&lt;/urls&gt;&lt;electronic-resource-num&gt;doi:10.1111/faf.12004&lt;/electronic-resource-num&gt;&lt;/record&gt;&lt;/Cite&gt;&lt;/EndNote&gt;</w:instrText>
      </w:r>
      <w:r>
        <w:rPr>
          <w:rFonts w:ascii="Times New Roman" w:eastAsia="Times New Roman" w:hAnsi="Times New Roman" w:cs="Times New Roman"/>
        </w:rPr>
        <w:fldChar w:fldCharType="separate"/>
      </w:r>
      <w:r>
        <w:rPr>
          <w:rFonts w:ascii="Times New Roman" w:hAnsi="Times New Roman"/>
        </w:rPr>
        <w:t xml:space="preserve">(Soutar &amp; Issacs 1969, Schwartzlose et al. 1999, Chavez et al. 2003, Pikitch et al. 2012, </w:t>
      </w:r>
      <w:del w:id="37" w:author="Montevecchi, William" w:date="2018-09-07T13:54:00Z">
        <w:r w:rsidDel="007C5924">
          <w:rPr>
            <w:rFonts w:ascii="Times New Roman" w:hAnsi="Times New Roman"/>
          </w:rPr>
          <w:delText xml:space="preserve">Pikitch et al. </w:delText>
        </w:r>
      </w:del>
      <w:r>
        <w:rPr>
          <w:rFonts w:ascii="Times New Roman" w:hAnsi="Times New Roman"/>
        </w:rPr>
        <w:t>2014)</w:t>
      </w:r>
      <w:r>
        <w:rPr>
          <w:rFonts w:ascii="Times New Roman" w:eastAsia="Times New Roman" w:hAnsi="Times New Roman" w:cs="Times New Roman"/>
        </w:rPr>
        <w:fldChar w:fldCharType="end"/>
      </w:r>
      <w:r>
        <w:rPr>
          <w:rFonts w:ascii="Times New Roman" w:hAnsi="Times New Roman"/>
        </w:rPr>
        <w:t xml:space="preserve">. </w:t>
      </w:r>
      <w:del w:id="38" w:author="Garry Stenson" w:date="2018-09-13T10:10:00Z">
        <w:r w:rsidDel="005B07CE">
          <w:rPr>
            <w:rFonts w:ascii="Times New Roman" w:hAnsi="Times New Roman"/>
          </w:rPr>
          <w:delText>Forage fish species can experience prolonged periods of ‘bust’ dynamics.</w:delText>
        </w:r>
      </w:del>
      <w:ins w:id="39" w:author="Garry Stenson" w:date="2018-09-13T10:10:00Z">
        <w:r w:rsidR="005B07CE">
          <w:rPr>
            <w:rFonts w:ascii="Times New Roman" w:hAnsi="Times New Roman"/>
          </w:rPr>
          <w:t>Each of these phases</w:t>
        </w:r>
      </w:ins>
      <w:ins w:id="40" w:author="Garry Stenson" w:date="2018-09-13T10:11:00Z">
        <w:r w:rsidR="005B07CE">
          <w:rPr>
            <w:rFonts w:ascii="Times New Roman" w:hAnsi="Times New Roman"/>
          </w:rPr>
          <w:t xml:space="preserve"> </w:t>
        </w:r>
      </w:ins>
      <w:ins w:id="41" w:author="Garry Stenson" w:date="2018-09-13T10:10:00Z">
        <w:r w:rsidR="005B07CE">
          <w:rPr>
            <w:rFonts w:ascii="Times New Roman" w:hAnsi="Times New Roman"/>
          </w:rPr>
          <w:t>can last for prolonged periods</w:t>
        </w:r>
      </w:ins>
      <w:ins w:id="42" w:author="Garry Stenson" w:date="2018-09-13T10:11:00Z">
        <w:r w:rsidR="005B07CE">
          <w:rPr>
            <w:rFonts w:ascii="Times New Roman" w:hAnsi="Times New Roman"/>
          </w:rPr>
          <w:t>.</w:t>
        </w:r>
      </w:ins>
      <w:r>
        <w:rPr>
          <w:rFonts w:ascii="Times New Roman" w:hAnsi="Times New Roman"/>
        </w:rPr>
        <w:t xml:space="preserve"> For example, the Norwegian spring-spawning Atlantic herring (</w:t>
      </w:r>
      <w:r>
        <w:rPr>
          <w:rFonts w:ascii="Times New Roman" w:hAnsi="Times New Roman"/>
          <w:i/>
          <w:iCs/>
          <w:lang w:val="es-ES_tradnl"/>
        </w:rPr>
        <w:t>Clupea harengus</w:t>
      </w:r>
      <w:r>
        <w:rPr>
          <w:rFonts w:ascii="Times New Roman" w:hAnsi="Times New Roman"/>
        </w:rPr>
        <w:t xml:space="preserve">) stock collapsed in the late 1960s after a pulse of overfishing and remained at very low levels until the late 1980s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&gt;&lt;Author&gt;Toresen&lt;/Author&gt;&lt;Year&gt;2000&lt;/Year&gt;&lt;DisplayText&gt;(Toresen &amp; Østvedt 2000, Dragesund et al. 2008,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&gt;&lt;Author&gt;Dragesund&lt;/Author&gt;&lt;Year&gt;2008&lt;/Year&gt;&lt;record&gt;&lt;rec-number&gt;1053&lt;/rec-number&gt;&lt;foreign-keys&gt;&lt;key app="EN" db-id="2pv5prxr6xz2a4ea50h5dww0ewvx0ttdtdsa" timestamp="1532961845"&gt;1053&lt;/key&gt;&lt;/foreign-keys&gt;&lt;ref-type name="Book Section"&gt;5&lt;/ref-type&gt;&lt;contributors&gt;&lt;authors&gt;&lt;author&gt;Dragesund, Olav&lt;/author&gt;&lt;author&gt;Toresen, R.&lt;/author&gt;&lt;author&gt;Østvedt, O. J.&lt;/author&gt;&lt;/authors&gt;&lt;secondary-authors&gt;&lt;author&gt;Nakken, Odd&lt;/author&gt;&lt;/secondary-authors&gt;&lt;/contributors&gt;&lt;titles&gt;&lt;title&gt;Norwegian spring-spawning herring: history of fsheries, biology and stock assessment&lt;/title&gt;&lt;secondary-title&gt;Norwegian spring-spawning herring &amp;amp; Northeast Arctic cod. 100 years of research and management&lt;/secondary-title&gt;&lt;/titles&gt;&lt;pages&gt;41-82&lt;/pages&gt;&lt;section&gt;4&lt;/section&gt;&lt;dates&gt;&lt;year&gt;2008&lt;/year&gt;&lt;/dates&gt;&lt;publisher&gt;Tapir Academic Press&lt;/publisher&gt;&lt;urls/&gt;&lt;/record&gt;&lt;/Cite&gt;&lt;Cite  &gt;&lt;Author&gt;Skagseth&lt;/Author&gt;&lt;Year&gt;2015&lt;/Year&gt;&lt;record&gt;&lt;rec-number&gt;906&lt;/rec-number&gt;&lt;foreign-keys&gt;&lt;key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Fonts w:ascii="Times New Roman" w:eastAsia="Times New Roman" w:hAnsi="Times New Roman" w:cs="Times New Roman"/>
        </w:rPr>
        <w:fldChar w:fldCharType="separate"/>
      </w:r>
      <w:r>
        <w:rPr>
          <w:rFonts w:ascii="Times New Roman" w:hAnsi="Times New Roman"/>
        </w:rPr>
        <w:t>(Toresen &amp; Østvedt 2000, Dragesund et al. 2008, Skagseth et al. 2015)</w:t>
      </w:r>
      <w:r>
        <w:rPr>
          <w:rFonts w:ascii="Times New Roman" w:eastAsia="Times New Roman" w:hAnsi="Times New Roman" w:cs="Times New Roman"/>
        </w:rPr>
        <w:fldChar w:fldCharType="end"/>
      </w:r>
      <w:r>
        <w:rPr>
          <w:rFonts w:ascii="Times New Roman" w:hAnsi="Times New Roman"/>
        </w:rPr>
        <w:t>; while sardine (</w:t>
      </w:r>
      <w:r>
        <w:rPr>
          <w:rFonts w:ascii="Times New Roman" w:hAnsi="Times New Roman"/>
          <w:i/>
          <w:iCs/>
          <w:lang w:val="it-IT"/>
        </w:rPr>
        <w:t>Sardinops sagax</w:t>
      </w:r>
      <w:r>
        <w:rPr>
          <w:rFonts w:ascii="Times New Roman" w:hAnsi="Times New Roman"/>
        </w:rPr>
        <w:t>) and anchovy (</w:t>
      </w:r>
      <w:r>
        <w:rPr>
          <w:rFonts w:ascii="Times New Roman" w:hAnsi="Times New Roman"/>
          <w:i/>
          <w:iCs/>
          <w:lang w:val="de-DE"/>
        </w:rPr>
        <w:t>Engraulis</w:t>
      </w:r>
      <w:r>
        <w:rPr>
          <w:rFonts w:ascii="Times New Roman" w:hAnsi="Times New Roman"/>
        </w:rPr>
        <w:t xml:space="preserve"> spp.) have decade-scale regimes of high and low abundances where populations thrived for 20 to 30 years and then disappeared for similar periods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&gt;&lt;Author&gt;Schwartzlose&lt;/Author&gt;&lt;Year&gt;1999&lt;/Year&gt;&lt;DisplayText&gt;(Schwartzlose et al. 1999, Chavez et al. 2003, Barange et al. 2009)&lt;/DisplayText&gt;&lt;record&gt;&lt;rec-number&gt;732&lt;/rec-number&gt;&lt;foreign-keys&gt;&lt;key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&gt;&lt;Author&gt;Barange&lt;/Author&gt;&lt;Year&gt;2009&lt;/Year&gt;&lt;record&gt;&lt;rec-number&gt;1052&lt;/rec-number&gt;&lt;foreign-keys&gt;&lt;key app="EN" db-id="2pv5prxr6xz2a4ea50h5dww0ewvx0ttdtdsa" timestamp="1532960994"&gt;1052&lt;/key&gt;&lt;/foreign-keys&gt;&lt;ref-type name="Generic"&gt;13&lt;/ref-type&gt;&lt;contributors&gt;&lt;authors&gt;&lt;author&gt;Barange, Manuel&lt;/author&gt;&lt;author&gt;Bernal, Miguel&lt;/author&gt;&lt;author&gt;Cercole, Maria Christina&lt;/author&gt;&lt;author&gt;Cubillos, Luis A.&lt;/author&gt;&lt;author&gt;Daskalov, Georgi M.&lt;/author&gt;&lt;author&gt;Cunningham, Carryn L.&lt;/author&gt;&lt;author&gt;de Oliveira, Jose A. A.&lt;/author&gt;&lt;author&gt;Dickey-Collas, Mark&lt;/author&gt;&lt;author&gt;Gaughan, Daniel J.&lt;/author&gt;&lt;author&gt;Hill, Kevin&lt;/author&gt;&lt;author&gt;Jacobson, Larry D.&lt;/author&gt;&lt;author&gt;Köster, Fritz&lt;/author&gt;&lt;author&gt;Massé, Jaques&lt;/author&gt;&lt;author&gt;Ñiquen, Miguel&lt;/author&gt;&lt;author&gt;Nishida, Hiroshi&lt;/author&gt;&lt;author&gt;Oozeki, Yoshioki&lt;/author&gt;&lt;author&gt;Palomera, Isabel&lt;/author&gt;&lt;author&gt;Saccardo, Suzana A.&lt;/author&gt;&lt;author&gt;Santojanni, Alberto&lt;/author&gt;&lt;author&gt;Serra, Rodolfo&lt;/author&gt;&lt;author&gt;Somarakis, Stylianos&lt;/author&gt;&lt;author&gt;Stratoudakis, Yorgos&lt;/author&gt;&lt;author&gt;Uriarte, Andres&lt;/author&gt;&lt;author&gt;van der Lingen, Carl D.&lt;/author&gt;&lt;author&gt;Yatsu, Akihiko&lt;/author&gt;&lt;/authors&gt;&lt;secondary-authors&gt;&lt;author&gt;Checkley, Dave&lt;/author&gt;&lt;author&gt;Alheit, Jürgen&lt;/author&gt;&lt;author&gt;Oozeki, Yoshioki&lt;/author&gt;&lt;author&gt;Roy, Claude&lt;/author&gt;&lt;/secondary-authors&gt;&lt;/contributors&gt;&lt;auth-address&gt;United Kingdom&lt;/auth-address&gt;&lt;titles&gt;&lt;title&gt;Current trends in the assessment and management of stocks&lt;/title&gt;&lt;/titles&gt;&lt;pages&gt;191-255&lt;/pages&gt;&lt;volume&gt;9&lt;/volume&gt;&lt;keywords&gt;&lt;keyword&gt;Erhvervsfiskeri&lt;/keyword&gt;&lt;/keywords&gt;&lt;dates&gt;&lt;year&gt;2009&lt;/year&gt;&lt;/dates&gt;&lt;publisher&gt;Cambridge University Press&lt;/publisher&gt;&lt;urls/&gt;&lt;/record&gt;&lt;/Cite&gt;&lt;/EndNote&gt;</w:instrText>
      </w:r>
      <w:r>
        <w:rPr>
          <w:rFonts w:ascii="Times New Roman" w:eastAsia="Times New Roman" w:hAnsi="Times New Roman" w:cs="Times New Roman"/>
        </w:rPr>
        <w:fldChar w:fldCharType="separate"/>
      </w:r>
      <w:r>
        <w:rPr>
          <w:rFonts w:ascii="Times New Roman" w:hAnsi="Times New Roman"/>
        </w:rPr>
        <w:t>(Schwartzlose et al. 1999, Chavez et al. 2003, Barange et al. 2009)</w:t>
      </w:r>
      <w:r>
        <w:rPr>
          <w:rFonts w:ascii="Times New Roman" w:eastAsia="Times New Roman" w:hAnsi="Times New Roman" w:cs="Times New Roman"/>
        </w:rPr>
        <w:fldChar w:fldCharType="end"/>
      </w:r>
      <w:r>
        <w:rPr>
          <w:rFonts w:ascii="Times New Roman" w:hAnsi="Times New Roman"/>
        </w:rPr>
        <w:t xml:space="preserve">. </w:t>
      </w:r>
    </w:p>
    <w:p w14:paraId="238DF611" w14:textId="57C8AD2C" w:rsidR="007911B4" w:rsidRDefault="003B398F">
      <w:pPr>
        <w:pStyle w:val="Style1"/>
        <w:rPr>
          <w:rFonts w:ascii="Times New Roman" w:eastAsia="Times New Roman" w:hAnsi="Times New Roman" w:cs="Times New Roman"/>
        </w:rPr>
      </w:pPr>
      <w:r w:rsidRPr="00CA306F">
        <w:rPr>
          <w:rFonts w:ascii="Times New Roman" w:hAnsi="Times New Roman"/>
        </w:rPr>
        <w:t>Capelin (</w:t>
      </w:r>
      <w:r w:rsidRPr="00CA306F">
        <w:rPr>
          <w:rFonts w:ascii="Times New Roman" w:hAnsi="Times New Roman"/>
          <w:i/>
          <w:iCs/>
        </w:rPr>
        <w:t>Mallotus vil</w:t>
      </w:r>
      <w:r w:rsidRPr="007B2308">
        <w:rPr>
          <w:rFonts w:ascii="Times New Roman" w:hAnsi="Times New Roman"/>
          <w:i/>
          <w:iCs/>
        </w:rPr>
        <w:t>losus</w:t>
      </w:r>
      <w:r>
        <w:rPr>
          <w:rFonts w:ascii="Times New Roman" w:hAnsi="Times New Roman"/>
        </w:rPr>
        <w:t xml:space="preserve">) is the focal forage </w:t>
      </w:r>
      <w:ins w:id="43" w:author="Aaron Adamack" w:date="2018-08-29T16:22:00Z">
        <w:r>
          <w:rPr>
            <w:rFonts w:ascii="Times New Roman" w:hAnsi="Times New Roman"/>
          </w:rPr>
          <w:t xml:space="preserve">fish </w:t>
        </w:r>
      </w:ins>
      <w:r>
        <w:rPr>
          <w:rFonts w:ascii="Times New Roman" w:hAnsi="Times New Roman"/>
        </w:rPr>
        <w:t xml:space="preserve">species in ecosystems of the </w:t>
      </w:r>
      <w:del w:id="44" w:author="Aaron Adamack" w:date="2018-08-29T16:22:00Z">
        <w:r>
          <w:rPr>
            <w:rFonts w:ascii="Times New Roman" w:hAnsi="Times New Roman"/>
          </w:rPr>
          <w:delText>northern</w:delText>
        </w:r>
      </w:del>
      <w:ins w:id="45" w:author="Aaron Adamack" w:date="2018-08-29T16:22:00Z">
        <w:r>
          <w:rPr>
            <w:rFonts w:ascii="Times New Roman" w:hAnsi="Times New Roman"/>
          </w:rPr>
          <w:t>North</w:t>
        </w:r>
      </w:ins>
      <w:r>
        <w:rPr>
          <w:rFonts w:ascii="Times New Roman" w:hAnsi="Times New Roman"/>
        </w:rPr>
        <w:t xml:space="preserve"> Atlantic Ocean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&gt;&lt;Author&gt;Templeman&lt;/Author&gt;&lt;Year&gt;1948&lt;/Year&gt;&lt;DisplayText&gt;(Templeman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rPr>
          <w:rFonts w:ascii="Times New Roman" w:eastAsia="Times New Roman" w:hAnsi="Times New Roman" w:cs="Times New Roman"/>
        </w:rPr>
        <w:fldChar w:fldCharType="separate"/>
      </w:r>
      <w:r>
        <w:rPr>
          <w:rFonts w:ascii="Times New Roman" w:hAnsi="Times New Roman"/>
        </w:rPr>
        <w:t xml:space="preserve">(Templeman 1948, Jangaard 1974, Vilhjálmsson 1994, </w:t>
      </w:r>
      <w:ins w:id="46" w:author="Montevecchi, William" w:date="2018-09-08T21:02:00Z">
        <w:r w:rsidR="005B526C">
          <w:rPr>
            <w:rFonts w:ascii="Times New Roman" w:hAnsi="Times New Roman"/>
          </w:rPr>
          <w:t xml:space="preserve">Lavinge 1996, </w:t>
        </w:r>
      </w:ins>
      <w:r>
        <w:rPr>
          <w:rFonts w:ascii="Times New Roman" w:hAnsi="Times New Roman"/>
        </w:rPr>
        <w:t>Carscadden et al. 2001)</w:t>
      </w:r>
      <w:r>
        <w:rPr>
          <w:rFonts w:ascii="Times New Roman" w:eastAsia="Times New Roman" w:hAnsi="Times New Roman" w:cs="Times New Roman"/>
        </w:rPr>
        <w:fldChar w:fldCharType="end"/>
      </w:r>
      <w:r>
        <w:rPr>
          <w:rFonts w:ascii="Times New Roman" w:hAnsi="Times New Roman"/>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tonnes during the ‘boom’ phase and around 200 thousand tonnes during </w:t>
      </w:r>
      <w:ins w:id="47" w:author="Aaron Adamack" w:date="2018-08-29T16:22:00Z">
        <w:r>
          <w:rPr>
            <w:rFonts w:ascii="Times New Roman" w:hAnsi="Times New Roman"/>
          </w:rPr>
          <w:t xml:space="preserve">the </w:t>
        </w:r>
      </w:ins>
      <w:r>
        <w:rPr>
          <w:rFonts w:ascii="Times New Roman" w:hAnsi="Times New Roman"/>
        </w:rPr>
        <w:t xml:space="preserve">‘bust’ phase. There is general agreement that </w:t>
      </w:r>
      <w:commentRangeStart w:id="48"/>
      <w:commentRangeStart w:id="49"/>
      <w:commentRangeStart w:id="50"/>
      <w:r>
        <w:rPr>
          <w:rFonts w:ascii="Times New Roman" w:hAnsi="Times New Roman"/>
        </w:rPr>
        <w:t>ecosystem changes</w:t>
      </w:r>
      <w:commentRangeEnd w:id="48"/>
      <w:r w:rsidR="005B526C">
        <w:rPr>
          <w:rStyle w:val="CommentReference"/>
          <w:rFonts w:ascii="Times New Roman" w:eastAsia="Arial Unicode MS" w:hAnsi="Times New Roman" w:cs="Times New Roman"/>
          <w:color w:val="auto"/>
        </w:rPr>
        <w:commentReference w:id="48"/>
      </w:r>
      <w:commentRangeEnd w:id="49"/>
      <w:r w:rsidR="005B526C">
        <w:rPr>
          <w:rStyle w:val="CommentReference"/>
          <w:rFonts w:ascii="Times New Roman" w:eastAsia="Arial Unicode MS" w:hAnsi="Times New Roman" w:cs="Times New Roman"/>
          <w:color w:val="auto"/>
        </w:rPr>
        <w:commentReference w:id="49"/>
      </w:r>
      <w:commentRangeEnd w:id="50"/>
      <w:r w:rsidR="005B07CE">
        <w:rPr>
          <w:rStyle w:val="CommentReference"/>
          <w:rFonts w:ascii="Times New Roman" w:eastAsia="Arial Unicode MS" w:hAnsi="Times New Roman" w:cs="Times New Roman"/>
          <w:color w:val="auto"/>
        </w:rPr>
        <w:commentReference w:id="50"/>
      </w:r>
      <w:r>
        <w:rPr>
          <w:rFonts w:ascii="Times New Roman" w:hAnsi="Times New Roman"/>
        </w:rPr>
        <w:t xml:space="preserve"> were the driving force behind these ‘boom-bust’ dynamics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&gt;&lt;Author&gt;Gjøsæter&lt;/Author&gt;&lt;Year&gt;2009&lt;/Year&gt;&lt;DisplayText&gt;(Gjøsæter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Pr>
          <w:rFonts w:ascii="Times New Roman" w:eastAsia="Times New Roman" w:hAnsi="Times New Roman" w:cs="Times New Roman"/>
        </w:rPr>
        <w:fldChar w:fldCharType="separate"/>
      </w:r>
      <w:r>
        <w:rPr>
          <w:rFonts w:ascii="Times New Roman" w:hAnsi="Times New Roman"/>
        </w:rPr>
        <w:t>(Gjøsæter et al. 2009)</w:t>
      </w:r>
      <w:r>
        <w:rPr>
          <w:rFonts w:ascii="Times New Roman" w:eastAsia="Times New Roman" w:hAnsi="Times New Roman" w:cs="Times New Roman"/>
        </w:rPr>
        <w:fldChar w:fldCharType="end"/>
      </w:r>
      <w:r>
        <w:rPr>
          <w:rFonts w:ascii="Times New Roman" w:hAnsi="Times New Roman"/>
        </w:rPr>
        <w:t xml:space="preserve">. The Icelandic capelin stock underwent similar dynamics, with three ‘bust’ phases over the past 4 decades: the </w:t>
      </w:r>
      <w:r>
        <w:rPr>
          <w:rFonts w:ascii="Times New Roman" w:hAnsi="Times New Roman"/>
        </w:rPr>
        <w:lastRenderedPageBreak/>
        <w:t xml:space="preserve">early 1980s, the early 1990s, and most of the 2000s. The size of the stock was around 1.5-2 million tonnes during the ‘boom’ phase and between 100-500 thousand tonnes during ‘bust’ phase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&gt;&lt;Author&gt;ICES&lt;/Author&gt;&lt;Year&gt;2017&lt;/Year&gt;&lt;DisplayText&gt;(ICES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rPr>
          <w:rFonts w:ascii="Times New Roman" w:eastAsia="Times New Roman" w:hAnsi="Times New Roman" w:cs="Times New Roman"/>
        </w:rPr>
        <w:fldChar w:fldCharType="separate"/>
      </w:r>
      <w:r>
        <w:rPr>
          <w:rFonts w:ascii="Times New Roman" w:hAnsi="Times New Roman"/>
        </w:rPr>
        <w:t>(ICES 2017)</w:t>
      </w:r>
      <w:r>
        <w:rPr>
          <w:rFonts w:ascii="Times New Roman" w:eastAsia="Times New Roman" w:hAnsi="Times New Roman" w:cs="Times New Roman"/>
        </w:rPr>
        <w:fldChar w:fldCharType="end"/>
      </w:r>
      <w:r>
        <w:rPr>
          <w:rFonts w:ascii="Times New Roman" w:hAnsi="Times New Roman"/>
        </w:rPr>
        <w:t xml:space="preserve">. The first two ‘bust’ phases were due to a combination of poor recruitment and the stock being easily available to the fishing fleet, while the most recent ‘bust’ phase was likely associated with a </w:t>
      </w:r>
      <w:commentRangeStart w:id="51"/>
      <w:r>
        <w:rPr>
          <w:rFonts w:ascii="Times New Roman" w:hAnsi="Times New Roman"/>
        </w:rPr>
        <w:t xml:space="preserve">climate-related shift in distribution </w:t>
      </w:r>
      <w:commentRangeEnd w:id="51"/>
      <w:r w:rsidR="005B07CE">
        <w:rPr>
          <w:rStyle w:val="CommentReference"/>
          <w:rFonts w:ascii="Times New Roman" w:eastAsia="Arial Unicode MS" w:hAnsi="Times New Roman" w:cs="Times New Roman"/>
          <w:color w:val="auto"/>
        </w:rPr>
        <w:commentReference w:id="51"/>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&gt;&lt;Author&gt;Pálsson&lt;/Author&gt;&lt;Year&gt;2012&lt;/Year&gt;&lt;DisplayText&gt;(Pálsson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rFonts w:ascii="Times New Roman" w:eastAsia="Times New Roman" w:hAnsi="Times New Roman" w:cs="Times New Roman"/>
        </w:rPr>
        <w:fldChar w:fldCharType="separate"/>
      </w:r>
      <w:r>
        <w:rPr>
          <w:rFonts w:ascii="Times New Roman" w:hAnsi="Times New Roman"/>
        </w:rPr>
        <w:t>(Pálsson et al. 2012, Carscadden et al. 2013)</w:t>
      </w:r>
      <w:r>
        <w:rPr>
          <w:rFonts w:ascii="Times New Roman" w:eastAsia="Times New Roman" w:hAnsi="Times New Roman" w:cs="Times New Roman"/>
        </w:rPr>
        <w:fldChar w:fldCharType="end"/>
      </w:r>
      <w:r>
        <w:rPr>
          <w:rFonts w:ascii="Times New Roman" w:hAnsi="Times New Roman"/>
        </w:rPr>
        <w:t xml:space="preserve">. </w:t>
      </w:r>
    </w:p>
    <w:p w14:paraId="18259CD4" w14:textId="77777777" w:rsidR="007911B4" w:rsidRDefault="003B398F">
      <w:pPr>
        <w:pStyle w:val="Style1"/>
        <w:rPr>
          <w:rFonts w:ascii="Times New Roman" w:eastAsia="Times New Roman" w:hAnsi="Times New Roman" w:cs="Times New Roman"/>
        </w:rPr>
      </w:pPr>
      <w:r>
        <w:rPr>
          <w:rFonts w:ascii="Times New Roman" w:hAnsi="Times New Roman"/>
        </w:rPr>
        <w:t xml:space="preserve">Fisheries and Oceans Canada (DFO) is responsible for the assessment of the </w:t>
      </w:r>
      <w:commentRangeStart w:id="52"/>
      <w:commentRangeStart w:id="53"/>
      <w:r>
        <w:rPr>
          <w:rFonts w:ascii="Times New Roman" w:hAnsi="Times New Roman"/>
        </w:rPr>
        <w:t xml:space="preserve">Newfoundland and Labrador (NL) </w:t>
      </w:r>
      <w:commentRangeEnd w:id="52"/>
      <w:r>
        <w:commentReference w:id="52"/>
      </w:r>
      <w:commentRangeEnd w:id="53"/>
      <w:r w:rsidR="005B07CE">
        <w:rPr>
          <w:rStyle w:val="CommentReference"/>
          <w:rFonts w:ascii="Times New Roman" w:eastAsia="Arial Unicode MS" w:hAnsi="Times New Roman" w:cs="Times New Roman"/>
          <w:color w:val="auto"/>
        </w:rPr>
        <w:commentReference w:id="53"/>
      </w:r>
      <w:r>
        <w:rPr>
          <w:rFonts w:ascii="Times New Roman" w:hAnsi="Times New Roman"/>
        </w:rPr>
        <w:t xml:space="preserve">capelin stock. DFO concluded that the stock experienced an order of magnitude decline in </w:t>
      </w:r>
      <w:del w:id="54" w:author="Aaron Adamack" w:date="2018-08-29T16:23:00Z">
        <w:r>
          <w:rPr>
            <w:rFonts w:ascii="Times New Roman" w:hAnsi="Times New Roman"/>
          </w:rPr>
          <w:delText>the early 1990s</w:delText>
        </w:r>
      </w:del>
      <w:ins w:id="55" w:author="Aaron Adamack" w:date="2018-08-29T16:23:00Z">
        <w:r>
          <w:rPr>
            <w:rFonts w:ascii="Times New Roman" w:hAnsi="Times New Roman"/>
          </w:rPr>
          <w:t>1990</w:t>
        </w:r>
      </w:ins>
      <w:r>
        <w:rPr>
          <w:rFonts w:ascii="Times New Roman" w:hAnsi="Times New Roman"/>
        </w:rPr>
        <w:t xml:space="preserve"> with minimal recovery during the past two decades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1994, Miller 1994, 1997, DFO 2008, 2010, 2013, 2015, 2018)&lt;/DisplayText&gt;&lt;record&gt;&lt;rec-number&gt;831&lt;/rec-number&gt;&lt;foreign-keys&gt;&lt;key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&gt;&lt;Author&gt;DFO&lt;/Author&gt;&lt;Year&gt;2018&lt;/Year&gt;&lt;RecNum&gt;1051&lt;/RecNum&gt;&lt;record&gt;&lt;rec-number&gt;1051&lt;/rec-number&gt;&lt;foreign-keys&gt;&lt;key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Fonts w:ascii="Times New Roman" w:eastAsia="Times New Roman" w:hAnsi="Times New Roman" w:cs="Times New Roman"/>
        </w:rPr>
        <w:fldChar w:fldCharType="separate"/>
      </w:r>
      <w:r>
        <w:rPr>
          <w:rFonts w:ascii="Times New Roman" w:hAnsi="Times New Roman"/>
        </w:rPr>
        <w:t>(DFO 1994, Miller 1994, 1997, DFO 2008, 2010, 2013, 2015, 2018)</w:t>
      </w:r>
      <w:r>
        <w:rPr>
          <w:rFonts w:ascii="Times New Roman" w:eastAsia="Times New Roman" w:hAnsi="Times New Roman" w:cs="Times New Roman"/>
        </w:rPr>
        <w:fldChar w:fldCharType="end"/>
      </w:r>
      <w:r>
        <w:rPr>
          <w:rFonts w:ascii="Times New Roman" w:hAnsi="Times New Roman"/>
        </w:rPr>
        <w:t xml:space="preserve">. The size of the stock fluctuated between 2 and 6 million tonnes between 1982 and 1991, and between 25 and 900 thousand tonnes during the ensuing period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rFonts w:ascii="Times New Roman" w:eastAsia="Times New Roman" w:hAnsi="Times New Roman" w:cs="Times New Roman"/>
        </w:rPr>
        <w:fldChar w:fldCharType="separate"/>
      </w:r>
      <w:r>
        <w:rPr>
          <w:rFonts w:ascii="Times New Roman" w:hAnsi="Times New Roman"/>
        </w:rPr>
        <w:t>(DFO 2015)</w:t>
      </w:r>
      <w:r>
        <w:rPr>
          <w:rFonts w:ascii="Times New Roman" w:eastAsia="Times New Roman" w:hAnsi="Times New Roman" w:cs="Times New Roman"/>
        </w:rPr>
        <w:fldChar w:fldCharType="end"/>
      </w:r>
      <w:r>
        <w:rPr>
          <w:rFonts w:ascii="Times New Roman" w:hAnsi="Times New Roman"/>
        </w:rPr>
        <w:t xml:space="preserve">. This decline was concomitant with drastic changes in the ecosystem during the late 1980s and early 1990s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&gt;&lt;Author&gt;deYoung&lt;/Author&gt;&lt;Year&gt;1993&lt;/Year&gt;&lt;RecNum&gt;1013&lt;/RecNum&gt;&lt;DisplayText&gt;(deYoung &amp; Rose 1993, Gomes et al. 1995, Montevecchi &amp; Myers 1997, 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&gt;&lt;Author&gt;deYoung&lt;/Author&gt;&lt;Year&gt;1993&lt;/Year&gt;&lt;RecNum&gt;1013&lt;/RecNum&gt;&lt;record&gt;&lt;rec-number&gt;1013&lt;/rec-number&gt;&lt;foreign-keys&gt;&lt;key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&gt;&lt;Author&gt;Gomes&lt;/Author&gt;&lt;Year&gt;1995&lt;/Year&gt;&lt;RecNum&gt;112&lt;/RecNum&gt;&lt;record&gt;&lt;rec-number&gt;112&lt;/rec-number&gt;&lt;foreign-keys&gt;&lt;key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Fonts w:ascii="Times New Roman" w:eastAsia="Times New Roman" w:hAnsi="Times New Roman" w:cs="Times New Roman"/>
        </w:rPr>
        <w:fldChar w:fldCharType="separate"/>
      </w:r>
      <w:r>
        <w:rPr>
          <w:rFonts w:ascii="Times New Roman" w:hAnsi="Times New Roman"/>
        </w:rPr>
        <w:t>(deYoung &amp; Rose 1993, Gomes et al. 1995, Montevecchi &amp; Myers 1997, Lilly et al. 2000, Rice 2002, Rose 2007, Koen-Alonso et al. 2010, Hammill et al. 2011, Pedersen et al. 2017)</w:t>
      </w:r>
      <w:r>
        <w:rPr>
          <w:rFonts w:ascii="Times New Roman" w:eastAsia="Times New Roman" w:hAnsi="Times New Roman" w:cs="Times New Roman"/>
        </w:rPr>
        <w:fldChar w:fldCharType="end"/>
      </w:r>
      <w:r>
        <w:rPr>
          <w:rFonts w:ascii="Times New Roman" w:hAnsi="Times New Roman"/>
        </w:rPr>
        <w:t>, including major changes in the biology and ecology of capelin</w:t>
      </w:r>
      <w:del w:id="56" w:author="Garry Stenson" w:date="2018-09-13T12:57:00Z">
        <w:r w:rsidDel="005B07CE">
          <w:rPr>
            <w:rFonts w:ascii="Times New Roman" w:hAnsi="Times New Roman"/>
          </w:rPr>
          <w:delText>,</w:delText>
        </w:r>
      </w:del>
      <w:r>
        <w:rPr>
          <w:rFonts w:ascii="Times New Roman" w:hAnsi="Times New Roman"/>
        </w:rPr>
        <w:t xml:space="preserve"> such as delayed and protracted spawning, changes in their geographical and vertical distribution, and declines in somatic condition and size and age at maturity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&gt;&lt;Author&gt;Frank&lt;/Author&gt;&lt;Year&gt;1996&lt;/Year&gt;&lt;RecNum&gt;139&lt;/RecNum&gt;&lt;DisplayText&gt;(Frank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rPr>
          <w:rFonts w:ascii="Times New Roman" w:eastAsia="Times New Roman" w:hAnsi="Times New Roman" w:cs="Times New Roman"/>
        </w:rPr>
        <w:fldChar w:fldCharType="separate"/>
      </w:r>
      <w:r>
        <w:rPr>
          <w:rFonts w:ascii="Times New Roman" w:hAnsi="Times New Roman"/>
        </w:rPr>
        <w:t>(Frank et al. 1996, Carscadden &amp; Nakashima 1997, Carscadden et al. 2001, Mowbray 2002, Nakashima &amp; Wheeler 2002, DFO 2010)</w:t>
      </w:r>
      <w:r>
        <w:rPr>
          <w:rFonts w:ascii="Times New Roman" w:eastAsia="Times New Roman" w:hAnsi="Times New Roman" w:cs="Times New Roman"/>
        </w:rPr>
        <w:fldChar w:fldCharType="end"/>
      </w:r>
      <w:r>
        <w:rPr>
          <w:rFonts w:ascii="Times New Roman" w:hAnsi="Times New Roman"/>
        </w:rPr>
        <w:t xml:space="preserve">. </w:t>
      </w:r>
      <w:commentRangeStart w:id="57"/>
      <w:r>
        <w:rPr>
          <w:rFonts w:ascii="Times New Roman" w:hAnsi="Times New Roman"/>
        </w:rPr>
        <w:t>The collapse of capelin is considered a key signal in the identification of the regime shift that occurred in the early 1990s.</w:t>
      </w:r>
      <w:commentRangeEnd w:id="57"/>
      <w:r w:rsidR="005B07CE">
        <w:rPr>
          <w:rStyle w:val="CommentReference"/>
          <w:rFonts w:ascii="Times New Roman" w:eastAsia="Arial Unicode MS" w:hAnsi="Times New Roman" w:cs="Times New Roman"/>
          <w:color w:val="auto"/>
        </w:rPr>
        <w:commentReference w:id="57"/>
      </w:r>
    </w:p>
    <w:p w14:paraId="75FE42C2" w14:textId="61953030" w:rsidR="007911B4" w:rsidRDefault="005B07CE">
      <w:pPr>
        <w:pStyle w:val="Style1"/>
        <w:rPr>
          <w:rFonts w:ascii="Times New Roman" w:eastAsia="Times New Roman" w:hAnsi="Times New Roman" w:cs="Times New Roman"/>
        </w:rPr>
      </w:pPr>
      <w:commentRangeStart w:id="58"/>
      <w:ins w:id="59" w:author="Garry Stenson" w:date="2018-09-13T12:59:00Z">
        <w:r>
          <w:rPr>
            <w:rFonts w:ascii="Times New Roman" w:hAnsi="Times New Roman"/>
          </w:rPr>
          <w:t xml:space="preserve">However, some authors do not feel that the 2J3KL capelin stock collapse in the early </w:t>
        </w:r>
        <w:commentRangeStart w:id="60"/>
        <w:r>
          <w:rPr>
            <w:rFonts w:ascii="Times New Roman" w:hAnsi="Times New Roman"/>
          </w:rPr>
          <w:t>1990s</w:t>
        </w:r>
      </w:ins>
      <w:commentRangeEnd w:id="60"/>
      <w:ins w:id="61" w:author="Garry Stenson" w:date="2018-09-13T13:01:00Z">
        <w:r>
          <w:rPr>
            <w:rStyle w:val="CommentReference"/>
            <w:rFonts w:ascii="Times New Roman" w:eastAsia="Arial Unicode MS" w:hAnsi="Times New Roman" w:cs="Times New Roman"/>
            <w:color w:val="auto"/>
          </w:rPr>
          <w:commentReference w:id="60"/>
        </w:r>
      </w:ins>
      <w:ins w:id="62" w:author="Garry Stenson" w:date="2018-09-13T12:59:00Z">
        <w:r>
          <w:rPr>
            <w:rFonts w:ascii="Times New Roman" w:hAnsi="Times New Roman"/>
          </w:rPr>
          <w:t xml:space="preserve">. This </w:t>
        </w:r>
        <w:commentRangeEnd w:id="58"/>
        <w:r>
          <w:rPr>
            <w:rStyle w:val="CommentReference"/>
            <w:rFonts w:ascii="Times New Roman" w:eastAsia="Arial Unicode MS" w:hAnsi="Times New Roman" w:cs="Times New Roman"/>
            <w:color w:val="auto"/>
          </w:rPr>
          <w:commentReference w:id="58"/>
        </w:r>
      </w:ins>
      <w:del w:id="63" w:author="Garry Stenson" w:date="2018-09-13T12:59:00Z">
        <w:r w:rsidR="003B398F" w:rsidDel="005B07CE">
          <w:rPr>
            <w:rFonts w:ascii="Times New Roman" w:hAnsi="Times New Roman"/>
          </w:rPr>
          <w:delText xml:space="preserve">The </w:delText>
        </w:r>
      </w:del>
      <w:r w:rsidR="003B398F">
        <w:rPr>
          <w:rFonts w:ascii="Times New Roman" w:hAnsi="Times New Roman"/>
        </w:rPr>
        <w:t xml:space="preserve">non-collapse hypothesis postulates that the </w:t>
      </w:r>
      <w:del w:id="64" w:author="Garry Stenson" w:date="2018-09-13T13:00:00Z">
        <w:r w:rsidR="003B398F" w:rsidDel="005B07CE">
          <w:rPr>
            <w:rFonts w:ascii="Times New Roman" w:hAnsi="Times New Roman"/>
          </w:rPr>
          <w:delText xml:space="preserve">capelin stock in 1991 </w:delText>
        </w:r>
      </w:del>
      <w:ins w:id="65" w:author="Garry Stenson" w:date="2018-09-13T13:00:00Z">
        <w:r>
          <w:rPr>
            <w:rFonts w:ascii="Times New Roman" w:hAnsi="Times New Roman"/>
          </w:rPr>
          <w:t xml:space="preserve">stock </w:t>
        </w:r>
      </w:ins>
      <w:r w:rsidR="003B398F">
        <w:rPr>
          <w:rFonts w:ascii="Times New Roman" w:hAnsi="Times New Roman"/>
        </w:rPr>
        <w:t xml:space="preserve">did not collapse </w:t>
      </w:r>
      <w:ins w:id="66" w:author="Garry Stenson" w:date="2018-09-13T13:00:00Z">
        <w:r>
          <w:rPr>
            <w:rFonts w:ascii="Times New Roman" w:hAnsi="Times New Roman"/>
          </w:rPr>
          <w:t xml:space="preserve">in 1991, </w:t>
        </w:r>
      </w:ins>
      <w:r w:rsidR="003B398F">
        <w:rPr>
          <w:rFonts w:ascii="Times New Roman" w:hAnsi="Times New Roman"/>
        </w:rPr>
        <w:t xml:space="preserve">but </w:t>
      </w:r>
      <w:ins w:id="67" w:author="Garry Stenson" w:date="2018-09-13T13:00:00Z">
        <w:r>
          <w:rPr>
            <w:rFonts w:ascii="Times New Roman" w:hAnsi="Times New Roman"/>
          </w:rPr>
          <w:t xml:space="preserve">rather </w:t>
        </w:r>
      </w:ins>
      <w:r w:rsidR="003B398F">
        <w:rPr>
          <w:rFonts w:ascii="Times New Roman" w:hAnsi="Times New Roman"/>
        </w:rPr>
        <w:t xml:space="preserve">that the offshore acoustic surveys have failed to detect large capelin aggregations since 1991 </w:t>
      </w:r>
      <w:r w:rsidR="003B398F">
        <w:rPr>
          <w:rFonts w:ascii="Times New Roman" w:hAnsi="Times New Roman"/>
        </w:rPr>
        <w:lastRenderedPageBreak/>
        <w:t xml:space="preserve">because of a spatio-temporal mismatch between the surveys and the stock (Frank et al. 2016). Specifically, the </w:t>
      </w:r>
      <w:del w:id="68" w:author="Garry Stenson" w:date="2018-09-13T13:01:00Z">
        <w:r w:rsidR="003B398F" w:rsidDel="005B07CE">
          <w:rPr>
            <w:rFonts w:ascii="Times New Roman" w:hAnsi="Times New Roman"/>
          </w:rPr>
          <w:delText xml:space="preserve">non-collapse </w:delText>
        </w:r>
      </w:del>
      <w:r w:rsidR="003B398F">
        <w:rPr>
          <w:rFonts w:ascii="Times New Roman" w:hAnsi="Times New Roman"/>
        </w:rPr>
        <w:t>hypothesis states that post-1991 either (1) capelin changed their migratory patterns while the timing of the acoustic survey remained constant, leading to a spatio-temporal mismatch between the survey and the stock</w:t>
      </w:r>
      <w:ins w:id="69" w:author="Garry Stenson" w:date="2018-09-13T13:02:00Z">
        <w:r>
          <w:rPr>
            <w:rFonts w:ascii="Times New Roman" w:hAnsi="Times New Roman"/>
          </w:rPr>
          <w:t>,</w:t>
        </w:r>
      </w:ins>
      <w:r w:rsidR="003B398F">
        <w:rPr>
          <w:rFonts w:ascii="Times New Roman" w:hAnsi="Times New Roman"/>
        </w:rPr>
        <w:t xml:space="preserve"> or (2) capelin became non-migratory in 1990-91 and are therefore undetected by the offshore surveys. Support for the non-collapse hypothesis was based on changes in the biology of capelin post-1991 (e.g., distribution and demography), re-analysis of the offshore research surveys (multi-species bottom trawl and acoustic), and the response of various components of the ecosystem [e.g., zooplankton, Atlantic cod (</w:t>
      </w:r>
      <w:r w:rsidR="003B398F">
        <w:rPr>
          <w:rFonts w:ascii="Times New Roman" w:hAnsi="Times New Roman"/>
          <w:i/>
          <w:iCs/>
        </w:rPr>
        <w:t>Gadus morhua</w:t>
      </w:r>
      <w:r w:rsidR="003B398F">
        <w:rPr>
          <w:rFonts w:ascii="Times New Roman" w:hAnsi="Times New Roman"/>
        </w:rPr>
        <w:t xml:space="preserve">), seabirds, seals] to the large-scale changes that have occurred since the early 1990s </w:t>
      </w:r>
      <w:r w:rsidR="003B398F">
        <w:rPr>
          <w:rFonts w:ascii="Times New Roman" w:eastAsia="Times New Roman" w:hAnsi="Times New Roman" w:cs="Times New Roman"/>
        </w:rPr>
        <w:fldChar w:fldCharType="begin"/>
      </w:r>
      <w:r w:rsidR="003B398F">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B398F">
        <w:rPr>
          <w:rFonts w:ascii="Times New Roman" w:eastAsia="Times New Roman" w:hAnsi="Times New Roman" w:cs="Times New Roman"/>
        </w:rPr>
        <w:fldChar w:fldCharType="separate"/>
      </w:r>
      <w:r w:rsidR="003B398F">
        <w:rPr>
          <w:rFonts w:ascii="Times New Roman" w:hAnsi="Times New Roman"/>
        </w:rPr>
        <w:t>(Frank et al. 2016)</w:t>
      </w:r>
      <w:r w:rsidR="003B398F">
        <w:rPr>
          <w:rFonts w:ascii="Times New Roman" w:eastAsia="Times New Roman" w:hAnsi="Times New Roman" w:cs="Times New Roman"/>
        </w:rPr>
        <w:fldChar w:fldCharType="end"/>
      </w:r>
      <w:r w:rsidR="003B398F">
        <w:rPr>
          <w:rFonts w:ascii="Times New Roman" w:hAnsi="Times New Roman"/>
        </w:rPr>
        <w:t xml:space="preserve">. The objective of </w:t>
      </w:r>
      <w:commentRangeStart w:id="70"/>
      <w:r w:rsidR="003B398F">
        <w:rPr>
          <w:rFonts w:ascii="Times New Roman" w:hAnsi="Times New Roman"/>
        </w:rPr>
        <w:t xml:space="preserve">this </w:t>
      </w:r>
      <w:commentRangeEnd w:id="70"/>
      <w:r>
        <w:rPr>
          <w:rStyle w:val="CommentReference"/>
          <w:rFonts w:ascii="Times New Roman" w:eastAsia="Arial Unicode MS" w:hAnsi="Times New Roman" w:cs="Times New Roman"/>
          <w:color w:val="auto"/>
        </w:rPr>
        <w:commentReference w:id="70"/>
      </w:r>
      <w:r w:rsidR="003B398F">
        <w:rPr>
          <w:rFonts w:ascii="Times New Roman" w:hAnsi="Times New Roman"/>
        </w:rPr>
        <w:t xml:space="preserve">paper is to assess the empirical support for the hypothesis of capelin stock collapse </w:t>
      </w:r>
      <w:r w:rsidR="003B398F">
        <w:rPr>
          <w:rFonts w:ascii="Times New Roman" w:eastAsia="Times New Roman" w:hAnsi="Times New Roman" w:cs="Times New Roman"/>
        </w:rPr>
        <w:fldChar w:fldCharType="begin"/>
      </w:r>
      <w:r w:rsidR="003B398F">
        <w:rPr>
          <w:rFonts w:ascii="Times New Roman" w:eastAsia="Times New Roman" w:hAnsi="Times New Roman" w:cs="Times New Roman"/>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3B398F">
        <w:rPr>
          <w:rFonts w:ascii="Times New Roman" w:eastAsia="Times New Roman" w:hAnsi="Times New Roman" w:cs="Times New Roman"/>
        </w:rPr>
        <w:fldChar w:fldCharType="separate"/>
      </w:r>
      <w:r w:rsidR="003B398F">
        <w:rPr>
          <w:rFonts w:ascii="Times New Roman" w:hAnsi="Times New Roman"/>
        </w:rPr>
        <w:t>(DFO 2015)</w:t>
      </w:r>
      <w:r w:rsidR="003B398F">
        <w:rPr>
          <w:rFonts w:ascii="Times New Roman" w:eastAsia="Times New Roman" w:hAnsi="Times New Roman" w:cs="Times New Roman"/>
        </w:rPr>
        <w:fldChar w:fldCharType="end"/>
      </w:r>
      <w:r w:rsidR="003B398F">
        <w:rPr>
          <w:rFonts w:ascii="Times New Roman" w:hAnsi="Times New Roman"/>
        </w:rPr>
        <w:t xml:space="preserve"> versus that of non-collapse </w:t>
      </w:r>
      <w:r w:rsidR="003B398F">
        <w:rPr>
          <w:rFonts w:ascii="Times New Roman" w:eastAsia="Times New Roman" w:hAnsi="Times New Roman" w:cs="Times New Roman"/>
        </w:rPr>
        <w:fldChar w:fldCharType="begin"/>
      </w:r>
      <w:r w:rsidR="003B398F">
        <w:rPr>
          <w:rFonts w:ascii="Times New Roman" w:eastAsia="Times New Roman" w:hAnsi="Times New Roman" w:cs="Times New Roman"/>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B398F">
        <w:rPr>
          <w:rFonts w:ascii="Times New Roman" w:eastAsia="Times New Roman" w:hAnsi="Times New Roman" w:cs="Times New Roman"/>
        </w:rPr>
        <w:fldChar w:fldCharType="separate"/>
      </w:r>
      <w:r w:rsidR="003B398F">
        <w:rPr>
          <w:rFonts w:ascii="Times New Roman" w:hAnsi="Times New Roman"/>
        </w:rPr>
        <w:t>(Frank et al. 2016)</w:t>
      </w:r>
      <w:r w:rsidR="003B398F">
        <w:rPr>
          <w:rFonts w:ascii="Times New Roman" w:eastAsia="Times New Roman" w:hAnsi="Times New Roman" w:cs="Times New Roman"/>
        </w:rPr>
        <w:fldChar w:fldCharType="end"/>
      </w:r>
      <w:r w:rsidR="003B398F">
        <w:rPr>
          <w:rFonts w:ascii="Times New Roman" w:hAnsi="Times New Roman"/>
        </w:rPr>
        <w:t xml:space="preserve"> using all available data.</w:t>
      </w:r>
    </w:p>
    <w:p w14:paraId="36541333" w14:textId="77777777" w:rsidR="007911B4" w:rsidRDefault="003B398F">
      <w:pPr>
        <w:pStyle w:val="Body"/>
      </w:pPr>
      <w:r>
        <w:rPr>
          <w:rFonts w:ascii="Arial Unicode MS" w:eastAsia="Arial Unicode MS" w:hAnsi="Arial Unicode MS" w:cs="Arial Unicode MS"/>
          <w:lang w:val="en-US"/>
        </w:rPr>
        <w:br w:type="page"/>
      </w:r>
    </w:p>
    <w:p w14:paraId="527155C8" w14:textId="77777777" w:rsidR="007911B4" w:rsidRDefault="003B398F">
      <w:pPr>
        <w:pStyle w:val="Style1"/>
        <w:ind w:firstLine="0"/>
        <w:rPr>
          <w:rFonts w:ascii="Times New Roman" w:eastAsia="Times New Roman" w:hAnsi="Times New Roman" w:cs="Times New Roman"/>
          <w:b/>
          <w:bCs/>
        </w:rPr>
      </w:pPr>
      <w:commentRangeStart w:id="71"/>
      <w:r>
        <w:rPr>
          <w:rFonts w:ascii="Times New Roman" w:hAnsi="Times New Roman"/>
          <w:b/>
          <w:bCs/>
        </w:rPr>
        <w:lastRenderedPageBreak/>
        <w:t>Methods</w:t>
      </w:r>
      <w:commentRangeEnd w:id="71"/>
      <w:r w:rsidR="00E344EF">
        <w:rPr>
          <w:rStyle w:val="CommentReference"/>
          <w:rFonts w:ascii="Times New Roman" w:eastAsia="Arial Unicode MS" w:hAnsi="Times New Roman" w:cs="Times New Roman"/>
          <w:color w:val="auto"/>
        </w:rPr>
        <w:commentReference w:id="71"/>
      </w:r>
    </w:p>
    <w:p w14:paraId="60F4B3B8" w14:textId="4189B179" w:rsidR="007911B4" w:rsidRDefault="003B398F">
      <w:pPr>
        <w:pStyle w:val="Style1"/>
        <w:rPr>
          <w:rFonts w:ascii="Times New Roman" w:eastAsia="Times New Roman" w:hAnsi="Times New Roman" w:cs="Times New Roman"/>
        </w:rPr>
      </w:pPr>
      <w:r>
        <w:rPr>
          <w:rFonts w:ascii="Times New Roman" w:hAnsi="Times New Roman"/>
        </w:rPr>
        <w:t xml:space="preserve">To test the hypotheses of collapse and non-collapse of the capelin stock in NAFO Divisions 2J3KL (hereafter Div. 2J3KL; Fig. 1), we applied the weight of evidence approach using multiple, independent data sets and diverse statistical methods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rFonts w:ascii="Times New Roman" w:eastAsia="Times New Roman" w:hAnsi="Times New Roman" w:cs="Times New Roman"/>
        </w:rPr>
        <w:fldChar w:fldCharType="separate"/>
      </w:r>
      <w:r>
        <w:rPr>
          <w:rFonts w:ascii="Times New Roman" w:hAnsi="Times New Roman"/>
        </w:rPr>
        <w:t>(e.g., triangulation, sensu Munafò &amp; Davey Smith 2018)</w:t>
      </w:r>
      <w:r>
        <w:rPr>
          <w:rFonts w:ascii="Times New Roman" w:eastAsia="Times New Roman" w:hAnsi="Times New Roman" w:cs="Times New Roman"/>
        </w:rPr>
        <w:fldChar w:fldCharType="end"/>
      </w:r>
      <w:r>
        <w:rPr>
          <w:rFonts w:ascii="Times New Roman" w:hAnsi="Times New Roman"/>
        </w:rPr>
        <w:t xml:space="preserve">. </w:t>
      </w:r>
      <w:commentRangeStart w:id="72"/>
      <w:r>
        <w:rPr>
          <w:rFonts w:ascii="Times New Roman" w:hAnsi="Times New Roman"/>
        </w:rPr>
        <w:t>In some sections</w:t>
      </w:r>
      <w:commentRangeEnd w:id="72"/>
      <w:r w:rsidR="005B07CE">
        <w:rPr>
          <w:rStyle w:val="CommentReference"/>
          <w:rFonts w:ascii="Times New Roman" w:eastAsia="Arial Unicode MS" w:hAnsi="Times New Roman" w:cs="Times New Roman"/>
          <w:color w:val="auto"/>
        </w:rPr>
        <w:commentReference w:id="72"/>
      </w:r>
      <w:r>
        <w:rPr>
          <w:rFonts w:ascii="Times New Roman" w:hAnsi="Times New Roman"/>
        </w:rPr>
        <w:t>, new data and analyses were presented to test alternative hypotheses. Each section concludes by weighting evidence in support for each alternative hypothesis. Once this was completed for all sections, the weight of evidence approach was used to determine</w:t>
      </w:r>
      <w:ins w:id="73" w:author="Garry Stenson" w:date="2018-09-13T13:36:00Z">
        <w:r w:rsidR="005B07CE">
          <w:rPr>
            <w:rFonts w:ascii="Times New Roman" w:hAnsi="Times New Roman"/>
          </w:rPr>
          <w:t>, overall,</w:t>
        </w:r>
      </w:ins>
      <w:r>
        <w:rPr>
          <w:rFonts w:ascii="Times New Roman" w:hAnsi="Times New Roman"/>
        </w:rPr>
        <w:t xml:space="preserve"> which hypothesis was best supported by the combination of previously-published results and additional analyses based on independent data sets. </w:t>
      </w:r>
    </w:p>
    <w:p w14:paraId="269F806C" w14:textId="77777777" w:rsidR="007911B4" w:rsidRDefault="003B398F">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14:paraId="500E7C43" w14:textId="77777777" w:rsidR="007911B4" w:rsidRPr="003B398F" w:rsidRDefault="003B398F">
      <w:pPr>
        <w:pStyle w:val="Heading3"/>
        <w:spacing w:before="0" w:line="480" w:lineRule="auto"/>
        <w:rPr>
          <w:rFonts w:ascii="Times New Roman" w:hAnsi="Times New Roman" w:cs="Times New Roman"/>
          <w:color w:val="000000"/>
          <w:sz w:val="24"/>
          <w:szCs w:val="24"/>
          <w:u w:color="000000"/>
          <w:rPrChange w:id="74" w:author="Gail Davoren" w:date="2018-08-31T14:21:00Z">
            <w:rPr>
              <w:color w:val="000000"/>
              <w:sz w:val="24"/>
              <w:szCs w:val="24"/>
              <w:u w:color="000000"/>
            </w:rPr>
          </w:rPrChange>
        </w:rPr>
      </w:pPr>
      <w:r w:rsidRPr="003B398F">
        <w:rPr>
          <w:rFonts w:ascii="Times New Roman" w:hAnsi="Times New Roman" w:cs="Times New Roman"/>
          <w:color w:val="000000"/>
          <w:sz w:val="24"/>
          <w:szCs w:val="24"/>
          <w:u w:color="000000"/>
          <w:rPrChange w:id="75" w:author="Gail Davoren" w:date="2018-08-31T14:21:00Z">
            <w:rPr>
              <w:color w:val="000000"/>
              <w:sz w:val="24"/>
              <w:szCs w:val="24"/>
              <w:u w:color="000000"/>
            </w:rPr>
          </w:rPrChange>
        </w:rPr>
        <w:t xml:space="preserve">Offshore capelin </w:t>
      </w:r>
      <w:commentRangeStart w:id="76"/>
      <w:r w:rsidRPr="003B398F">
        <w:rPr>
          <w:rFonts w:ascii="Times New Roman" w:hAnsi="Times New Roman" w:cs="Times New Roman"/>
          <w:color w:val="000000"/>
          <w:sz w:val="24"/>
          <w:szCs w:val="24"/>
          <w:u w:color="000000"/>
          <w:rPrChange w:id="77" w:author="Gail Davoren" w:date="2018-08-31T14:21:00Z">
            <w:rPr>
              <w:color w:val="000000"/>
              <w:sz w:val="24"/>
              <w:szCs w:val="24"/>
              <w:u w:color="000000"/>
            </w:rPr>
          </w:rPrChange>
        </w:rPr>
        <w:t>distribution</w:t>
      </w:r>
      <w:commentRangeEnd w:id="76"/>
      <w:r w:rsidR="00C879D3">
        <w:rPr>
          <w:rStyle w:val="CommentReference"/>
          <w:rFonts w:ascii="Times New Roman" w:eastAsia="Arial Unicode MS" w:hAnsi="Times New Roman" w:cs="Times New Roman"/>
          <w:b w:val="0"/>
          <w:bCs w:val="0"/>
          <w:color w:val="auto"/>
        </w:rPr>
        <w:commentReference w:id="76"/>
      </w:r>
      <w:r w:rsidRPr="003B398F">
        <w:rPr>
          <w:rFonts w:ascii="Times New Roman" w:hAnsi="Times New Roman" w:cs="Times New Roman"/>
          <w:color w:val="000000"/>
          <w:sz w:val="24"/>
          <w:szCs w:val="24"/>
          <w:u w:color="000000"/>
          <w:rPrChange w:id="78" w:author="Gail Davoren" w:date="2018-08-31T14:21:00Z">
            <w:rPr>
              <w:color w:val="000000"/>
              <w:sz w:val="24"/>
              <w:szCs w:val="24"/>
              <w:u w:color="000000"/>
            </w:rPr>
          </w:rPrChange>
        </w:rPr>
        <w:t>: acoustic surveys</w:t>
      </w:r>
    </w:p>
    <w:p w14:paraId="56C1E5B0" w14:textId="5E458353" w:rsidR="007911B4" w:rsidRDefault="003B398F">
      <w:pPr>
        <w:pStyle w:val="Style1"/>
        <w:rPr>
          <w:rFonts w:ascii="Times New Roman" w:eastAsia="Times New Roman" w:hAnsi="Times New Roman" w:cs="Times New Roman"/>
        </w:rPr>
      </w:pPr>
      <w:r>
        <w:rPr>
          <w:rFonts w:ascii="Times New Roman" w:hAnsi="Times New Roman"/>
        </w:rPr>
        <w:t xml:space="preserve">The capelin collapse hypothesis is supported by the fall and spring offshore acoustic surveys conducted by Canada and the former USSR that found a sudden decrease in capelin biomass in the fall of 1990 in Div. 2J3KL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(e.g., Miller &amp; Lilly 1991, Bakanev 1992, Miller 1992, 1993, 1994, Mowbray 2014)</w:t>
      </w:r>
      <w:r>
        <w:rPr>
          <w:rFonts w:ascii="Times New Roman" w:eastAsia="Times New Roman" w:hAnsi="Times New Roman" w:cs="Times New Roman"/>
        </w:rPr>
        <w:fldChar w:fldCharType="end"/>
      </w:r>
      <w:r>
        <w:rPr>
          <w:rFonts w:ascii="Times New Roman" w:hAnsi="Times New Roman"/>
        </w:rPr>
        <w:t xml:space="preserve">. The non-collapse hypothesis purports that Canada and the USSR offshore acoustic surveys found low capelin biomasses in the fall of 1991 and 1992 in Div. 2J3KL because capelin did not migrate offshore starting in the fall of 1990 (Frank et al. 2016). </w:t>
      </w:r>
    </w:p>
    <w:p w14:paraId="6795787C" w14:textId="77777777" w:rsidR="007911B4" w:rsidRDefault="003B398F">
      <w:pPr>
        <w:pStyle w:val="Style1"/>
        <w:rPr>
          <w:rFonts w:ascii="Times New Roman" w:eastAsia="Times New Roman" w:hAnsi="Times New Roman" w:cs="Times New Roman"/>
        </w:rPr>
      </w:pPr>
      <w:r>
        <w:rPr>
          <w:rFonts w:ascii="Times New Roman" w:hAnsi="Times New Roman"/>
        </w:rPr>
        <w:t xml:space="preserve">From 1982 to 1992, Canada conducted fall (October) acoustic surveys for capelin in Div. 2J3K (Fig. 1) (e.g., Miller and Carscadden 1984, Miller and Lilly 1991). The fall acoustic surveys targeted the maturing portion of the stock during winter feeding migrations to provide estimates of the size and number of maturing fish being recruited to the fishery the following year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Fonts w:ascii="Times New Roman" w:eastAsia="Times New Roman" w:hAnsi="Times New Roman" w:cs="Times New Roman"/>
        </w:rPr>
        <w:fldChar w:fldCharType="separate"/>
      </w:r>
      <w:r>
        <w:rPr>
          <w:rFonts w:ascii="Times New Roman" w:hAnsi="Times New Roman"/>
        </w:rPr>
        <w:t>(Mowbray 2014)</w:t>
      </w:r>
      <w:r>
        <w:rPr>
          <w:rFonts w:ascii="Times New Roman" w:eastAsia="Times New Roman" w:hAnsi="Times New Roman" w:cs="Times New Roman"/>
        </w:rPr>
        <w:fldChar w:fldCharType="end"/>
      </w:r>
      <w:r>
        <w:rPr>
          <w:rFonts w:ascii="Times New Roman" w:hAnsi="Times New Roman"/>
        </w:rPr>
        <w:t xml:space="preserve">. The capelin stock in Div. 2J3K was also acoustically surveyed by the former USSR in November from 1982-1992 (Bakanev 1992; Fig. 1). The USSR fall acoustic </w:t>
      </w:r>
      <w:r>
        <w:rPr>
          <w:rFonts w:ascii="Times New Roman" w:hAnsi="Times New Roman"/>
        </w:rPr>
        <w:lastRenderedPageBreak/>
        <w:t xml:space="preserve">surveys were conducted approximately a month later than the Canadian surveys and consistently estimated higher capelin abundances, which may have been due to timing, as capelin start aggregating into large overwintering shoals in November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In 1990, the Canadian fall acoustic survey reported a very low capelin biomass (96 thousand tonnes, &lt; 5% of the biomass surveyed in 1989) while the USSR acoustic survey reported the smallest biomass since 1984 (631 thousand tonnes)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Both the USSR and Canadian acoustic surveys reported record low capelin biomass in the fall of 1991 and 1992 (16-55 thousand tonnes)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rFonts w:ascii="Times New Roman" w:eastAsia="Times New Roman" w:hAnsi="Times New Roman" w:cs="Times New Roman"/>
        </w:rPr>
        <w:fldChar w:fldCharType="separate"/>
      </w:r>
      <w:r>
        <w:rPr>
          <w:rFonts w:ascii="Times New Roman" w:hAnsi="Times New Roman"/>
        </w:rPr>
        <w:t>(Winters 1995)</w:t>
      </w:r>
      <w:r>
        <w:rPr>
          <w:rFonts w:ascii="Times New Roman" w:eastAsia="Times New Roman" w:hAnsi="Times New Roman" w:cs="Times New Roman"/>
        </w:rPr>
        <w:fldChar w:fldCharType="end"/>
      </w:r>
      <w:r>
        <w:rPr>
          <w:rFonts w:ascii="Times New Roman" w:hAnsi="Times New Roman"/>
        </w:rPr>
        <w:t xml:space="preserve">. The decrease in capelin biomass in both surveys corresponded with very few capelin being detected off the coast of Labrador and a southward shift in stock distribution to the southern portion of Div. 3K and northern portion of Div. 3L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&gt;&lt;Author&gt;Miller&lt;/Author&gt;&lt;Year&gt;1991&lt;/Year&gt;&lt;RecNum&gt;1046&lt;/RecNum&gt;&lt;DisplayText&gt;(Miller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&amp; Lilly 1991, Miller 1992)</w:t>
      </w:r>
      <w:r>
        <w:rPr>
          <w:rFonts w:ascii="Times New Roman" w:eastAsia="Times New Roman" w:hAnsi="Times New Roman" w:cs="Times New Roman"/>
        </w:rPr>
        <w:fldChar w:fldCharType="end"/>
      </w:r>
      <w:r>
        <w:rPr>
          <w:rFonts w:ascii="Times New Roman" w:hAnsi="Times New Roman"/>
        </w:rPr>
        <w:t xml:space="preserve">. A Canadian expanded fall survey (Div. 2J3KL) in 1993-94 was conducted to determine if the ‘missing’ capelin could be located. However, the expanded fall acoustic survey confirmed the findings of the 1991-92 fall surveys that offshore capelin biomass was low and characterized by a southward change in distribution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Pr>
          <w:rFonts w:ascii="Times New Roman" w:eastAsia="Times New Roman" w:hAnsi="Times New Roman" w:cs="Times New Roman"/>
        </w:rPr>
        <w:fldChar w:fldCharType="separate"/>
      </w:r>
      <w:r>
        <w:rPr>
          <w:rFonts w:ascii="Times New Roman" w:hAnsi="Times New Roman"/>
        </w:rPr>
        <w:t>(Miller 1994, 1995)</w:t>
      </w:r>
      <w:r>
        <w:rPr>
          <w:rFonts w:ascii="Times New Roman" w:eastAsia="Times New Roman" w:hAnsi="Times New Roman" w:cs="Times New Roman"/>
        </w:rPr>
        <w:fldChar w:fldCharType="end"/>
      </w:r>
      <w:r>
        <w:rPr>
          <w:rFonts w:ascii="Times New Roman" w:hAnsi="Times New Roman"/>
        </w:rPr>
        <w:t>. Post-1991, capelin is only acoustically surveyed in the spring in Div. 3L by Canada (1996, 1999-2005, 2007-2015, 2017-18) with the discontinuation of the other three acoustic surveys in the early 1990s (Canada fall acoustic survey in 1994; USSR fall and spring acoustic surveys in 1992 and 1994, respectively).</w:t>
      </w:r>
    </w:p>
    <w:p w14:paraId="6C3C2E4C" w14:textId="77777777" w:rsidR="007911B4" w:rsidRDefault="003B398F">
      <w:pPr>
        <w:pStyle w:val="Style1"/>
        <w:rPr>
          <w:rStyle w:val="None"/>
          <w:rFonts w:ascii="Times New Roman" w:eastAsia="Times New Roman" w:hAnsi="Times New Roman" w:cs="Times New Roman"/>
          <w:i/>
          <w:iCs/>
        </w:rPr>
      </w:pPr>
      <w:r>
        <w:rPr>
          <w:rFonts w:ascii="Times New Roman" w:hAnsi="Times New Roman"/>
        </w:rPr>
        <w:t xml:space="preserve">While the offshore acoustic surveys provided strong evidence of a capelin collapse, they did not survey the inshore area. The non-collapse hypothesis uses </w:t>
      </w:r>
      <w:commentRangeStart w:id="79"/>
      <w:r>
        <w:rPr>
          <w:rFonts w:ascii="Times New Roman" w:hAnsi="Times New Roman"/>
        </w:rPr>
        <w:t xml:space="preserve">unquantified </w:t>
      </w:r>
      <w:commentRangeEnd w:id="79"/>
      <w:r w:rsidR="005B07CE">
        <w:rPr>
          <w:rStyle w:val="CommentReference"/>
          <w:rFonts w:ascii="Times New Roman" w:eastAsia="Arial Unicode MS" w:hAnsi="Times New Roman" w:cs="Times New Roman"/>
          <w:color w:val="auto"/>
        </w:rPr>
        <w:commentReference w:id="79"/>
      </w:r>
      <w:r>
        <w:rPr>
          <w:rFonts w:ascii="Times New Roman" w:hAnsi="Times New Roman"/>
        </w:rPr>
        <w:t xml:space="preserve">densities of overwintering maturing capelin and large schools of immature capelin observed during winter surveys conducted in Trinity Bay in 1967-68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  &gt;&lt;Author&gt;Winters&lt;/Author&gt;&lt;Year&gt;1970&lt;/Year&gt;&lt;RecNum&gt;616&lt;/RecNum&gt;&lt;DisplayText&gt;(Winters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Pr>
          <w:rFonts w:ascii="Times New Roman" w:eastAsia="Times New Roman" w:hAnsi="Times New Roman" w:cs="Times New Roman"/>
        </w:rPr>
        <w:fldChar w:fldCharType="separate"/>
      </w:r>
      <w:r>
        <w:rPr>
          <w:rFonts w:ascii="Times New Roman" w:hAnsi="Times New Roman"/>
        </w:rPr>
        <w:t>(Winters 1970)</w:t>
      </w:r>
      <w:r>
        <w:rPr>
          <w:rFonts w:ascii="Times New Roman" w:eastAsia="Times New Roman" w:hAnsi="Times New Roman" w:cs="Times New Roman"/>
        </w:rPr>
        <w:fldChar w:fldCharType="end"/>
      </w:r>
      <w:r>
        <w:rPr>
          <w:rFonts w:ascii="Times New Roman" w:hAnsi="Times New Roman"/>
        </w:rPr>
        <w:t xml:space="preserve"> as evidence that significant densities of capelin can inhabit the inshore year-round. DFO tested the hypothesis of year-round residency of capelin in the inshore by conducting seasonal acoustic surveys in Trinity Bay </w:t>
      </w:r>
      <w:r>
        <w:rPr>
          <w:rFonts w:ascii="Times New Roman" w:hAnsi="Times New Roman"/>
        </w:rPr>
        <w:lastRenderedPageBreak/>
        <w:t>(September and October 2003; January, June and September 2004-05) and expanding the annual offshore spring acoustic survey into Trinity Bay (1999-2005, 2007-13, 2017) (</w:t>
      </w:r>
      <w:hyperlink w:anchor="Ref514161259" w:history="1">
        <w:r>
          <w:rPr>
            <w:rStyle w:val="Hyperlink0"/>
            <w:rFonts w:eastAsia="Calibri"/>
          </w:rPr>
          <w:t>Fig. 1</w:t>
        </w:r>
      </w:hyperlink>
      <w:r>
        <w:rPr>
          <w:rStyle w:val="Hyperlink0"/>
          <w:rFonts w:eastAsia="Calibri"/>
        </w:rPr>
        <w:t>; see supplementary section for details on methods). Seasonally, capelin densities were low in Trinity Bay in January and May, and the maximum mean density of capelin was observed in June (10,000 kg km</w:t>
      </w:r>
      <w:r>
        <w:rPr>
          <w:rStyle w:val="None"/>
          <w:rFonts w:ascii="Times New Roman" w:hAnsi="Times New Roman"/>
          <w:vertAlign w:val="superscript"/>
        </w:rPr>
        <w:t>-2</w:t>
      </w:r>
      <w:r>
        <w:rPr>
          <w:rStyle w:val="Hyperlink0"/>
          <w:rFonts w:eastAsia="Calibri"/>
        </w:rPr>
        <w:t>), which corresponded with the start of the spawning period when capelin were highly aggregated inshore (</w:t>
      </w:r>
      <w:hyperlink w:anchor="Ref514161259" w:history="1">
        <w:r>
          <w:rPr>
            <w:rStyle w:val="Hyperlink0"/>
            <w:rFonts w:eastAsia="Calibri"/>
          </w:rPr>
          <w:t>Fig. 2</w:t>
        </w:r>
      </w:hyperlink>
      <w:r>
        <w:rPr>
          <w:rStyle w:val="Hyperlink0"/>
          <w:rFonts w:eastAsia="Calibri"/>
        </w:rPr>
        <w:t xml:space="preserve"> a). In September and October, capelin densities were low once again (Fig. 2 a). There was also a distinct seasonal pattern in the age and maturity composition inshore. In January, overwintering fish were composed of ~70% immature age-1 and age-2 fish (</w:t>
      </w:r>
      <w:hyperlink w:anchor="Ref514161271" w:history="1">
        <w:r>
          <w:rPr>
            <w:rStyle w:val="Hyperlink0"/>
            <w:rFonts w:eastAsia="Calibri"/>
          </w:rPr>
          <w:t>Fig. 2</w:t>
        </w:r>
      </w:hyperlink>
      <w:r>
        <w:rPr>
          <w:rStyle w:val="Hyperlink0"/>
          <w:rFonts w:eastAsia="Calibri"/>
        </w:rPr>
        <w:t xml:space="preserve"> b, c); the relative contribution of older fish increased through the spring as maturing age-2 and age-3 fish migrated into Trinity Bay (</w:t>
      </w:r>
      <w:hyperlink w:anchor="Ref514161271" w:history="1">
        <w:r>
          <w:rPr>
            <w:rStyle w:val="Hyperlink0"/>
            <w:rFonts w:eastAsia="Calibri"/>
          </w:rPr>
          <w:t>Fig. 2</w:t>
        </w:r>
      </w:hyperlink>
      <w:r>
        <w:rPr>
          <w:rStyle w:val="Hyperlink0"/>
          <w:rFonts w:eastAsia="Calibri"/>
        </w:rPr>
        <w:t xml:space="preserve"> b, c); and by October, immature age-1 fish dominated the inshore area, strongly suggesting that spent mature fish either died or left the </w:t>
      </w:r>
      <w:ins w:id="80" w:author="Aaron Adamack" w:date="2018-08-29T16:43:00Z">
        <w:r>
          <w:rPr>
            <w:rStyle w:val="Hyperlink0"/>
            <w:rFonts w:eastAsia="Calibri"/>
          </w:rPr>
          <w:t>B</w:t>
        </w:r>
      </w:ins>
      <w:del w:id="81" w:author="Aaron Adamack" w:date="2018-08-29T16:43:00Z">
        <w:r>
          <w:rPr>
            <w:rStyle w:val="Hyperlink0"/>
            <w:rFonts w:eastAsia="Calibri"/>
          </w:rPr>
          <w:delText>b</w:delText>
        </w:r>
      </w:del>
      <w:r>
        <w:rPr>
          <w:rStyle w:val="Hyperlink0"/>
          <w:rFonts w:eastAsia="Calibri"/>
        </w:rPr>
        <w:t xml:space="preserve">ay (Fig. 2 b). The seasonal surveys found no evidence of a large inshore, non-migratory capelin stock. In agreement with this finding, an inshore acoustic survey in January 2000 for overwintering cod from Conception Bay to Notre Dame Bay found </w:t>
      </w:r>
      <w:commentRangeStart w:id="82"/>
      <w:r>
        <w:rPr>
          <w:rStyle w:val="Hyperlink0"/>
          <w:rFonts w:eastAsia="Calibri"/>
        </w:rPr>
        <w:t xml:space="preserve">concentrations </w:t>
      </w:r>
      <w:commentRangeEnd w:id="82"/>
      <w:r w:rsidR="005B07CE">
        <w:rPr>
          <w:rStyle w:val="CommentReference"/>
          <w:rFonts w:ascii="Times New Roman" w:eastAsia="Arial Unicode MS" w:hAnsi="Times New Roman" w:cs="Times New Roman"/>
          <w:color w:val="auto"/>
        </w:rPr>
        <w:commentReference w:id="82"/>
      </w:r>
      <w:r>
        <w:rPr>
          <w:rStyle w:val="Hyperlink0"/>
          <w:rFonts w:eastAsia="Calibri"/>
        </w:rPr>
        <w:t xml:space="preserve">of juvenile capelin (O’Driscoll and Rose 2001) but few older fish (G.A. Rose, unpublished data). </w:t>
      </w:r>
      <w:r>
        <w:rPr>
          <w:rStyle w:val="None"/>
          <w:rFonts w:ascii="Times New Roman" w:eastAsia="Times New Roman" w:hAnsi="Times New Roman" w:cs="Times New Roman"/>
          <w:i/>
          <w:iCs/>
        </w:rPr>
        <w:br/>
      </w:r>
      <w:commentRangeStart w:id="83"/>
    </w:p>
    <w:p w14:paraId="5BC9001C" w14:textId="05BF8EBD" w:rsidR="007911B4" w:rsidRDefault="003B398F" w:rsidP="003D1FE0">
      <w:pPr>
        <w:pStyle w:val="Style1"/>
        <w:rPr>
          <w:rStyle w:val="Hyperlink0"/>
          <w:rFonts w:eastAsia="Calibri"/>
        </w:rPr>
      </w:pPr>
      <w:r>
        <w:rPr>
          <w:rStyle w:val="Hyperlink0"/>
          <w:rFonts w:eastAsia="Calibri"/>
        </w:rPr>
        <w:t>With little evidence of a change in capelin migratory behavior inshore post-1991,</w:t>
      </w:r>
      <w:commentRangeStart w:id="84"/>
      <w:ins w:id="85" w:author="Gail Davoren" w:date="2018-08-31T14:31:00Z">
        <w:r w:rsidR="003D1FE0">
          <w:rPr>
            <w:rStyle w:val="Hyperlink0"/>
            <w:rFonts w:eastAsia="Calibri"/>
          </w:rPr>
          <w:t xml:space="preserve"> </w:t>
        </w:r>
      </w:ins>
      <w:ins w:id="86" w:author="Garry Stenson" w:date="2018-09-13T13:43:00Z">
        <w:r w:rsidR="005B07CE">
          <w:rPr>
            <w:rStyle w:val="Hyperlink0"/>
            <w:rFonts w:eastAsia="Calibri"/>
          </w:rPr>
          <w:t>in order to examine if the surveys could have missed a signficiant portion of the capelin population,</w:t>
        </w:r>
      </w:ins>
      <w:commentRangeEnd w:id="84"/>
      <w:ins w:id="87" w:author="Garry Stenson" w:date="2018-09-13T13:44:00Z">
        <w:r w:rsidR="005B07CE">
          <w:rPr>
            <w:rStyle w:val="CommentReference"/>
            <w:rFonts w:ascii="Times New Roman" w:eastAsia="Arial Unicode MS" w:hAnsi="Times New Roman" w:cs="Times New Roman"/>
            <w:color w:val="auto"/>
          </w:rPr>
          <w:commentReference w:id="84"/>
        </w:r>
      </w:ins>
      <w:ins w:id="88" w:author="Garry Stenson" w:date="2018-09-13T13:43:00Z">
        <w:r w:rsidR="005B07CE">
          <w:rPr>
            <w:rStyle w:val="Hyperlink0"/>
            <w:rFonts w:eastAsia="Calibri"/>
          </w:rPr>
          <w:t xml:space="preserve"> </w:t>
        </w:r>
      </w:ins>
      <w:commentRangeStart w:id="89"/>
      <w:ins w:id="90" w:author="Gail Davoren" w:date="2018-08-31T14:32:00Z">
        <w:r w:rsidR="003D1FE0">
          <w:rPr>
            <w:rStyle w:val="Hyperlink0"/>
            <w:rFonts w:eastAsia="Calibri"/>
          </w:rPr>
          <w:t>we ..</w:t>
        </w:r>
      </w:ins>
      <w:ins w:id="91" w:author="Gail Davoren" w:date="2018-08-31T14:31:00Z">
        <w:r w:rsidR="003D1FE0">
          <w:rPr>
            <w:rStyle w:val="Hyperlink0"/>
            <w:rFonts w:eastAsia="Calibri"/>
          </w:rPr>
          <w:t>.</w:t>
        </w:r>
      </w:ins>
      <w:ins w:id="92" w:author="Gail Davoren" w:date="2018-08-31T14:32:00Z">
        <w:r w:rsidR="003D1FE0">
          <w:rPr>
            <w:rStyle w:val="Hyperlink0"/>
            <w:rFonts w:eastAsia="Calibri"/>
          </w:rPr>
          <w:t xml:space="preserve"> </w:t>
        </w:r>
        <w:commentRangeEnd w:id="89"/>
        <w:r w:rsidR="003D1FE0">
          <w:rPr>
            <w:rStyle w:val="CommentReference"/>
            <w:rFonts w:ascii="Times New Roman" w:eastAsia="Arial Unicode MS" w:hAnsi="Times New Roman" w:cs="Times New Roman"/>
            <w:color w:val="auto"/>
          </w:rPr>
          <w:commentReference w:id="89"/>
        </w:r>
      </w:ins>
      <w:del w:id="93" w:author="Gail Davoren" w:date="2018-08-31T14:32:00Z">
        <w:r w:rsidDel="003D1FE0">
          <w:rPr>
            <w:rStyle w:val="Hyperlink0"/>
            <w:rFonts w:eastAsia="Calibri"/>
          </w:rPr>
          <w:delText xml:space="preserve"> w</w:delText>
        </w:r>
      </w:del>
      <w:ins w:id="94" w:author="Gail Davoren" w:date="2018-08-31T14:32:00Z">
        <w:r w:rsidR="003D1FE0">
          <w:rPr>
            <w:rStyle w:val="Hyperlink0"/>
            <w:rFonts w:eastAsia="Calibri"/>
          </w:rPr>
          <w:t>W</w:t>
        </w:r>
      </w:ins>
      <w:r>
        <w:rPr>
          <w:rStyle w:val="Hyperlink0"/>
          <w:rFonts w:eastAsia="Calibri"/>
        </w:rPr>
        <w:t xml:space="preserve">e assumed that the portion of the capelin stock available to each of the five acoustic surveys (spring and fall offshore Canada and USSR; and Trinity Bay inshore) has remained constant through time, plus or minus inter-annual variability due to changes in migration routes such as those observed in Icelandic capelin stocks (Olafsdottir &amp; Rose 2012). If this is true, then the trends observed in each survey are theoretically generated by the same population process. Using </w:t>
      </w:r>
      <w:r>
        <w:rPr>
          <w:rStyle w:val="Hyperlink0"/>
          <w:rFonts w:eastAsia="Calibri"/>
        </w:rPr>
        <w:lastRenderedPageBreak/>
        <w:t xml:space="preserve">this logic, we fitted a state-space Ricker-logistic model to the acoustic estimates of capelin biomass from the five acoustic surveys conducted in Div. 2J3KLNO. </w:t>
      </w:r>
      <w:commentRangeEnd w:id="83"/>
      <w:r>
        <w:commentReference w:id="83"/>
      </w:r>
      <w:r>
        <w:rPr>
          <w:rStyle w:val="Hyperlink0"/>
          <w:rFonts w:eastAsia="Calibri"/>
        </w:rPr>
        <w:t xml:space="preserve">Under this classic discrete population model, the expected biomass of individuals in year </w:t>
      </w:r>
      <w:r>
        <w:rPr>
          <w:rStyle w:val="None"/>
          <w:rFonts w:ascii="Times New Roman" w:hAnsi="Times New Roman"/>
          <w:i/>
          <w:iCs/>
        </w:rPr>
        <w:t>y</w:t>
      </w:r>
      <w:r>
        <w:rPr>
          <w:rStyle w:val="Hyperlink0"/>
          <w:rFonts w:eastAsia="Calibri"/>
        </w:rPr>
        <w:t xml:space="preserve"> is modeled as a function of the biomass in year </w:t>
      </w:r>
      <w:r>
        <w:rPr>
          <w:rStyle w:val="None"/>
          <w:rFonts w:ascii="Times New Roman" w:hAnsi="Times New Roman"/>
          <w:i/>
          <w:iCs/>
        </w:rPr>
        <w:t>y-1</w:t>
      </w:r>
      <w:r>
        <w:rPr>
          <w:rStyle w:val="Hyperlink0"/>
          <w:rFonts w:eastAsia="Calibri"/>
        </w:rPr>
        <w:t>,</w:t>
      </w:r>
    </w:p>
    <w:p w14:paraId="49161E98" w14:textId="77777777" w:rsidR="007911B4" w:rsidRDefault="007911B4">
      <w:pPr>
        <w:pStyle w:val="Style1"/>
        <w:rPr>
          <w:rFonts w:ascii="Times New Roman" w:eastAsia="Times New Roman" w:hAnsi="Times New Roman" w:cs="Times New Roman"/>
        </w:rPr>
      </w:pPr>
    </w:p>
    <w:p w14:paraId="70A080B0" w14:textId="77777777" w:rsidR="007911B4" w:rsidRDefault="007911B4">
      <w:pPr>
        <w:pStyle w:val="Style1"/>
        <w:rPr>
          <w:rFonts w:ascii="Times New Roman" w:eastAsia="Times New Roman" w:hAnsi="Times New Roman" w:cs="Times New Roman"/>
        </w:rPr>
      </w:pPr>
    </w:p>
    <w:p w14:paraId="5875C71D" w14:textId="268D58F6" w:rsidR="007911B4" w:rsidRDefault="003B398F">
      <w:pPr>
        <w:pStyle w:val="Style1"/>
        <w:rPr>
          <w:rStyle w:val="Hyperlink0"/>
          <w:rFonts w:eastAsia="Calibri"/>
        </w:rPr>
      </w:pPr>
      <w:r>
        <w:rPr>
          <w:rStyle w:val="Hyperlink0"/>
          <w:rFonts w:eastAsia="Calibri"/>
        </w:rPr>
        <w:t xml:space="preserve">Where </w:t>
      </w:r>
      <w:r>
        <w:rPr>
          <w:rStyle w:val="None"/>
          <w:rFonts w:ascii="Times New Roman" w:hAnsi="Times New Roman"/>
          <w:i/>
          <w:iCs/>
        </w:rPr>
        <w:t xml:space="preserve">r </w:t>
      </w:r>
      <w:r>
        <w:rPr>
          <w:rStyle w:val="Hyperlink0"/>
          <w:rFonts w:eastAsia="Calibri"/>
        </w:rPr>
        <w:t xml:space="preserve">is interpreted as the intrinsic growth rate of the population, </w:t>
      </w:r>
      <w:r>
        <w:rPr>
          <w:rStyle w:val="None"/>
          <w:rFonts w:ascii="Times New Roman" w:hAnsi="Times New Roman"/>
          <w:i/>
          <w:iCs/>
        </w:rPr>
        <w:t>K</w:t>
      </w:r>
      <w:r>
        <w:rPr>
          <w:rStyle w:val="Hyperlink0"/>
          <w:rFonts w:eastAsia="Calibri"/>
        </w:rPr>
        <w:t xml:space="preserve"> is the carrying capacity of the environment, and</w:t>
      </w:r>
      <w:ins w:id="95" w:author="Montevecchi, William" w:date="2018-09-08T22:03:00Z">
        <w:r w:rsidR="000057AF">
          <w:rPr>
            <w:rStyle w:val="Hyperlink0"/>
            <w:rFonts w:eastAsia="Calibri"/>
          </w:rPr>
          <w:t xml:space="preserve"> ?</w:t>
        </w:r>
      </w:ins>
      <w:r>
        <w:rPr>
          <w:rStyle w:val="Hyperlink0"/>
          <w:rFonts w:eastAsia="Calibri"/>
        </w:rPr>
        <w:t xml:space="preserve"> is the process error which is assumed to follow a normal distribution with a mean of 0 and a standard deviation of σ. All surveys are assumed to be ‘observing’ the same latent process and, as such, survey indices are modeled as a function of ,</w:t>
      </w:r>
    </w:p>
    <w:p w14:paraId="39648205" w14:textId="77777777" w:rsidR="007911B4" w:rsidRDefault="007911B4">
      <w:pPr>
        <w:pStyle w:val="Style1"/>
        <w:rPr>
          <w:rFonts w:ascii="Times New Roman" w:eastAsia="Times New Roman" w:hAnsi="Times New Roman" w:cs="Times New Roman"/>
        </w:rPr>
      </w:pPr>
    </w:p>
    <w:p w14:paraId="5FDCD587" w14:textId="77777777" w:rsidR="007911B4" w:rsidRDefault="007911B4">
      <w:pPr>
        <w:pStyle w:val="Style1"/>
        <w:rPr>
          <w:rFonts w:ascii="Times New Roman" w:eastAsia="Times New Roman" w:hAnsi="Times New Roman" w:cs="Times New Roman"/>
        </w:rPr>
      </w:pPr>
    </w:p>
    <w:p w14:paraId="35F88279" w14:textId="77777777" w:rsidR="007911B4" w:rsidRDefault="003B398F">
      <w:pPr>
        <w:pStyle w:val="Style1"/>
        <w:rPr>
          <w:rStyle w:val="Hyperlink0"/>
          <w:rFonts w:eastAsia="Calibri"/>
        </w:rPr>
      </w:pPr>
      <w:commentRangeStart w:id="96"/>
      <w:r w:rsidRPr="005B07CE">
        <w:rPr>
          <w:rStyle w:val="Hyperlink0"/>
          <w:rFonts w:eastAsia="Calibri"/>
          <w:highlight w:val="yellow"/>
          <w:rPrChange w:id="97" w:author="Garry Stenson" w:date="2018-09-13T13:45:00Z">
            <w:rPr>
              <w:rStyle w:val="Hyperlink0"/>
              <w:rFonts w:eastAsia="Calibri"/>
            </w:rPr>
          </w:rPrChange>
        </w:rPr>
        <w:t>Here are catchability parameters that adjust stock biomass to the scale of the surveys and represents the observation error of each survey which is assumed to follow a normal distribution with a mean of 0 and a standard deviation of .</w:t>
      </w:r>
      <w:commentRangeEnd w:id="96"/>
      <w:r w:rsidR="00192B3F">
        <w:rPr>
          <w:rStyle w:val="CommentReference"/>
          <w:rFonts w:ascii="Times New Roman" w:eastAsia="Arial Unicode MS" w:hAnsi="Times New Roman" w:cs="Times New Roman"/>
          <w:color w:val="auto"/>
        </w:rPr>
        <w:commentReference w:id="96"/>
      </w:r>
      <w:r>
        <w:rPr>
          <w:rStyle w:val="Hyperlink0"/>
          <w:rFonts w:eastAsia="Calibri"/>
        </w:rPr>
        <w:t xml:space="preserve"> Under this formulation, all catchability parameters could not be estimated freely, therefore the catchability parameter of the Canadian spring acoustic survey was fixed to 1 because it is the longest running time series and it also has a history of obtaining the largest population estimates. The model was constructed and fit using TMB (Kristensen et al. 2016). The model provides a good fit to each of the five survey indices and strongly supports a dramatic collapse in capelin biomass from 1990 to 1991 (Fig. 3). While this model does not rule out the possibility that the population became non-migratory and remained inshore (i.e. the catchability of all acoustic surveys dropped dramatically in 1990), it is telling that the standard deviation around the inshore acoustic survey of Trinity Bay is nearly six </w:t>
      </w:r>
      <w:r>
        <w:rPr>
          <w:rStyle w:val="Hyperlink0"/>
          <w:rFonts w:eastAsia="Calibri"/>
        </w:rPr>
        <w:lastRenderedPageBreak/>
        <w:t xml:space="preserve">times that estimated for the spring acoustic survey (1.26 vs. 0.22, respectively). This means that, in the context of a Ricker-logistic population model, the Trinity Bay acoustic survey is providing little information on the population dynamics of capelin. If the majority of the capelin population were inshore, then one would expect inshore indices to be much more influential. </w:t>
      </w:r>
      <w:commentRangeStart w:id="98"/>
      <w:r>
        <w:rPr>
          <w:rStyle w:val="Hyperlink0"/>
          <w:rFonts w:eastAsia="Calibri"/>
        </w:rPr>
        <w:t>Moreover, capelin biomass estimates from the inshore Trinity Bay acoustic survey in the spring are typically a small fraction of the estimates from the offshore (~10% of the spring acoustic survey).</w:t>
      </w:r>
      <w:commentRangeEnd w:id="98"/>
      <w:r>
        <w:commentReference w:id="98"/>
      </w:r>
      <w:r>
        <w:rPr>
          <w:rStyle w:val="Hyperlink0"/>
          <w:rFonts w:eastAsia="Calibri"/>
        </w:rPr>
        <w:t xml:space="preserve"> It is, therefore, unlikely that the 3-6 million tonnes (Mt) of ‘missing’ capelin reside along the coast of NL</w:t>
      </w:r>
      <w:commentRangeStart w:id="99"/>
      <w:r>
        <w:rPr>
          <w:rStyle w:val="Hyperlink0"/>
          <w:rFonts w:eastAsia="Calibri"/>
        </w:rPr>
        <w:t>.</w:t>
      </w:r>
      <w:commentRangeEnd w:id="99"/>
      <w:r>
        <w:commentReference w:id="99"/>
      </w:r>
    </w:p>
    <w:p w14:paraId="19B21B0D" w14:textId="2F0B47F0" w:rsidR="007911B4" w:rsidRDefault="003B398F">
      <w:pPr>
        <w:pStyle w:val="Style1"/>
        <w:rPr>
          <w:rStyle w:val="Hyperlink0"/>
          <w:rFonts w:eastAsia="Calibri"/>
        </w:rPr>
      </w:pPr>
      <w:r>
        <w:rPr>
          <w:rStyle w:val="Hyperlink0"/>
          <w:rFonts w:eastAsia="Calibri"/>
        </w:rPr>
        <w:t xml:space="preserve">In summary, while the fall and spring acoustic surveys in Div. 2J3KLNO support the collapse of the capelin stock, they cannot refute the hypothesis that capelin are non-migratory post-1991 as inshore areas were not systematically surveyed. The lack of significant inshore aggregations of capelin outside of the peak spawning period during seasonal and annual spring acoustic surveys does, however, </w:t>
      </w:r>
      <w:ins w:id="100" w:author="Garry Stenson" w:date="2018-09-13T13:46:00Z">
        <w:r w:rsidR="005B07CE">
          <w:rPr>
            <w:rStyle w:val="Hyperlink0"/>
            <w:rFonts w:eastAsia="Calibri"/>
          </w:rPr>
          <w:t xml:space="preserve">is inconsistent with a hypothesis that capelin were present inshore in large numbers and therefore, </w:t>
        </w:r>
      </w:ins>
      <w:r>
        <w:rPr>
          <w:rStyle w:val="Hyperlink0"/>
          <w:rFonts w:eastAsia="Calibri"/>
        </w:rPr>
        <w:t>provide</w:t>
      </w:r>
      <w:ins w:id="101" w:author="Garry Stenson" w:date="2018-09-13T13:47:00Z">
        <w:r w:rsidR="005B07CE">
          <w:rPr>
            <w:rStyle w:val="Hyperlink0"/>
            <w:rFonts w:eastAsia="Calibri"/>
          </w:rPr>
          <w:t>s</w:t>
        </w:r>
      </w:ins>
      <w:r>
        <w:rPr>
          <w:rStyle w:val="Hyperlink0"/>
          <w:rFonts w:eastAsia="Calibri"/>
        </w:rPr>
        <w:t xml:space="preserve"> support for the hypothesis of a capelin stock collapse in the early 1990s. </w:t>
      </w:r>
    </w:p>
    <w:p w14:paraId="60C472F3" w14:textId="77777777" w:rsidR="007911B4" w:rsidRDefault="003B398F">
      <w:pPr>
        <w:pStyle w:val="Style1"/>
        <w:ind w:firstLine="0"/>
        <w:rPr>
          <w:rStyle w:val="None"/>
          <w:rFonts w:ascii="Times New Roman" w:eastAsia="Times New Roman" w:hAnsi="Times New Roman" w:cs="Times New Roman"/>
          <w:b/>
          <w:bCs/>
        </w:rPr>
      </w:pPr>
      <w:r>
        <w:rPr>
          <w:rStyle w:val="None"/>
          <w:rFonts w:ascii="Times New Roman" w:hAnsi="Times New Roman"/>
          <w:b/>
          <w:bCs/>
        </w:rPr>
        <w:t>Offshore capelin distribution: annual multi-species bottom-trawl surveys</w:t>
      </w:r>
    </w:p>
    <w:p w14:paraId="6B7ABB14" w14:textId="5290F606" w:rsidR="007911B4" w:rsidRDefault="005B07CE">
      <w:pPr>
        <w:pStyle w:val="Style1"/>
        <w:rPr>
          <w:rStyle w:val="Hyperlink0"/>
          <w:rFonts w:eastAsia="Calibri"/>
        </w:rPr>
      </w:pPr>
      <w:ins w:id="102" w:author="Garry Stenson" w:date="2018-09-13T13:51:00Z">
        <w:r>
          <w:rPr>
            <w:rStyle w:val="Hyperlink0"/>
            <w:rFonts w:eastAsia="Calibri"/>
          </w:rPr>
          <w:t xml:space="preserve">Frank et al (2016) </w:t>
        </w:r>
      </w:ins>
      <w:del w:id="103" w:author="Garry Stenson" w:date="2018-09-13T13:51:00Z">
        <w:r w:rsidR="003B398F" w:rsidDel="005B07CE">
          <w:rPr>
            <w:rStyle w:val="Hyperlink0"/>
            <w:rFonts w:eastAsia="Calibri"/>
          </w:rPr>
          <w:delText xml:space="preserve">The non-collapse hypothesis </w:delText>
        </w:r>
      </w:del>
      <w:ins w:id="104" w:author="Garry Stenson" w:date="2018-09-13T13:52:00Z">
        <w:r>
          <w:rPr>
            <w:rStyle w:val="Hyperlink0"/>
            <w:rFonts w:eastAsia="Calibri"/>
          </w:rPr>
          <w:t xml:space="preserve">analysed </w:t>
        </w:r>
      </w:ins>
      <w:del w:id="105" w:author="Garry Stenson" w:date="2018-09-13T13:52:00Z">
        <w:r w:rsidR="003B398F" w:rsidDel="005B07CE">
          <w:rPr>
            <w:rStyle w:val="Hyperlink0"/>
            <w:rFonts w:eastAsia="Calibri"/>
          </w:rPr>
          <w:delText xml:space="preserve">used </w:delText>
        </w:r>
      </w:del>
      <w:r w:rsidR="003B398F">
        <w:rPr>
          <w:rStyle w:val="Hyperlink0"/>
          <w:rFonts w:eastAsia="Calibri"/>
        </w:rPr>
        <w:t xml:space="preserve">the fall bottom trawl survey (FBTS) data </w:t>
      </w:r>
      <w:del w:id="106" w:author="Garry Stenson" w:date="2018-09-13T13:52:00Z">
        <w:r w:rsidR="003B398F" w:rsidDel="005B07CE">
          <w:rPr>
            <w:rStyle w:val="Hyperlink0"/>
            <w:rFonts w:eastAsia="Calibri"/>
          </w:rPr>
          <w:delText>to point to</w:delText>
        </w:r>
      </w:del>
      <w:ins w:id="107" w:author="Garry Stenson" w:date="2018-09-13T13:52:00Z">
        <w:r>
          <w:rPr>
            <w:rStyle w:val="Hyperlink0"/>
            <w:rFonts w:eastAsia="Calibri"/>
          </w:rPr>
          <w:t>and concluded that there was</w:t>
        </w:r>
      </w:ins>
      <w:r w:rsidR="003B398F">
        <w:rPr>
          <w:rStyle w:val="Hyperlink0"/>
          <w:rFonts w:eastAsia="Calibri"/>
        </w:rPr>
        <w:t xml:space="preserve"> a westerly, inshore shift in the center of capelin concentration in 1996-2010 compared to 1985-1995 </w:t>
      </w:r>
      <w:r w:rsidR="003B398F">
        <w:rPr>
          <w:rStyle w:val="Hyperlink0"/>
          <w:rFonts w:eastAsia="Calibri"/>
        </w:rPr>
        <w:fldChar w:fldCharType="begin"/>
      </w:r>
      <w:r w:rsidR="003B398F">
        <w:rPr>
          <w:rStyle w:val="Hyperlink0"/>
          <w:rFonts w:eastAsia="Calibri"/>
        </w:rPr>
        <w:instrText xml:space="preserve"> ADDIN EN.CITE &lt;EndNote&gt;&lt;Cite  &gt;&lt;Author&gt;Frank&lt;/Author&gt;&lt;Year&gt;2016&lt;/Year&gt;&lt;RecNum&gt;890&lt;/RecNum&gt;&lt;DisplayText&gt;(Frank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B398F">
        <w:rPr>
          <w:rStyle w:val="Hyperlink0"/>
          <w:rFonts w:eastAsia="Calibri"/>
        </w:rPr>
        <w:fldChar w:fldCharType="separate"/>
      </w:r>
      <w:r w:rsidR="003B398F">
        <w:rPr>
          <w:rStyle w:val="Hyperlink0"/>
          <w:rFonts w:eastAsia="Calibri"/>
        </w:rPr>
        <w:t>(Frank et al. 2016)</w:t>
      </w:r>
      <w:r w:rsidR="003B398F">
        <w:rPr>
          <w:rStyle w:val="Hyperlink0"/>
          <w:rFonts w:eastAsia="Calibri"/>
        </w:rPr>
        <w:fldChar w:fldCharType="end"/>
      </w:r>
      <w:r w:rsidR="003B398F">
        <w:rPr>
          <w:rStyle w:val="Hyperlink0"/>
          <w:rFonts w:eastAsia="Calibri"/>
        </w:rPr>
        <w:t>.</w:t>
      </w:r>
      <w:ins w:id="108" w:author="Garry Stenson" w:date="2018-09-13T13:52:00Z">
        <w:r>
          <w:rPr>
            <w:rStyle w:val="Hyperlink0"/>
            <w:rFonts w:eastAsia="Calibri"/>
          </w:rPr>
          <w:t xml:space="preserve"> They interpreted this to indicate that the stock had not collapsed. </w:t>
        </w:r>
      </w:ins>
      <w:r w:rsidR="003B398F">
        <w:rPr>
          <w:rStyle w:val="Hyperlink0"/>
          <w:rFonts w:eastAsia="Calibri"/>
        </w:rPr>
        <w:t xml:space="preserve"> However, the center of concentration of capelin using the FBTS presence/absence data from 1985-1995 found inshore distributions occurred in three high abundance years </w:t>
      </w:r>
      <w:r w:rsidR="003B398F">
        <w:rPr>
          <w:rStyle w:val="Hyperlink0"/>
          <w:rFonts w:eastAsia="Calibri"/>
        </w:rPr>
        <w:fldChar w:fldCharType="begin"/>
      </w:r>
      <w:r w:rsidR="003B398F">
        <w:rPr>
          <w:rStyle w:val="Hyperlink0"/>
          <w:rFonts w:eastAsia="Calibri"/>
        </w:rPr>
        <w:instrText xml:space="preserve"> ADDIN EN.CITE &lt;EndNote&gt;&lt;Cite  &gt;&lt;Author&gt;Frank&lt;/Author&gt;&lt;Year&gt;2016&lt;/Year&gt;&lt;RecNum&gt;890&lt;/RecNum&gt;&lt;Prefix&gt;1986-1988`,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B398F">
        <w:rPr>
          <w:rStyle w:val="Hyperlink0"/>
          <w:rFonts w:eastAsia="Calibri"/>
        </w:rPr>
        <w:fldChar w:fldCharType="separate"/>
      </w:r>
      <w:r w:rsidR="003B398F">
        <w:rPr>
          <w:rStyle w:val="Hyperlink0"/>
          <w:rFonts w:eastAsia="Calibri"/>
        </w:rPr>
        <w:t>(1986-1988, Fig S2 in Frank et al. 2016)</w:t>
      </w:r>
      <w:r w:rsidR="003B398F">
        <w:rPr>
          <w:rStyle w:val="Hyperlink0"/>
          <w:rFonts w:eastAsia="Calibri"/>
        </w:rPr>
        <w:fldChar w:fldCharType="end"/>
      </w:r>
      <w:r w:rsidR="003B398F">
        <w:rPr>
          <w:rStyle w:val="Hyperlink0"/>
          <w:rFonts w:eastAsia="Calibri"/>
        </w:rPr>
        <w:t>. This variability</w:t>
      </w:r>
      <w:ins w:id="109" w:author="Garry Stenson" w:date="2018-09-13T13:53:00Z">
        <w:r>
          <w:rPr>
            <w:rStyle w:val="Hyperlink0"/>
            <w:rFonts w:eastAsia="Calibri"/>
          </w:rPr>
          <w:t xml:space="preserve"> </w:t>
        </w:r>
      </w:ins>
      <w:del w:id="110" w:author="Garry Stenson" w:date="2018-09-13T13:53:00Z">
        <w:r w:rsidR="003B398F" w:rsidDel="005B07CE">
          <w:rPr>
            <w:rStyle w:val="Hyperlink0"/>
            <w:rFonts w:eastAsia="Calibri"/>
          </w:rPr>
          <w:delText xml:space="preserve"> is likely </w:delText>
        </w:r>
      </w:del>
      <w:ins w:id="111" w:author="Garry Stenson" w:date="2018-09-13T13:53:00Z">
        <w:r>
          <w:rPr>
            <w:rStyle w:val="Hyperlink0"/>
            <w:rFonts w:eastAsia="Calibri"/>
          </w:rPr>
          <w:t xml:space="preserve">may be </w:t>
        </w:r>
      </w:ins>
      <w:r w:rsidR="003B398F">
        <w:rPr>
          <w:rStyle w:val="Hyperlink0"/>
          <w:rFonts w:eastAsia="Calibri"/>
        </w:rPr>
        <w:t xml:space="preserve">related to the poor catchability of capelin in the Engel otter trawl (used from 1978-1994), which was designed for harvesting </w:t>
      </w:r>
      <w:r w:rsidR="003B398F">
        <w:rPr>
          <w:rStyle w:val="Hyperlink0"/>
          <w:rFonts w:eastAsia="Calibri"/>
        </w:rPr>
        <w:lastRenderedPageBreak/>
        <w:t xml:space="preserve">commercial groundfish like flatfish and Atlantic cod. In 1995, the gear used for sampling in the FBTS was changed to a Campelen 1800 shrimp trawl, which improved the catchability of capelin in the survey. A similar center of gravity analysis using only post-1995 FBTS data showed a southerly shift in capelin distribution with a recent shift to the northwest in 2011-14 </w:t>
      </w:r>
      <w:r w:rsidR="003B398F">
        <w:rPr>
          <w:rStyle w:val="Hyperlink0"/>
          <w:rFonts w:eastAsia="Calibri"/>
        </w:rPr>
        <w:fldChar w:fldCharType="begin"/>
      </w:r>
      <w:r w:rsidR="003B398F">
        <w:rPr>
          <w:rStyle w:val="Hyperlink0"/>
          <w:rFonts w:eastAsia="Calibri"/>
        </w:rPr>
        <w:instrText xml:space="preserve"> ADDIN EN.CITE &lt;EndNote&gt;&lt;Cite  &gt;&lt;Author&gt;DFO&lt;/Author&gt;&lt;Year&gt;2015&lt;/Year&gt;&lt;RecNum&gt;831&lt;/RecNum&gt;&lt;DisplayText&gt;(DFO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3B398F">
        <w:rPr>
          <w:rStyle w:val="Hyperlink0"/>
          <w:rFonts w:eastAsia="Calibri"/>
        </w:rPr>
        <w:fldChar w:fldCharType="separate"/>
      </w:r>
      <w:r w:rsidR="003B398F">
        <w:rPr>
          <w:rStyle w:val="Hyperlink0"/>
          <w:rFonts w:eastAsia="Calibri"/>
        </w:rPr>
        <w:t>(DFO 2015)</w:t>
      </w:r>
      <w:r w:rsidR="003B398F">
        <w:rPr>
          <w:rStyle w:val="Hyperlink0"/>
          <w:rFonts w:eastAsia="Calibri"/>
        </w:rPr>
        <w:fldChar w:fldCharType="end"/>
      </w:r>
      <w:r w:rsidR="003B398F">
        <w:rPr>
          <w:rStyle w:val="Hyperlink0"/>
          <w:rFonts w:eastAsia="Calibri"/>
        </w:rPr>
        <w:t xml:space="preserve">. However, neither of these analyses accounted for inter-annual changes in capelin spatial distribution due to FBTS sampling effort nor considered the uncertainty around the center of gravity estimates. </w:t>
      </w:r>
    </w:p>
    <w:p w14:paraId="5E67D032" w14:textId="0F91D22F" w:rsidR="007911B4" w:rsidRDefault="003B398F">
      <w:pPr>
        <w:pStyle w:val="Style1"/>
        <w:rPr>
          <w:rStyle w:val="Hyperlink0"/>
          <w:rFonts w:eastAsia="Calibri"/>
        </w:rPr>
      </w:pPr>
      <w:r>
        <w:rPr>
          <w:rStyle w:val="Hyperlink0"/>
          <w:rFonts w:eastAsia="Calibri"/>
        </w:rPr>
        <w:t xml:space="preserve">To address the abovementioned issues and to test the </w:t>
      </w:r>
      <w:del w:id="112" w:author="Garry Stenson" w:date="2018-09-13T13:54:00Z">
        <w:r w:rsidDel="00F019E8">
          <w:rPr>
            <w:rStyle w:val="Hyperlink0"/>
            <w:rFonts w:eastAsia="Calibri"/>
          </w:rPr>
          <w:delText xml:space="preserve">non-collapse </w:delText>
        </w:r>
      </w:del>
      <w:r>
        <w:rPr>
          <w:rStyle w:val="Hyperlink0"/>
          <w:rFonts w:eastAsia="Calibri"/>
        </w:rPr>
        <w:t xml:space="preserve">hypothesis of a shoreward shift in capelin distribution post-1991, we revisited the center of gravity analysis of the FBTS data using the approach described in Thorson et al. (2016). We used the VAST package in R </w:t>
      </w:r>
      <w:r>
        <w:rPr>
          <w:rStyle w:val="Hyperlink0"/>
          <w:rFonts w:eastAsia="Calibri"/>
        </w:rPr>
        <w:fldChar w:fldCharType="begin"/>
      </w:r>
      <w:r>
        <w:rPr>
          <w:rStyle w:val="Hyperlink0"/>
          <w:rFonts w:eastAsia="Calibri"/>
        </w:rPr>
        <w:instrText xml:space="preserve"> ADDIN EN.CITE &lt;EndNote&gt;&lt;Cite  &gt;&lt;Author&gt;Thorson&lt;/Author&gt;&lt;Year&gt;2017&lt;/Year&gt;&lt;RecNum&gt;941&lt;/RecNum&gt;&lt;DisplayText&gt;(Thorson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rStyle w:val="Hyperlink0"/>
          <w:rFonts w:eastAsia="Calibri"/>
        </w:rPr>
        <w:fldChar w:fldCharType="separate"/>
      </w:r>
      <w:r>
        <w:rPr>
          <w:rStyle w:val="Hyperlink0"/>
          <w:rFonts w:eastAsia="Calibri"/>
        </w:rPr>
        <w:t>(Thorson &amp; Barnett 2017)</w:t>
      </w:r>
      <w:r>
        <w:rPr>
          <w:rStyle w:val="Hyperlink0"/>
          <w:rFonts w:eastAsia="Calibri"/>
        </w:rPr>
        <w:fldChar w:fldCharType="end"/>
      </w:r>
      <w:r>
        <w:rPr>
          <w:rStyle w:val="Hyperlink0"/>
          <w:rFonts w:eastAsia="Calibri"/>
        </w:rPr>
        <w:t xml:space="preserve"> to fit a geostatistical delta-generalized linear mixed model to estimate the spatial and temporal distribution of capelin (</w:t>
      </w:r>
      <w:r>
        <w:rPr>
          <w:rStyle w:val="Hyperlink0"/>
          <w:rFonts w:eastAsia="Calibri"/>
        </w:rPr>
        <w:fldChar w:fldCharType="begin"/>
      </w:r>
      <w:r>
        <w:rPr>
          <w:rStyle w:val="Hyperlink0"/>
          <w:rFonts w:eastAsia="Calibri"/>
        </w:rPr>
        <w:instrText xml:space="preserve"> ADDIN EN.CITE &lt;EndNote&gt;&lt;Cite  &gt;&lt;Author&gt;Thorson&lt;/Author&gt;&lt;Year&gt;2016&lt;/Year&gt;&lt;DisplayText&gt;Thorson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Hyperlink0"/>
          <w:rFonts w:eastAsia="Calibri"/>
        </w:rPr>
        <w:fldChar w:fldCharType="separate"/>
      </w:r>
      <w:r>
        <w:rPr>
          <w:rStyle w:val="Hyperlink0"/>
          <w:rFonts w:eastAsia="Calibri"/>
        </w:rPr>
        <w:t>Thorson et al. 2016)</w:t>
      </w:r>
      <w:r>
        <w:rPr>
          <w:rStyle w:val="Hyperlink0"/>
          <w:rFonts w:eastAsia="Calibri"/>
        </w:rPr>
        <w:fldChar w:fldCharType="end"/>
      </w:r>
      <w:r>
        <w:rPr>
          <w:rStyle w:val="Hyperlink0"/>
          <w:rFonts w:eastAsia="Calibri"/>
        </w:rPr>
        <w:t xml:space="preserve">.  The advantages of this approach are that it accounts for inter-annual changes in the spatial distribution of sampling effort and offers a means of estimating the standard error of the center of gravity metric, which provides perspective on the significance of distributional shifts. Like DFO (2015), </w:t>
      </w:r>
      <w:commentRangeStart w:id="113"/>
      <w:r>
        <w:rPr>
          <w:rStyle w:val="Hyperlink0"/>
          <w:rFonts w:eastAsia="Calibri"/>
        </w:rPr>
        <w:t xml:space="preserve">we focused on the post-1995 </w:t>
      </w:r>
      <w:commentRangeEnd w:id="113"/>
      <w:r w:rsidR="00F019E8">
        <w:rPr>
          <w:rStyle w:val="CommentReference"/>
          <w:rFonts w:ascii="Times New Roman" w:eastAsia="Arial Unicode MS" w:hAnsi="Times New Roman" w:cs="Times New Roman"/>
          <w:color w:val="auto"/>
        </w:rPr>
        <w:commentReference w:id="113"/>
      </w:r>
      <w:r>
        <w:rPr>
          <w:rStyle w:val="Hyperlink0"/>
          <w:rFonts w:eastAsia="Calibri"/>
        </w:rPr>
        <w:t xml:space="preserve">period when the catchability of capelin </w:t>
      </w:r>
      <w:commentRangeStart w:id="114"/>
      <w:r>
        <w:rPr>
          <w:rStyle w:val="Hyperlink0"/>
          <w:rFonts w:eastAsia="Calibri"/>
        </w:rPr>
        <w:t>improved</w:t>
      </w:r>
      <w:commentRangeEnd w:id="114"/>
      <w:r>
        <w:commentReference w:id="114"/>
      </w:r>
      <w:r>
        <w:rPr>
          <w:rStyle w:val="Hyperlink0"/>
          <w:rFonts w:eastAsia="Calibri"/>
        </w:rPr>
        <w:t xml:space="preserve"> with the use of a Campelen 1800 shrimp trawl.</w:t>
      </w:r>
      <w:commentRangeStart w:id="115"/>
      <w:r>
        <w:rPr>
          <w:rStyle w:val="Hyperlink0"/>
          <w:rFonts w:eastAsia="Calibri"/>
        </w:rPr>
        <w:t xml:space="preserve"> </w:t>
      </w:r>
      <w:commentRangeStart w:id="116"/>
      <w:r>
        <w:rPr>
          <w:rStyle w:val="Hyperlink0"/>
          <w:rFonts w:eastAsia="Calibri"/>
        </w:rPr>
        <w:t>Our geostatistical analysis does not support the hypothesis that capelin shifted their distribution towards the inshore post-1995 and there is no evidence of an easterly or westerly movement in the center of gravity of capelin (</w:t>
      </w:r>
      <w:hyperlink w:anchor="Ref514161325" w:history="1">
        <w:r>
          <w:rPr>
            <w:rStyle w:val="Hyperlink0"/>
            <w:rFonts w:eastAsia="Calibri"/>
          </w:rPr>
          <w:t>Fig. 4</w:t>
        </w:r>
      </w:hyperlink>
      <w:r>
        <w:rPr>
          <w:rStyle w:val="Hyperlink0"/>
          <w:rFonts w:eastAsia="Calibri"/>
        </w:rPr>
        <w:t xml:space="preserve">). </w:t>
      </w:r>
      <w:commentRangeEnd w:id="115"/>
      <w:r w:rsidR="00F019E8">
        <w:rPr>
          <w:rStyle w:val="CommentReference"/>
          <w:rFonts w:ascii="Times New Roman" w:eastAsia="Arial Unicode MS" w:hAnsi="Times New Roman" w:cs="Times New Roman"/>
          <w:color w:val="auto"/>
        </w:rPr>
        <w:commentReference w:id="115"/>
      </w:r>
      <w:r>
        <w:rPr>
          <w:rStyle w:val="Hyperlink0"/>
          <w:rFonts w:eastAsia="Calibri"/>
        </w:rPr>
        <w:t>Instead, the center of gravity of capelin remains &gt; 100 km offshore and demonstrates pronounced shifts in the north-south axis (</w:t>
      </w:r>
      <w:hyperlink w:anchor="Ref514161325" w:history="1">
        <w:r>
          <w:rPr>
            <w:rStyle w:val="Hyperlink0"/>
            <w:rFonts w:eastAsia="Calibri"/>
          </w:rPr>
          <w:t>Fig. 4</w:t>
        </w:r>
      </w:hyperlink>
      <w:r>
        <w:rPr>
          <w:rStyle w:val="Hyperlink0"/>
          <w:rFonts w:eastAsia="Calibri"/>
        </w:rPr>
        <w:t xml:space="preserve">). </w:t>
      </w:r>
      <w:commentRangeEnd w:id="116"/>
      <w:r w:rsidR="00855132">
        <w:rPr>
          <w:rStyle w:val="CommentReference"/>
          <w:rFonts w:ascii="Times New Roman" w:eastAsia="Arial Unicode MS" w:hAnsi="Times New Roman" w:cs="Times New Roman"/>
          <w:color w:val="auto"/>
        </w:rPr>
        <w:commentReference w:id="116"/>
      </w:r>
    </w:p>
    <w:p w14:paraId="4FAAF796" w14:textId="77777777" w:rsidR="007911B4" w:rsidRDefault="003B398F">
      <w:pPr>
        <w:pStyle w:val="Style1"/>
        <w:rPr>
          <w:rStyle w:val="Hyperlink0"/>
          <w:rFonts w:eastAsia="Calibri"/>
        </w:rPr>
      </w:pPr>
      <w:r>
        <w:rPr>
          <w:rStyle w:val="Hyperlink0"/>
          <w:rFonts w:eastAsia="Calibri"/>
        </w:rPr>
        <w:t xml:space="preserve">Like the acoustic surveys, the FBTS has poor survey coverage of the inshore. It is, therefore, possible that significant aggregations of capelin could go </w:t>
      </w:r>
      <w:commentRangeStart w:id="117"/>
      <w:r>
        <w:rPr>
          <w:rStyle w:val="Hyperlink0"/>
          <w:rFonts w:eastAsia="Calibri"/>
        </w:rPr>
        <w:t>unnoticed</w:t>
      </w:r>
      <w:commentRangeEnd w:id="117"/>
      <w:r>
        <w:commentReference w:id="117"/>
      </w:r>
      <w:r>
        <w:rPr>
          <w:rStyle w:val="Hyperlink0"/>
          <w:rFonts w:eastAsia="Calibri"/>
        </w:rPr>
        <w:t xml:space="preserve">. Nonetheless, simple back-of-the-envelope calculations indicate that it is unrealistic to assume that the 3 to 6 </w:t>
      </w:r>
      <w:commentRangeStart w:id="118"/>
      <w:r>
        <w:rPr>
          <w:rStyle w:val="Hyperlink0"/>
          <w:rFonts w:eastAsia="Calibri"/>
        </w:rPr>
        <w:lastRenderedPageBreak/>
        <w:t>Mt</w:t>
      </w:r>
      <w:commentRangeStart w:id="119"/>
      <w:r>
        <w:rPr>
          <w:rStyle w:val="Hyperlink0"/>
          <w:rFonts w:eastAsia="Calibri"/>
        </w:rPr>
        <w:t xml:space="preserve"> </w:t>
      </w:r>
      <w:commentRangeEnd w:id="118"/>
      <w:r w:rsidR="0029712B">
        <w:rPr>
          <w:rStyle w:val="CommentReference"/>
          <w:rFonts w:ascii="Times New Roman" w:eastAsia="Arial Unicode MS" w:hAnsi="Times New Roman" w:cs="Times New Roman"/>
          <w:color w:val="auto"/>
        </w:rPr>
        <w:commentReference w:id="118"/>
      </w:r>
      <w:r>
        <w:rPr>
          <w:rStyle w:val="Hyperlink0"/>
          <w:rFonts w:eastAsia="Calibri"/>
        </w:rPr>
        <w:t>of capelin that are ‘missing’ in the offshore surveys are now residing in the inshore. Even though the inshore strata are inconsistently covered by the annual FBTS with an inshore area of ~35,000 to ~71,000 km</w:t>
      </w:r>
      <w:r>
        <w:rPr>
          <w:rStyle w:val="None"/>
          <w:rFonts w:ascii="Times New Roman" w:hAnsi="Times New Roman"/>
          <w:vertAlign w:val="superscript"/>
        </w:rPr>
        <w:t xml:space="preserve">2  </w:t>
      </w:r>
      <w:r>
        <w:rPr>
          <w:rStyle w:val="Hyperlink0"/>
          <w:rFonts w:eastAsia="Calibri"/>
        </w:rPr>
        <w:t xml:space="preserve">remaining un-surveyed each year, the minimum density for 3 to 6 Mt of capelin </w:t>
      </w:r>
      <w:commentRangeStart w:id="120"/>
      <w:r>
        <w:rPr>
          <w:rStyle w:val="Hyperlink0"/>
          <w:rFonts w:eastAsia="Calibri"/>
        </w:rPr>
        <w:t>hiding</w:t>
      </w:r>
      <w:commentRangeEnd w:id="120"/>
      <w:r>
        <w:commentReference w:id="120"/>
      </w:r>
      <w:r>
        <w:rPr>
          <w:rStyle w:val="Hyperlink0"/>
          <w:rFonts w:eastAsia="Calibri"/>
        </w:rPr>
        <w:t xml:space="preserve"> in these inshore waters would have to be between ~41,000 to ~170,000 kg km</w:t>
      </w:r>
      <w:r>
        <w:rPr>
          <w:rStyle w:val="None"/>
          <w:rFonts w:ascii="Times New Roman" w:hAnsi="Times New Roman"/>
          <w:vertAlign w:val="superscript"/>
        </w:rPr>
        <w:t>-2</w:t>
      </w:r>
      <w:r>
        <w:rPr>
          <w:rStyle w:val="Hyperlink0"/>
          <w:rFonts w:eastAsia="Calibri"/>
        </w:rPr>
        <w:t xml:space="preserve">, </w:t>
      </w:r>
      <w:commentRangeEnd w:id="119"/>
      <w:r w:rsidR="00F019E8">
        <w:rPr>
          <w:rStyle w:val="CommentReference"/>
          <w:rFonts w:ascii="Times New Roman" w:eastAsia="Arial Unicode MS" w:hAnsi="Times New Roman" w:cs="Times New Roman"/>
          <w:color w:val="auto"/>
        </w:rPr>
        <w:commentReference w:id="119"/>
      </w:r>
      <w:r>
        <w:rPr>
          <w:rStyle w:val="Hyperlink0"/>
          <w:rFonts w:eastAsia="Calibri"/>
        </w:rPr>
        <w:t xml:space="preserve">uniformly distributed throughout the un-surveyed area. It is unlikely that such densities of capelin would go unnoticed by the FBTS; furthermore, if they were present, then </w:t>
      </w:r>
      <w:commentRangeStart w:id="121"/>
      <w:r>
        <w:rPr>
          <w:rStyle w:val="Hyperlink0"/>
          <w:rFonts w:eastAsia="Calibri"/>
        </w:rPr>
        <w:t xml:space="preserve">the center of gravity would be oriented towards the inshore during years when more inshore strata were surveyed (1996-1998, 2000-2002, 2004-2006, 2010, 2013), which it is not (Fig. 4). </w:t>
      </w:r>
      <w:commentRangeEnd w:id="121"/>
      <w:r w:rsidR="00F019E8">
        <w:rPr>
          <w:rStyle w:val="CommentReference"/>
          <w:rFonts w:ascii="Times New Roman" w:eastAsia="Arial Unicode MS" w:hAnsi="Times New Roman" w:cs="Times New Roman"/>
          <w:color w:val="auto"/>
        </w:rPr>
        <w:commentReference w:id="121"/>
      </w:r>
      <w:r>
        <w:rPr>
          <w:rStyle w:val="Hyperlink0"/>
          <w:rFonts w:eastAsia="Calibri"/>
        </w:rPr>
        <w:t>These inshore density estimates also appear unrealistic in the context of existing inshore acoustic estimates of capelin density. Specifically, the maximum mean density of capelin observed in the Trinity Bay acoustic survey in June was 10,000 kg km</w:t>
      </w:r>
      <w:r>
        <w:rPr>
          <w:rStyle w:val="None"/>
          <w:rFonts w:ascii="Times New Roman" w:hAnsi="Times New Roman"/>
          <w:vertAlign w:val="superscript"/>
        </w:rPr>
        <w:t>-2</w:t>
      </w:r>
      <w:r>
        <w:rPr>
          <w:rStyle w:val="Hyperlink0"/>
          <w:rFonts w:eastAsia="Calibri"/>
        </w:rPr>
        <w:t xml:space="preserve"> , </w:t>
      </w:r>
      <w:commentRangeStart w:id="122"/>
      <w:r>
        <w:rPr>
          <w:rStyle w:val="Hyperlink0"/>
          <w:rFonts w:eastAsia="Calibri"/>
        </w:rPr>
        <w:t>and the maximum mean density of capelin in Trinity Bay observed outside the spawning period was only 40 kg km</w:t>
      </w:r>
      <w:r>
        <w:rPr>
          <w:rStyle w:val="None"/>
          <w:rFonts w:ascii="Times New Roman" w:hAnsi="Times New Roman"/>
          <w:vertAlign w:val="superscript"/>
        </w:rPr>
        <w:t>-2</w:t>
      </w:r>
      <w:r>
        <w:rPr>
          <w:rStyle w:val="Hyperlink0"/>
          <w:rFonts w:eastAsia="Calibri"/>
        </w:rPr>
        <w:t xml:space="preserve"> (Fig. 2 a). </w:t>
      </w:r>
      <w:commentRangeEnd w:id="122"/>
      <w:r w:rsidR="0029712B">
        <w:rPr>
          <w:rStyle w:val="CommentReference"/>
          <w:rFonts w:ascii="Times New Roman" w:eastAsia="Arial Unicode MS" w:hAnsi="Times New Roman" w:cs="Times New Roman"/>
          <w:color w:val="auto"/>
        </w:rPr>
        <w:commentReference w:id="122"/>
      </w:r>
      <w:r>
        <w:rPr>
          <w:rStyle w:val="Hyperlink0"/>
          <w:rFonts w:eastAsia="Calibri"/>
        </w:rPr>
        <w:t xml:space="preserve">Overall, this analysis indicates it is unlikely that the capelin stock </w:t>
      </w:r>
      <w:commentRangeStart w:id="123"/>
      <w:r>
        <w:rPr>
          <w:rStyle w:val="Hyperlink0"/>
          <w:rFonts w:eastAsia="Calibri"/>
        </w:rPr>
        <w:t>is</w:t>
      </w:r>
      <w:commentRangeEnd w:id="123"/>
      <w:r>
        <w:commentReference w:id="123"/>
      </w:r>
      <w:r>
        <w:rPr>
          <w:rStyle w:val="Hyperlink0"/>
          <w:rFonts w:eastAsia="Calibri"/>
        </w:rPr>
        <w:t xml:space="preserve"> currently non-migratory and has remained inshore since 1991. </w:t>
      </w:r>
    </w:p>
    <w:p w14:paraId="353C3AFC" w14:textId="77777777" w:rsidR="00F019E8" w:rsidRDefault="003B398F">
      <w:pPr>
        <w:pStyle w:val="Style1"/>
        <w:rPr>
          <w:ins w:id="124" w:author="Garry Stenson" w:date="2018-09-13T14:20:00Z"/>
          <w:rStyle w:val="Hyperlink0"/>
          <w:rFonts w:eastAsia="Calibri"/>
        </w:rPr>
      </w:pPr>
      <w:r>
        <w:rPr>
          <w:rStyle w:val="Hyperlink0"/>
          <w:rFonts w:eastAsia="Calibri"/>
        </w:rPr>
        <w:t xml:space="preserve">There has been a bias for increased catches of capelin in the FBTS post-1995 not only due to a change in sampling gear but also due to the increased proportion of capelin biomass in the trawl zone (bottom 4 m of the water column) post-1991 (Mowbray 2002), </w:t>
      </w:r>
      <w:commentRangeStart w:id="125"/>
      <w:del w:id="126" w:author="Garry Stenson" w:date="2018-09-13T14:17:00Z">
        <w:r w:rsidDel="00F019E8">
          <w:rPr>
            <w:rStyle w:val="Hyperlink0"/>
            <w:rFonts w:eastAsia="Calibri"/>
          </w:rPr>
          <w:delText xml:space="preserve">likely </w:delText>
        </w:r>
      </w:del>
      <w:ins w:id="127" w:author="Garry Stenson" w:date="2018-09-13T14:17:00Z">
        <w:r w:rsidR="00F019E8">
          <w:rPr>
            <w:rStyle w:val="Hyperlink0"/>
            <w:rFonts w:eastAsia="Calibri"/>
          </w:rPr>
          <w:t>possibly</w:t>
        </w:r>
        <w:commentRangeEnd w:id="125"/>
        <w:r w:rsidR="00F019E8">
          <w:rPr>
            <w:rStyle w:val="CommentReference"/>
            <w:rFonts w:ascii="Times New Roman" w:eastAsia="Arial Unicode MS" w:hAnsi="Times New Roman" w:cs="Times New Roman"/>
            <w:color w:val="auto"/>
          </w:rPr>
          <w:commentReference w:id="125"/>
        </w:r>
        <w:r w:rsidR="00F019E8">
          <w:rPr>
            <w:rStyle w:val="Hyperlink0"/>
            <w:rFonts w:eastAsia="Calibri"/>
          </w:rPr>
          <w:t xml:space="preserve"> </w:t>
        </w:r>
      </w:ins>
      <w:r>
        <w:rPr>
          <w:rStyle w:val="Hyperlink0"/>
          <w:rFonts w:eastAsia="Calibri"/>
        </w:rPr>
        <w:t xml:space="preserve">in response to a decline in the risk of Atlantic cod predation that may drive capelin into the pelagic zone (Rose 1993, McQuinn 2009). </w:t>
      </w:r>
      <w:commentRangeStart w:id="128"/>
      <w:r>
        <w:rPr>
          <w:rStyle w:val="Hyperlink0"/>
          <w:rFonts w:eastAsia="Calibri"/>
        </w:rPr>
        <w:t>Furthermore, when capelin densities are low, capelin are found in closer association with the bottom and diel vertical migration is less pronounced compared to when capelin densities are high (Mowbray 2002).</w:t>
      </w:r>
      <w:commentRangeEnd w:id="128"/>
      <w:r w:rsidR="00F019E8">
        <w:rPr>
          <w:rStyle w:val="CommentReference"/>
          <w:rFonts w:ascii="Times New Roman" w:eastAsia="Arial Unicode MS" w:hAnsi="Times New Roman" w:cs="Times New Roman"/>
          <w:color w:val="auto"/>
        </w:rPr>
        <w:commentReference w:id="128"/>
      </w:r>
      <w:r>
        <w:rPr>
          <w:rStyle w:val="Hyperlink0"/>
          <w:rFonts w:eastAsia="Calibri"/>
        </w:rPr>
        <w:t xml:space="preserve"> </w:t>
      </w:r>
    </w:p>
    <w:p w14:paraId="6CE92522" w14:textId="157C776B" w:rsidR="007911B4" w:rsidRDefault="003B398F">
      <w:pPr>
        <w:pStyle w:val="Style1"/>
        <w:rPr>
          <w:rStyle w:val="Hyperlink0"/>
          <w:rFonts w:eastAsia="Calibri"/>
        </w:rPr>
      </w:pPr>
      <w:r>
        <w:rPr>
          <w:rStyle w:val="Hyperlink0"/>
          <w:rFonts w:eastAsia="Calibri"/>
        </w:rPr>
        <w:t xml:space="preserve">Due to the inherent biases in the FBTS data, we also considered other data sources to investigate the center of distribution of capelin post-1991 </w:t>
      </w:r>
      <w:r>
        <w:rPr>
          <w:rStyle w:val="Hyperlink0"/>
          <w:rFonts w:eastAsia="Calibri"/>
        </w:rPr>
        <w:fldChar w:fldCharType="begin"/>
      </w:r>
      <w:r>
        <w:rPr>
          <w:rStyle w:val="Hyperlink0"/>
          <w:rFonts w:eastAsia="Calibri"/>
        </w:rPr>
        <w:instrText xml:space="preserve"> ADDIN EN.CITE &lt;EndNote&gt;&lt;Cite  &gt;&lt;Author&gt;Jech&lt;/Author&gt;&lt;Year&gt;2016&lt;/Year&gt;&lt;RecNum&gt;1019&lt;/RecNum&gt;&lt;Prefix&gt;sensu &lt;/Prefix&gt;&lt;DisplayText&gt;(sensu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Pr>
          <w:rStyle w:val="Hyperlink0"/>
          <w:rFonts w:eastAsia="Calibri"/>
        </w:rPr>
        <w:fldChar w:fldCharType="separate"/>
      </w:r>
      <w:r>
        <w:rPr>
          <w:rStyle w:val="Hyperlink0"/>
          <w:rFonts w:eastAsia="Calibri"/>
        </w:rPr>
        <w:t>(sensu Jech &amp; McQuinn 2016)</w:t>
      </w:r>
      <w:r>
        <w:rPr>
          <w:rStyle w:val="Hyperlink0"/>
          <w:rFonts w:eastAsia="Calibri"/>
        </w:rPr>
        <w:fldChar w:fldCharType="end"/>
      </w:r>
      <w:r>
        <w:rPr>
          <w:rStyle w:val="Hyperlink0"/>
          <w:rFonts w:eastAsia="Calibri"/>
        </w:rPr>
        <w:t xml:space="preserve">. </w:t>
      </w:r>
      <w:del w:id="129" w:author="Gail Davoren" w:date="2018-08-31T14:40:00Z">
        <w:r w:rsidDel="00862043">
          <w:rPr>
            <w:rStyle w:val="Hyperlink0"/>
            <w:rFonts w:eastAsia="Calibri"/>
          </w:rPr>
          <w:lastRenderedPageBreak/>
          <w:delText xml:space="preserve"> </w:delText>
        </w:r>
      </w:del>
      <w:r>
        <w:rPr>
          <w:rStyle w:val="Hyperlink0"/>
          <w:rFonts w:eastAsia="Calibri"/>
        </w:rPr>
        <w:t>Juvenile capelin surveys using an International Young Gadoid Pelagic Trawl (IYGPT) in the northeastern bays and the offshore from 1994-99 found centers of distribution of capelin juveniles on the northern Grand Banks and along the northeast coast, but not in the bays</w:t>
      </w:r>
      <w:del w:id="130" w:author="Garry Stenson" w:date="2018-09-13T14:20:00Z">
        <w:r w:rsidDel="00F019E8">
          <w:rPr>
            <w:rStyle w:val="Hyperlink0"/>
            <w:rFonts w:eastAsia="Calibri"/>
          </w:rPr>
          <w:delText>,</w:delText>
        </w:r>
      </w:del>
      <w:r>
        <w:rPr>
          <w:rStyle w:val="Hyperlink0"/>
          <w:rFonts w:eastAsia="Calibri"/>
        </w:rPr>
        <w:t xml:space="preserve"> of Newfoundland </w:t>
      </w:r>
      <w:r>
        <w:rPr>
          <w:rStyle w:val="Hyperlink0"/>
          <w:rFonts w:eastAsia="Calibri"/>
        </w:rPr>
        <w:fldChar w:fldCharType="begin"/>
      </w:r>
      <w:r>
        <w:rPr>
          <w:rStyle w:val="Hyperlink0"/>
          <w:rFonts w:eastAsia="Calibri"/>
        </w:rPr>
        <w:instrText xml:space="preserve"> ADDIN EN.CITE &lt;EndNote&gt;&lt;Cite  &gt;&lt;Author&gt;Anderson&lt;/Author&gt;&lt;Year&gt;2002&lt;/Year&gt;&lt;RecNum&gt;96&lt;/RecNum&gt;&lt;DisplayText&gt;(Anderson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Hyperlink0"/>
          <w:rFonts w:eastAsia="Calibri"/>
        </w:rPr>
        <w:fldChar w:fldCharType="separate"/>
      </w:r>
      <w:r>
        <w:rPr>
          <w:rStyle w:val="Hyperlink0"/>
          <w:rFonts w:eastAsia="Calibri"/>
        </w:rPr>
        <w:t>(Anderson et al. 2002)</w:t>
      </w:r>
      <w:r>
        <w:rPr>
          <w:rStyle w:val="Hyperlink0"/>
          <w:rFonts w:eastAsia="Calibri"/>
        </w:rPr>
        <w:fldChar w:fldCharType="end"/>
      </w:r>
      <w:ins w:id="131" w:author="Garry Stenson" w:date="2018-09-13T14:20:00Z">
        <w:r w:rsidR="00F019E8">
          <w:rPr>
            <w:rStyle w:val="Hyperlink0"/>
            <w:rFonts w:eastAsia="Calibri"/>
          </w:rPr>
          <w:t>. This</w:t>
        </w:r>
      </w:ins>
      <w:del w:id="132" w:author="Garry Stenson" w:date="2018-09-13T14:20:00Z">
        <w:r w:rsidDel="00F019E8">
          <w:rPr>
            <w:rStyle w:val="Hyperlink0"/>
            <w:rFonts w:eastAsia="Calibri"/>
          </w:rPr>
          <w:delText xml:space="preserve"> which </w:delText>
        </w:r>
      </w:del>
      <w:ins w:id="133" w:author="Garry Stenson" w:date="2018-09-13T14:20:00Z">
        <w:r w:rsidR="00F019E8">
          <w:rPr>
            <w:rStyle w:val="Hyperlink0"/>
            <w:rFonts w:eastAsia="Calibri"/>
          </w:rPr>
          <w:t xml:space="preserve"> </w:t>
        </w:r>
      </w:ins>
      <w:r>
        <w:rPr>
          <w:rStyle w:val="Hyperlink0"/>
          <w:rFonts w:eastAsia="Calibri"/>
        </w:rPr>
        <w:t>is consistent with capelin migrating to their nursery areas in the offshore. Th</w:t>
      </w:r>
      <w:ins w:id="134" w:author="Garry Stenson" w:date="2018-09-13T14:20:00Z">
        <w:r w:rsidR="00F019E8">
          <w:rPr>
            <w:rStyle w:val="Hyperlink0"/>
            <w:rFonts w:eastAsia="Calibri"/>
          </w:rPr>
          <w:t xml:space="preserve">us, this </w:t>
        </w:r>
      </w:ins>
      <w:del w:id="135" w:author="Garry Stenson" w:date="2018-09-13T14:20:00Z">
        <w:r w:rsidDel="00F019E8">
          <w:rPr>
            <w:rStyle w:val="Hyperlink0"/>
            <w:rFonts w:eastAsia="Calibri"/>
          </w:rPr>
          <w:delText xml:space="preserve">is </w:delText>
        </w:r>
      </w:del>
      <w:r>
        <w:rPr>
          <w:rStyle w:val="Hyperlink0"/>
          <w:rFonts w:eastAsia="Calibri"/>
        </w:rPr>
        <w:t>independent study of juvenile capelin distribution supports our center of gravity analysis using the FBTS data.</w:t>
      </w:r>
    </w:p>
    <w:p w14:paraId="47427BEB" w14:textId="77777777" w:rsidR="007911B4" w:rsidRDefault="003B398F">
      <w:pPr>
        <w:pStyle w:val="Style1"/>
        <w:rPr>
          <w:rStyle w:val="Hyperlink0"/>
          <w:rFonts w:eastAsia="Calibri"/>
        </w:rPr>
      </w:pPr>
      <w:r>
        <w:rPr>
          <w:rStyle w:val="Hyperlink0"/>
          <w:rFonts w:eastAsia="Calibri"/>
        </w:rPr>
        <w:t>In summary, capelin distribution moved in the north-south rather than</w:t>
      </w:r>
      <w:commentRangeStart w:id="136"/>
      <w:r>
        <w:rPr>
          <w:rStyle w:val="Hyperlink0"/>
          <w:rFonts w:eastAsia="Calibri"/>
        </w:rPr>
        <w:t xml:space="preserve"> east-west axis </w:t>
      </w:r>
      <w:commentRangeEnd w:id="136"/>
      <w:r w:rsidR="00F019E8">
        <w:rPr>
          <w:rStyle w:val="CommentReference"/>
          <w:rFonts w:ascii="Times New Roman" w:eastAsia="Arial Unicode MS" w:hAnsi="Times New Roman" w:cs="Times New Roman"/>
          <w:color w:val="auto"/>
        </w:rPr>
        <w:commentReference w:id="136"/>
      </w:r>
      <w:r>
        <w:rPr>
          <w:rStyle w:val="Hyperlink0"/>
          <w:rFonts w:eastAsia="Calibri"/>
        </w:rPr>
        <w:t xml:space="preserve">post-1995 based on a center of gravity of analysis that accounts for both the inter-annual changes in the spatial distribution of sampling effort and the uncertainty around the center of gravity estimates. While this center of gravity analysis supports the capelin collapse hypothesis, there remain inherent biases in using the bottom-trawl data to quantify pelagic species </w:t>
      </w:r>
      <w:commentRangeStart w:id="137"/>
      <w:r>
        <w:rPr>
          <w:rStyle w:val="Hyperlink0"/>
          <w:rFonts w:eastAsia="Calibri"/>
        </w:rPr>
        <w:t>demographics</w:t>
      </w:r>
      <w:commentRangeEnd w:id="137"/>
      <w:r>
        <w:commentReference w:id="137"/>
      </w:r>
      <w:r>
        <w:rPr>
          <w:rStyle w:val="Hyperlink0"/>
          <w:rFonts w:eastAsia="Calibri"/>
        </w:rPr>
        <w:t>. However, the impossibility of the ‘missing’ 3-6 Mt of capelin (up to 170,000 kg km</w:t>
      </w:r>
      <w:r>
        <w:rPr>
          <w:rStyle w:val="None"/>
          <w:rFonts w:ascii="Times New Roman" w:hAnsi="Times New Roman"/>
          <w:vertAlign w:val="superscript"/>
        </w:rPr>
        <w:t>-2</w:t>
      </w:r>
      <w:r>
        <w:rPr>
          <w:rStyle w:val="Hyperlink0"/>
          <w:rFonts w:eastAsia="Calibri"/>
        </w:rPr>
        <w:t xml:space="preserve">, uniformly distributed throughout the un-surveyed area) remaining undetected in the inshore strata post-1991 when there are hundreds of inshore harvesters on the water with echo sounders provides support for the capelin collapse hypothesis. </w:t>
      </w:r>
    </w:p>
    <w:p w14:paraId="5C98B5DE"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Residence time of capelin concentrations during offshore acoustic surveys in Div. 3L</w:t>
      </w:r>
    </w:p>
    <w:p w14:paraId="6985FB22" w14:textId="21AB4BD6" w:rsidR="007911B4" w:rsidRDefault="003B398F">
      <w:pPr>
        <w:pStyle w:val="Style1"/>
        <w:rPr>
          <w:rStyle w:val="Hyperlink0"/>
          <w:rFonts w:eastAsia="Calibri"/>
        </w:rPr>
      </w:pPr>
      <w:r>
        <w:rPr>
          <w:rStyle w:val="Hyperlink0"/>
          <w:rFonts w:eastAsia="Calibri"/>
        </w:rPr>
        <w:t xml:space="preserve">The </w:t>
      </w:r>
      <w:del w:id="138" w:author="Garry Stenson" w:date="2018-09-13T16:18:00Z">
        <w:r w:rsidDel="00761B0A">
          <w:rPr>
            <w:rStyle w:val="Hyperlink0"/>
            <w:rFonts w:eastAsia="Calibri"/>
          </w:rPr>
          <w:delText xml:space="preserve">capelin non-collapse </w:delText>
        </w:r>
      </w:del>
      <w:r>
        <w:rPr>
          <w:rStyle w:val="Hyperlink0"/>
          <w:rFonts w:eastAsia="Calibri"/>
        </w:rPr>
        <w:t xml:space="preserve">hypothesis </w:t>
      </w:r>
      <w:commentRangeStart w:id="139"/>
      <w:ins w:id="140" w:author="Garry Stenson" w:date="2018-09-13T16:18:00Z">
        <w:r w:rsidR="00761B0A">
          <w:rPr>
            <w:rStyle w:val="Hyperlink0"/>
            <w:rFonts w:eastAsia="Calibri"/>
          </w:rPr>
          <w:t xml:space="preserve">that capelin  did not collapse </w:t>
        </w:r>
      </w:ins>
      <w:commentRangeEnd w:id="139"/>
      <w:ins w:id="141" w:author="Garry Stenson" w:date="2018-09-13T16:19:00Z">
        <w:r w:rsidR="00761B0A">
          <w:rPr>
            <w:rStyle w:val="CommentReference"/>
            <w:rFonts w:ascii="Times New Roman" w:eastAsia="Arial Unicode MS" w:hAnsi="Times New Roman" w:cs="Times New Roman"/>
            <w:color w:val="auto"/>
          </w:rPr>
          <w:commentReference w:id="139"/>
        </w:r>
      </w:ins>
      <w:del w:id="142" w:author="Garry Stenson" w:date="2018-09-13T16:19:00Z">
        <w:r w:rsidDel="00761B0A">
          <w:rPr>
            <w:rStyle w:val="Hyperlink0"/>
            <w:rFonts w:eastAsia="Calibri"/>
          </w:rPr>
          <w:delText xml:space="preserve">purports </w:delText>
        </w:r>
      </w:del>
      <w:ins w:id="143" w:author="Garry Stenson" w:date="2018-09-13T16:19:00Z">
        <w:r w:rsidR="00761B0A">
          <w:rPr>
            <w:rStyle w:val="Hyperlink0"/>
            <w:rFonts w:eastAsia="Calibri"/>
          </w:rPr>
          <w:t xml:space="preserve">assumes </w:t>
        </w:r>
      </w:ins>
      <w:r>
        <w:rPr>
          <w:rStyle w:val="Hyperlink0"/>
          <w:rFonts w:eastAsia="Calibri"/>
        </w:rPr>
        <w:t xml:space="preserve">that the delay in the timing of capelin spawning post-1991 led to a mismatch in capelin availability to the spring acoustic survey, which has resulted in the spring acoustic survey severely underestimating capelin biomass offshore (Frank et al. 2016). </w:t>
      </w:r>
      <w:commentRangeStart w:id="144"/>
      <w:r w:rsidRPr="00761B0A">
        <w:rPr>
          <w:rStyle w:val="Hyperlink0"/>
          <w:rFonts w:eastAsia="Calibri"/>
          <w:highlight w:val="yellow"/>
          <w:rPrChange w:id="145" w:author="Garry Stenson" w:date="2018-09-13T16:24:00Z">
            <w:rPr>
              <w:rStyle w:val="Hyperlink0"/>
              <w:rFonts w:eastAsia="Calibri"/>
            </w:rPr>
          </w:rPrChange>
        </w:rPr>
        <w:t xml:space="preserve">The Canadian regional stock assessment process supports </w:t>
      </w:r>
      <w:commentRangeEnd w:id="144"/>
      <w:r w:rsidR="00761B0A" w:rsidRPr="00761B0A">
        <w:rPr>
          <w:rStyle w:val="CommentReference"/>
          <w:rFonts w:ascii="Times New Roman" w:eastAsia="Arial Unicode MS" w:hAnsi="Times New Roman" w:cs="Times New Roman"/>
          <w:color w:val="auto"/>
          <w:highlight w:val="yellow"/>
          <w:rPrChange w:id="146" w:author="Garry Stenson" w:date="2018-09-13T16:24:00Z">
            <w:rPr>
              <w:rStyle w:val="CommentReference"/>
              <w:rFonts w:ascii="Times New Roman" w:eastAsia="Arial Unicode MS" w:hAnsi="Times New Roman" w:cs="Times New Roman"/>
              <w:color w:val="auto"/>
            </w:rPr>
          </w:rPrChange>
        </w:rPr>
        <w:commentReference w:id="144"/>
      </w:r>
      <w:r w:rsidRPr="00761B0A">
        <w:rPr>
          <w:rStyle w:val="Hyperlink0"/>
          <w:rFonts w:eastAsia="Calibri"/>
          <w:highlight w:val="yellow"/>
          <w:rPrChange w:id="147" w:author="Garry Stenson" w:date="2018-09-13T16:24:00Z">
            <w:rPr>
              <w:rStyle w:val="Hyperlink0"/>
              <w:rFonts w:eastAsia="Calibri"/>
            </w:rPr>
          </w:rPrChange>
        </w:rPr>
        <w:t xml:space="preserve">the capelin collapse hypothesis by concluding that the stock experienced an order of magnitude decline in the early 1990s and has remained at historic lows for the past 25 years based on the </w:t>
      </w:r>
      <w:r w:rsidRPr="00761B0A">
        <w:rPr>
          <w:rStyle w:val="Hyperlink0"/>
          <w:rFonts w:eastAsia="Calibri"/>
          <w:highlight w:val="yellow"/>
          <w:rPrChange w:id="148" w:author="Garry Stenson" w:date="2018-09-13T16:24:00Z">
            <w:rPr>
              <w:rStyle w:val="Hyperlink0"/>
              <w:rFonts w:eastAsia="Calibri"/>
            </w:rPr>
          </w:rPrChange>
        </w:rPr>
        <w:lastRenderedPageBreak/>
        <w:t xml:space="preserve">offshore fall and spring acoustic surveys </w:t>
      </w:r>
      <w:r w:rsidRPr="00761B0A">
        <w:rPr>
          <w:rStyle w:val="Hyperlink0"/>
          <w:rFonts w:eastAsia="Calibri"/>
          <w:highlight w:val="yellow"/>
          <w:rPrChange w:id="149" w:author="Garry Stenson" w:date="2018-09-13T16:24:00Z">
            <w:rPr>
              <w:rStyle w:val="Hyperlink0"/>
              <w:rFonts w:eastAsia="Calibri"/>
            </w:rPr>
          </w:rPrChange>
        </w:rPr>
        <w:fldChar w:fldCharType="begin"/>
      </w:r>
      <w:r w:rsidRPr="00761B0A">
        <w:rPr>
          <w:rStyle w:val="Hyperlink0"/>
          <w:rFonts w:eastAsia="Calibri"/>
          <w:highlight w:val="yellow"/>
          <w:rPrChange w:id="150" w:author="Garry Stenson" w:date="2018-09-13T16:24:00Z">
            <w:rPr>
              <w:rStyle w:val="Hyperlink0"/>
              <w:rFonts w:eastAsia="Calibri"/>
            </w:rPr>
          </w:rPrChange>
        </w:rPr>
        <w:instrText xml:space="preserve"> ADDIN EN.CITE &lt;EndNote&gt;&lt;Cite  &gt;&lt;Author&gt;DFO&lt;/Author&gt;&lt;Year&gt;2008&lt;/Year&gt;&lt;RecNum&gt;558&lt;/RecNum&gt;&lt;DisplayText&gt;(DFO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761B0A">
        <w:rPr>
          <w:rStyle w:val="Hyperlink0"/>
          <w:rFonts w:eastAsia="Calibri"/>
          <w:highlight w:val="yellow"/>
          <w:rPrChange w:id="151" w:author="Garry Stenson" w:date="2018-09-13T16:24:00Z">
            <w:rPr>
              <w:rStyle w:val="Hyperlink0"/>
              <w:rFonts w:eastAsia="Calibri"/>
            </w:rPr>
          </w:rPrChange>
        </w:rPr>
        <w:fldChar w:fldCharType="separate"/>
      </w:r>
      <w:r w:rsidRPr="00761B0A">
        <w:rPr>
          <w:rStyle w:val="Hyperlink0"/>
          <w:rFonts w:eastAsia="Calibri"/>
          <w:highlight w:val="yellow"/>
          <w:rPrChange w:id="152" w:author="Garry Stenson" w:date="2018-09-13T16:24:00Z">
            <w:rPr>
              <w:rStyle w:val="Hyperlink0"/>
              <w:rFonts w:eastAsia="Calibri"/>
            </w:rPr>
          </w:rPrChange>
        </w:rPr>
        <w:t>(DFO 1994, Miller 1994, 1997, DFO 2008, 2010, 2013, 2015</w:t>
      </w:r>
      <w:r w:rsidRPr="00761B0A">
        <w:rPr>
          <w:rStyle w:val="Hyperlink0"/>
          <w:rFonts w:eastAsia="Calibri"/>
          <w:highlight w:val="yellow"/>
          <w:rPrChange w:id="153" w:author="Garry Stenson" w:date="2018-09-13T16:24:00Z">
            <w:rPr>
              <w:rStyle w:val="Hyperlink0"/>
              <w:rFonts w:eastAsia="Calibri"/>
            </w:rPr>
          </w:rPrChange>
        </w:rPr>
        <w:fldChar w:fldCharType="end"/>
      </w:r>
      <w:r w:rsidRPr="00761B0A">
        <w:rPr>
          <w:rStyle w:val="Hyperlink0"/>
          <w:rFonts w:eastAsia="Calibri"/>
          <w:highlight w:val="yellow"/>
          <w:rPrChange w:id="154" w:author="Garry Stenson" w:date="2018-09-13T16:24:00Z">
            <w:rPr>
              <w:rStyle w:val="Hyperlink0"/>
              <w:rFonts w:eastAsia="Calibri"/>
            </w:rPr>
          </w:rPrChange>
        </w:rPr>
        <w:fldChar w:fldCharType="begin"/>
      </w:r>
      <w:r w:rsidRPr="00761B0A">
        <w:rPr>
          <w:rStyle w:val="Hyperlink0"/>
          <w:rFonts w:eastAsia="Calibri"/>
          <w:highlight w:val="yellow"/>
          <w:rPrChange w:id="155" w:author="Garry Stenson" w:date="2018-09-13T16:24:00Z">
            <w:rPr>
              <w:rStyle w:val="Hyperlink0"/>
              <w:rFonts w:eastAsia="Calibri"/>
            </w:rPr>
          </w:rPrChange>
        </w:rPr>
        <w:instrText xml:space="preserve"> ADDIN EN.CITE &lt;EndNote&gt;&lt;Cite  &gt;&lt;Author&gt;DFO&lt;/Author&gt;&lt;Year&gt;2008&lt;/Year&gt;&lt;RecNum&gt;558&lt;/RecNum&gt;&lt;DisplayText&gt;,&lt;/DisplayText&gt;&lt;record&gt;&lt;rec-number&gt;558&lt;/rec-number&gt;&lt;foreign-keys&gt;&lt;key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761B0A">
        <w:rPr>
          <w:rStyle w:val="Hyperlink0"/>
          <w:rFonts w:eastAsia="Calibri"/>
          <w:highlight w:val="yellow"/>
          <w:rPrChange w:id="156" w:author="Garry Stenson" w:date="2018-09-13T16:24:00Z">
            <w:rPr>
              <w:rStyle w:val="Hyperlink0"/>
              <w:rFonts w:eastAsia="Calibri"/>
            </w:rPr>
          </w:rPrChange>
        </w:rPr>
        <w:fldChar w:fldCharType="separate"/>
      </w:r>
      <w:r w:rsidRPr="00761B0A">
        <w:rPr>
          <w:rStyle w:val="Hyperlink0"/>
          <w:rFonts w:eastAsia="Calibri"/>
          <w:highlight w:val="yellow"/>
          <w:rPrChange w:id="157" w:author="Garry Stenson" w:date="2018-09-13T16:24:00Z">
            <w:rPr>
              <w:rStyle w:val="Hyperlink0"/>
              <w:rFonts w:eastAsia="Calibri"/>
            </w:rPr>
          </w:rPrChange>
        </w:rPr>
        <w:t>,</w:t>
      </w:r>
      <w:r w:rsidRPr="00761B0A">
        <w:rPr>
          <w:rStyle w:val="Hyperlink0"/>
          <w:rFonts w:eastAsia="Calibri"/>
          <w:highlight w:val="yellow"/>
          <w:rPrChange w:id="158" w:author="Garry Stenson" w:date="2018-09-13T16:24:00Z">
            <w:rPr>
              <w:rStyle w:val="Hyperlink0"/>
              <w:rFonts w:eastAsia="Calibri"/>
            </w:rPr>
          </w:rPrChange>
        </w:rPr>
        <w:fldChar w:fldCharType="end"/>
      </w:r>
      <w:r w:rsidRPr="00761B0A">
        <w:rPr>
          <w:rStyle w:val="Hyperlink0"/>
          <w:rFonts w:eastAsia="Calibri"/>
          <w:highlight w:val="yellow"/>
          <w:rPrChange w:id="159" w:author="Garry Stenson" w:date="2018-09-13T16:24:00Z">
            <w:rPr>
              <w:rStyle w:val="Hyperlink0"/>
              <w:rFonts w:eastAsia="Calibri"/>
            </w:rPr>
          </w:rPrChange>
        </w:rPr>
        <w:t xml:space="preserve"> 2018).</w:t>
      </w:r>
      <w:r>
        <w:rPr>
          <w:rStyle w:val="Hyperlink0"/>
          <w:rFonts w:eastAsia="Calibri"/>
        </w:rPr>
        <w:t xml:space="preserve"> </w:t>
      </w:r>
    </w:p>
    <w:p w14:paraId="5400405C" w14:textId="3468F1BF" w:rsidR="007911B4" w:rsidRDefault="003B398F">
      <w:pPr>
        <w:pStyle w:val="Style1"/>
        <w:rPr>
          <w:rStyle w:val="Hyperlink0"/>
          <w:rFonts w:eastAsia="Calibri"/>
        </w:rPr>
      </w:pPr>
      <w:r>
        <w:rPr>
          <w:rStyle w:val="Hyperlink0"/>
          <w:rFonts w:eastAsia="Calibri"/>
        </w:rPr>
        <w:t xml:space="preserve">Since 1991, capelin spawning has been persistently delayed on average by four weeks (DFO 2018). Meanwhile, the spring acoustic survey has been fixed spatially and temporally since the 1980s, </w:t>
      </w:r>
      <w:del w:id="160" w:author="Garry Stenson" w:date="2018-09-13T16:25:00Z">
        <w:r w:rsidDel="00761B0A">
          <w:rPr>
            <w:rStyle w:val="Hyperlink0"/>
            <w:rFonts w:eastAsia="Calibri"/>
          </w:rPr>
          <w:delText xml:space="preserve">implying </w:delText>
        </w:r>
      </w:del>
      <w:ins w:id="161" w:author="Garry Stenson" w:date="2018-09-13T16:25:00Z">
        <w:r w:rsidR="00761B0A">
          <w:rPr>
            <w:rStyle w:val="Hyperlink0"/>
            <w:rFonts w:eastAsia="Calibri"/>
          </w:rPr>
          <w:t xml:space="preserve">which raises the possibility that </w:t>
        </w:r>
      </w:ins>
      <w:del w:id="162" w:author="Garry Stenson" w:date="2018-09-13T16:25:00Z">
        <w:r w:rsidDel="00761B0A">
          <w:rPr>
            <w:rStyle w:val="Hyperlink0"/>
            <w:rFonts w:eastAsia="Calibri"/>
          </w:rPr>
          <w:delText xml:space="preserve">changes in how </w:delText>
        </w:r>
      </w:del>
      <w:r>
        <w:rPr>
          <w:rStyle w:val="Hyperlink0"/>
          <w:rFonts w:eastAsia="Calibri"/>
        </w:rPr>
        <w:t xml:space="preserve">the spring acoustic survey </w:t>
      </w:r>
      <w:ins w:id="163" w:author="Garry Stenson" w:date="2018-09-13T16:25:00Z">
        <w:r w:rsidR="00761B0A">
          <w:rPr>
            <w:rStyle w:val="Hyperlink0"/>
            <w:rFonts w:eastAsia="Calibri"/>
          </w:rPr>
          <w:t>may not monito</w:t>
        </w:r>
      </w:ins>
      <w:ins w:id="164" w:author="Garry Stenson" w:date="2018-09-13T16:26:00Z">
        <w:r w:rsidR="00761B0A">
          <w:rPr>
            <w:rStyle w:val="Hyperlink0"/>
            <w:rFonts w:eastAsia="Calibri"/>
          </w:rPr>
          <w:t>r</w:t>
        </w:r>
      </w:ins>
      <w:ins w:id="165" w:author="Garry Stenson" w:date="2018-09-13T16:25:00Z">
        <w:r w:rsidR="00761B0A">
          <w:rPr>
            <w:rStyle w:val="Hyperlink0"/>
            <w:rFonts w:eastAsia="Calibri"/>
          </w:rPr>
          <w:t xml:space="preserve"> </w:t>
        </w:r>
      </w:ins>
      <w:del w:id="166" w:author="Garry Stenson" w:date="2018-09-13T16:26:00Z">
        <w:r w:rsidDel="00761B0A">
          <w:rPr>
            <w:rStyle w:val="Hyperlink0"/>
            <w:rFonts w:eastAsia="Calibri"/>
          </w:rPr>
          <w:delText xml:space="preserve">perceives </w:delText>
        </w:r>
      </w:del>
      <w:r>
        <w:rPr>
          <w:rStyle w:val="Hyperlink0"/>
          <w:rFonts w:eastAsia="Calibri"/>
        </w:rPr>
        <w:t xml:space="preserve">migrating capelin </w:t>
      </w:r>
      <w:ins w:id="167" w:author="Garry Stenson" w:date="2018-09-13T16:26:00Z">
        <w:r w:rsidR="00761B0A">
          <w:rPr>
            <w:rStyle w:val="Hyperlink0"/>
            <w:rFonts w:eastAsia="Calibri"/>
          </w:rPr>
          <w:t xml:space="preserve">consistently </w:t>
        </w:r>
      </w:ins>
      <w:r>
        <w:rPr>
          <w:rStyle w:val="Hyperlink0"/>
          <w:rFonts w:eastAsia="Calibri"/>
        </w:rPr>
        <w:t xml:space="preserve">post-1991. However, it is important to note that the spring acoustic survey, which encompasses a capelin nursery area, was primarily designed to survey the non-migratory, immature portion of the stock, rather than the spawning migration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t xml:space="preserve">. All age classes acoustically surveyed are included in the annual index of capelin abundance, but the spring acoustic survey does not target capelin spawning migrations, and, therefore, </w:t>
      </w:r>
      <w:del w:id="168" w:author="Garry Stenson" w:date="2018-09-18T13:52:00Z">
        <w:r w:rsidDel="007921EC">
          <w:rPr>
            <w:rStyle w:val="Hyperlink0"/>
            <w:rFonts w:eastAsia="Calibri"/>
          </w:rPr>
          <w:delText>cannot be used to derive a</w:delText>
        </w:r>
      </w:del>
      <w:ins w:id="169" w:author="Garry Stenson" w:date="2018-09-18T13:52:00Z">
        <w:r w:rsidR="007921EC">
          <w:rPr>
            <w:rStyle w:val="Hyperlink0"/>
            <w:rFonts w:eastAsia="Calibri"/>
          </w:rPr>
          <w:t xml:space="preserve">should not be considered as a </w:t>
        </w:r>
      </w:ins>
      <w:r>
        <w:rPr>
          <w:rStyle w:val="Hyperlink0"/>
          <w:rFonts w:eastAsia="Calibri"/>
        </w:rPr>
        <w:t xml:space="preserve"> proxy for spawning stock biomass</w:t>
      </w:r>
      <w:commentRangeStart w:id="170"/>
      <w:r>
        <w:rPr>
          <w:rStyle w:val="Hyperlink0"/>
          <w:rFonts w:eastAsia="Calibri"/>
        </w:rPr>
        <w:t>.</w:t>
      </w:r>
      <w:commentRangeEnd w:id="170"/>
      <w:r>
        <w:commentReference w:id="170"/>
      </w:r>
      <w:r>
        <w:rPr>
          <w:rStyle w:val="Hyperlink0"/>
          <w:rFonts w:eastAsia="Calibri"/>
        </w:rPr>
        <w:t xml:space="preserve"> </w:t>
      </w:r>
    </w:p>
    <w:p w14:paraId="28B1F0AD" w14:textId="76F3655A" w:rsidR="007911B4" w:rsidRDefault="003B398F">
      <w:pPr>
        <w:pStyle w:val="Style1"/>
        <w:rPr>
          <w:rStyle w:val="Hyperlink0"/>
          <w:rFonts w:eastAsia="Calibri"/>
        </w:rPr>
      </w:pPr>
      <w:r>
        <w:rPr>
          <w:rStyle w:val="Hyperlink0"/>
          <w:rFonts w:eastAsia="Calibri"/>
        </w:rPr>
        <w:t xml:space="preserve">While </w:t>
      </w:r>
      <w:del w:id="171" w:author="Garry Stenson" w:date="2018-09-18T14:25:00Z">
        <w:r w:rsidDel="007921EC">
          <w:rPr>
            <w:rStyle w:val="Hyperlink0"/>
            <w:rFonts w:eastAsia="Calibri"/>
          </w:rPr>
          <w:delText xml:space="preserve">the </w:delText>
        </w:r>
      </w:del>
      <w:ins w:id="172" w:author="Garry Stenson" w:date="2018-09-18T14:25:00Z">
        <w:r w:rsidR="007921EC">
          <w:rPr>
            <w:rStyle w:val="Hyperlink0"/>
            <w:rFonts w:eastAsia="Calibri"/>
          </w:rPr>
          <w:t xml:space="preserve">a </w:t>
        </w:r>
      </w:ins>
      <w:r>
        <w:rPr>
          <w:rStyle w:val="Hyperlink0"/>
          <w:rFonts w:eastAsia="Calibri"/>
        </w:rPr>
        <w:t xml:space="preserve">delay in </w:t>
      </w:r>
      <w:ins w:id="173" w:author="Garry Stenson" w:date="2018-09-18T13:52:00Z">
        <w:r w:rsidR="007921EC">
          <w:rPr>
            <w:rStyle w:val="Hyperlink0"/>
            <w:rFonts w:eastAsia="Calibri"/>
          </w:rPr>
          <w:t xml:space="preserve">the timing of </w:t>
        </w:r>
      </w:ins>
      <w:r>
        <w:rPr>
          <w:rStyle w:val="Hyperlink0"/>
          <w:rFonts w:eastAsia="Calibri"/>
        </w:rPr>
        <w:t>spawning</w:t>
      </w:r>
      <w:del w:id="174" w:author="Garry Stenson" w:date="2018-09-18T13:52:00Z">
        <w:r w:rsidDel="007921EC">
          <w:rPr>
            <w:rStyle w:val="Hyperlink0"/>
            <w:rFonts w:eastAsia="Calibri"/>
          </w:rPr>
          <w:delText xml:space="preserve"> time</w:delText>
        </w:r>
      </w:del>
      <w:r>
        <w:rPr>
          <w:rStyle w:val="Hyperlink0"/>
          <w:rFonts w:eastAsia="Calibri"/>
        </w:rPr>
        <w:t xml:space="preserve"> should not have a direct </w:t>
      </w:r>
      <w:del w:id="175" w:author="Garry Stenson" w:date="2018-09-18T14:25:00Z">
        <w:r w:rsidDel="007921EC">
          <w:rPr>
            <w:rStyle w:val="Hyperlink0"/>
            <w:rFonts w:eastAsia="Calibri"/>
          </w:rPr>
          <w:delText xml:space="preserve">effect </w:delText>
        </w:r>
      </w:del>
      <w:ins w:id="176" w:author="Garry Stenson" w:date="2018-09-18T14:25:00Z">
        <w:r w:rsidR="007921EC">
          <w:rPr>
            <w:rStyle w:val="Hyperlink0"/>
            <w:rFonts w:eastAsia="Calibri"/>
          </w:rPr>
          <w:t xml:space="preserve">impact </w:t>
        </w:r>
      </w:ins>
      <w:r>
        <w:rPr>
          <w:rStyle w:val="Hyperlink0"/>
          <w:rFonts w:eastAsia="Calibri"/>
        </w:rPr>
        <w:t xml:space="preserve">on the acoustic abundance index derived from the spring acoustic survey, the earlier observed maturation of capelin post-1991 </w:t>
      </w:r>
      <w:del w:id="177" w:author="Montevecchi, William" w:date="2018-09-08T22:20:00Z">
        <w:r w:rsidDel="00640551">
          <w:rPr>
            <w:rStyle w:val="Hyperlink0"/>
            <w:rFonts w:eastAsia="Calibri"/>
          </w:rPr>
          <w:delText xml:space="preserve">may </w:delText>
        </w:r>
      </w:del>
      <w:ins w:id="178" w:author="Montevecchi, William" w:date="2018-09-08T22:20:00Z">
        <w:r w:rsidR="00640551">
          <w:rPr>
            <w:rStyle w:val="Hyperlink0"/>
            <w:rFonts w:eastAsia="Calibri"/>
          </w:rPr>
          <w:t xml:space="preserve">could </w:t>
        </w:r>
      </w:ins>
      <w:del w:id="179" w:author="Garry Stenson" w:date="2018-09-18T14:25:00Z">
        <w:r w:rsidDel="007921EC">
          <w:rPr>
            <w:rStyle w:val="Hyperlink0"/>
            <w:rFonts w:eastAsia="Calibri"/>
          </w:rPr>
          <w:delText xml:space="preserve">have an </w:delText>
        </w:r>
      </w:del>
      <w:del w:id="180" w:author="Garry Stenson" w:date="2018-09-18T13:53:00Z">
        <w:r w:rsidDel="007921EC">
          <w:rPr>
            <w:rStyle w:val="Hyperlink0"/>
            <w:rFonts w:eastAsia="Calibri"/>
          </w:rPr>
          <w:delText xml:space="preserve">effect </w:delText>
        </w:r>
      </w:del>
      <w:ins w:id="181" w:author="Garry Stenson" w:date="2018-09-18T14:25:00Z">
        <w:r w:rsidR="007921EC">
          <w:rPr>
            <w:rStyle w:val="Hyperlink0"/>
            <w:rFonts w:eastAsia="Calibri"/>
          </w:rPr>
          <w:t>affect</w:t>
        </w:r>
      </w:ins>
      <w:del w:id="182" w:author="Garry Stenson" w:date="2018-09-18T14:25:00Z">
        <w:r w:rsidDel="007921EC">
          <w:rPr>
            <w:rStyle w:val="Hyperlink0"/>
            <w:rFonts w:eastAsia="Calibri"/>
          </w:rPr>
          <w:delText>on</w:delText>
        </w:r>
      </w:del>
      <w:r>
        <w:rPr>
          <w:rStyle w:val="Hyperlink0"/>
          <w:rFonts w:eastAsia="Calibri"/>
        </w:rPr>
        <w:t xml:space="preserve"> the capelin abundance index produced by the spring acoustic survey. The age-2 portion of the stock is the main component being surveyed and the proportion of maturing age-2 capelin has increased since 1991 (4% pre-1991 compared to 37-79% post-1991) </w:t>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(Mowbray 2014</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&gt;&lt;Author&gt;Mowbray&lt;/Author&gt;&lt;Year&gt;2014&lt;/Year&gt;&lt;RecNum&gt;909&lt;/RecNum&gt;&lt;DisplayText&gt;;&lt;/DisplayText&gt;&lt;record&gt;&lt;rec-number&gt;909&lt;/rec-number&gt;&lt;foreign-keys&gt;&lt;key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rStyle w:val="Hyperlink0"/>
          <w:rFonts w:eastAsia="Calibri"/>
        </w:rPr>
        <w:fldChar w:fldCharType="separate"/>
      </w:r>
      <w:r>
        <w:rPr>
          <w:rStyle w:val="Hyperlink0"/>
          <w:rFonts w:eastAsia="Calibri"/>
        </w:rPr>
        <w:t>;</w:t>
      </w:r>
      <w:r>
        <w:rPr>
          <w:rStyle w:val="Hyperlink0"/>
          <w:rFonts w:eastAsia="Calibri"/>
        </w:rPr>
        <w:fldChar w:fldCharType="end"/>
      </w:r>
      <w:r>
        <w:rPr>
          <w:rStyle w:val="Hyperlink0"/>
          <w:rFonts w:eastAsia="Calibri"/>
        </w:rPr>
        <w:t xml:space="preserve"> DFO 2018). Earlier maturation could alter the </w:t>
      </w:r>
      <w:commentRangeStart w:id="183"/>
      <w:r>
        <w:rPr>
          <w:rStyle w:val="Hyperlink0"/>
          <w:rFonts w:eastAsia="Calibri"/>
        </w:rPr>
        <w:t xml:space="preserve">internal structure </w:t>
      </w:r>
      <w:commentRangeEnd w:id="183"/>
      <w:r w:rsidR="007921EC">
        <w:rPr>
          <w:rStyle w:val="CommentReference"/>
          <w:rFonts w:ascii="Times New Roman" w:eastAsia="Arial Unicode MS" w:hAnsi="Times New Roman" w:cs="Times New Roman"/>
          <w:color w:val="auto"/>
        </w:rPr>
        <w:commentReference w:id="183"/>
      </w:r>
      <w:r>
        <w:rPr>
          <w:rStyle w:val="Hyperlink0"/>
          <w:rFonts w:eastAsia="Calibri"/>
        </w:rPr>
        <w:t xml:space="preserve">of the stock with inter-annual variability in the proportion of age-2s starting their adult migration patterns and would, therefore, be unavailable to the survey. </w:t>
      </w:r>
      <w:commentRangeStart w:id="184"/>
      <w:r>
        <w:rPr>
          <w:rStyle w:val="Hyperlink0"/>
          <w:rFonts w:eastAsia="Calibri"/>
        </w:rPr>
        <w:t>However, there has been high internal consistency in the spring acoustic survey, with the index of abundance for the age-3 cohort being strongly correlated with the index of abundance for the age-2 cohort from the previous year (DFO 2018)</w:t>
      </w:r>
      <w:ins w:id="185" w:author="Gail Davoren" w:date="2018-08-31T14:48:00Z">
        <w:r w:rsidR="00CE7FB2">
          <w:rPr>
            <w:rStyle w:val="Hyperlink0"/>
            <w:rFonts w:eastAsia="Calibri"/>
          </w:rPr>
          <w:t>,</w:t>
        </w:r>
      </w:ins>
      <w:r>
        <w:rPr>
          <w:rStyle w:val="Hyperlink0"/>
          <w:rFonts w:eastAsia="Calibri"/>
        </w:rPr>
        <w:t xml:space="preserve"> which implies that the spring acoustic survey can meaningfully </w:t>
      </w:r>
      <w:r>
        <w:rPr>
          <w:rStyle w:val="Hyperlink0"/>
          <w:rFonts w:eastAsia="Calibri"/>
        </w:rPr>
        <w:lastRenderedPageBreak/>
        <w:t xml:space="preserve">capture relative changes in the overall stock, regardless of </w:t>
      </w:r>
      <w:ins w:id="186" w:author="Garry Stenson" w:date="2018-09-18T14:28:00Z">
        <w:r w:rsidR="007921EC">
          <w:rPr>
            <w:rStyle w:val="Hyperlink0"/>
            <w:rFonts w:eastAsia="Calibri"/>
          </w:rPr>
          <w:t xml:space="preserve">the proportion of </w:t>
        </w:r>
      </w:ins>
      <w:del w:id="187" w:author="Aaron Adamack" w:date="2018-08-29T16:28:00Z">
        <w:r>
          <w:rPr>
            <w:rStyle w:val="Hyperlink0"/>
            <w:rFonts w:eastAsia="Calibri"/>
          </w:rPr>
          <w:delText>migration</w:delText>
        </w:r>
      </w:del>
      <w:ins w:id="188" w:author="Aaron Adamack" w:date="2018-08-29T16:28:00Z">
        <w:r>
          <w:rPr>
            <w:rStyle w:val="Hyperlink0"/>
            <w:rFonts w:eastAsia="Calibri"/>
          </w:rPr>
          <w:t>migrating</w:t>
        </w:r>
      </w:ins>
      <w:r>
        <w:rPr>
          <w:rStyle w:val="Hyperlink0"/>
          <w:rFonts w:eastAsia="Calibri"/>
        </w:rPr>
        <w:t>/non-</w:t>
      </w:r>
      <w:ins w:id="189" w:author="Aaron Adamack" w:date="2018-08-29T16:28:00Z">
        <w:r>
          <w:rPr>
            <w:rStyle w:val="Hyperlink0"/>
            <w:rFonts w:eastAsia="Calibri"/>
          </w:rPr>
          <w:t>migrating</w:t>
        </w:r>
      </w:ins>
      <w:del w:id="190" w:author="Aaron Adamack" w:date="2018-08-29T16:28:00Z">
        <w:r>
          <w:rPr>
            <w:rStyle w:val="Hyperlink0"/>
            <w:rFonts w:eastAsia="Calibri"/>
          </w:rPr>
          <w:delText>migration</w:delText>
        </w:r>
      </w:del>
      <w:r>
        <w:rPr>
          <w:rStyle w:val="Hyperlink0"/>
          <w:rFonts w:eastAsia="Calibri"/>
        </w:rPr>
        <w:t xml:space="preserve"> fractions. </w:t>
      </w:r>
      <w:commentRangeEnd w:id="184"/>
      <w:r w:rsidR="00CE7FB2">
        <w:rPr>
          <w:rStyle w:val="CommentReference"/>
          <w:rFonts w:ascii="Times New Roman" w:eastAsia="Arial Unicode MS" w:hAnsi="Times New Roman" w:cs="Times New Roman"/>
          <w:color w:val="auto"/>
        </w:rPr>
        <w:commentReference w:id="184"/>
      </w:r>
    </w:p>
    <w:p w14:paraId="4D6ADBDD" w14:textId="1E405CD2" w:rsidR="007911B4" w:rsidRDefault="003B398F">
      <w:pPr>
        <w:pStyle w:val="Style1"/>
        <w:rPr>
          <w:rStyle w:val="Hyperlink0"/>
          <w:rFonts w:eastAsia="Calibri"/>
        </w:rPr>
      </w:pPr>
      <w:r>
        <w:rPr>
          <w:rStyle w:val="Hyperlink0"/>
          <w:rFonts w:eastAsia="Calibri"/>
        </w:rPr>
        <w:t xml:space="preserve">If there was a significant inshore capelin population post-1991, we would expect to see this change in population demographics reflected in both the offshore acoustic survey and the inshore commercial catch. </w:t>
      </w:r>
      <w:ins w:id="191" w:author="Garry Stenson" w:date="2018-09-18T14:29:00Z">
        <w:r w:rsidR="00063BB8">
          <w:rPr>
            <w:rStyle w:val="Hyperlink0"/>
            <w:rFonts w:eastAsia="Calibri"/>
          </w:rPr>
          <w:t xml:space="preserve">Prior to 1991, </w:t>
        </w:r>
      </w:ins>
      <w:del w:id="192" w:author="Garry Stenson" w:date="2018-09-18T14:29:00Z">
        <w:r w:rsidDel="00063BB8">
          <w:rPr>
            <w:rStyle w:val="Hyperlink0"/>
            <w:rFonts w:eastAsia="Calibri"/>
          </w:rPr>
          <w:delText xml:space="preserve">For the inshore commercial fishery pre-1991, </w:delText>
        </w:r>
      </w:del>
      <w:r>
        <w:rPr>
          <w:rStyle w:val="Hyperlink0"/>
          <w:rFonts w:eastAsia="Calibri"/>
        </w:rPr>
        <w:t>mature age-2 capelin w</w:t>
      </w:r>
      <w:ins w:id="193" w:author="Garry Stenson" w:date="2018-09-18T14:29:00Z">
        <w:r w:rsidR="00063BB8">
          <w:rPr>
            <w:rStyle w:val="Hyperlink0"/>
            <w:rFonts w:eastAsia="Calibri"/>
          </w:rPr>
          <w:t>ere</w:t>
        </w:r>
      </w:ins>
      <w:del w:id="194" w:author="Garry Stenson" w:date="2018-09-18T14:29:00Z">
        <w:r w:rsidDel="00063BB8">
          <w:rPr>
            <w:rStyle w:val="Hyperlink0"/>
            <w:rFonts w:eastAsia="Calibri"/>
          </w:rPr>
          <w:delText>as</w:delText>
        </w:r>
      </w:del>
      <w:r>
        <w:rPr>
          <w:rStyle w:val="Hyperlink0"/>
          <w:rFonts w:eastAsia="Calibri"/>
        </w:rPr>
        <w:t xml:space="preserve"> a negligible component of the</w:t>
      </w:r>
      <w:ins w:id="195" w:author="Garry Stenson" w:date="2018-09-18T14:29:00Z">
        <w:r w:rsidR="00063BB8">
          <w:rPr>
            <w:rStyle w:val="Hyperlink0"/>
            <w:rFonts w:eastAsia="Calibri"/>
          </w:rPr>
          <w:t xml:space="preserve"> inshore commercial</w:t>
        </w:r>
      </w:ins>
      <w:r>
        <w:rPr>
          <w:rStyle w:val="Hyperlink0"/>
          <w:rFonts w:eastAsia="Calibri"/>
        </w:rPr>
        <w:t xml:space="preserve"> fishery (&lt; 5% of total catch) (DFO 2018). Post-1991, the contribution of mature age-2 capelin increased to almost half of commercial inshore catches (DFO 2018), which supports the non-collapse hypothesis of non-migratory fish maturing early (Frank et al. </w:t>
      </w:r>
      <w:commentRangeStart w:id="196"/>
      <w:r>
        <w:rPr>
          <w:rStyle w:val="Hyperlink0"/>
          <w:rFonts w:eastAsia="Calibri"/>
        </w:rPr>
        <w:t>2016</w:t>
      </w:r>
      <w:commentRangeEnd w:id="196"/>
      <w:r w:rsidR="00063BB8">
        <w:rPr>
          <w:rStyle w:val="CommentReference"/>
          <w:rFonts w:ascii="Times New Roman" w:eastAsia="Arial Unicode MS" w:hAnsi="Times New Roman" w:cs="Times New Roman"/>
          <w:color w:val="auto"/>
        </w:rPr>
        <w:commentReference w:id="196"/>
      </w:r>
      <w:r>
        <w:rPr>
          <w:rStyle w:val="Hyperlink0"/>
          <w:rFonts w:eastAsia="Calibri"/>
        </w:rPr>
        <w:t xml:space="preserve">). However, the </w:t>
      </w:r>
      <w:del w:id="197" w:author="Garry Stenson" w:date="2018-09-18T14:31:00Z">
        <w:r w:rsidDel="00063BB8">
          <w:rPr>
            <w:rStyle w:val="Hyperlink0"/>
            <w:rFonts w:eastAsia="Calibri"/>
          </w:rPr>
          <w:delText>population demographics</w:delText>
        </w:r>
      </w:del>
      <w:ins w:id="198" w:author="Garry Stenson" w:date="2018-09-18T14:31:00Z">
        <w:r w:rsidR="00063BB8">
          <w:rPr>
            <w:rStyle w:val="Hyperlink0"/>
            <w:rFonts w:eastAsia="Calibri"/>
          </w:rPr>
          <w:t>age structure</w:t>
        </w:r>
      </w:ins>
      <w:r>
        <w:rPr>
          <w:rStyle w:val="Hyperlink0"/>
          <w:rFonts w:eastAsia="Calibri"/>
        </w:rPr>
        <w:t xml:space="preserve"> </w:t>
      </w:r>
      <w:del w:id="199" w:author="Garry Stenson" w:date="2018-09-18T14:31:00Z">
        <w:r w:rsidDel="00063BB8">
          <w:rPr>
            <w:rStyle w:val="Hyperlink0"/>
            <w:rFonts w:eastAsia="Calibri"/>
          </w:rPr>
          <w:delText xml:space="preserve">from </w:delText>
        </w:r>
      </w:del>
      <w:ins w:id="200" w:author="Garry Stenson" w:date="2018-09-18T14:31:00Z">
        <w:r w:rsidR="00063BB8">
          <w:rPr>
            <w:rStyle w:val="Hyperlink0"/>
            <w:rFonts w:eastAsia="Calibri"/>
          </w:rPr>
          <w:t xml:space="preserve">of offshore </w:t>
        </w:r>
      </w:ins>
      <w:r>
        <w:rPr>
          <w:rStyle w:val="Hyperlink0"/>
          <w:rFonts w:eastAsia="Calibri"/>
        </w:rPr>
        <w:t xml:space="preserve">catches </w:t>
      </w:r>
      <w:del w:id="201" w:author="Garry Stenson" w:date="2018-09-18T14:31:00Z">
        <w:r w:rsidDel="00063BB8">
          <w:rPr>
            <w:rStyle w:val="Hyperlink0"/>
            <w:rFonts w:eastAsia="Calibri"/>
          </w:rPr>
          <w:delText xml:space="preserve">offshore </w:delText>
        </w:r>
      </w:del>
      <w:ins w:id="202" w:author="Garry Stenson" w:date="2018-09-18T14:31:00Z">
        <w:r w:rsidR="00063BB8">
          <w:rPr>
            <w:rStyle w:val="Hyperlink0"/>
            <w:rFonts w:eastAsia="Calibri"/>
          </w:rPr>
          <w:t xml:space="preserve">are not consistent with </w:t>
        </w:r>
      </w:ins>
      <w:del w:id="203" w:author="Garry Stenson" w:date="2018-09-18T14:31:00Z">
        <w:r w:rsidDel="00063BB8">
          <w:rPr>
            <w:rStyle w:val="Hyperlink0"/>
            <w:rFonts w:eastAsia="Calibri"/>
          </w:rPr>
          <w:delText xml:space="preserve">refute </w:delText>
        </w:r>
      </w:del>
      <w:r>
        <w:rPr>
          <w:rStyle w:val="Hyperlink0"/>
          <w:rFonts w:eastAsia="Calibri"/>
        </w:rPr>
        <w:t>the non-migratory hypothesis as the proportion of age-2 and age-3 fish sampled offshore has remained consistent pre- and post-1991 at ~60% and ~28% of the catch, respectively (DFO 2018). Furthermore, the increased proportion of mature age-2 fish in the inshore post-1991</w:t>
      </w:r>
      <w:ins w:id="204" w:author="Garry Stenson" w:date="2018-09-18T14:31:00Z">
        <w:r w:rsidR="00063BB8">
          <w:rPr>
            <w:rStyle w:val="Hyperlink0"/>
            <w:rFonts w:eastAsia="Calibri"/>
          </w:rPr>
          <w:t xml:space="preserve"> </w:t>
        </w:r>
      </w:ins>
      <w:ins w:id="205" w:author="Aaron Adamack" w:date="2018-08-29T16:29:00Z">
        <w:r>
          <w:rPr>
            <w:rStyle w:val="Hyperlink0"/>
            <w:rFonts w:eastAsia="Calibri"/>
          </w:rPr>
          <w:t>catch</w:t>
        </w:r>
      </w:ins>
      <w:r>
        <w:rPr>
          <w:rStyle w:val="Hyperlink0"/>
          <w:rFonts w:eastAsia="Calibri"/>
        </w:rPr>
        <w:t xml:space="preserve"> can be explained by the increase in proportion of age-2 fish maturing offshore and undergoing a spawning migration, rather than an absence of migration per se.</w:t>
      </w:r>
    </w:p>
    <w:p w14:paraId="17817DE9" w14:textId="74046F7F" w:rsidR="007911B4" w:rsidRDefault="003B398F">
      <w:pPr>
        <w:pStyle w:val="Style1"/>
        <w:rPr>
          <w:rStyle w:val="Hyperlink0"/>
          <w:rFonts w:eastAsia="Calibri"/>
        </w:rPr>
      </w:pPr>
      <w:r>
        <w:rPr>
          <w:rStyle w:val="Hyperlink0"/>
          <w:rFonts w:eastAsia="Calibri"/>
        </w:rPr>
        <w:t xml:space="preserve">In summary, neither the persistent delay in spawning time nor earlier maturation </w:t>
      </w:r>
      <w:del w:id="206" w:author="Garry Stenson" w:date="2018-09-18T14:32:00Z">
        <w:r w:rsidDel="00063BB8">
          <w:rPr>
            <w:rStyle w:val="Hyperlink0"/>
            <w:rFonts w:eastAsia="Calibri"/>
          </w:rPr>
          <w:delText xml:space="preserve">age </w:delText>
        </w:r>
      </w:del>
      <w:r>
        <w:rPr>
          <w:rStyle w:val="Hyperlink0"/>
          <w:rFonts w:eastAsia="Calibri"/>
        </w:rPr>
        <w:t xml:space="preserve">of capelin post-1991 seem to significantly </w:t>
      </w:r>
      <w:del w:id="207" w:author="Garry Stenson" w:date="2018-09-18T14:33:00Z">
        <w:r w:rsidDel="00063BB8">
          <w:rPr>
            <w:rStyle w:val="Hyperlink0"/>
            <w:rFonts w:eastAsia="Calibri"/>
          </w:rPr>
          <w:delText xml:space="preserve">affect </w:delText>
        </w:r>
      </w:del>
      <w:ins w:id="208" w:author="Garry Stenson" w:date="2018-09-18T14:33:00Z">
        <w:r w:rsidR="00063BB8">
          <w:rPr>
            <w:rStyle w:val="Hyperlink0"/>
            <w:rFonts w:eastAsia="Calibri"/>
          </w:rPr>
          <w:t xml:space="preserve">impact </w:t>
        </w:r>
      </w:ins>
      <w:r>
        <w:rPr>
          <w:rStyle w:val="Hyperlink0"/>
          <w:rFonts w:eastAsia="Calibri"/>
        </w:rPr>
        <w:t>the ability of the spring acoustic survey to provide a relative index of capelin abundance. Data from the spring acoustic survey supports the capelin collapse hypothesis.</w:t>
      </w:r>
    </w:p>
    <w:p w14:paraId="5DC81834"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Independent indices of inshore capelin abundance</w:t>
      </w:r>
    </w:p>
    <w:p w14:paraId="60556472" w14:textId="13623A2F" w:rsidR="007911B4" w:rsidRDefault="003B398F">
      <w:pPr>
        <w:pStyle w:val="Style1"/>
        <w:rPr>
          <w:rStyle w:val="Hyperlink0"/>
          <w:rFonts w:eastAsia="Calibri"/>
        </w:rPr>
      </w:pPr>
      <w:r>
        <w:rPr>
          <w:rStyle w:val="Hyperlink0"/>
          <w:rFonts w:eastAsia="Calibri"/>
        </w:rPr>
        <w:t xml:space="preserve">The non-collapse hypothesis postulated that strong correlations among independent inshore indices of capelin abundance post-1991 in addition to </w:t>
      </w:r>
      <w:ins w:id="209" w:author="Garry Stenson" w:date="2018-09-18T15:41:00Z">
        <w:r w:rsidR="00540B34">
          <w:rPr>
            <w:rStyle w:val="Hyperlink0"/>
            <w:rFonts w:eastAsia="Calibri"/>
          </w:rPr>
          <w:t xml:space="preserve">the </w:t>
        </w:r>
      </w:ins>
      <w:del w:id="210" w:author="Garry Stenson" w:date="2018-09-18T15:41:00Z">
        <w:r w:rsidDel="00540B34">
          <w:rPr>
            <w:rStyle w:val="Hyperlink0"/>
            <w:rFonts w:eastAsia="Calibri"/>
          </w:rPr>
          <w:delText xml:space="preserve">observed </w:delText>
        </w:r>
      </w:del>
      <w:r>
        <w:rPr>
          <w:rStyle w:val="Hyperlink0"/>
          <w:rFonts w:eastAsia="Calibri"/>
        </w:rPr>
        <w:t>minimal changes</w:t>
      </w:r>
      <w:ins w:id="211" w:author="Garry Stenson" w:date="2018-09-18T15:41:00Z">
        <w:r w:rsidR="00540B34" w:rsidRPr="00540B34">
          <w:rPr>
            <w:rStyle w:val="Hyperlink0"/>
            <w:rFonts w:eastAsia="Calibri"/>
          </w:rPr>
          <w:t xml:space="preserve"> </w:t>
        </w:r>
        <w:r w:rsidR="00540B34">
          <w:rPr>
            <w:rStyle w:val="Hyperlink0"/>
            <w:rFonts w:eastAsia="Calibri"/>
          </w:rPr>
          <w:t>observed</w:t>
        </w:r>
      </w:ins>
      <w:r>
        <w:rPr>
          <w:rStyle w:val="Hyperlink0"/>
          <w:rFonts w:eastAsia="Calibri"/>
        </w:rPr>
        <w:t xml:space="preserve"> in these indices between the late 1980s and the early 1990s was supportive of a stable stock (Carscadden and Nakashima 1997, Frank et al. 2016). </w:t>
      </w:r>
      <w:ins w:id="212" w:author="Garry Stenson" w:date="2018-09-18T15:41:00Z">
        <w:r w:rsidR="00540B34">
          <w:rPr>
            <w:rStyle w:val="Hyperlink0"/>
            <w:rFonts w:eastAsia="Calibri"/>
          </w:rPr>
          <w:t>These inshore data were i</w:t>
        </w:r>
      </w:ins>
      <w:del w:id="213" w:author="Garry Stenson" w:date="2018-09-18T15:41:00Z">
        <w:r w:rsidDel="00540B34">
          <w:rPr>
            <w:rStyle w:val="Hyperlink0"/>
            <w:rFonts w:eastAsia="Calibri"/>
          </w:rPr>
          <w:delText>I</w:delText>
        </w:r>
      </w:del>
      <w:r>
        <w:rPr>
          <w:rStyle w:val="Hyperlink0"/>
          <w:rFonts w:eastAsia="Calibri"/>
        </w:rPr>
        <w:t>n contrast</w:t>
      </w:r>
      <w:ins w:id="214" w:author="Garry Stenson" w:date="2018-09-18T15:41:00Z">
        <w:r w:rsidR="00540B34">
          <w:rPr>
            <w:rStyle w:val="Hyperlink0"/>
            <w:rFonts w:eastAsia="Calibri"/>
          </w:rPr>
          <w:t xml:space="preserve"> to</w:t>
        </w:r>
      </w:ins>
      <w:del w:id="215" w:author="Garry Stenson" w:date="2018-09-18T15:41:00Z">
        <w:r w:rsidDel="00540B34">
          <w:rPr>
            <w:rStyle w:val="Hyperlink0"/>
            <w:rFonts w:eastAsia="Calibri"/>
          </w:rPr>
          <w:delText>,</w:delText>
        </w:r>
      </w:del>
      <w:r>
        <w:rPr>
          <w:rStyle w:val="Hyperlink0"/>
          <w:rFonts w:eastAsia="Calibri"/>
        </w:rPr>
        <w:t xml:space="preserve"> the </w:t>
      </w:r>
      <w:r>
        <w:rPr>
          <w:rStyle w:val="Hyperlink0"/>
          <w:rFonts w:eastAsia="Calibri"/>
        </w:rPr>
        <w:lastRenderedPageBreak/>
        <w:t xml:space="preserve">offshore fall and spring acoustic surveys </w:t>
      </w:r>
      <w:ins w:id="216" w:author="Garry Stenson" w:date="2018-09-18T16:11:00Z">
        <w:r w:rsidR="00540B34">
          <w:rPr>
            <w:rStyle w:val="Hyperlink0"/>
            <w:rFonts w:eastAsia="Calibri"/>
          </w:rPr>
          <w:t xml:space="preserve">carried out at the same time </w:t>
        </w:r>
      </w:ins>
      <w:ins w:id="217" w:author="Garry Stenson" w:date="2018-09-18T15:41:00Z">
        <w:r w:rsidR="00540B34">
          <w:rPr>
            <w:rStyle w:val="Hyperlink0"/>
            <w:rFonts w:eastAsia="Calibri"/>
          </w:rPr>
          <w:t xml:space="preserve">which </w:t>
        </w:r>
      </w:ins>
      <w:r>
        <w:rPr>
          <w:rStyle w:val="Hyperlink0"/>
          <w:rFonts w:eastAsia="Calibri"/>
        </w:rPr>
        <w:t xml:space="preserve">indicated a stock collapse (Miller 1994, 1997, DFO 2008, 2010, 2013, 2015, 2018, Mowbray 2014). </w:t>
      </w:r>
    </w:p>
    <w:p w14:paraId="46FB5649" w14:textId="224EE470" w:rsidR="007911B4" w:rsidRDefault="003B398F">
      <w:pPr>
        <w:pStyle w:val="Style1"/>
        <w:rPr>
          <w:rStyle w:val="Hyperlink0"/>
          <w:rFonts w:eastAsia="Calibri"/>
        </w:rPr>
      </w:pPr>
      <w:r>
        <w:rPr>
          <w:rStyle w:val="None"/>
          <w:rFonts w:ascii="Times New Roman" w:hAnsi="Times New Roman"/>
        </w:rPr>
        <w:t>T</w:t>
      </w:r>
      <w:ins w:id="218" w:author="Garry Stenson" w:date="2018-09-18T15:42:00Z">
        <w:r w:rsidR="00540B34">
          <w:rPr>
            <w:rStyle w:val="None"/>
            <w:rFonts w:ascii="Times New Roman" w:hAnsi="Times New Roman"/>
          </w:rPr>
          <w:t>he t</w:t>
        </w:r>
      </w:ins>
      <w:r>
        <w:rPr>
          <w:rStyle w:val="None"/>
          <w:rFonts w:ascii="Times New Roman" w:hAnsi="Times New Roman"/>
        </w:rPr>
        <w:t xml:space="preserve">wo inshore indices collected by DFO during the 1980s and 1990s were an aerial abundance index and inshore commercial catch rates. The aerial survey was designed to estimate capelin spawning stock biomass based on the area of capelin schools near spawning beaches in Div. 3L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The aerial survey commenced in 1982, and initially followed four defined survey tracks in Conception and Trinity Bays during a fixed period of mid-June to early July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(Carscadden et al. 1994)</w:t>
      </w:r>
      <w:r>
        <w:rPr>
          <w:rStyle w:val="None"/>
          <w:rFonts w:ascii="Times New Roman" w:eastAsia="Times New Roman" w:hAnsi="Times New Roman" w:cs="Times New Roman"/>
        </w:rPr>
        <w:fldChar w:fldCharType="end"/>
      </w:r>
      <w:r>
        <w:rPr>
          <w:rStyle w:val="None"/>
          <w:rFonts w:ascii="Times New Roman" w:hAnsi="Times New Roman"/>
        </w:rPr>
        <w:t xml:space="preserve">. Protracted spawning post-1991 violated a key assumption of the aerial surveys: </w:t>
      </w:r>
      <w:commentRangeStart w:id="219"/>
      <w:r>
        <w:rPr>
          <w:rStyle w:val="None"/>
          <w:rFonts w:ascii="Times New Roman" w:hAnsi="Times New Roman"/>
        </w:rPr>
        <w:t xml:space="preserve">all </w:t>
      </w:r>
      <w:del w:id="220" w:author="Garry Stenson" w:date="2018-09-18T15:42:00Z">
        <w:r w:rsidDel="00540B34">
          <w:rPr>
            <w:rStyle w:val="None"/>
            <w:rFonts w:ascii="Times New Roman" w:hAnsi="Times New Roman"/>
          </w:rPr>
          <w:delText xml:space="preserve">schools </w:delText>
        </w:r>
      </w:del>
      <w:ins w:id="221" w:author="Garry Stenson" w:date="2018-09-18T15:42:00Z">
        <w:r w:rsidR="00540B34">
          <w:rPr>
            <w:rStyle w:val="None"/>
            <w:rFonts w:ascii="Times New Roman" w:hAnsi="Times New Roman"/>
          </w:rPr>
          <w:t>s</w:t>
        </w:r>
      </w:ins>
      <w:commentRangeEnd w:id="219"/>
      <w:ins w:id="222" w:author="Garry Stenson" w:date="2018-09-18T15:43:00Z">
        <w:r w:rsidR="00540B34">
          <w:rPr>
            <w:rStyle w:val="CommentReference"/>
            <w:rFonts w:ascii="Times New Roman" w:eastAsia="Arial Unicode MS" w:hAnsi="Times New Roman" w:cs="Times New Roman"/>
            <w:color w:val="auto"/>
          </w:rPr>
          <w:commentReference w:id="219"/>
        </w:r>
      </w:ins>
      <w:ins w:id="223" w:author="Garry Stenson" w:date="2018-09-18T15:42:00Z">
        <w:r w:rsidR="00540B34">
          <w:rPr>
            <w:rStyle w:val="None"/>
            <w:rFonts w:ascii="Times New Roman" w:hAnsi="Times New Roman"/>
          </w:rPr>
          <w:t xml:space="preserve">pawning fish </w:t>
        </w:r>
      </w:ins>
      <w:r>
        <w:rPr>
          <w:rStyle w:val="None"/>
          <w:rFonts w:ascii="Times New Roman" w:hAnsi="Times New Roman"/>
        </w:rPr>
        <w:t xml:space="preserve">must arrive at the same time in each bay to form a single spawning peak. Protracted spawning from early July to mid-August in 1991-93 resulted in multimodal capelin spawning peaks that were covered with variable success by the aerial survey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For example, in 1993, the peak spawning period was adequately surveyed in Conception Bay, but two spawning peaks in Trinity Bay, based on the egg deposition index, were missed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1996)</w:t>
      </w:r>
      <w:r>
        <w:rPr>
          <w:rStyle w:val="None"/>
          <w:rFonts w:ascii="Times New Roman" w:eastAsia="Times New Roman" w:hAnsi="Times New Roman" w:cs="Times New Roman"/>
        </w:rPr>
        <w:fldChar w:fldCharType="end"/>
      </w:r>
      <w:r>
        <w:rPr>
          <w:rStyle w:val="None"/>
          <w:rFonts w:ascii="Times New Roman" w:hAnsi="Times New Roman"/>
        </w:rPr>
        <w:t xml:space="preserve">. In 1996, aerial coverage was at its lowest since 1991 due to poor weather and technical problems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1997)</w:t>
      </w:r>
      <w:r>
        <w:rPr>
          <w:rStyle w:val="None"/>
          <w:rFonts w:ascii="Times New Roman" w:eastAsia="Times New Roman" w:hAnsi="Times New Roman" w:cs="Times New Roman"/>
        </w:rPr>
        <w:fldChar w:fldCharType="end"/>
      </w:r>
      <w:r>
        <w:rPr>
          <w:rStyle w:val="None"/>
          <w:rFonts w:ascii="Times New Roman" w:hAnsi="Times New Roman"/>
        </w:rPr>
        <w:t xml:space="preserve">. In 1997, the geographical coverage of the aerial survey was reduced to two transects in the inner areas of Trinity and Conception Bays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While the estimated aerial abundance index in 1997 was fourth highest in the series, there were concerns that the limited geographical coverage of the aerial survey did not accurately reflect the status of the stock </w:t>
      </w:r>
      <w:r>
        <w:rPr>
          <w:rStyle w:val="None"/>
          <w:rFonts w:ascii="Times New Roman" w:eastAsia="Times New Roman" w:hAnsi="Times New Roman" w:cs="Times New Roman"/>
          <w:lang w:val="it-IT"/>
        </w:rPr>
        <w:fldChar w:fldCharType="begin"/>
      </w:r>
      <w:r>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None"/>
          <w:rFonts w:ascii="Times New Roman" w:eastAsia="Times New Roman" w:hAnsi="Times New Roman" w:cs="Times New Roman"/>
          <w:lang w:val="it-IT"/>
        </w:rPr>
        <w:fldChar w:fldCharType="separate"/>
      </w:r>
      <w:r>
        <w:rPr>
          <w:rStyle w:val="None"/>
          <w:rFonts w:ascii="Times New Roman" w:hAnsi="Times New Roman"/>
          <w:lang w:val="it-IT"/>
        </w:rPr>
        <w:t>(Anon 1998)</w:t>
      </w:r>
      <w:r>
        <w:rPr>
          <w:rStyle w:val="None"/>
          <w:rFonts w:ascii="Times New Roman" w:eastAsia="Times New Roman" w:hAnsi="Times New Roman" w:cs="Times New Roman"/>
          <w:lang w:val="it-IT"/>
        </w:rPr>
        <w:fldChar w:fldCharType="end"/>
      </w:r>
      <w:r>
        <w:rPr>
          <w:rStyle w:val="None"/>
          <w:rFonts w:ascii="Times New Roman" w:hAnsi="Times New Roman"/>
        </w:rPr>
        <w:t xml:space="preserve">. Six of the eight years of aerial data post-1991 did not adequately cover peak spawning times (1991-93), had poor weather and technical difficulties (1996), and had reduced geographical coverage (1997-98). The aerial survey was discontinued in </w:t>
      </w:r>
      <w:commentRangeStart w:id="224"/>
      <w:commentRangeStart w:id="225"/>
      <w:r>
        <w:rPr>
          <w:rStyle w:val="None"/>
          <w:rFonts w:ascii="Times New Roman" w:hAnsi="Times New Roman"/>
        </w:rPr>
        <w:t>1999</w:t>
      </w:r>
      <w:commentRangeEnd w:id="224"/>
      <w:r w:rsidR="00540B34">
        <w:rPr>
          <w:rStyle w:val="CommentReference"/>
          <w:rFonts w:ascii="Times New Roman" w:eastAsia="Arial Unicode MS" w:hAnsi="Times New Roman" w:cs="Times New Roman"/>
          <w:color w:val="auto"/>
        </w:rPr>
        <w:commentReference w:id="224"/>
      </w:r>
      <w:commentRangeEnd w:id="225"/>
      <w:r w:rsidR="00540B34">
        <w:rPr>
          <w:rStyle w:val="CommentReference"/>
          <w:rFonts w:ascii="Times New Roman" w:eastAsia="Arial Unicode MS" w:hAnsi="Times New Roman" w:cs="Times New Roman"/>
          <w:color w:val="auto"/>
        </w:rPr>
        <w:commentReference w:id="225"/>
      </w:r>
      <w:r>
        <w:rPr>
          <w:rStyle w:val="None"/>
          <w:rFonts w:ascii="Times New Roman" w:hAnsi="Times New Roman"/>
        </w:rPr>
        <w:t xml:space="preserve">. </w:t>
      </w:r>
    </w:p>
    <w:p w14:paraId="332A0570" w14:textId="270AA80D" w:rsidR="007911B4" w:rsidRDefault="00CA2065">
      <w:pPr>
        <w:pStyle w:val="Style1"/>
        <w:rPr>
          <w:rStyle w:val="Hyperlink0"/>
          <w:rFonts w:eastAsia="Calibri"/>
        </w:rPr>
      </w:pPr>
      <w:commentRangeStart w:id="226"/>
      <w:ins w:id="227" w:author="Garry Stenson" w:date="2018-09-18T16:18:00Z">
        <w:r>
          <w:rPr>
            <w:rStyle w:val="None"/>
            <w:rFonts w:ascii="Times New Roman" w:hAnsi="Times New Roman"/>
          </w:rPr>
          <w:lastRenderedPageBreak/>
          <w:t>Although considered an index of capelin abundance during the 1980s, t</w:t>
        </w:r>
        <w:commentRangeEnd w:id="226"/>
        <w:r>
          <w:rPr>
            <w:rStyle w:val="CommentReference"/>
            <w:rFonts w:ascii="Times New Roman" w:eastAsia="Arial Unicode MS" w:hAnsi="Times New Roman" w:cs="Times New Roman"/>
            <w:color w:val="auto"/>
          </w:rPr>
          <w:commentReference w:id="226"/>
        </w:r>
      </w:ins>
      <w:del w:id="228" w:author="Garry Stenson" w:date="2018-09-18T16:18:00Z">
        <w:r w:rsidR="003B398F" w:rsidDel="00CA2065">
          <w:rPr>
            <w:rStyle w:val="None"/>
            <w:rFonts w:ascii="Times New Roman" w:hAnsi="Times New Roman"/>
          </w:rPr>
          <w:delText>T</w:delText>
        </w:r>
      </w:del>
      <w:r w:rsidR="003B398F">
        <w:rPr>
          <w:rStyle w:val="None"/>
          <w:rFonts w:ascii="Times New Roman" w:hAnsi="Times New Roman"/>
        </w:rPr>
        <w:t>he inshore commercial catch rate data ha</w:t>
      </w:r>
      <w:ins w:id="229" w:author="Gail Davoren" w:date="2018-08-31T14:53:00Z">
        <w:r w:rsidR="00C11033">
          <w:rPr>
            <w:rStyle w:val="None"/>
            <w:rFonts w:ascii="Times New Roman" w:hAnsi="Times New Roman"/>
          </w:rPr>
          <w:t>ve</w:t>
        </w:r>
      </w:ins>
      <w:del w:id="230" w:author="Gail Davoren" w:date="2018-08-31T14:53:00Z">
        <w:r w:rsidR="003B398F" w:rsidDel="00C11033">
          <w:rPr>
            <w:rStyle w:val="None"/>
            <w:rFonts w:ascii="Times New Roman" w:hAnsi="Times New Roman"/>
          </w:rPr>
          <w:delText>s</w:delText>
        </w:r>
      </w:del>
      <w:r w:rsidR="003B398F">
        <w:rPr>
          <w:rStyle w:val="None"/>
          <w:rFonts w:ascii="Times New Roman" w:hAnsi="Times New Roman"/>
        </w:rPr>
        <w:t xml:space="preserve"> not been included in the capelin stock assessment process since 1993 due to changes in management regulations post-1991. </w:t>
      </w:r>
      <w:commentRangeStart w:id="231"/>
      <w:r w:rsidR="003B398F">
        <w:rPr>
          <w:rStyle w:val="None"/>
          <w:rFonts w:ascii="Times New Roman" w:hAnsi="Times New Roman"/>
        </w:rPr>
        <w:t>Due</w:t>
      </w:r>
      <w:commentRangeEnd w:id="231"/>
      <w:r w:rsidR="003B398F">
        <w:commentReference w:id="231"/>
      </w:r>
      <w:r w:rsidR="003B398F">
        <w:rPr>
          <w:rStyle w:val="None"/>
          <w:rFonts w:ascii="Times New Roman" w:hAnsi="Times New Roman"/>
        </w:rPr>
        <w:t xml:space="preserve"> to the small sizes of spawning capelin post-1991, management regulations introduced a </w:t>
      </w:r>
      <w:commentRangeStart w:id="232"/>
      <w:r w:rsidR="003B398F">
        <w:rPr>
          <w:rStyle w:val="None"/>
          <w:rFonts w:ascii="Times New Roman" w:hAnsi="Times New Roman"/>
        </w:rPr>
        <w:t xml:space="preserve">size criterion </w:t>
      </w:r>
      <w:del w:id="233" w:author="Garry Stenson" w:date="2018-09-18T16:19:00Z">
        <w:r w:rsidR="003B398F" w:rsidDel="00CA2065">
          <w:rPr>
            <w:rStyle w:val="None"/>
            <w:rFonts w:ascii="Times New Roman" w:hAnsi="Times New Roman"/>
          </w:rPr>
          <w:delText xml:space="preserve">of 50 count/kg </w:delText>
        </w:r>
      </w:del>
      <w:r w:rsidR="003B398F">
        <w:rPr>
          <w:rStyle w:val="None"/>
          <w:rFonts w:ascii="Times New Roman" w:hAnsi="Times New Roman"/>
        </w:rPr>
        <w:t xml:space="preserve">to reduce dumping of </w:t>
      </w:r>
      <w:commentRangeEnd w:id="232"/>
      <w:r>
        <w:rPr>
          <w:rStyle w:val="CommentReference"/>
          <w:rFonts w:ascii="Times New Roman" w:eastAsia="Arial Unicode MS" w:hAnsi="Times New Roman" w:cs="Times New Roman"/>
          <w:color w:val="auto"/>
        </w:rPr>
        <w:commentReference w:id="232"/>
      </w:r>
      <w:r w:rsidR="003B398F">
        <w:rPr>
          <w:rStyle w:val="None"/>
          <w:rFonts w:ascii="Times New Roman" w:hAnsi="Times New Roman"/>
        </w:rPr>
        <w:t xml:space="preserve">undersized capelin </w:t>
      </w:r>
      <w:r w:rsidR="003B398F">
        <w:rPr>
          <w:rStyle w:val="None"/>
          <w:rFonts w:ascii="Times New Roman" w:eastAsia="Times New Roman" w:hAnsi="Times New Roman" w:cs="Times New Roman"/>
        </w:rPr>
        <w:fldChar w:fldCharType="begin"/>
      </w:r>
      <w:r w:rsidR="003B398F">
        <w:rPr>
          <w:rStyle w:val="None"/>
          <w:rFonts w:ascii="Times New Roman" w:eastAsia="Times New Roman" w:hAnsi="Times New Roman" w:cs="Times New Roman"/>
        </w:rPr>
        <w:instrText xml:space="preserve"> ADDIN EN.CITE &lt;EndNote&gt;&lt;Cite  &gt;&lt;Author&gt;Carscadden&lt;/Author&gt;&lt;Year&gt;1997&lt;/Year&gt;&lt;RecNum&gt;135&lt;/RecNum&gt;&lt;DisplayText&gt;(Carscadden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3B398F">
        <w:rPr>
          <w:rStyle w:val="None"/>
          <w:rFonts w:ascii="Times New Roman" w:eastAsia="Times New Roman" w:hAnsi="Times New Roman" w:cs="Times New Roman"/>
        </w:rPr>
        <w:fldChar w:fldCharType="separate"/>
      </w:r>
      <w:r w:rsidR="003B398F">
        <w:rPr>
          <w:rStyle w:val="None"/>
          <w:rFonts w:ascii="Times New Roman" w:hAnsi="Times New Roman"/>
        </w:rPr>
        <w:t>(Carscadden &amp; Nakashima 1997)</w:t>
      </w:r>
      <w:r w:rsidR="003B398F">
        <w:rPr>
          <w:rStyle w:val="None"/>
          <w:rFonts w:ascii="Times New Roman" w:eastAsia="Times New Roman" w:hAnsi="Times New Roman" w:cs="Times New Roman"/>
        </w:rPr>
        <w:fldChar w:fldCharType="end"/>
      </w:r>
      <w:r w:rsidR="003B398F">
        <w:rPr>
          <w:rStyle w:val="None"/>
          <w:rFonts w:ascii="Times New Roman" w:hAnsi="Times New Roman"/>
        </w:rPr>
        <w:t xml:space="preserve">. This size criterion effectively closed the fishery in 1994 and 1995. From 1996, the size criterion was removed but management regulations to reduce discarding of small, unmarketable capelin resulted in fishing effort being concentrated to a few days when </w:t>
      </w:r>
      <w:ins w:id="234" w:author="Garry Stenson" w:date="2018-09-18T16:16:00Z">
        <w:r>
          <w:rPr>
            <w:rStyle w:val="None"/>
            <w:rFonts w:ascii="Times New Roman" w:hAnsi="Times New Roman"/>
          </w:rPr>
          <w:t xml:space="preserve">large </w:t>
        </w:r>
      </w:ins>
      <w:r w:rsidR="003B398F">
        <w:rPr>
          <w:rStyle w:val="None"/>
          <w:rFonts w:ascii="Times New Roman" w:hAnsi="Times New Roman"/>
        </w:rPr>
        <w:t xml:space="preserve">capelin were </w:t>
      </w:r>
      <w:del w:id="235" w:author="Garry Stenson" w:date="2018-09-18T16:16:00Z">
        <w:r w:rsidR="003B398F" w:rsidDel="00CA2065">
          <w:rPr>
            <w:rStyle w:val="None"/>
            <w:rFonts w:ascii="Times New Roman" w:hAnsi="Times New Roman"/>
          </w:rPr>
          <w:delText xml:space="preserve">highly </w:delText>
        </w:r>
      </w:del>
      <w:r w:rsidR="003B398F">
        <w:rPr>
          <w:rStyle w:val="None"/>
          <w:rFonts w:ascii="Times New Roman" w:hAnsi="Times New Roman"/>
        </w:rPr>
        <w:t xml:space="preserve">available </w:t>
      </w:r>
      <w:r w:rsidR="003B398F">
        <w:rPr>
          <w:rStyle w:val="None"/>
          <w:rFonts w:ascii="Times New Roman" w:eastAsia="Times New Roman" w:hAnsi="Times New Roman" w:cs="Times New Roman"/>
          <w:lang w:val="it-IT"/>
        </w:rPr>
        <w:fldChar w:fldCharType="begin"/>
      </w:r>
      <w:r w:rsidR="003B398F">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3B398F">
        <w:rPr>
          <w:rStyle w:val="None"/>
          <w:rFonts w:ascii="Times New Roman" w:eastAsia="Times New Roman" w:hAnsi="Times New Roman" w:cs="Times New Roman"/>
          <w:lang w:val="it-IT"/>
        </w:rPr>
        <w:fldChar w:fldCharType="separate"/>
      </w:r>
      <w:r w:rsidR="003B398F">
        <w:rPr>
          <w:rStyle w:val="None"/>
          <w:rFonts w:ascii="Times New Roman" w:hAnsi="Times New Roman"/>
          <w:lang w:val="it-IT"/>
        </w:rPr>
        <w:t>(Anon 1998)</w:t>
      </w:r>
      <w:r w:rsidR="003B398F">
        <w:rPr>
          <w:rStyle w:val="None"/>
          <w:rFonts w:ascii="Times New Roman" w:eastAsia="Times New Roman" w:hAnsi="Times New Roman" w:cs="Times New Roman"/>
          <w:lang w:val="it-IT"/>
        </w:rPr>
        <w:fldChar w:fldCharType="end"/>
      </w:r>
      <w:r w:rsidR="003B398F">
        <w:rPr>
          <w:rStyle w:val="None"/>
          <w:rFonts w:ascii="Times New Roman" w:hAnsi="Times New Roman"/>
        </w:rPr>
        <w:t xml:space="preserve">. </w:t>
      </w:r>
      <w:commentRangeStart w:id="236"/>
      <w:commentRangeStart w:id="237"/>
      <w:r w:rsidR="003B398F">
        <w:rPr>
          <w:rStyle w:val="None"/>
          <w:rFonts w:ascii="Times New Roman" w:hAnsi="Times New Roman"/>
        </w:rPr>
        <w:t>Post-1991, the inter-annual variability in participation in the fishery due to fish quality</w:t>
      </w:r>
      <w:ins w:id="238" w:author="Aaron Adamack" w:date="2018-08-29T17:06:00Z">
        <w:r w:rsidR="003B398F">
          <w:rPr>
            <w:rStyle w:val="None"/>
            <w:rFonts w:ascii="Times New Roman" w:hAnsi="Times New Roman"/>
          </w:rPr>
          <w:t xml:space="preserve">, </w:t>
        </w:r>
        <w:commentRangeStart w:id="239"/>
        <w:r w:rsidR="003B398F">
          <w:rPr>
            <w:rStyle w:val="None"/>
            <w:rFonts w:ascii="Times New Roman" w:hAnsi="Times New Roman"/>
          </w:rPr>
          <w:t>a massive decline in fishing effort compared to the 1980s (mean effort from 1991 through 1997 decline</w:t>
        </w:r>
      </w:ins>
      <w:ins w:id="240" w:author="Gail Davoren" w:date="2018-08-31T14:54:00Z">
        <w:r w:rsidR="00AD7070">
          <w:rPr>
            <w:rStyle w:val="None"/>
            <w:rFonts w:ascii="Times New Roman" w:hAnsi="Times New Roman"/>
          </w:rPr>
          <w:t>s</w:t>
        </w:r>
      </w:ins>
      <w:ins w:id="241" w:author="Aaron Adamack" w:date="2018-08-29T17:06:00Z">
        <w:r w:rsidR="003B398F">
          <w:rPr>
            <w:rStyle w:val="None"/>
            <w:rFonts w:ascii="Times New Roman" w:hAnsi="Times New Roman"/>
          </w:rPr>
          <w:t xml:space="preserve"> substantially compared to mean effort from 1980 to 1990 – less than ¼ of the effort in the trap fishery and less than </w:t>
        </w:r>
        <w:r w:rsidR="003B398F" w:rsidRPr="00CA306F">
          <w:rPr>
            <w:rStyle w:val="None"/>
            <w:rFonts w:ascii="Times New Roman" w:hAnsi="Times New Roman"/>
            <w:highlight w:val="yellow"/>
            <w:rPrChange w:id="242" w:author="Montevecchi, William" w:date="2018-09-08T22:37:00Z">
              <w:rPr>
                <w:rStyle w:val="None"/>
                <w:rFonts w:ascii="Times New Roman" w:hAnsi="Times New Roman"/>
              </w:rPr>
            </w:rPrChange>
          </w:rPr>
          <w:t>1/6</w:t>
        </w:r>
        <w:r w:rsidR="003B398F">
          <w:rPr>
            <w:rStyle w:val="None"/>
            <w:rFonts w:ascii="Times New Roman" w:hAnsi="Times New Roman"/>
          </w:rPr>
          <w:t xml:space="preserve"> of the effort in the purse seine fishery</w:t>
        </w:r>
      </w:ins>
      <w:ins w:id="243" w:author="Montevecchi, William" w:date="2018-09-08T22:34:00Z">
        <w:r w:rsidR="00CA306F">
          <w:rPr>
            <w:rStyle w:val="None"/>
            <w:rFonts w:ascii="Times New Roman" w:hAnsi="Times New Roman"/>
          </w:rPr>
          <w:t>)</w:t>
        </w:r>
      </w:ins>
      <w:ins w:id="244" w:author="Aaron Adamack" w:date="2018-08-29T17:06:00Z">
        <w:r w:rsidR="003B398F">
          <w:rPr>
            <w:rStyle w:val="None"/>
            <w:rFonts w:ascii="Times New Roman" w:hAnsi="Times New Roman"/>
          </w:rPr>
          <w:t>; this was in part due to the introduction of the size criterion to reduce capelin discards</w:t>
        </w:r>
      </w:ins>
      <w:commentRangeEnd w:id="239"/>
      <w:r w:rsidR="003B398F">
        <w:commentReference w:id="239"/>
      </w:r>
      <w:ins w:id="245" w:author="Aaron Adamack" w:date="2018-08-29T17:06:00Z">
        <w:r w:rsidR="003B398F">
          <w:rPr>
            <w:rStyle w:val="None"/>
            <w:rFonts w:ascii="Times New Roman" w:hAnsi="Times New Roman"/>
          </w:rPr>
          <w:t>, mean annual catches from 1991 through 1997 in the purse seine and trap fisheries falling to between a quarter and a half of their mean annual catches from 1980 through 1990, the mean number of fishers participating in the fisheries dropping by more than half</w:t>
        </w:r>
      </w:ins>
      <w:ins w:id="246" w:author="Gail Davoren" w:date="2018-08-31T14:55:00Z">
        <w:r w:rsidR="00AD7070">
          <w:rPr>
            <w:rStyle w:val="None"/>
            <w:rFonts w:ascii="Times New Roman" w:hAnsi="Times New Roman"/>
          </w:rPr>
          <w:t xml:space="preserve"> </w:t>
        </w:r>
      </w:ins>
      <w:del w:id="247" w:author="Aaron Adamack" w:date="2018-08-29T17:07:00Z">
        <w:r w:rsidR="003B398F">
          <w:rPr>
            <w:rStyle w:val="None"/>
            <w:rFonts w:ascii="Times New Roman" w:hAnsi="Times New Roman"/>
          </w:rPr>
          <w:delText xml:space="preserve"> </w:delText>
        </w:r>
      </w:del>
      <w:r w:rsidR="003B398F">
        <w:rPr>
          <w:rStyle w:val="None"/>
          <w:rFonts w:ascii="Times New Roman" w:hAnsi="Times New Roman"/>
        </w:rPr>
        <w:t>and market forces</w:t>
      </w:r>
      <w:ins w:id="248" w:author="Aaron Adamack" w:date="2018-08-29T17:09:00Z">
        <w:r w:rsidR="003B398F">
          <w:rPr>
            <w:rStyle w:val="None"/>
            <w:rFonts w:ascii="Times New Roman" w:hAnsi="Times New Roman"/>
          </w:rPr>
          <w:t xml:space="preserve"> resulted in overall fishing effort being reduced and concentrated </w:t>
        </w:r>
        <w:del w:id="249" w:author="Montevecchi, William" w:date="2018-09-08T22:38:00Z">
          <w:r w:rsidR="003B398F" w:rsidDel="00CA306F">
            <w:rPr>
              <w:rStyle w:val="None"/>
              <w:rFonts w:ascii="Times New Roman" w:hAnsi="Times New Roman"/>
            </w:rPr>
            <w:delText xml:space="preserve">it </w:delText>
          </w:r>
        </w:del>
        <w:r w:rsidR="003B398F">
          <w:rPr>
            <w:rStyle w:val="None"/>
            <w:rFonts w:ascii="Times New Roman" w:hAnsi="Times New Roman"/>
          </w:rPr>
          <w:t xml:space="preserve">to only times when capelin were highly available resulting </w:t>
        </w:r>
      </w:ins>
      <w:del w:id="250" w:author="Aaron Adamack" w:date="2018-08-29T17:10:00Z">
        <w:r w:rsidR="003B398F">
          <w:rPr>
            <w:rStyle w:val="None"/>
            <w:rFonts w:ascii="Times New Roman" w:hAnsi="Times New Roman"/>
          </w:rPr>
          <w:delText xml:space="preserve"> in combination with</w:delText>
        </w:r>
      </w:del>
      <w:ins w:id="251" w:author="Aaron Adamack" w:date="2018-08-29T17:10:00Z">
        <w:r w:rsidR="003B398F">
          <w:rPr>
            <w:rStyle w:val="None"/>
            <w:rFonts w:ascii="Times New Roman" w:hAnsi="Times New Roman"/>
          </w:rPr>
          <w:t>in</w:t>
        </w:r>
      </w:ins>
      <w:r w:rsidR="003B398F">
        <w:rPr>
          <w:rStyle w:val="None"/>
          <w:rFonts w:ascii="Times New Roman" w:hAnsi="Times New Roman"/>
        </w:rPr>
        <w:t xml:space="preserve"> high catch rates </w:t>
      </w:r>
      <w:del w:id="252" w:author="Aaron Adamack" w:date="2018-08-29T17:10:00Z">
        <w:r w:rsidR="003B398F">
          <w:rPr>
            <w:rStyle w:val="None"/>
            <w:rFonts w:ascii="Times New Roman" w:hAnsi="Times New Roman"/>
          </w:rPr>
          <w:delText>in a short period</w:delText>
        </w:r>
      </w:del>
      <w:r w:rsidR="003B398F">
        <w:rPr>
          <w:rStyle w:val="None"/>
          <w:rFonts w:ascii="Times New Roman" w:hAnsi="Times New Roman"/>
        </w:rPr>
        <w:t xml:space="preserve"> </w:t>
      </w:r>
      <w:ins w:id="253" w:author="Aaron Adamack" w:date="2018-08-29T17:10:00Z">
        <w:r w:rsidR="003B398F">
          <w:rPr>
            <w:rStyle w:val="None"/>
            <w:rFonts w:ascii="Times New Roman" w:hAnsi="Times New Roman"/>
          </w:rPr>
          <w:t xml:space="preserve">and </w:t>
        </w:r>
      </w:ins>
      <w:r w:rsidR="003B398F">
        <w:rPr>
          <w:rStyle w:val="None"/>
          <w:rFonts w:ascii="Times New Roman" w:hAnsi="Times New Roman"/>
        </w:rPr>
        <w:t xml:space="preserve">rendered the inshore catch rate index useless as an indicator of stock abundance </w:t>
      </w:r>
      <w:r w:rsidR="003B398F">
        <w:rPr>
          <w:rStyle w:val="None"/>
          <w:rFonts w:ascii="Times New Roman" w:eastAsia="Times New Roman" w:hAnsi="Times New Roman" w:cs="Times New Roman"/>
          <w:lang w:val="it-IT"/>
        </w:rPr>
        <w:fldChar w:fldCharType="begin"/>
      </w:r>
      <w:r w:rsidR="003B398F">
        <w:rPr>
          <w:rStyle w:val="None"/>
          <w:rFonts w:ascii="Times New Roman" w:eastAsia="Times New Roman" w:hAnsi="Times New Roman" w:cs="Times New Roman"/>
          <w:lang w:val="it-IT"/>
        </w:rPr>
        <w:instrText xml:space="preserve"> ADDIN EN.CITE &lt;EndNote&gt;&lt;Cite  &gt;&lt;Author&gt;Anon&lt;/Author&gt;&lt;Year&gt;1998&lt;/Year&gt;&lt;RecNum&gt;925&lt;/RecNum&gt;&lt;DisplayText&gt;(Anon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3B398F">
        <w:rPr>
          <w:rStyle w:val="None"/>
          <w:rFonts w:ascii="Times New Roman" w:eastAsia="Times New Roman" w:hAnsi="Times New Roman" w:cs="Times New Roman"/>
          <w:lang w:val="it-IT"/>
        </w:rPr>
        <w:fldChar w:fldCharType="separate"/>
      </w:r>
      <w:r w:rsidR="003B398F">
        <w:rPr>
          <w:rStyle w:val="None"/>
          <w:rFonts w:ascii="Times New Roman" w:hAnsi="Times New Roman"/>
          <w:lang w:val="it-IT"/>
        </w:rPr>
        <w:t>(Anon 1998)</w:t>
      </w:r>
      <w:r w:rsidR="003B398F">
        <w:rPr>
          <w:rStyle w:val="None"/>
          <w:rFonts w:ascii="Times New Roman" w:eastAsia="Times New Roman" w:hAnsi="Times New Roman" w:cs="Times New Roman"/>
          <w:lang w:val="it-IT"/>
        </w:rPr>
        <w:fldChar w:fldCharType="end"/>
      </w:r>
      <w:r w:rsidR="003B398F">
        <w:rPr>
          <w:rStyle w:val="None"/>
          <w:rFonts w:ascii="Times New Roman" w:hAnsi="Times New Roman"/>
        </w:rPr>
        <w:t>.</w:t>
      </w:r>
      <w:commentRangeStart w:id="254"/>
      <w:r w:rsidR="003B398F">
        <w:rPr>
          <w:rStyle w:val="None"/>
          <w:rFonts w:ascii="Times New Roman" w:hAnsi="Times New Roman"/>
        </w:rPr>
        <w:t xml:space="preserve"> </w:t>
      </w:r>
      <w:commentRangeEnd w:id="254"/>
      <w:r w:rsidR="003B398F">
        <w:commentReference w:id="254"/>
      </w:r>
      <w:commentRangeEnd w:id="236"/>
      <w:r w:rsidR="00CA306F">
        <w:rPr>
          <w:rStyle w:val="CommentReference"/>
          <w:rFonts w:ascii="Times New Roman" w:eastAsia="Arial Unicode MS" w:hAnsi="Times New Roman" w:cs="Times New Roman"/>
          <w:color w:val="auto"/>
        </w:rPr>
        <w:commentReference w:id="236"/>
      </w:r>
      <w:commentRangeStart w:id="255"/>
      <w:commentRangeStart w:id="256"/>
      <w:r w:rsidR="003B398F">
        <w:rPr>
          <w:rStyle w:val="Hyperlink0"/>
          <w:rFonts w:eastAsia="Calibri"/>
        </w:rPr>
        <w:br/>
      </w:r>
      <w:commentRangeEnd w:id="237"/>
      <w:commentRangeEnd w:id="255"/>
      <w:r>
        <w:rPr>
          <w:rStyle w:val="CommentReference"/>
          <w:rFonts w:ascii="Times New Roman" w:eastAsia="Arial Unicode MS" w:hAnsi="Times New Roman" w:cs="Times New Roman"/>
          <w:color w:val="auto"/>
        </w:rPr>
        <w:commentReference w:id="237"/>
      </w:r>
      <w:r w:rsidR="007A2DB2">
        <w:rPr>
          <w:rStyle w:val="CommentReference"/>
          <w:rFonts w:ascii="Times New Roman" w:eastAsia="Arial Unicode MS" w:hAnsi="Times New Roman" w:cs="Times New Roman"/>
          <w:color w:val="auto"/>
        </w:rPr>
        <w:commentReference w:id="255"/>
      </w:r>
      <w:commentRangeEnd w:id="256"/>
      <w:r>
        <w:rPr>
          <w:rStyle w:val="CommentReference"/>
          <w:rFonts w:ascii="Times New Roman" w:eastAsia="Arial Unicode MS" w:hAnsi="Times New Roman" w:cs="Times New Roman"/>
          <w:color w:val="auto"/>
        </w:rPr>
        <w:commentReference w:id="256"/>
      </w:r>
      <w:commentRangeStart w:id="257"/>
    </w:p>
    <w:p w14:paraId="6E1F6823" w14:textId="2F73F664" w:rsidR="007911B4" w:rsidRDefault="003B398F">
      <w:pPr>
        <w:pStyle w:val="Style1"/>
        <w:rPr>
          <w:rStyle w:val="Hyperlink0"/>
          <w:rFonts w:eastAsia="Calibri"/>
        </w:rPr>
      </w:pPr>
      <w:r>
        <w:rPr>
          <w:rStyle w:val="Hyperlink0"/>
          <w:rFonts w:eastAsia="Calibri"/>
        </w:rPr>
        <w:t>In summary, due to changes in capelin biology and management measures post-1991, neither of the inshore indices provide reliable data on spawning stock biomass. T</w:t>
      </w:r>
      <w:ins w:id="258" w:author="Garry Stenson" w:date="2018-09-18T16:22:00Z">
        <w:r w:rsidR="00CA2065">
          <w:rPr>
            <w:rStyle w:val="Hyperlink0"/>
            <w:rFonts w:eastAsia="Calibri"/>
          </w:rPr>
          <w:t>herefore, t</w:t>
        </w:r>
      </w:ins>
      <w:r>
        <w:rPr>
          <w:rStyle w:val="Hyperlink0"/>
          <w:rFonts w:eastAsia="Calibri"/>
        </w:rPr>
        <w:t>hese indices cannot be used to support or refute either hypothesis.</w:t>
      </w:r>
      <w:commentRangeEnd w:id="257"/>
      <w:r>
        <w:commentReference w:id="257"/>
      </w:r>
    </w:p>
    <w:p w14:paraId="45EAE75F" w14:textId="77777777" w:rsidR="007911B4" w:rsidRDefault="003B398F">
      <w:pPr>
        <w:pStyle w:val="Heading3"/>
        <w:spacing w:line="480" w:lineRule="auto"/>
        <w:rPr>
          <w:rStyle w:val="None"/>
          <w:color w:val="000000"/>
          <w:sz w:val="24"/>
          <w:szCs w:val="24"/>
          <w:u w:color="000000"/>
        </w:rPr>
      </w:pPr>
      <w:r w:rsidRPr="007B2308">
        <w:rPr>
          <w:rStyle w:val="None"/>
          <w:color w:val="000000"/>
          <w:sz w:val="24"/>
          <w:szCs w:val="24"/>
          <w:u w:color="000000"/>
        </w:rPr>
        <w:lastRenderedPageBreak/>
        <w:t>Inshore recruitment index</w:t>
      </w:r>
    </w:p>
    <w:p w14:paraId="5FBB0DA3" w14:textId="56DE9BA8" w:rsidR="007911B4" w:rsidRDefault="003B398F">
      <w:pPr>
        <w:pStyle w:val="Style1"/>
        <w:rPr>
          <w:rStyle w:val="Hyperlink0"/>
          <w:rFonts w:eastAsia="Calibri"/>
        </w:rPr>
      </w:pPr>
      <w:commentRangeStart w:id="259"/>
      <w:r>
        <w:rPr>
          <w:rStyle w:val="None"/>
          <w:rFonts w:ascii="Times New Roman" w:hAnsi="Times New Roman"/>
        </w:rPr>
        <w:t xml:space="preserve">Capelin larval production in Trinity Bay </w:t>
      </w:r>
      <w:commentRangeEnd w:id="259"/>
      <w:r w:rsidR="00CA2065">
        <w:rPr>
          <w:rStyle w:val="CommentReference"/>
          <w:rFonts w:ascii="Times New Roman" w:eastAsia="Arial Unicode MS" w:hAnsi="Times New Roman" w:cs="Times New Roman"/>
          <w:color w:val="auto"/>
        </w:rPr>
        <w:commentReference w:id="259"/>
      </w:r>
      <w:r>
        <w:rPr>
          <w:rStyle w:val="None"/>
          <w:rFonts w:ascii="Times New Roman" w:hAnsi="Times New Roman"/>
        </w:rPr>
        <w:t xml:space="preserve">did not decrease appreciably post-1991, which supports the non-collapse hypothesis (Frank et al. 2016). DFO collects two larval indices in Trinity Bay: an emergent larval index (3-10 mm SL) in a nearshore area and a late-larval index (10-30 mm </w:t>
      </w:r>
      <w:commentRangeStart w:id="260"/>
      <w:r>
        <w:rPr>
          <w:rStyle w:val="None"/>
          <w:rFonts w:ascii="Times New Roman" w:hAnsi="Times New Roman"/>
        </w:rPr>
        <w:t>SL</w:t>
      </w:r>
      <w:commentRangeEnd w:id="260"/>
      <w:r w:rsidR="00CA2065">
        <w:rPr>
          <w:rStyle w:val="CommentReference"/>
          <w:rFonts w:ascii="Times New Roman" w:eastAsia="Arial Unicode MS" w:hAnsi="Times New Roman" w:cs="Times New Roman"/>
          <w:color w:val="auto"/>
        </w:rPr>
        <w:commentReference w:id="260"/>
      </w:r>
      <w:r>
        <w:rPr>
          <w:rStyle w:val="None"/>
          <w:rFonts w:ascii="Times New Roman" w:hAnsi="Times New Roman"/>
        </w:rPr>
        <w:t xml:space="preserve">) </w:t>
      </w:r>
      <w:ins w:id="261" w:author="Garry Stenson" w:date="2018-09-18T16:25:00Z">
        <w:r w:rsidR="00CA2065">
          <w:rPr>
            <w:rStyle w:val="None"/>
            <w:rFonts w:ascii="Times New Roman" w:hAnsi="Times New Roman"/>
          </w:rPr>
          <w:t xml:space="preserve">collected …… </w:t>
        </w:r>
      </w:ins>
      <w:r>
        <w:rPr>
          <w:rStyle w:val="None"/>
          <w:rFonts w:ascii="Times New Roman" w:hAnsi="Times New Roman"/>
        </w:rPr>
        <w:t>(</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&gt;&lt;Author&gt;Nakashima&lt;/Author&gt;&lt;Year&gt;2014&lt;/Year&gt;&lt;RecNum&gt;828&lt;/RecNum&gt;&lt;Prefix&gt;see &lt;/Prefix&gt;&lt;Suffix&gt; for more details&lt;/Suffix&gt;&lt;DisplayText&gt;see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see Nakashima &amp; Mowbray 2014 for more details)</w:t>
      </w:r>
      <w:r>
        <w:rPr>
          <w:rStyle w:val="None"/>
          <w:rFonts w:ascii="Times New Roman" w:eastAsia="Times New Roman" w:hAnsi="Times New Roman" w:cs="Times New Roman"/>
        </w:rPr>
        <w:fldChar w:fldCharType="end"/>
      </w:r>
      <w:r>
        <w:rPr>
          <w:rStyle w:val="None"/>
          <w:rFonts w:ascii="Times New Roman" w:hAnsi="Times New Roman"/>
        </w:rPr>
        <w:t>. Given the persistently late</w:t>
      </w:r>
      <w:ins w:id="262" w:author="Garry Stenson" w:date="2018-09-18T16:25:00Z">
        <w:r w:rsidR="00CA2065">
          <w:rPr>
            <w:rStyle w:val="None"/>
            <w:rFonts w:ascii="Times New Roman" w:hAnsi="Times New Roman"/>
          </w:rPr>
          <w:t>r</w:t>
        </w:r>
      </w:ins>
      <w:r>
        <w:rPr>
          <w:rStyle w:val="None"/>
          <w:rFonts w:ascii="Times New Roman" w:hAnsi="Times New Roman"/>
        </w:rPr>
        <w:t xml:space="preserve"> capelin spawning </w:t>
      </w:r>
      <w:ins w:id="263" w:author="Garry Stenson" w:date="2018-09-18T16:25:00Z">
        <w:r w:rsidR="00CA2065">
          <w:rPr>
            <w:rStyle w:val="None"/>
            <w:rFonts w:ascii="Times New Roman" w:hAnsi="Times New Roman"/>
          </w:rPr>
          <w:t xml:space="preserve">observed </w:t>
        </w:r>
      </w:ins>
      <w:r>
        <w:rPr>
          <w:rStyle w:val="None"/>
          <w:rFonts w:ascii="Times New Roman" w:hAnsi="Times New Roman"/>
        </w:rPr>
        <w:t xml:space="preserve">since 1991, it is </w:t>
      </w:r>
      <w:del w:id="264" w:author="Montevecchi, William" w:date="2018-09-09T08:52:00Z">
        <w:r w:rsidDel="007B2308">
          <w:rPr>
            <w:rStyle w:val="None"/>
            <w:rFonts w:ascii="Times New Roman" w:hAnsi="Times New Roman"/>
          </w:rPr>
          <w:delText xml:space="preserve">fair </w:delText>
        </w:r>
      </w:del>
      <w:ins w:id="265" w:author="Montevecchi, William" w:date="2018-09-09T08:52:00Z">
        <w:r w:rsidR="007B2308">
          <w:rPr>
            <w:rStyle w:val="None"/>
            <w:rFonts w:ascii="Times New Roman" w:hAnsi="Times New Roman"/>
          </w:rPr>
          <w:t xml:space="preserve">appropriate </w:t>
        </w:r>
      </w:ins>
      <w:r>
        <w:rPr>
          <w:rStyle w:val="None"/>
          <w:rFonts w:ascii="Times New Roman" w:hAnsi="Times New Roman"/>
        </w:rPr>
        <w:t xml:space="preserve">to compare late-larval densities in August in years pre-1991 and September in years post-1991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&gt;&lt;Author&gt;Nakashima&lt;/Author&gt;&lt;Year&gt;2014&lt;/Year&gt;&lt;RecNum&gt;828&lt;/RecNum&gt;&lt;DisplayText&gt;(Nakashima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(Nakashima &amp; Mowbray 2014)</w:t>
      </w:r>
      <w:r>
        <w:rPr>
          <w:rStyle w:val="None"/>
          <w:rFonts w:ascii="Times New Roman" w:eastAsia="Times New Roman" w:hAnsi="Times New Roman" w:cs="Times New Roman"/>
        </w:rPr>
        <w:fldChar w:fldCharType="end"/>
      </w:r>
      <w:r>
        <w:rPr>
          <w:rStyle w:val="None"/>
          <w:rFonts w:ascii="Times New Roman" w:hAnsi="Times New Roman"/>
        </w:rPr>
        <w:t>. Late-larval densities during the 2000s were consistently lower and more variable than during the 1980s: average late-larval density in Trinity Bay in September 2002-15 was 30.9 m</w:t>
      </w:r>
      <w:r>
        <w:rPr>
          <w:rStyle w:val="None"/>
          <w:rFonts w:ascii="Times New Roman" w:hAnsi="Times New Roman"/>
          <w:vertAlign w:val="superscript"/>
          <w:lang w:val="it-IT"/>
        </w:rPr>
        <w:t xml:space="preserve">-2 </w:t>
      </w:r>
      <w:r>
        <w:rPr>
          <w:rStyle w:val="None"/>
          <w:rFonts w:ascii="Times New Roman" w:hAnsi="Times New Roman"/>
        </w:rPr>
        <w:t>(SD: 26.9, range 6.73-96.95 m</w:t>
      </w:r>
      <w:r>
        <w:rPr>
          <w:rStyle w:val="None"/>
          <w:rFonts w:ascii="Times New Roman" w:hAnsi="Times New Roman"/>
          <w:vertAlign w:val="superscript"/>
        </w:rPr>
        <w:t>-2</w:t>
      </w:r>
      <w:r>
        <w:rPr>
          <w:rStyle w:val="None"/>
          <w:rFonts w:ascii="Times New Roman" w:hAnsi="Times New Roman"/>
        </w:rPr>
        <w:t>) while in August 1982-86 was 48.8 m</w:t>
      </w:r>
      <w:r>
        <w:rPr>
          <w:rStyle w:val="None"/>
          <w:rFonts w:ascii="Times New Roman" w:hAnsi="Times New Roman"/>
          <w:vertAlign w:val="superscript"/>
        </w:rPr>
        <w:t>-2</w:t>
      </w:r>
      <w:r>
        <w:rPr>
          <w:rStyle w:val="None"/>
          <w:rFonts w:ascii="Times New Roman" w:hAnsi="Times New Roman"/>
        </w:rPr>
        <w:t xml:space="preserve"> (SD: 15.1, range 33.2-73.6 m</w:t>
      </w:r>
      <w:r>
        <w:rPr>
          <w:rStyle w:val="None"/>
          <w:rFonts w:ascii="Times New Roman" w:hAnsi="Times New Roman"/>
          <w:vertAlign w:val="superscript"/>
        </w:rPr>
        <w:t>-2</w:t>
      </w:r>
      <w:r>
        <w:rPr>
          <w:rStyle w:val="None"/>
          <w:rFonts w:ascii="Times New Roman" w:hAnsi="Times New Roman"/>
        </w:rPr>
        <w:t>). In 12 of the 14 years in the 2000s, average late-larval densities in September were below the average August larval densities in the</w:t>
      </w:r>
      <w:commentRangeStart w:id="266"/>
      <w:r>
        <w:rPr>
          <w:rStyle w:val="None"/>
          <w:rFonts w:ascii="Times New Roman" w:hAnsi="Times New Roman"/>
        </w:rPr>
        <w:t xml:space="preserve"> 1980s. </w:t>
      </w:r>
      <w:commentRangeEnd w:id="266"/>
      <w:r w:rsidR="00CA2065">
        <w:rPr>
          <w:rStyle w:val="CommentReference"/>
          <w:rFonts w:ascii="Times New Roman" w:eastAsia="Arial Unicode MS" w:hAnsi="Times New Roman" w:cs="Times New Roman"/>
          <w:color w:val="auto"/>
        </w:rPr>
        <w:commentReference w:id="266"/>
      </w:r>
    </w:p>
    <w:p w14:paraId="26071629" w14:textId="0DF97D1F" w:rsidR="007911B4" w:rsidRDefault="003B398F">
      <w:pPr>
        <w:pStyle w:val="Style1"/>
        <w:rPr>
          <w:rStyle w:val="Hyperlink0"/>
          <w:rFonts w:eastAsia="Calibri"/>
        </w:rPr>
      </w:pPr>
      <w:r>
        <w:rPr>
          <w:rStyle w:val="Hyperlink0"/>
          <w:rFonts w:eastAsia="Calibri"/>
        </w:rPr>
        <w:t xml:space="preserve">If the bulk of capelin biomass was residing inshore year-round and was not available to the annual offshore spring acoustic survey, then we would expect an absence of relationship between larval production and the age-2 abundance index from the spring acoustic survey. However, post-1991, the emergent larval index was related to the age-2 abundance index from the spring acoustic survey, which was lagged by 2 years in order to compare survival in the same cohort (Murphy et al. 2018). This suggests that the offshore acoustic survey tracks inshore larval productivity, </w:t>
      </w:r>
      <w:del w:id="267" w:author="Montevecchi, William" w:date="2018-09-09T08:57:00Z">
        <w:r w:rsidDel="007B2308">
          <w:rPr>
            <w:rStyle w:val="Hyperlink0"/>
            <w:rFonts w:eastAsia="Calibri"/>
          </w:rPr>
          <w:delText>which</w:delText>
        </w:r>
      </w:del>
      <w:r>
        <w:rPr>
          <w:rStyle w:val="Hyperlink0"/>
          <w:rFonts w:eastAsia="Calibri"/>
        </w:rPr>
        <w:t xml:space="preserve"> </w:t>
      </w:r>
      <w:del w:id="268" w:author="Montevecchi, William" w:date="2018-09-09T08:57:00Z">
        <w:r w:rsidDel="007B2308">
          <w:rPr>
            <w:rStyle w:val="Hyperlink0"/>
            <w:rFonts w:eastAsia="Calibri"/>
          </w:rPr>
          <w:delText xml:space="preserve">supports </w:delText>
        </w:r>
      </w:del>
      <w:ins w:id="269" w:author="Montevecchi, William" w:date="2018-09-09T08:57:00Z">
        <w:r w:rsidR="007B2308">
          <w:rPr>
            <w:rStyle w:val="Hyperlink0"/>
            <w:rFonts w:eastAsia="Calibri"/>
          </w:rPr>
          <w:t xml:space="preserve">supporting </w:t>
        </w:r>
      </w:ins>
      <w:r>
        <w:rPr>
          <w:rStyle w:val="Hyperlink0"/>
          <w:rFonts w:eastAsia="Calibri"/>
        </w:rPr>
        <w:t xml:space="preserve">the capelin collapse </w:t>
      </w:r>
      <w:commentRangeStart w:id="270"/>
      <w:commentRangeStart w:id="271"/>
      <w:commentRangeStart w:id="272"/>
      <w:r>
        <w:rPr>
          <w:rStyle w:val="Hyperlink0"/>
          <w:rFonts w:eastAsia="Calibri"/>
        </w:rPr>
        <w:t>hypothesis</w:t>
      </w:r>
      <w:commentRangeEnd w:id="270"/>
      <w:r>
        <w:commentReference w:id="270"/>
      </w:r>
      <w:commentRangeEnd w:id="271"/>
      <w:r w:rsidR="007B2308">
        <w:rPr>
          <w:rStyle w:val="CommentReference"/>
          <w:rFonts w:ascii="Times New Roman" w:eastAsia="Arial Unicode MS" w:hAnsi="Times New Roman" w:cs="Times New Roman"/>
          <w:color w:val="auto"/>
        </w:rPr>
        <w:commentReference w:id="271"/>
      </w:r>
      <w:commentRangeEnd w:id="272"/>
      <w:r w:rsidR="00CA2065">
        <w:rPr>
          <w:rStyle w:val="CommentReference"/>
          <w:rFonts w:ascii="Times New Roman" w:eastAsia="Arial Unicode MS" w:hAnsi="Times New Roman" w:cs="Times New Roman"/>
          <w:color w:val="auto"/>
        </w:rPr>
        <w:commentReference w:id="272"/>
      </w:r>
      <w:r>
        <w:rPr>
          <w:rStyle w:val="Hyperlink0"/>
          <w:rFonts w:eastAsia="Calibri"/>
        </w:rPr>
        <w:t>.</w:t>
      </w:r>
    </w:p>
    <w:p w14:paraId="78E9E49A" w14:textId="3AD3F932" w:rsidR="007911B4" w:rsidRDefault="003B398F">
      <w:pPr>
        <w:pStyle w:val="Style1"/>
        <w:rPr>
          <w:rStyle w:val="Hyperlink0"/>
          <w:rFonts w:eastAsia="Calibri"/>
        </w:rPr>
      </w:pPr>
      <w:r>
        <w:rPr>
          <w:rStyle w:val="Hyperlink0"/>
          <w:rFonts w:eastAsia="Calibri"/>
        </w:rPr>
        <w:t xml:space="preserve">In summary, the positive, significant relationship between the emergent larval index and the offshore age-2 abundance index post-1991 supports previous research that identified early larval survival as an important driver of capelin recruitment </w:t>
      </w:r>
      <w:r>
        <w:rPr>
          <w:rStyle w:val="Hyperlink0"/>
          <w:rFonts w:eastAsia="Calibri"/>
        </w:rPr>
        <w:fldChar w:fldCharType="begin"/>
      </w:r>
      <w:r>
        <w:rPr>
          <w:rStyle w:val="Hyperlink0"/>
          <w:rFonts w:eastAsia="Calibri"/>
        </w:rPr>
        <w:instrText xml:space="preserve"> ADDIN EN.CITE &lt;EndNote&gt;&lt;Cite  &gt;&lt;Author&gt;Frank&lt;/Author&gt;&lt;Year&gt;1982&lt;/Year&gt;&lt;DisplayText&gt;(Frank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Pr>
          <w:rStyle w:val="Hyperlink0"/>
          <w:rFonts w:eastAsia="Calibri"/>
        </w:rPr>
        <w:fldChar w:fldCharType="separate"/>
      </w:r>
      <w:r>
        <w:rPr>
          <w:rStyle w:val="Hyperlink0"/>
          <w:rFonts w:eastAsia="Calibri"/>
        </w:rPr>
        <w:t xml:space="preserve">(Frank &amp; Leggett 1982, Leggett et </w:t>
      </w:r>
      <w:r>
        <w:rPr>
          <w:rStyle w:val="Hyperlink0"/>
          <w:rFonts w:eastAsia="Calibri"/>
        </w:rPr>
        <w:lastRenderedPageBreak/>
        <w:t>al. 1984, Dalley et al. 2002)</w:t>
      </w:r>
      <w:r>
        <w:rPr>
          <w:rStyle w:val="Hyperlink0"/>
          <w:rFonts w:eastAsia="Calibri"/>
        </w:rPr>
        <w:fldChar w:fldCharType="end"/>
      </w:r>
      <w:r>
        <w:rPr>
          <w:rStyle w:val="Hyperlink0"/>
          <w:rFonts w:eastAsia="Calibri"/>
        </w:rPr>
        <w:t xml:space="preserve">. This significant relationship between two fishery-independent inshore and offshore indices post-1991 </w:t>
      </w:r>
      <w:del w:id="273" w:author="Montevecchi, William" w:date="2018-09-09T09:01:00Z">
        <w:r w:rsidDel="000A6EDE">
          <w:rPr>
            <w:rStyle w:val="Hyperlink0"/>
            <w:rFonts w:eastAsia="Calibri"/>
          </w:rPr>
          <w:delText>provides support for</w:delText>
        </w:r>
      </w:del>
      <w:ins w:id="274" w:author="Montevecchi, William" w:date="2018-09-09T09:01:00Z">
        <w:r w:rsidR="000A6EDE">
          <w:rPr>
            <w:rStyle w:val="Hyperlink0"/>
            <w:rFonts w:eastAsia="Calibri"/>
          </w:rPr>
          <w:t>concurs with</w:t>
        </w:r>
      </w:ins>
      <w:r>
        <w:rPr>
          <w:rStyle w:val="Hyperlink0"/>
          <w:rFonts w:eastAsia="Calibri"/>
        </w:rPr>
        <w:t xml:space="preserve"> the capelin collapse hypothesis. </w:t>
      </w:r>
    </w:p>
    <w:p w14:paraId="3FF3F39D"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Ecosystem response</w:t>
      </w:r>
    </w:p>
    <w:p w14:paraId="0CD597B1"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Temporal dynamics of cod weight-at-age and condition</w:t>
      </w:r>
    </w:p>
    <w:p w14:paraId="792929FA" w14:textId="0D848BAC" w:rsidR="007911B4" w:rsidRDefault="003B398F">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From the early 1980s to the late 1990s, </w:t>
      </w:r>
      <w:ins w:id="275" w:author="Garry Stenson" w:date="2018-09-18T16:33:00Z">
        <w:r w:rsidR="00CA2065">
          <w:rPr>
            <w:rStyle w:val="None"/>
            <w:rFonts w:ascii="Times New Roman" w:hAnsi="Times New Roman"/>
            <w:color w:val="151518"/>
            <w:u w:color="151518"/>
          </w:rPr>
          <w:t xml:space="preserve">the condition and weight at age of </w:t>
        </w:r>
      </w:ins>
      <w:r>
        <w:rPr>
          <w:rStyle w:val="None"/>
          <w:rFonts w:ascii="Times New Roman" w:hAnsi="Times New Roman"/>
          <w:color w:val="151518"/>
          <w:u w:color="151518"/>
        </w:rPr>
        <w:t xml:space="preserve">Atlantic </w:t>
      </w:r>
      <w:del w:id="276" w:author="Garry Stenson" w:date="2018-09-18T16:34:00Z">
        <w:r w:rsidDel="00CA2065">
          <w:rPr>
            <w:rStyle w:val="None"/>
            <w:rFonts w:ascii="Times New Roman" w:hAnsi="Times New Roman"/>
            <w:color w:val="151518"/>
            <w:u w:color="151518"/>
          </w:rPr>
          <w:delText xml:space="preserve">(also known as </w:delText>
        </w:r>
      </w:del>
      <w:ins w:id="277" w:author="George Rose" w:date="2018-08-30T08:01:00Z">
        <w:del w:id="278" w:author="Garry Stenson" w:date="2018-09-18T16:34:00Z">
          <w:r w:rsidDel="00CA2065">
            <w:rPr>
              <w:rStyle w:val="None"/>
              <w:rFonts w:ascii="Times New Roman" w:hAnsi="Times New Roman"/>
              <w:color w:val="151518"/>
              <w:u w:color="151518"/>
            </w:rPr>
            <w:delText>N</w:delText>
          </w:r>
        </w:del>
      </w:ins>
      <w:del w:id="279" w:author="Garry Stenson" w:date="2018-09-18T16:34:00Z">
        <w:r w:rsidDel="00CA2065">
          <w:rPr>
            <w:rStyle w:val="None"/>
            <w:rFonts w:ascii="Times New Roman" w:hAnsi="Times New Roman"/>
            <w:color w:val="151518"/>
            <w:u w:color="151518"/>
          </w:rPr>
          <w:delText xml:space="preserve">northern) </w:delText>
        </w:r>
      </w:del>
      <w:r>
        <w:rPr>
          <w:rStyle w:val="None"/>
          <w:rFonts w:ascii="Times New Roman" w:hAnsi="Times New Roman"/>
          <w:color w:val="151518"/>
          <w:u w:color="151518"/>
        </w:rPr>
        <w:t>cod</w:t>
      </w:r>
      <w:del w:id="280" w:author="Garry Stenson" w:date="2018-09-18T16:34:00Z">
        <w:r w:rsidDel="00CA2065">
          <w:rPr>
            <w:rStyle w:val="None"/>
            <w:rFonts w:ascii="Times New Roman" w:hAnsi="Times New Roman"/>
            <w:color w:val="151518"/>
            <w:u w:color="151518"/>
          </w:rPr>
          <w:delText>’s</w:delText>
        </w:r>
      </w:del>
      <w:ins w:id="281" w:author="Garry Stenson" w:date="2018-09-18T16:34:00Z">
        <w:r w:rsidR="00CA2065">
          <w:rPr>
            <w:rStyle w:val="None"/>
            <w:rFonts w:ascii="Times New Roman" w:hAnsi="Times New Roman"/>
            <w:color w:val="151518"/>
            <w:u w:color="151518"/>
          </w:rPr>
          <w:t xml:space="preserve"> in NAFO areas 2J3KL (also known as ‘Northern’ Cod) </w:t>
        </w:r>
      </w:ins>
      <w:r>
        <w:rPr>
          <w:rStyle w:val="None"/>
          <w:rFonts w:ascii="Times New Roman" w:hAnsi="Times New Roman"/>
          <w:color w:val="151518"/>
          <w:u w:color="151518"/>
        </w:rPr>
        <w:t xml:space="preserve"> </w:t>
      </w:r>
      <w:del w:id="282" w:author="Garry Stenson" w:date="2018-09-18T16:34:00Z">
        <w:r w:rsidDel="00CA2065">
          <w:rPr>
            <w:rStyle w:val="None"/>
            <w:rFonts w:ascii="Times New Roman" w:hAnsi="Times New Roman"/>
            <w:color w:val="151518"/>
            <w:u w:color="151518"/>
          </w:rPr>
          <w:delText xml:space="preserve">condition and weight-at-age </w:delText>
        </w:r>
      </w:del>
      <w:r>
        <w:rPr>
          <w:rStyle w:val="None"/>
          <w:rFonts w:ascii="Times New Roman" w:hAnsi="Times New Roman"/>
          <w:color w:val="151518"/>
          <w:u w:color="151518"/>
        </w:rPr>
        <w:t xml:space="preserve">declined markedly in the northern portion of its range (Div. 2J) with </w:t>
      </w:r>
      <w:ins w:id="283" w:author="Garry Stenson" w:date="2018-09-18T16:35:00Z">
        <w:r w:rsidR="00CA2065">
          <w:rPr>
            <w:rStyle w:val="None"/>
            <w:rFonts w:ascii="Times New Roman" w:hAnsi="Times New Roman"/>
            <w:color w:val="151518"/>
            <w:u w:color="151518"/>
          </w:rPr>
          <w:t xml:space="preserve">a </w:t>
        </w:r>
      </w:ins>
      <w:r>
        <w:rPr>
          <w:rStyle w:val="None"/>
          <w:rFonts w:ascii="Times New Roman" w:hAnsi="Times New Roman"/>
          <w:color w:val="151518"/>
          <w:u w:color="151518"/>
        </w:rPr>
        <w:t>similar declining trend</w:t>
      </w:r>
      <w:del w:id="284" w:author="Garry Stenson" w:date="2018-09-18T16:35:00Z">
        <w:r w:rsidDel="00CA2065">
          <w:rPr>
            <w:rStyle w:val="None"/>
            <w:rFonts w:ascii="Times New Roman" w:hAnsi="Times New Roman"/>
            <w:color w:val="151518"/>
            <w:u w:color="151518"/>
          </w:rPr>
          <w:delText>s</w:delText>
        </w:r>
      </w:del>
      <w:r>
        <w:rPr>
          <w:rStyle w:val="None"/>
          <w:rFonts w:ascii="Times New Roman" w:hAnsi="Times New Roman"/>
          <w:color w:val="151518"/>
          <w:u w:color="151518"/>
        </w:rPr>
        <w:t xml:space="preserve"> in Div. 3K</w:t>
      </w:r>
      <w:ins w:id="285" w:author="Garry Stenson" w:date="2018-09-18T16:35:00Z">
        <w:r w:rsidR="00CA2065">
          <w:rPr>
            <w:rStyle w:val="None"/>
            <w:rFonts w:ascii="Times New Roman" w:hAnsi="Times New Roman"/>
            <w:color w:val="151518"/>
            <w:u w:color="151518"/>
          </w:rPr>
          <w:t>.</w:t>
        </w:r>
      </w:ins>
      <w:del w:id="286" w:author="Garry Stenson" w:date="2018-09-18T16:35:00Z">
        <w:r w:rsidDel="00CA2065">
          <w:rPr>
            <w:rStyle w:val="None"/>
            <w:rFonts w:ascii="Times New Roman" w:hAnsi="Times New Roman"/>
            <w:color w:val="151518"/>
            <w:u w:color="151518"/>
          </w:rPr>
          <w:delText>,</w:delText>
        </w:r>
      </w:del>
      <w:r>
        <w:rPr>
          <w:rStyle w:val="None"/>
          <w:rFonts w:ascii="Times New Roman" w:hAnsi="Times New Roman"/>
          <w:color w:val="151518"/>
          <w:u w:color="151518"/>
        </w:rPr>
        <w:t xml:space="preserve"> </w:t>
      </w:r>
      <w:del w:id="287" w:author="Garry Stenson" w:date="2018-09-18T16:35:00Z">
        <w:r w:rsidDel="00CA2065">
          <w:rPr>
            <w:rStyle w:val="None"/>
            <w:rFonts w:ascii="Times New Roman" w:hAnsi="Times New Roman"/>
            <w:color w:val="151518"/>
            <w:u w:color="151518"/>
          </w:rPr>
          <w:delText>while c</w:delText>
        </w:r>
      </w:del>
      <w:ins w:id="288" w:author="Garry Stenson" w:date="2018-09-18T16:35:00Z">
        <w:r w:rsidR="00CA2065">
          <w:rPr>
            <w:rStyle w:val="None"/>
            <w:rFonts w:ascii="Times New Roman" w:hAnsi="Times New Roman"/>
            <w:color w:val="151518"/>
            <w:u w:color="151518"/>
          </w:rPr>
          <w:t>C</w:t>
        </w:r>
      </w:ins>
      <w:r>
        <w:rPr>
          <w:rStyle w:val="None"/>
          <w:rFonts w:ascii="Times New Roman" w:hAnsi="Times New Roman"/>
          <w:color w:val="151518"/>
          <w:u w:color="151518"/>
        </w:rPr>
        <w:t xml:space="preserve">ondition indices remained relatively unchanged in the southern portion of Atlantic cod’s range (Div. 3L). </w:t>
      </w:r>
      <w:del w:id="289" w:author="Garry Stenson" w:date="2018-09-18T16:36:00Z">
        <w:r w:rsidDel="00CA2065">
          <w:rPr>
            <w:rStyle w:val="None"/>
            <w:rFonts w:ascii="Times New Roman" w:hAnsi="Times New Roman"/>
            <w:color w:val="151518"/>
            <w:u w:color="151518"/>
          </w:rPr>
          <w:delText>Furthermore, w</w:delText>
        </w:r>
      </w:del>
      <w:ins w:id="290" w:author="Garry Stenson" w:date="2018-09-18T16:36:00Z">
        <w:r w:rsidR="00CA2065">
          <w:rPr>
            <w:rStyle w:val="None"/>
            <w:rFonts w:ascii="Times New Roman" w:hAnsi="Times New Roman"/>
            <w:color w:val="151518"/>
            <w:u w:color="151518"/>
          </w:rPr>
          <w:t>W</w:t>
        </w:r>
      </w:ins>
      <w:r>
        <w:rPr>
          <w:rStyle w:val="None"/>
          <w:rFonts w:ascii="Times New Roman" w:hAnsi="Times New Roman"/>
          <w:color w:val="151518"/>
          <w:u w:color="151518"/>
        </w:rPr>
        <w:t xml:space="preserve">eight-at-age of 4- and 5-year old Atlantic cod </w:t>
      </w:r>
      <w:ins w:id="291" w:author="Garry Stenson" w:date="2018-09-18T16:36:00Z">
        <w:r w:rsidR="00CA2065">
          <w:rPr>
            <w:rStyle w:val="None"/>
            <w:rFonts w:ascii="Times New Roman" w:hAnsi="Times New Roman"/>
            <w:color w:val="151518"/>
            <w:u w:color="151518"/>
          </w:rPr>
          <w:t xml:space="preserve">actually increased slightly </w:t>
        </w:r>
      </w:ins>
      <w:del w:id="292" w:author="Garry Stenson" w:date="2018-09-18T16:37:00Z">
        <w:r w:rsidDel="00CA2065">
          <w:rPr>
            <w:rStyle w:val="None"/>
            <w:rFonts w:ascii="Times New Roman" w:hAnsi="Times New Roman"/>
            <w:color w:val="151518"/>
            <w:u w:color="151518"/>
          </w:rPr>
          <w:delText xml:space="preserve">saw a small increase </w:delText>
        </w:r>
      </w:del>
      <w:r>
        <w:rPr>
          <w:rStyle w:val="None"/>
          <w:rFonts w:ascii="Times New Roman" w:hAnsi="Times New Roman"/>
          <w:color w:val="151518"/>
          <w:u w:color="151518"/>
        </w:rPr>
        <w:t xml:space="preserve">in the mid-1990s in Div. 3L </w:t>
      </w:r>
      <w:del w:id="293" w:author="Garry Stenson" w:date="2018-09-18T16:37:00Z">
        <w:r w:rsidDel="00CA2065">
          <w:rPr>
            <w:rStyle w:val="None"/>
            <w:rFonts w:ascii="Times New Roman" w:hAnsi="Times New Roman"/>
            <w:color w:val="151518"/>
            <w:u w:color="151518"/>
          </w:rPr>
          <w:delText xml:space="preserve">that </w:delText>
        </w:r>
      </w:del>
      <w:ins w:id="294" w:author="Garry Stenson" w:date="2018-09-18T16:37:00Z">
        <w:r w:rsidR="00CA2065">
          <w:rPr>
            <w:rStyle w:val="None"/>
            <w:rFonts w:ascii="Times New Roman" w:hAnsi="Times New Roman"/>
            <w:color w:val="151518"/>
            <w:u w:color="151518"/>
          </w:rPr>
          <w:t xml:space="preserve">but </w:t>
        </w:r>
      </w:ins>
      <w:r>
        <w:rPr>
          <w:rStyle w:val="None"/>
          <w:rFonts w:ascii="Times New Roman" w:hAnsi="Times New Roman"/>
          <w:color w:val="151518"/>
          <w:u w:color="151518"/>
        </w:rPr>
        <w:t xml:space="preserve">later </w:t>
      </w:r>
      <w:ins w:id="295" w:author="Garry Stenson" w:date="2018-09-18T16:37:00Z">
        <w:r w:rsidR="00CA2065">
          <w:rPr>
            <w:rStyle w:val="None"/>
            <w:rFonts w:ascii="Times New Roman" w:hAnsi="Times New Roman"/>
            <w:color w:val="151518"/>
            <w:u w:color="151518"/>
          </w:rPr>
          <w:t xml:space="preserve">declined </w:t>
        </w:r>
        <w:commentRangeStart w:id="296"/>
        <w:r w:rsidR="00CA2065" w:rsidRPr="00CA2065">
          <w:rPr>
            <w:rStyle w:val="None"/>
            <w:rFonts w:ascii="Times New Roman" w:hAnsi="Times New Roman"/>
            <w:i/>
            <w:color w:val="151518"/>
            <w:u w:color="151518"/>
            <w:rPrChange w:id="297" w:author="Garry Stenson" w:date="2018-09-18T16:37:00Z">
              <w:rPr>
                <w:rStyle w:val="None"/>
                <w:rFonts w:ascii="Times New Roman" w:hAnsi="Times New Roman"/>
                <w:color w:val="151518"/>
                <w:u w:color="151518"/>
              </w:rPr>
            </w:rPrChange>
          </w:rPr>
          <w:t>to the long term average</w:t>
        </w:r>
        <w:commentRangeEnd w:id="296"/>
        <w:r w:rsidR="00CA2065">
          <w:rPr>
            <w:rStyle w:val="CommentReference"/>
            <w:rFonts w:ascii="Times New Roman" w:eastAsia="Arial Unicode MS" w:hAnsi="Times New Roman" w:cs="Times New Roman"/>
            <w:color w:val="auto"/>
          </w:rPr>
          <w:commentReference w:id="296"/>
        </w:r>
        <w:r w:rsidR="00CA2065">
          <w:rPr>
            <w:rStyle w:val="None"/>
            <w:rFonts w:ascii="Times New Roman" w:hAnsi="Times New Roman"/>
            <w:color w:val="151518"/>
            <w:u w:color="151518"/>
          </w:rPr>
          <w:t xml:space="preserve"> (reference??)</w:t>
        </w:r>
      </w:ins>
      <w:del w:id="298" w:author="Garry Stenson" w:date="2018-09-18T16:37:00Z">
        <w:r w:rsidDel="00CA2065">
          <w:rPr>
            <w:rStyle w:val="None"/>
            <w:rFonts w:ascii="Times New Roman" w:hAnsi="Times New Roman"/>
            <w:color w:val="151518"/>
            <w:u w:color="151518"/>
          </w:rPr>
          <w:delText>subsided</w:delText>
        </w:r>
      </w:del>
      <w:r>
        <w:rPr>
          <w:rStyle w:val="None"/>
          <w:rFonts w:ascii="Times New Roman" w:hAnsi="Times New Roman"/>
          <w:color w:val="151518"/>
          <w:u w:color="151518"/>
        </w:rPr>
        <w:t xml:space="preserve">. This </w:t>
      </w:r>
      <w:del w:id="299" w:author="Garry Stenson" w:date="2018-09-18T16:38:00Z">
        <w:r w:rsidDel="00CA2065">
          <w:rPr>
            <w:rStyle w:val="None"/>
            <w:rFonts w:ascii="Times New Roman" w:hAnsi="Times New Roman"/>
            <w:color w:val="151518"/>
            <w:u w:color="151518"/>
          </w:rPr>
          <w:delText xml:space="preserve">ephemeral </w:delText>
        </w:r>
      </w:del>
      <w:r>
        <w:rPr>
          <w:rStyle w:val="None"/>
          <w:rFonts w:ascii="Times New Roman" w:hAnsi="Times New Roman"/>
          <w:color w:val="151518"/>
          <w:u w:color="151518"/>
        </w:rPr>
        <w:t>increase in weight-at-age in Div. 3L during the mid-1990s was used as support for the non-collapse hypothesis (Frank et al. 2016).</w:t>
      </w:r>
    </w:p>
    <w:p w14:paraId="3B3C635E" w14:textId="33388398" w:rsidR="007911B4" w:rsidRDefault="003B398F">
      <w:pPr>
        <w:pStyle w:val="Style1"/>
        <w:rPr>
          <w:rStyle w:val="None"/>
          <w:rFonts w:ascii="Times New Roman" w:eastAsia="Times New Roman" w:hAnsi="Times New Roman" w:cs="Times New Roman"/>
          <w:color w:val="151518"/>
          <w:u w:color="151518"/>
        </w:rPr>
      </w:pPr>
      <w:commentRangeStart w:id="300"/>
      <w:r>
        <w:rPr>
          <w:rStyle w:val="None"/>
          <w:rFonts w:ascii="Times New Roman" w:hAnsi="Times New Roman"/>
          <w:color w:val="151518"/>
          <w:u w:color="151518"/>
        </w:rPr>
        <w:t xml:space="preserve">The existence of spatial structure in condition traits of Atlantic cod has been documented extensively in the scientific literature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&gt;&lt;Author&gt;Lilly&lt;/Author&gt;&lt;Year&gt;2005&lt;/Year&gt;&lt;RecNum&gt;59&lt;/RecNum&gt;&lt;Prefix&gt;e.g. &lt;/Prefix&gt;&lt;DisplayText&gt;(e.g., Lilly et al. 2005, Neville et al. 2018, Rose &amp; Rowe 2018)&lt;/DisplayText&gt;&lt;record&gt;&lt;rec-number&gt;59&lt;/rec-number&gt;&lt;foreign-keys&gt;&lt;key app="EN" db-id="2pv5prxr6xz2a4ea50h5dww0ewvx0ttdtdsa" timestamp="1449717148"&gt;59&lt;/key&gt;&lt;/foreign-keys&gt;&lt;ref-type name="Report"&gt;27&lt;/ref-type&gt;&lt;contributors&gt;&lt;authors&gt;&lt;author&gt;Lilly, George R.&lt;/author&gt;&lt;author&gt;Brattey, John&lt;/author&gt;&lt;author&gt;Cadigan, Noel G.&lt;/author&gt;&lt;author&gt;Healey, Brian P.&lt;/author&gt;&lt;author&gt;Murphy, E.F.&lt;/author&gt;&lt;/authors&gt;&lt;/contributors&gt;&lt;titles&gt;&lt;title&gt;&lt;style face="normal" font="default" size="100%"&gt;An assessment of the cod (&lt;/style&gt;&lt;style face="italic" font="default" size="100%"&gt;Gadus morhua&lt;/style&gt;&lt;style face="normal" font="default" size="100%"&gt;) stock in the NAFO Divisions 2J3KL in March 2005&lt;/style&gt;&lt;/title&gt;&lt;/titles&gt;&lt;pages&gt;1-217&lt;/pages&gt;&lt;dates&gt;&lt;year&gt;2005&lt;/year&gt;&lt;pub-dates&gt;&lt;date&gt;2005&lt;/date&gt;&lt;/pub-dates&gt;&lt;/dates&gt;&lt;isbn&gt;CSAS Research Document 2005/018&lt;/isbn&gt;&lt;label&gt;62&lt;/label&gt;&lt;urls/&gt;&lt;/record&gt;&lt;/Cite&gt;&lt;Cite  &gt;&lt;Author&gt;Neville&lt;/Author&gt;&lt;Year&gt;2018&lt;/Year&gt;&lt;RecNum&gt;1033&lt;/RecNum&gt;&lt;record&gt;&lt;rec-number&gt;1033&lt;/rec-number&gt;&lt;foreign-keys&gt;&lt;key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(e.g., Lilly et al. 2005, Neville et al. 2018, Rose &amp; Rowe 2018)</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with</w:t>
      </w:r>
      <w:ins w:id="301" w:author="Montevecchi, William" w:date="2018-09-09T10:19:00Z">
        <w:r w:rsidR="00182051">
          <w:rPr>
            <w:rStyle w:val="None"/>
            <w:rFonts w:ascii="Times New Roman" w:hAnsi="Times New Roman"/>
            <w:color w:val="151518"/>
            <w:u w:color="151518"/>
          </w:rPr>
          <w:t xml:space="preserve"> negative?</w:t>
        </w:r>
      </w:ins>
      <w:r>
        <w:rPr>
          <w:rStyle w:val="None"/>
          <w:rFonts w:ascii="Times New Roman" w:hAnsi="Times New Roman"/>
          <w:color w:val="151518"/>
          <w:u w:color="151518"/>
        </w:rPr>
        <w:t xml:space="preserve"> </w:t>
      </w:r>
      <w:commentRangeStart w:id="302"/>
      <w:r>
        <w:rPr>
          <w:rStyle w:val="None"/>
          <w:rFonts w:ascii="Times New Roman" w:hAnsi="Times New Roman"/>
          <w:color w:val="151518"/>
          <w:u w:color="151518"/>
        </w:rPr>
        <w:t>gradients</w:t>
      </w:r>
      <w:commentRangeEnd w:id="302"/>
      <w:r>
        <w:commentReference w:id="302"/>
      </w:r>
      <w:r>
        <w:rPr>
          <w:rStyle w:val="None"/>
          <w:rFonts w:ascii="Times New Roman" w:hAnsi="Times New Roman"/>
          <w:color w:val="151518"/>
          <w:u w:color="151518"/>
        </w:rPr>
        <w:t xml:space="preserve"> from north to south in growth (length-at-age) and condition indices (liver, gutted and total body mass)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&gt;&lt;Author&gt;Buren&lt;/Author&gt;&lt;Year&gt;2014&lt;/Year&gt;&lt;RecNum&gt;822&lt;/RecNum&gt;&lt;DisplayText&gt;(Buren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(Buren et al. 2014b, Morgan et al. 2017)</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Atlantic cod weight-at-age and liver condition indices have never been spatially homogenous due to the species complex inhabiting distinct ecosystem production units in Div. 2J3KLNO (e.g., Lilly 2005, Koen-Alonso et al. 2013, Morgan et al. 2017). These units are characterized by distinct marine communities and food web systems (Pepin et al. 2010, 2012, 2014, Koen-Alonso et al. 2013, NAFO 2014). Therefore, the non-homogenous traits of Atlantic cod from Labrador (Div. 2J) to the southern Grand Banks (Div. 3NO) are typical of this stock complex and cannot be used to support the non-collapse hypothesis.</w:t>
      </w:r>
      <w:commentRangeEnd w:id="300"/>
      <w:r w:rsidR="00CA2065">
        <w:rPr>
          <w:rStyle w:val="CommentReference"/>
          <w:rFonts w:ascii="Times New Roman" w:eastAsia="Arial Unicode MS" w:hAnsi="Times New Roman" w:cs="Times New Roman"/>
          <w:color w:val="auto"/>
        </w:rPr>
        <w:commentReference w:id="300"/>
      </w:r>
      <w:r>
        <w:rPr>
          <w:rStyle w:val="None"/>
          <w:rFonts w:ascii="Times New Roman" w:hAnsi="Times New Roman"/>
          <w:color w:val="151518"/>
          <w:u w:color="151518"/>
        </w:rPr>
        <w:t xml:space="preserve"> </w:t>
      </w:r>
    </w:p>
    <w:p w14:paraId="16BCD741" w14:textId="45A74FBE" w:rsidR="007911B4" w:rsidRDefault="003B398F">
      <w:pPr>
        <w:pStyle w:val="Style1"/>
        <w:rPr>
          <w:rStyle w:val="None"/>
          <w:rFonts w:ascii="Times New Roman" w:eastAsia="Times New Roman" w:hAnsi="Times New Roman" w:cs="Times New Roman"/>
          <w:color w:val="151518"/>
          <w:u w:color="151518"/>
        </w:rPr>
      </w:pPr>
      <w:commentRangeStart w:id="303"/>
      <w:r>
        <w:rPr>
          <w:rStyle w:val="None"/>
          <w:rFonts w:ascii="Times New Roman" w:hAnsi="Times New Roman"/>
          <w:color w:val="151518"/>
          <w:u w:color="151518"/>
        </w:rPr>
        <w:lastRenderedPageBreak/>
        <w:t xml:space="preserve">Changes in spatial overlap between the collapsed stocks of Atlantic cod and capelin post-1991 may have exacerbated the spatial differences in Atlantic cod condition indices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Historically, Atlantic </w:t>
      </w:r>
      <w:r>
        <w:rPr>
          <w:rStyle w:val="Hyperlink0"/>
          <w:rFonts w:eastAsia="Calibri"/>
        </w:rPr>
        <w:t xml:space="preserve">cod was a dominant fish predator on the NL Shelf, with capelin being its primary prey </w:t>
      </w:r>
      <w:r>
        <w:rPr>
          <w:rStyle w:val="Hyperlink0"/>
          <w:rFonts w:eastAsia="Calibri"/>
        </w:rPr>
        <w:fldChar w:fldCharType="begin"/>
      </w:r>
      <w:r>
        <w:rPr>
          <w:rStyle w:val="Hyperlink0"/>
          <w:rFonts w:eastAsia="Calibri"/>
        </w:rPr>
        <w:instrText xml:space="preserve"> ADDIN EN.CITE &lt;EndNote&gt;&lt;Cite  &gt;&lt;Author&gt;Winters&lt;/Author&gt;&lt;Year&gt;1978&lt;/Year&gt;&lt;RecNum&gt;75&lt;/RecNum&gt;&lt;DisplayText&gt;(Winters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&gt;&lt;Author&gt;Lilly&lt;/Author&gt;&lt;Year&gt;1991&lt;/Year&gt;&lt;RecNum&gt;87&lt;/RecNum&gt;&lt;record&gt;&lt;rec-number&gt;87&lt;/rec-number&gt;&lt;foreign-keys&gt;&lt;key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File&lt;/reprint-edition&gt;&lt;dates&gt;&lt;year&gt;1991&lt;/year&gt;&lt;pub-dates&gt;&lt;date&gt;1991&lt;/date&gt;&lt;/pub-dates&gt;&lt;/dates&gt;&lt;label&gt;92&lt;/label&gt;&lt;urls/&gt;&lt;/record&gt;&lt;/Cite&gt;&lt;Cite  &gt;&lt;Author&gt;Lilly&lt;/Author&gt;&lt;Year&gt;1987&lt;/Year&gt;&lt;RecNum&gt;647&lt;/RecNum&gt;&lt;record&gt;&lt;rec-number&gt;647&lt;/rec-number&gt;&lt;foreign-keys&gt;&lt;key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EndNote&gt;</w:instrText>
      </w:r>
      <w:r>
        <w:rPr>
          <w:rStyle w:val="Hyperlink0"/>
          <w:rFonts w:eastAsia="Calibri"/>
        </w:rPr>
        <w:fldChar w:fldCharType="separate"/>
      </w:r>
      <w:r>
        <w:rPr>
          <w:rStyle w:val="Hyperlink0"/>
          <w:rFonts w:eastAsia="Calibri"/>
        </w:rPr>
        <w:t>(Winters &amp; Carscadden 1978, Lilly 1987, Lilly 1991)</w:t>
      </w:r>
      <w:r>
        <w:rPr>
          <w:rStyle w:val="Hyperlink0"/>
          <w:rFonts w:eastAsia="Calibri"/>
        </w:rPr>
        <w:fldChar w:fldCharType="end"/>
      </w:r>
      <w:r>
        <w:rPr>
          <w:rStyle w:val="Hyperlink0"/>
          <w:rFonts w:eastAsia="Calibri"/>
        </w:rPr>
        <w:t xml:space="preserve">. </w:t>
      </w:r>
      <w:r>
        <w:rPr>
          <w:rStyle w:val="None"/>
          <w:rFonts w:ascii="Times New Roman" w:hAnsi="Times New Roman"/>
          <w:color w:val="151518"/>
          <w:u w:color="151518"/>
        </w:rPr>
        <w:t xml:space="preserve">During and post-1991, capelin shifted its fall distribution from having two distinct aggregations, one in the northwest (Div. 2J3K) and one in the southeast (Div. 3L, at the northern slope of the Grand Banks) to having only one in the southeast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&gt;&lt;Author&gt;Lilly&lt;/Author&gt;&lt;Year&gt;1993&lt;/Year&gt;&lt;RecNum&gt;918&lt;/RecNum&gt;&lt;DisplayText&gt;(Lilly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(Lilly &amp; Davis 1993, Miller 1994)</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with </w:t>
      </w:r>
      <w:del w:id="304" w:author="Aaron Adamack" w:date="2018-08-29T16:31:00Z">
        <w:r>
          <w:rPr>
            <w:rStyle w:val="None"/>
            <w:rFonts w:ascii="Times New Roman" w:hAnsi="Times New Roman"/>
            <w:color w:val="151518"/>
            <w:u w:color="151518"/>
          </w:rPr>
          <w:delText>records of</w:delText>
        </w:r>
      </w:del>
      <w:ins w:id="305" w:author="Aaron Adamack" w:date="2018-08-29T16:31:00Z">
        <w:r>
          <w:rPr>
            <w:rStyle w:val="None"/>
            <w:rFonts w:ascii="Times New Roman" w:hAnsi="Times New Roman"/>
            <w:color w:val="151518"/>
            <w:u w:color="151518"/>
          </w:rPr>
          <w:t>hypothesized</w:t>
        </w:r>
      </w:ins>
      <w:r>
        <w:rPr>
          <w:rStyle w:val="None"/>
          <w:rFonts w:ascii="Times New Roman" w:hAnsi="Times New Roman"/>
          <w:color w:val="151518"/>
          <w:u w:color="151518"/>
        </w:rPr>
        <w:t xml:space="preserve"> excursions </w:t>
      </w:r>
      <w:ins w:id="306" w:author="Aaron Adamack" w:date="2018-08-29T16:31:00Z">
        <w:r>
          <w:rPr>
            <w:rStyle w:val="None"/>
            <w:rFonts w:ascii="Times New Roman" w:hAnsi="Times New Roman"/>
            <w:color w:val="151518"/>
            <w:u w:color="151518"/>
          </w:rPr>
          <w:t xml:space="preserve">of capelin </w:t>
        </w:r>
      </w:ins>
      <w:r>
        <w:rPr>
          <w:rStyle w:val="None"/>
          <w:rFonts w:ascii="Times New Roman" w:hAnsi="Times New Roman"/>
          <w:color w:val="151518"/>
          <w:u w:color="151518"/>
        </w:rPr>
        <w:t xml:space="preserve">onto the Flemish Cap and the Scotian Shelf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(Frank et al. 1996)</w:t>
      </w:r>
      <w:r>
        <w:rPr>
          <w:rStyle w:val="None"/>
          <w:rFonts w:ascii="Times New Roman" w:eastAsia="Times New Roman" w:hAnsi="Times New Roman" w:cs="Times New Roman"/>
          <w:color w:val="151518"/>
          <w:u w:color="151518"/>
        </w:rPr>
        <w:fldChar w:fldCharType="end"/>
      </w:r>
      <w:ins w:id="307" w:author="Aaron Adamack" w:date="2018-08-29T16:33:00Z">
        <w:r>
          <w:rPr>
            <w:rStyle w:val="None"/>
            <w:rFonts w:ascii="Times New Roman" w:hAnsi="Times New Roman"/>
            <w:color w:val="151518"/>
            <w:u w:color="151518"/>
          </w:rPr>
          <w:t xml:space="preserve">; </w:t>
        </w:r>
        <w:commentRangeStart w:id="308"/>
        <w:r>
          <w:rPr>
            <w:rStyle w:val="None"/>
            <w:rFonts w:ascii="Times New Roman" w:hAnsi="Times New Roman"/>
            <w:color w:val="151518"/>
            <w:u w:color="151518"/>
          </w:rPr>
          <w:t>more recent genetic work using microsatellite markers fail</w:t>
        </w:r>
        <w:del w:id="309" w:author="Montevecchi, William" w:date="2018-09-09T10:21:00Z">
          <w:r w:rsidDel="00E9116C">
            <w:rPr>
              <w:rStyle w:val="None"/>
              <w:rFonts w:ascii="Times New Roman" w:hAnsi="Times New Roman"/>
              <w:color w:val="151518"/>
              <w:u w:color="151518"/>
            </w:rPr>
            <w:delText>s</w:delText>
          </w:r>
        </w:del>
      </w:ins>
      <w:ins w:id="310" w:author="Montevecchi, William" w:date="2018-09-09T10:21:00Z">
        <w:r w:rsidR="00E9116C">
          <w:rPr>
            <w:rStyle w:val="None"/>
            <w:rFonts w:ascii="Times New Roman" w:hAnsi="Times New Roman"/>
            <w:color w:val="151518"/>
            <w:u w:color="151518"/>
          </w:rPr>
          <w:t>ed</w:t>
        </w:r>
      </w:ins>
      <w:ins w:id="311" w:author="Aaron Adamack" w:date="2018-08-29T16:33:00Z">
        <w:r>
          <w:rPr>
            <w:rStyle w:val="None"/>
            <w:rFonts w:ascii="Times New Roman" w:hAnsi="Times New Roman"/>
            <w:color w:val="151518"/>
            <w:u w:color="151518"/>
          </w:rPr>
          <w:t xml:space="preserve"> to support the hypothesized excursion of capelin to the Scotian Shelf (</w:t>
        </w:r>
        <w:commentRangeStart w:id="312"/>
        <w:r>
          <w:rPr>
            <w:rStyle w:val="None"/>
            <w:rFonts w:ascii="Times New Roman" w:hAnsi="Times New Roman"/>
            <w:color w:val="151518"/>
            <w:u w:color="151518"/>
          </w:rPr>
          <w:t>Kenchington et al. 2015</w:t>
        </w:r>
      </w:ins>
      <w:commentRangeEnd w:id="312"/>
      <w:r>
        <w:commentReference w:id="312"/>
      </w:r>
      <w:ins w:id="313" w:author="Aaron Adamack" w:date="2018-08-29T16:33:00Z">
        <w:r>
          <w:rPr>
            <w:rStyle w:val="None"/>
            <w:rFonts w:ascii="Times New Roman" w:hAnsi="Times New Roman"/>
            <w:color w:val="151518"/>
            <w:u w:color="151518"/>
          </w:rPr>
          <w:t>)</w:t>
        </w:r>
      </w:ins>
      <w:r>
        <w:rPr>
          <w:rStyle w:val="None"/>
          <w:rFonts w:ascii="Times New Roman" w:hAnsi="Times New Roman"/>
          <w:color w:val="151518"/>
          <w:u w:color="151518"/>
        </w:rPr>
        <w:t xml:space="preserve">. </w:t>
      </w:r>
      <w:commentRangeEnd w:id="308"/>
      <w:r w:rsidR="00CA2065">
        <w:rPr>
          <w:rStyle w:val="CommentReference"/>
          <w:rFonts w:ascii="Times New Roman" w:eastAsia="Arial Unicode MS" w:hAnsi="Times New Roman" w:cs="Times New Roman"/>
          <w:color w:val="auto"/>
        </w:rPr>
        <w:commentReference w:id="308"/>
      </w:r>
      <w:r>
        <w:rPr>
          <w:rStyle w:val="None"/>
          <w:rFonts w:ascii="Times New Roman" w:hAnsi="Times New Roman"/>
          <w:color w:val="151518"/>
          <w:u w:color="151518"/>
        </w:rPr>
        <w:t xml:space="preserve">Coincidently, Atlantic cod moved southward on the northeast Newfoundland Shelf in the late 1980s and early 1990s and aggregated within a small area on the northern Grand Banks and in the Bonavista Corridor </w:t>
      </w:r>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None"/>
          <w:rFonts w:ascii="Times New Roman" w:eastAsia="Times New Roman" w:hAnsi="Times New Roman" w:cs="Times New Roman"/>
          <w:color w:val="151518"/>
          <w:u w:color="151518"/>
        </w:rPr>
        <w:fldChar w:fldCharType="separate"/>
      </w:r>
      <w:r>
        <w:rPr>
          <w:rStyle w:val="None"/>
          <w:rFonts w:ascii="Times New Roman" w:hAnsi="Times New Roman"/>
          <w:color w:val="151518"/>
          <w:u w:color="151518"/>
        </w:rPr>
        <w:t>(Rose 1993, Rose et al. 2000)</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w:t>
      </w:r>
      <w:ins w:id="314" w:author="Garry Stenson" w:date="2018-09-18T16:47:00Z">
        <w:r w:rsidR="00CA2065">
          <w:rPr>
            <w:rStyle w:val="None"/>
            <w:rFonts w:ascii="Times New Roman" w:hAnsi="Times New Roman"/>
            <w:color w:val="151518"/>
            <w:u w:color="151518"/>
          </w:rPr>
          <w:t>Rose et al. (2000)</w:t>
        </w:r>
      </w:ins>
      <w:del w:id="315" w:author="Montevecchi, William" w:date="2018-09-09T10:22:00Z">
        <w:r w:rsidDel="00E9116C">
          <w:rPr>
            <w:rStyle w:val="None"/>
            <w:rFonts w:ascii="Times New Roman" w:hAnsi="Times New Roman"/>
            <w:color w:val="151518"/>
            <w:u w:color="151518"/>
          </w:rPr>
          <w:delText xml:space="preserve">A </w:delText>
        </w:r>
      </w:del>
      <w:ins w:id="316" w:author="Montevecchi, William" w:date="2018-09-09T10:22:00Z">
        <w:del w:id="317" w:author="Garry Stenson" w:date="2018-09-18T16:47:00Z">
          <w:r w:rsidR="00E9116C" w:rsidDel="00CA2065">
            <w:rPr>
              <w:rStyle w:val="None"/>
              <w:rFonts w:ascii="Times New Roman" w:hAnsi="Times New Roman"/>
              <w:color w:val="151518"/>
              <w:u w:color="151518"/>
            </w:rPr>
            <w:delText>These authors</w:delText>
          </w:r>
        </w:del>
        <w:r w:rsidR="00E9116C">
          <w:rPr>
            <w:rStyle w:val="None"/>
            <w:rFonts w:ascii="Times New Roman" w:hAnsi="Times New Roman"/>
            <w:color w:val="151518"/>
            <w:u w:color="151518"/>
          </w:rPr>
          <w:t xml:space="preserve"> </w:t>
        </w:r>
      </w:ins>
      <w:r>
        <w:rPr>
          <w:rStyle w:val="None"/>
          <w:rFonts w:ascii="Times New Roman" w:hAnsi="Times New Roman"/>
          <w:color w:val="151518"/>
          <w:u w:color="151518"/>
        </w:rPr>
        <w:t>hypothesi</w:t>
      </w:r>
      <w:ins w:id="318" w:author="Montevecchi, William" w:date="2018-09-09T10:22:00Z">
        <w:r w:rsidR="00E9116C">
          <w:rPr>
            <w:rStyle w:val="None"/>
            <w:rFonts w:ascii="Times New Roman" w:hAnsi="Times New Roman"/>
            <w:color w:val="151518"/>
            <w:u w:color="151518"/>
          </w:rPr>
          <w:t>zed</w:t>
        </w:r>
      </w:ins>
      <w:del w:id="319" w:author="Montevecchi, William" w:date="2018-09-09T10:22:00Z">
        <w:r w:rsidDel="00E9116C">
          <w:rPr>
            <w:rStyle w:val="None"/>
            <w:rFonts w:ascii="Times New Roman" w:hAnsi="Times New Roman"/>
            <w:color w:val="151518"/>
            <w:u w:color="151518"/>
          </w:rPr>
          <w:delText>s</w:delText>
        </w:r>
      </w:del>
      <w:r>
        <w:rPr>
          <w:rStyle w:val="None"/>
          <w:rFonts w:ascii="Times New Roman" w:hAnsi="Times New Roman"/>
          <w:color w:val="151518"/>
          <w:u w:color="151518"/>
        </w:rPr>
        <w:t xml:space="preserve"> </w:t>
      </w:r>
      <w:del w:id="320" w:author="Montevecchi, William" w:date="2018-09-09T10:22:00Z">
        <w:r w:rsidDel="00E9116C">
          <w:rPr>
            <w:rStyle w:val="None"/>
            <w:rFonts w:ascii="Times New Roman" w:hAnsi="Times New Roman"/>
            <w:color w:val="151518"/>
            <w:u w:color="151518"/>
          </w:rPr>
          <w:delText>proposed to explain</w:delText>
        </w:r>
      </w:del>
      <w:ins w:id="321" w:author="Montevecchi, William" w:date="2018-09-09T10:22:00Z">
        <w:r w:rsidR="00E9116C">
          <w:rPr>
            <w:rStyle w:val="None"/>
            <w:rFonts w:ascii="Times New Roman" w:hAnsi="Times New Roman"/>
            <w:color w:val="151518"/>
            <w:u w:color="151518"/>
          </w:rPr>
          <w:t>that</w:t>
        </w:r>
      </w:ins>
      <w:r>
        <w:rPr>
          <w:rStyle w:val="None"/>
          <w:rFonts w:ascii="Times New Roman" w:hAnsi="Times New Roman"/>
          <w:color w:val="151518"/>
          <w:u w:color="151518"/>
        </w:rPr>
        <w:t xml:space="preserve"> the observed shift in Atlantic cod</w:t>
      </w:r>
      <w:del w:id="322" w:author="Montevecchi, William" w:date="2018-09-09T10:22:00Z">
        <w:r w:rsidDel="00E9116C">
          <w:rPr>
            <w:rStyle w:val="None"/>
            <w:rFonts w:ascii="Times New Roman" w:hAnsi="Times New Roman"/>
            <w:color w:val="151518"/>
            <w:u w:color="151518"/>
          </w:rPr>
          <w:delText>’s</w:delText>
        </w:r>
      </w:del>
      <w:r>
        <w:rPr>
          <w:rStyle w:val="None"/>
          <w:rFonts w:ascii="Times New Roman" w:hAnsi="Times New Roman"/>
          <w:color w:val="151518"/>
          <w:u w:color="151518"/>
        </w:rPr>
        <w:t xml:space="preserve"> distribution </w:t>
      </w:r>
      <w:ins w:id="323" w:author="Garry Stenson" w:date="2018-09-18T16:47:00Z">
        <w:r w:rsidR="00CA2065">
          <w:rPr>
            <w:rStyle w:val="None"/>
            <w:rFonts w:ascii="Times New Roman" w:hAnsi="Times New Roman"/>
            <w:color w:val="151518"/>
            <w:u w:color="151518"/>
          </w:rPr>
          <w:t>wa</w:t>
        </w:r>
      </w:ins>
      <w:del w:id="324" w:author="Garry Stenson" w:date="2018-09-18T16:47:00Z">
        <w:r w:rsidDel="00CA2065">
          <w:rPr>
            <w:rStyle w:val="None"/>
            <w:rFonts w:ascii="Times New Roman" w:hAnsi="Times New Roman"/>
            <w:color w:val="151518"/>
            <w:u w:color="151518"/>
          </w:rPr>
          <w:delText>i</w:delText>
        </w:r>
      </w:del>
      <w:r>
        <w:rPr>
          <w:rStyle w:val="None"/>
          <w:rFonts w:ascii="Times New Roman" w:hAnsi="Times New Roman"/>
          <w:color w:val="151518"/>
          <w:u w:color="151518"/>
        </w:rPr>
        <w:t xml:space="preserve">s </w:t>
      </w:r>
      <w:del w:id="325" w:author="Montevecchi, William" w:date="2018-09-09T10:22:00Z">
        <w:r w:rsidDel="00E9116C">
          <w:rPr>
            <w:rStyle w:val="None"/>
            <w:rFonts w:ascii="Times New Roman" w:hAnsi="Times New Roman"/>
            <w:color w:val="151518"/>
            <w:u w:color="151518"/>
          </w:rPr>
          <w:delText xml:space="preserve">that </w:delText>
        </w:r>
      </w:del>
      <w:ins w:id="326" w:author="Montevecchi, William" w:date="2018-09-09T10:22:00Z">
        <w:del w:id="327" w:author="Garry Stenson" w:date="2018-09-18T16:47:00Z">
          <w:r w:rsidR="00E9116C" w:rsidDel="00CA2065">
            <w:rPr>
              <w:rStyle w:val="None"/>
              <w:rFonts w:ascii="Times New Roman" w:hAnsi="Times New Roman"/>
              <w:color w:val="151518"/>
              <w:u w:color="151518"/>
            </w:rPr>
            <w:delText xml:space="preserve">because </w:delText>
          </w:r>
        </w:del>
      </w:ins>
      <w:del w:id="328" w:author="Garry Stenson" w:date="2018-09-18T16:47:00Z">
        <w:r w:rsidDel="00CA2065">
          <w:rPr>
            <w:rStyle w:val="None"/>
            <w:rFonts w:ascii="Times New Roman" w:hAnsi="Times New Roman"/>
            <w:color w:val="151518"/>
            <w:u w:color="151518"/>
          </w:rPr>
          <w:delText>they moved in</w:delText>
        </w:r>
      </w:del>
      <w:ins w:id="329" w:author="Garry Stenson" w:date="2018-09-18T16:47:00Z">
        <w:r w:rsidR="00CA2065">
          <w:rPr>
            <w:rStyle w:val="None"/>
            <w:rFonts w:ascii="Times New Roman" w:hAnsi="Times New Roman"/>
            <w:color w:val="151518"/>
            <w:u w:color="151518"/>
          </w:rPr>
          <w:t>a</w:t>
        </w:r>
      </w:ins>
      <w:r>
        <w:rPr>
          <w:rStyle w:val="None"/>
          <w:rFonts w:ascii="Times New Roman" w:hAnsi="Times New Roman"/>
          <w:color w:val="151518"/>
          <w:u w:color="151518"/>
        </w:rPr>
        <w:t xml:space="preserve"> response to the southerly distribution of capelin </w:t>
      </w:r>
      <w:ins w:id="330" w:author="Garry Stenson" w:date="2018-09-18T16:48:00Z">
        <w:r w:rsidR="00CA2065">
          <w:rPr>
            <w:rStyle w:val="None"/>
            <w:rFonts w:ascii="Times New Roman" w:hAnsi="Times New Roman"/>
            <w:color w:val="151518"/>
            <w:u w:color="151518"/>
          </w:rPr>
          <w:t xml:space="preserve">observed </w:t>
        </w:r>
      </w:ins>
      <w:r>
        <w:rPr>
          <w:rStyle w:val="None"/>
          <w:rFonts w:ascii="Times New Roman" w:hAnsi="Times New Roman"/>
          <w:color w:val="151518"/>
          <w:u w:color="151518"/>
        </w:rPr>
        <w:t>post-1991</w:t>
      </w:r>
      <w:del w:id="331" w:author="Garry Stenson" w:date="2018-09-18T16:49:00Z">
        <w:r w:rsidDel="00CA2065">
          <w:rPr>
            <w:rStyle w:val="None"/>
            <w:rFonts w:ascii="Times New Roman" w:hAnsi="Times New Roman"/>
            <w:color w:val="151518"/>
            <w:u w:color="151518"/>
          </w:rPr>
          <w:delText xml:space="preserve"> </w:delText>
        </w:r>
      </w:del>
      <w:r>
        <w:rPr>
          <w:rStyle w:val="None"/>
          <w:rFonts w:ascii="Times New Roman" w:eastAsia="Times New Roman" w:hAnsi="Times New Roman" w:cs="Times New Roman"/>
          <w:color w:val="151518"/>
          <w:u w:color="151518"/>
        </w:rPr>
        <w:fldChar w:fldCharType="begin"/>
      </w:r>
      <w:r>
        <w:rPr>
          <w:rStyle w:val="None"/>
          <w:rFonts w:ascii="Times New Roman" w:eastAsia="Times New Roman" w:hAnsi="Times New Roman" w:cs="Times New Roman"/>
          <w:color w:val="151518"/>
          <w:u w:color="151518"/>
        </w:rPr>
        <w:instrText xml:space="preserve"> ADDIN EN.CITE &lt;EndNote&gt;&lt;Cite  &gt;&lt;Author&gt;Rose&lt;/Author&gt;&lt;Year&gt;2000&lt;/Year&gt;&lt;RecNum&gt;235&lt;/RecNum&gt;&lt;DisplayText&gt;(Rose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None"/>
          <w:rFonts w:ascii="Times New Roman" w:eastAsia="Times New Roman" w:hAnsi="Times New Roman" w:cs="Times New Roman"/>
          <w:color w:val="151518"/>
          <w:u w:color="151518"/>
        </w:rPr>
        <w:fldChar w:fldCharType="separate"/>
      </w:r>
      <w:del w:id="332" w:author="Garry Stenson" w:date="2018-09-18T16:47:00Z">
        <w:r w:rsidDel="00CA2065">
          <w:rPr>
            <w:rStyle w:val="None"/>
            <w:rFonts w:ascii="Times New Roman" w:hAnsi="Times New Roman"/>
            <w:color w:val="151518"/>
            <w:u w:color="151518"/>
          </w:rPr>
          <w:delText>(Rose et al. 2000</w:delText>
        </w:r>
      </w:del>
      <w:r>
        <w:rPr>
          <w:rStyle w:val="None"/>
          <w:rFonts w:ascii="Times New Roman" w:hAnsi="Times New Roman"/>
          <w:color w:val="151518"/>
          <w:u w:color="151518"/>
        </w:rPr>
        <w:t>)</w:t>
      </w:r>
      <w:r>
        <w:rPr>
          <w:rStyle w:val="None"/>
          <w:rFonts w:ascii="Times New Roman" w:eastAsia="Times New Roman" w:hAnsi="Times New Roman" w:cs="Times New Roman"/>
          <w:color w:val="151518"/>
          <w:u w:color="151518"/>
        </w:rPr>
        <w:fldChar w:fldCharType="end"/>
      </w:r>
      <w:r>
        <w:rPr>
          <w:rStyle w:val="None"/>
          <w:rFonts w:ascii="Times New Roman" w:hAnsi="Times New Roman"/>
          <w:color w:val="151518"/>
          <w:u w:color="151518"/>
        </w:rPr>
        <w:t xml:space="preserve">. Atlantic cod’s weight-at-age and liver condition worsened in northerly areas where there was no spatial overlap between Atlantic cod and capelin, and remained relatively stable in southerly areas, where the collapsed Atlantic cod stock overlapped with capelin. </w:t>
      </w:r>
      <w:commentRangeEnd w:id="303"/>
      <w:r w:rsidR="00CA2065">
        <w:rPr>
          <w:rStyle w:val="CommentReference"/>
          <w:rFonts w:ascii="Times New Roman" w:eastAsia="Arial Unicode MS" w:hAnsi="Times New Roman" w:cs="Times New Roman"/>
          <w:color w:val="auto"/>
        </w:rPr>
        <w:commentReference w:id="303"/>
      </w:r>
    </w:p>
    <w:p w14:paraId="659AA4BD" w14:textId="10C11689" w:rsidR="007911B4" w:rsidRDefault="003B398F">
      <w:pPr>
        <w:pStyle w:val="Style1"/>
        <w:rPr>
          <w:rStyle w:val="None"/>
          <w:rFonts w:ascii="Times New Roman" w:eastAsia="Times New Roman" w:hAnsi="Times New Roman" w:cs="Times New Roman"/>
          <w:color w:val="151518"/>
          <w:u w:color="151518"/>
        </w:rPr>
      </w:pPr>
      <w:r>
        <w:rPr>
          <w:rStyle w:val="None"/>
          <w:rFonts w:ascii="Times New Roman" w:hAnsi="Times New Roman"/>
          <w:color w:val="151518"/>
          <w:u w:color="151518"/>
        </w:rPr>
        <w:t xml:space="preserve">In summary, the spatial structure of Atlantic cod condition indices is explained by the distinct ecosystem production units </w:t>
      </w:r>
      <w:commentRangeStart w:id="333"/>
      <w:r>
        <w:rPr>
          <w:rStyle w:val="None"/>
          <w:rFonts w:ascii="Times New Roman" w:hAnsi="Times New Roman"/>
          <w:color w:val="151518"/>
          <w:u w:color="151518"/>
        </w:rPr>
        <w:t>this</w:t>
      </w:r>
      <w:commentRangeEnd w:id="333"/>
      <w:r>
        <w:commentReference w:id="333"/>
      </w:r>
      <w:r>
        <w:rPr>
          <w:rStyle w:val="None"/>
          <w:rFonts w:ascii="Times New Roman" w:hAnsi="Times New Roman"/>
          <w:color w:val="151518"/>
          <w:u w:color="151518"/>
        </w:rPr>
        <w:t xml:space="preserve"> stock complex inhabits. Since 1991, Atlantic cod condition worsened in northerly areas where there was no spatial overlap with capelin, and remained relatively stable in southerly areas where the collapsed Atlantic cod stock overlapped with the capelin stock. </w:t>
      </w:r>
      <w:commentRangeStart w:id="334"/>
      <w:r>
        <w:rPr>
          <w:rStyle w:val="None"/>
          <w:rFonts w:ascii="Times New Roman" w:hAnsi="Times New Roman"/>
          <w:color w:val="151518"/>
          <w:u w:color="151518"/>
        </w:rPr>
        <w:t xml:space="preserve">The observed change in Atlantic cod distribution and condition indices post-1991 </w:t>
      </w:r>
      <w:del w:id="335" w:author="Montevecchi, William" w:date="2018-09-09T10:24:00Z">
        <w:r w:rsidDel="00E9116C">
          <w:rPr>
            <w:rStyle w:val="None"/>
            <w:rFonts w:ascii="Times New Roman" w:hAnsi="Times New Roman"/>
            <w:color w:val="151518"/>
            <w:u w:color="151518"/>
          </w:rPr>
          <w:delText xml:space="preserve">supports </w:delText>
        </w:r>
      </w:del>
      <w:ins w:id="336" w:author="Montevecchi, William" w:date="2018-09-09T10:24:00Z">
        <w:r w:rsidR="00E9116C">
          <w:rPr>
            <w:rStyle w:val="None"/>
            <w:rFonts w:ascii="Times New Roman" w:hAnsi="Times New Roman"/>
            <w:color w:val="151518"/>
            <w:u w:color="151518"/>
          </w:rPr>
          <w:t xml:space="preserve">concur with </w:t>
        </w:r>
      </w:ins>
      <w:r>
        <w:rPr>
          <w:rStyle w:val="None"/>
          <w:rFonts w:ascii="Times New Roman" w:hAnsi="Times New Roman"/>
          <w:color w:val="151518"/>
          <w:u w:color="151518"/>
        </w:rPr>
        <w:t>the capelin collapse hypothesis.</w:t>
      </w:r>
      <w:commentRangeEnd w:id="334"/>
      <w:r w:rsidR="00CA2065">
        <w:rPr>
          <w:rStyle w:val="CommentReference"/>
          <w:rFonts w:ascii="Times New Roman" w:eastAsia="Arial Unicode MS" w:hAnsi="Times New Roman" w:cs="Times New Roman"/>
          <w:color w:val="auto"/>
        </w:rPr>
        <w:commentReference w:id="334"/>
      </w:r>
    </w:p>
    <w:p w14:paraId="78AED57A" w14:textId="77777777" w:rsidR="007911B4" w:rsidRDefault="003B398F">
      <w:pPr>
        <w:pStyle w:val="Style1"/>
        <w:ind w:firstLine="0"/>
        <w:rPr>
          <w:rStyle w:val="None"/>
          <w:rFonts w:ascii="Times New Roman" w:eastAsia="Times New Roman" w:hAnsi="Times New Roman" w:cs="Times New Roman"/>
          <w:b/>
          <w:bCs/>
          <w:color w:val="151518"/>
          <w:u w:color="151518"/>
        </w:rPr>
      </w:pPr>
      <w:r w:rsidRPr="00880ECD">
        <w:rPr>
          <w:rStyle w:val="None"/>
          <w:rFonts w:ascii="Times New Roman" w:hAnsi="Times New Roman"/>
          <w:b/>
          <w:bCs/>
        </w:rPr>
        <w:lastRenderedPageBreak/>
        <w:t>Harp seal population trends and diet</w:t>
      </w:r>
    </w:p>
    <w:p w14:paraId="66409BF5" w14:textId="613ACD33" w:rsidR="007911B4" w:rsidRDefault="003B398F">
      <w:pPr>
        <w:pStyle w:val="Style1"/>
        <w:rPr>
          <w:rStyle w:val="Hyperlink0"/>
          <w:rFonts w:eastAsia="Calibri"/>
        </w:rPr>
      </w:pPr>
      <w:del w:id="337" w:author="Montevecchi, William" w:date="2018-09-09T11:51:00Z">
        <w:r w:rsidDel="00880ECD">
          <w:rPr>
            <w:rStyle w:val="Hyperlink0"/>
            <w:rFonts w:eastAsia="Calibri"/>
          </w:rPr>
          <w:delText>A l</w:delText>
        </w:r>
      </w:del>
      <w:ins w:id="338" w:author="Montevecchi, William" w:date="2018-09-09T11:52:00Z">
        <w:r w:rsidR="00880ECD">
          <w:rPr>
            <w:rStyle w:val="Hyperlink0"/>
            <w:rFonts w:eastAsia="Calibri"/>
          </w:rPr>
          <w:t>L</w:t>
        </w:r>
      </w:ins>
      <w:r>
        <w:rPr>
          <w:rStyle w:val="Hyperlink0"/>
          <w:rFonts w:eastAsia="Calibri"/>
        </w:rPr>
        <w:t>arge number</w:t>
      </w:r>
      <w:ins w:id="339" w:author="Montevecchi, William" w:date="2018-09-09T11:52:00Z">
        <w:r w:rsidR="00880ECD">
          <w:rPr>
            <w:rStyle w:val="Hyperlink0"/>
            <w:rFonts w:eastAsia="Calibri"/>
          </w:rPr>
          <w:t>s</w:t>
        </w:r>
      </w:ins>
      <w:r>
        <w:rPr>
          <w:rStyle w:val="Hyperlink0"/>
          <w:rFonts w:eastAsia="Calibri"/>
        </w:rPr>
        <w:t xml:space="preserve"> of starving harp seals </w:t>
      </w:r>
      <w:ins w:id="340" w:author="Garry Stenson" w:date="2018-09-18T16:57:00Z">
        <w:r w:rsidR="00781C0E">
          <w:rPr>
            <w:rStyle w:val="Hyperlink0"/>
            <w:rFonts w:eastAsia="Calibri"/>
          </w:rPr>
          <w:t>(</w:t>
        </w:r>
        <w:r w:rsidR="00781C0E">
          <w:rPr>
            <w:rStyle w:val="None"/>
            <w:rFonts w:ascii="Times New Roman" w:hAnsi="Times New Roman"/>
            <w:i/>
            <w:iCs/>
          </w:rPr>
          <w:t>Pagophilus groenlandicus</w:t>
        </w:r>
        <w:r w:rsidR="00781C0E">
          <w:rPr>
            <w:rStyle w:val="Hyperlink0"/>
            <w:rFonts w:eastAsia="Calibri"/>
          </w:rPr>
          <w:t xml:space="preserve">) </w:t>
        </w:r>
      </w:ins>
      <w:del w:id="341" w:author="Montevecchi, William" w:date="2018-09-09T11:52:00Z">
        <w:r w:rsidDel="00880ECD">
          <w:rPr>
            <w:rStyle w:val="Hyperlink0"/>
            <w:rFonts w:eastAsia="Calibri"/>
          </w:rPr>
          <w:delText xml:space="preserve">was </w:delText>
        </w:r>
      </w:del>
      <w:ins w:id="342" w:author="Montevecchi, William" w:date="2018-09-09T11:52:00Z">
        <w:r w:rsidR="00880ECD">
          <w:rPr>
            <w:rStyle w:val="Hyperlink0"/>
            <w:rFonts w:eastAsia="Calibri"/>
          </w:rPr>
          <w:t xml:space="preserve">were </w:t>
        </w:r>
      </w:ins>
      <w:r>
        <w:rPr>
          <w:rStyle w:val="Hyperlink0"/>
          <w:rFonts w:eastAsia="Calibri"/>
        </w:rPr>
        <w:t xml:space="preserve">observed following the collapse of capelin in the Barents Sea in the mid-1980s </w:t>
      </w:r>
      <w:r>
        <w:rPr>
          <w:rStyle w:val="Hyperlink0"/>
          <w:rFonts w:eastAsia="Calibri"/>
        </w:rPr>
        <w:fldChar w:fldCharType="begin"/>
      </w:r>
      <w:r>
        <w:rPr>
          <w:rStyle w:val="Hyperlink0"/>
          <w:rFonts w:eastAsia="Calibri"/>
        </w:rPr>
        <w:instrText xml:space="preserve"> ADDIN EN.CITE &lt;EndNote&gt;&lt;Cite  &gt;&lt;Author&gt;Haug&lt;/Author&gt;&lt;Year&gt;1995&lt;/Year&gt;&lt;DisplayText&gt;(Haug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Hyperlink0"/>
          <w:rFonts w:eastAsia="Calibri"/>
        </w:rPr>
        <w:fldChar w:fldCharType="separate"/>
      </w:r>
      <w:r>
        <w:rPr>
          <w:rStyle w:val="Hyperlink0"/>
          <w:rFonts w:eastAsia="Calibri"/>
        </w:rPr>
        <w:t>(Haug &amp; Nilssen 1995)</w:t>
      </w:r>
      <w:r>
        <w:rPr>
          <w:rStyle w:val="Hyperlink0"/>
          <w:rFonts w:eastAsia="Calibri"/>
        </w:rPr>
        <w:fldChar w:fldCharType="end"/>
      </w:r>
      <w:r>
        <w:rPr>
          <w:rStyle w:val="Hyperlink0"/>
          <w:rFonts w:eastAsia="Calibri"/>
        </w:rPr>
        <w:t xml:space="preserve">. </w:t>
      </w:r>
      <w:ins w:id="343" w:author="Garry Stenson" w:date="2018-09-18T16:57:00Z">
        <w:r w:rsidR="00781C0E">
          <w:rPr>
            <w:rStyle w:val="Hyperlink0"/>
            <w:rFonts w:eastAsia="Calibri"/>
          </w:rPr>
          <w:t>Frank et al (2016) considered that t</w:t>
        </w:r>
      </w:ins>
      <w:del w:id="344" w:author="Garry Stenson" w:date="2018-09-18T16:58:00Z">
        <w:r w:rsidDel="00781C0E">
          <w:rPr>
            <w:rStyle w:val="Hyperlink0"/>
            <w:rFonts w:eastAsia="Calibri"/>
          </w:rPr>
          <w:delText>T</w:delText>
        </w:r>
      </w:del>
      <w:r>
        <w:rPr>
          <w:rStyle w:val="Hyperlink0"/>
          <w:rFonts w:eastAsia="Calibri"/>
        </w:rPr>
        <w:t>he absence of an obvious response in Northwest Atlantic harp seal</w:t>
      </w:r>
      <w:ins w:id="345" w:author="Garry Stenson" w:date="2018-09-18T16:58:00Z">
        <w:r w:rsidR="00781C0E">
          <w:rPr>
            <w:rStyle w:val="Hyperlink0"/>
            <w:rFonts w:eastAsia="Calibri"/>
          </w:rPr>
          <w:t xml:space="preserve"> population</w:t>
        </w:r>
      </w:ins>
      <w:del w:id="346" w:author="Garry Stenson" w:date="2018-09-18T16:58:00Z">
        <w:r w:rsidDel="00781C0E">
          <w:rPr>
            <w:rStyle w:val="Hyperlink0"/>
            <w:rFonts w:eastAsia="Calibri"/>
          </w:rPr>
          <w:delText>s</w:delText>
        </w:r>
      </w:del>
      <w:r>
        <w:rPr>
          <w:rStyle w:val="Hyperlink0"/>
          <w:rFonts w:eastAsia="Calibri"/>
        </w:rPr>
        <w:t xml:space="preserve"> </w:t>
      </w:r>
      <w:del w:id="347" w:author="Garry Stenson" w:date="2018-09-18T16:57:00Z">
        <w:r w:rsidDel="00781C0E">
          <w:rPr>
            <w:rStyle w:val="Hyperlink0"/>
            <w:rFonts w:eastAsia="Calibri"/>
          </w:rPr>
          <w:delText>(</w:delText>
        </w:r>
        <w:r w:rsidDel="00781C0E">
          <w:rPr>
            <w:rStyle w:val="None"/>
            <w:rFonts w:ascii="Times New Roman" w:hAnsi="Times New Roman"/>
            <w:i/>
            <w:iCs/>
          </w:rPr>
          <w:delText>Pagophilus groenlandicus</w:delText>
        </w:r>
        <w:r w:rsidDel="00781C0E">
          <w:rPr>
            <w:rStyle w:val="Hyperlink0"/>
            <w:rFonts w:eastAsia="Calibri"/>
          </w:rPr>
          <w:delText xml:space="preserve">) </w:delText>
        </w:r>
      </w:del>
      <w:r>
        <w:rPr>
          <w:rStyle w:val="Hyperlink0"/>
          <w:rFonts w:eastAsia="Calibri"/>
        </w:rPr>
        <w:t xml:space="preserve">to the </w:t>
      </w:r>
      <w:ins w:id="348" w:author="Garry Stenson" w:date="2018-09-18T16:58:00Z">
        <w:r w:rsidR="00781C0E">
          <w:rPr>
            <w:rStyle w:val="Hyperlink0"/>
            <w:rFonts w:eastAsia="Calibri"/>
          </w:rPr>
          <w:t xml:space="preserve">proposed </w:t>
        </w:r>
      </w:ins>
      <w:r>
        <w:rPr>
          <w:rStyle w:val="Hyperlink0"/>
          <w:rFonts w:eastAsia="Calibri"/>
        </w:rPr>
        <w:t>collapse of the capelin stock in 1991 was considered support for the non-collapse hypothesis</w:t>
      </w:r>
      <w:del w:id="349" w:author="Garry Stenson" w:date="2018-09-18T16:58:00Z">
        <w:r w:rsidDel="00781C0E">
          <w:rPr>
            <w:rStyle w:val="Hyperlink0"/>
            <w:rFonts w:eastAsia="Calibri"/>
          </w:rPr>
          <w:delText xml:space="preserve"> (Frank et al. 2016</w:delText>
        </w:r>
      </w:del>
      <w:r>
        <w:rPr>
          <w:rStyle w:val="Hyperlink0"/>
          <w:rFonts w:eastAsia="Calibri"/>
        </w:rPr>
        <w:t>). However, there are significant differences between the two regions</w:t>
      </w:r>
      <w:ins w:id="350" w:author="Garry Stenson" w:date="2018-09-18T16:59:00Z">
        <w:r w:rsidR="00781C0E">
          <w:rPr>
            <w:rStyle w:val="Hyperlink0"/>
            <w:rFonts w:eastAsia="Calibri"/>
          </w:rPr>
          <w:t xml:space="preserve"> and populations of predators may be expected to respond differently in the two areas</w:t>
        </w:r>
      </w:ins>
      <w:r>
        <w:rPr>
          <w:rStyle w:val="Hyperlink0"/>
          <w:rFonts w:eastAsia="Calibri"/>
        </w:rPr>
        <w:t>. In the Barents Sea, the collapse of capelin during the mid-1980s occurred when the stocks of other important forage fish, including Atlantic herring and Arctic cod (</w:t>
      </w:r>
      <w:r>
        <w:rPr>
          <w:rStyle w:val="None"/>
          <w:rFonts w:ascii="Times New Roman" w:hAnsi="Times New Roman"/>
          <w:i/>
          <w:iCs/>
        </w:rPr>
        <w:t>Boreogadus saida</w:t>
      </w:r>
      <w:r>
        <w:rPr>
          <w:rStyle w:val="Hyperlink0"/>
          <w:rFonts w:eastAsia="Calibri"/>
        </w:rPr>
        <w:t xml:space="preserve">), were severely depleted </w:t>
      </w:r>
      <w:r>
        <w:rPr>
          <w:rStyle w:val="Hyperlink0"/>
          <w:rFonts w:eastAsia="Calibri"/>
        </w:rPr>
        <w:fldChar w:fldCharType="begin"/>
      </w:r>
      <w:r>
        <w:rPr>
          <w:rStyle w:val="Hyperlink0"/>
          <w:rFonts w:eastAsia="Calibri"/>
        </w:rPr>
        <w:instrText xml:space="preserve"> ADDIN EN.CITE &lt;EndNote&gt;&lt;Cite  &gt;&lt;Author&gt;Hamre&lt;/Author&gt;&lt;Year&gt;1994&lt;/Year&gt;&lt;RecNum&gt;900&lt;/RecNum&gt;&lt;DisplayText&gt;(Hamre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Hyperlink0"/>
          <w:rFonts w:eastAsia="Calibri"/>
        </w:rPr>
        <w:fldChar w:fldCharType="separate"/>
      </w:r>
      <w:r>
        <w:rPr>
          <w:rStyle w:val="Hyperlink0"/>
          <w:rFonts w:eastAsia="Calibri"/>
        </w:rPr>
        <w:t>(Hamre 1994, Hop &amp; Gjøsæter 2013)</w:t>
      </w:r>
      <w:r>
        <w:rPr>
          <w:rStyle w:val="Hyperlink0"/>
          <w:rFonts w:eastAsia="Calibri"/>
        </w:rPr>
        <w:fldChar w:fldCharType="end"/>
      </w:r>
      <w:r>
        <w:rPr>
          <w:rStyle w:val="Hyperlink0"/>
          <w:rFonts w:eastAsia="Calibri"/>
        </w:rPr>
        <w:t xml:space="preserve">. Therefore, the effects of the capelin collapse were amplified and reached several taxa including seals, seabirds and Atlantic cod </w:t>
      </w:r>
      <w:r>
        <w:rPr>
          <w:rStyle w:val="Hyperlink0"/>
          <w:rFonts w:eastAsia="Calibri"/>
        </w:rPr>
        <w:fldChar w:fldCharType="begin"/>
      </w:r>
      <w:r>
        <w:rPr>
          <w:rStyle w:val="Hyperlink0"/>
          <w:rFonts w:eastAsia="Calibri"/>
        </w:rPr>
        <w:instrText xml:space="preserve"> ADDIN EN.CITE &lt;EndNote&gt;&lt;Cite  &gt;&lt;Author&gt;Hamre&lt;/Author&gt;&lt;Year&gt;1994&lt;/Year&gt;&lt;RecNum&gt;900&lt;/RecNum&gt;&lt;DisplayText&gt;(Hamre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Hyperlink0"/>
          <w:rFonts w:eastAsia="Calibri"/>
        </w:rPr>
        <w:fldChar w:fldCharType="separate"/>
      </w:r>
      <w:r>
        <w:rPr>
          <w:rStyle w:val="Hyperlink0"/>
          <w:rFonts w:eastAsia="Calibri"/>
        </w:rPr>
        <w:t>(Hamre 1994)</w:t>
      </w:r>
      <w:r>
        <w:rPr>
          <w:rStyle w:val="Hyperlink0"/>
          <w:rFonts w:eastAsia="Calibri"/>
        </w:rPr>
        <w:fldChar w:fldCharType="end"/>
      </w:r>
      <w:r>
        <w:rPr>
          <w:rStyle w:val="Hyperlink0"/>
          <w:rFonts w:eastAsia="Calibri"/>
        </w:rPr>
        <w:t>. Barents Sea capelin declined in 1992-93 without a similar ‘invasion’ of starving seals</w:t>
      </w:r>
      <w:ins w:id="351" w:author="Garry Stenson" w:date="2018-09-18T17:00:00Z">
        <w:r w:rsidR="00781C0E">
          <w:rPr>
            <w:rStyle w:val="Hyperlink0"/>
            <w:rFonts w:eastAsia="Calibri"/>
          </w:rPr>
          <w:t xml:space="preserve"> which </w:t>
        </w:r>
      </w:ins>
      <w:del w:id="352" w:author="Garry Stenson" w:date="2018-09-18T17:00:00Z">
        <w:r w:rsidDel="00781C0E">
          <w:rPr>
            <w:rStyle w:val="Hyperlink0"/>
            <w:rFonts w:eastAsia="Calibri"/>
          </w:rPr>
          <w:delText xml:space="preserve">. This </w:delText>
        </w:r>
      </w:del>
      <w:r>
        <w:rPr>
          <w:rStyle w:val="Hyperlink0"/>
          <w:rFonts w:eastAsia="Calibri"/>
        </w:rPr>
        <w:t xml:space="preserve">was likely due to the availability of alternative prey </w:t>
      </w:r>
      <w:r>
        <w:rPr>
          <w:rStyle w:val="Hyperlink0"/>
          <w:rFonts w:eastAsia="Calibri"/>
        </w:rPr>
        <w:fldChar w:fldCharType="begin"/>
      </w:r>
      <w:r>
        <w:rPr>
          <w:rStyle w:val="Hyperlink0"/>
          <w:rFonts w:eastAsia="Calibri"/>
        </w:rPr>
        <w:instrText xml:space="preserve"> ADDIN EN.CITE &lt;EndNote&gt;&lt;Cite  &gt;&lt;Author&gt;Nilssen&lt;/Author&gt;&lt;Year&gt;1998&lt;/Year&gt;&lt;Prefix&gt;Atlantic herring and polar cod`, &lt;/Prefix&gt;&lt;DisplayText&gt;(Atlantic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Hyperlink0"/>
          <w:rFonts w:eastAsia="Calibri"/>
        </w:rPr>
        <w:fldChar w:fldCharType="separate"/>
      </w:r>
      <w:r>
        <w:rPr>
          <w:rStyle w:val="Hyperlink0"/>
          <w:rFonts w:eastAsia="Calibri"/>
        </w:rPr>
        <w:t>(Atlantic herring and Arctic cod, Nilssen et al. 1998)</w:t>
      </w:r>
      <w:r>
        <w:rPr>
          <w:rStyle w:val="Hyperlink0"/>
          <w:rFonts w:eastAsia="Calibri"/>
        </w:rPr>
        <w:fldChar w:fldCharType="end"/>
      </w:r>
      <w:r>
        <w:rPr>
          <w:rStyle w:val="Hyperlink0"/>
          <w:rFonts w:eastAsia="Calibri"/>
        </w:rPr>
        <w:t xml:space="preserve">. In the Northwest Atlantic, alternate prey was </w:t>
      </w:r>
      <w:del w:id="353" w:author="Garry Stenson" w:date="2018-09-18T17:00:00Z">
        <w:r w:rsidDel="00781C0E">
          <w:rPr>
            <w:rStyle w:val="Hyperlink0"/>
            <w:rFonts w:eastAsia="Calibri"/>
          </w:rPr>
          <w:delText xml:space="preserve">still </w:delText>
        </w:r>
      </w:del>
      <w:r>
        <w:rPr>
          <w:rStyle w:val="Hyperlink0"/>
          <w:rFonts w:eastAsia="Calibri"/>
        </w:rPr>
        <w:t xml:space="preserve">available during the early 1990s </w:t>
      </w:r>
      <w:r>
        <w:rPr>
          <w:rStyle w:val="Hyperlink0"/>
          <w:rFonts w:eastAsia="Calibri"/>
        </w:rPr>
        <w:fldChar w:fldCharType="begin"/>
      </w:r>
      <w:r>
        <w:rPr>
          <w:rStyle w:val="Hyperlink0"/>
          <w:rFonts w:eastAsia="Calibri"/>
        </w:rPr>
        <w:instrText xml:space="preserve"> ADDIN EN.CITE &lt;EndNote&gt;&lt;Cite  &gt;&lt;Author&gt;Lilly&lt;/Author&gt;&lt;Year&gt;1994&lt;/Year&gt;&lt;RecNum&gt;901&lt;/RecNum&gt;&lt;DisplayText&gt;(Lilly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Pr>
          <w:rStyle w:val="Hyperlink0"/>
          <w:rFonts w:eastAsia="Calibri"/>
        </w:rPr>
        <w:fldChar w:fldCharType="separate"/>
      </w:r>
      <w:r>
        <w:rPr>
          <w:rStyle w:val="Hyperlink0"/>
          <w:rFonts w:eastAsia="Calibri"/>
        </w:rPr>
        <w:t>(Lilly et al. 1994, Bourne et al. 2015)</w:t>
      </w:r>
      <w:r>
        <w:rPr>
          <w:rStyle w:val="Hyperlink0"/>
          <w:rFonts w:eastAsia="Calibri"/>
        </w:rPr>
        <w:fldChar w:fldCharType="end"/>
      </w:r>
      <w:ins w:id="354" w:author="Montevecchi, William" w:date="2018-09-09T11:53:00Z">
        <w:del w:id="355" w:author="Garry Stenson" w:date="2018-09-18T17:02:00Z">
          <w:r w:rsidR="00880ECD" w:rsidDel="00781C0E">
            <w:rPr>
              <w:rStyle w:val="Hyperlink0"/>
              <w:rFonts w:eastAsia="Calibri"/>
            </w:rPr>
            <w:delText>,</w:delText>
          </w:r>
        </w:del>
        <w:r w:rsidR="00880ECD">
          <w:rPr>
            <w:rStyle w:val="Hyperlink0"/>
            <w:rFonts w:eastAsia="Calibri"/>
          </w:rPr>
          <w:t xml:space="preserve"> </w:t>
        </w:r>
      </w:ins>
      <w:del w:id="356" w:author="Montevecchi, William" w:date="2018-09-09T11:53:00Z">
        <w:r w:rsidDel="00880ECD">
          <w:rPr>
            <w:rStyle w:val="Hyperlink0"/>
            <w:rFonts w:eastAsia="Calibri"/>
          </w:rPr>
          <w:delText>. This w</w:delText>
        </w:r>
      </w:del>
      <w:r>
        <w:rPr>
          <w:rStyle w:val="Hyperlink0"/>
          <w:rFonts w:eastAsia="Calibri"/>
        </w:rPr>
        <w:t xml:space="preserve">as </w:t>
      </w:r>
      <w:del w:id="357" w:author="Garry Stenson" w:date="2018-09-18T17:02:00Z">
        <w:r w:rsidDel="00781C0E">
          <w:rPr>
            <w:rStyle w:val="Hyperlink0"/>
            <w:rFonts w:eastAsia="Calibri"/>
          </w:rPr>
          <w:delText xml:space="preserve">reflected </w:delText>
        </w:r>
      </w:del>
      <w:ins w:id="358" w:author="Garry Stenson" w:date="2018-09-18T17:02:00Z">
        <w:r w:rsidR="00781C0E">
          <w:rPr>
            <w:rStyle w:val="Hyperlink0"/>
            <w:rFonts w:eastAsia="Calibri"/>
          </w:rPr>
          <w:t xml:space="preserve">indicated by the large increase in the presence of </w:t>
        </w:r>
      </w:ins>
      <w:del w:id="359" w:author="Garry Stenson" w:date="2018-09-18T17:02:00Z">
        <w:r w:rsidDel="00781C0E">
          <w:rPr>
            <w:rStyle w:val="Hyperlink0"/>
            <w:rFonts w:eastAsia="Calibri"/>
          </w:rPr>
          <w:delText xml:space="preserve">in </w:delText>
        </w:r>
      </w:del>
      <w:r>
        <w:rPr>
          <w:rStyle w:val="Hyperlink0"/>
          <w:rFonts w:eastAsia="Calibri"/>
        </w:rPr>
        <w:t xml:space="preserve">Arctic cod and Atlantic herring </w:t>
      </w:r>
      <w:del w:id="360" w:author="Garry Stenson" w:date="2018-09-18T17:02:00Z">
        <w:r w:rsidDel="00781C0E">
          <w:rPr>
            <w:rStyle w:val="Hyperlink0"/>
            <w:rFonts w:eastAsia="Calibri"/>
          </w:rPr>
          <w:delText xml:space="preserve">being the dominant prey items </w:delText>
        </w:r>
      </w:del>
      <w:r>
        <w:rPr>
          <w:rStyle w:val="Hyperlink0"/>
          <w:rFonts w:eastAsia="Calibri"/>
        </w:rPr>
        <w:t xml:space="preserve">in </w:t>
      </w:r>
      <w:del w:id="361" w:author="Garry Stenson" w:date="2018-09-18T17:02:00Z">
        <w:r w:rsidDel="00781C0E">
          <w:rPr>
            <w:rStyle w:val="Hyperlink0"/>
            <w:rFonts w:eastAsia="Calibri"/>
          </w:rPr>
          <w:delText xml:space="preserve">harp seal </w:delText>
        </w:r>
      </w:del>
      <w:r>
        <w:rPr>
          <w:rStyle w:val="Hyperlink0"/>
          <w:rFonts w:eastAsia="Calibri"/>
        </w:rPr>
        <w:t xml:space="preserve">diet </w:t>
      </w:r>
      <w:ins w:id="362" w:author="Garry Stenson" w:date="2018-09-18T17:02:00Z">
        <w:r w:rsidR="00781C0E">
          <w:rPr>
            <w:rStyle w:val="Hyperlink0"/>
            <w:rFonts w:eastAsia="Calibri"/>
          </w:rPr>
          <w:t xml:space="preserve">of harp seals </w:t>
        </w:r>
      </w:ins>
      <w:r>
        <w:rPr>
          <w:rStyle w:val="Hyperlink0"/>
          <w:rFonts w:eastAsia="Calibri"/>
        </w:rPr>
        <w:t xml:space="preserve">in the early 1990s </w:t>
      </w:r>
      <w:r>
        <w:rPr>
          <w:rStyle w:val="Hyperlink0"/>
          <w:rFonts w:eastAsia="Calibri"/>
        </w:rPr>
        <w:fldChar w:fldCharType="begin"/>
      </w:r>
      <w:r>
        <w:rPr>
          <w:rStyle w:val="Hyperlink0"/>
          <w:rFonts w:eastAsia="Calibri"/>
        </w:rPr>
        <w:instrText xml:space="preserve"> ADDIN EN.CITE &lt;EndNote&gt;&lt;Cite  &gt;&lt;Author&gt;Stenson&lt;/Author&gt;&lt;Year&gt;2012&lt;/Year&gt;&lt;RecNum&gt;700&lt;/RecNum&gt;&lt;DisplayText&gt;(Stenson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Hyperlink0"/>
          <w:rFonts w:eastAsia="Calibri"/>
        </w:rPr>
        <w:fldChar w:fldCharType="separate"/>
      </w:r>
      <w:r>
        <w:rPr>
          <w:rStyle w:val="Hyperlink0"/>
          <w:rFonts w:eastAsia="Calibri"/>
        </w:rPr>
        <w:t>(Stenson 2012)</w:t>
      </w:r>
      <w:r>
        <w:rPr>
          <w:rStyle w:val="Hyperlink0"/>
          <w:rFonts w:eastAsia="Calibri"/>
        </w:rPr>
        <w:fldChar w:fldCharType="end"/>
      </w:r>
      <w:r>
        <w:rPr>
          <w:rStyle w:val="Hyperlink0"/>
          <w:rFonts w:eastAsia="Calibri"/>
        </w:rPr>
        <w:t xml:space="preserve">. </w:t>
      </w:r>
    </w:p>
    <w:p w14:paraId="57AC02E9" w14:textId="34D963D5" w:rsidR="007911B4" w:rsidRDefault="003B398F">
      <w:pPr>
        <w:pStyle w:val="Style1"/>
        <w:rPr>
          <w:rStyle w:val="Hyperlink0"/>
          <w:rFonts w:eastAsia="Calibri"/>
        </w:rPr>
      </w:pPr>
      <w:r>
        <w:rPr>
          <w:rStyle w:val="None"/>
          <w:rFonts w:ascii="Times New Roman" w:hAnsi="Times New Roman"/>
        </w:rPr>
        <w:t xml:space="preserve">While Northwest Atlantic harp seals did not show catastrophic mortalities post-1991, they have been impacted by the decline in capelin. Until the late 1970s, pregnancy rates were consistently around 85%. Since then, pregnancy rates have been highly variable (ranging from ~20% to 75%) with an overall declining trend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2014,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Document&lt;/full-title&gt;&lt;/periodical&gt;&lt;volume&gt;2014/058&lt;/volume&gt;&lt;dates&gt;&lt;year&gt;2014&lt;/year&gt;&lt;/dates&gt;&lt;urls/&gt;&lt;/record&gt;&lt;/Cite&gt;&lt;Cite  &gt;&lt;Author&gt;Stenson&lt;/Author&gt;&lt;Year&gt;2016&lt;/Year&gt;&lt;RecNum&gt;830&lt;/RecNum&gt;&lt;record&gt;&lt;rec-number&gt;830&lt;/rec-number&gt;&lt;foreign-keys&gt;&lt;key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2014, 2016)</w:t>
      </w:r>
      <w:r>
        <w:rPr>
          <w:rStyle w:val="None"/>
          <w:rFonts w:ascii="Times New Roman" w:eastAsia="Times New Roman" w:hAnsi="Times New Roman" w:cs="Times New Roman"/>
        </w:rPr>
        <w:fldChar w:fldCharType="end"/>
      </w:r>
      <w:r>
        <w:rPr>
          <w:rStyle w:val="None"/>
          <w:rFonts w:ascii="Times New Roman" w:hAnsi="Times New Roman"/>
        </w:rPr>
        <w:t xml:space="preserve">. In addition, late-term abortions have become a regular occurrence since the late 1980s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(Stenson et al. 2016)</w:t>
      </w:r>
      <w:r>
        <w:rPr>
          <w:rStyle w:val="None"/>
          <w:rFonts w:ascii="Times New Roman" w:eastAsia="Times New Roman" w:hAnsi="Times New Roman" w:cs="Times New Roman"/>
        </w:rPr>
        <w:fldChar w:fldCharType="end"/>
      </w:r>
      <w:r>
        <w:rPr>
          <w:rStyle w:val="None"/>
          <w:rFonts w:ascii="Times New Roman" w:hAnsi="Times New Roman"/>
        </w:rPr>
        <w:t xml:space="preserve">. Stenson et al. (2016) found that while the general decline in harp seal fecundity reflected density-dependent processes associated with increased population size, including the late-term abortion rates in </w:t>
      </w:r>
      <w:r>
        <w:rPr>
          <w:rStyle w:val="None"/>
          <w:rFonts w:ascii="Times New Roman" w:hAnsi="Times New Roman"/>
        </w:rPr>
        <w:lastRenderedPageBreak/>
        <w:t xml:space="preserve">their model allowed them to explain the large inter-annual variability in pregnancy rates. Changes in the abortion rates, in turn, were found to be influenced by ice cover in late January and capelin biomass. Buren et al.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&gt;&lt;Author&gt;Buren&lt;/Author&gt;&lt;Year&gt;2014&lt;/Year&gt;&lt;RecNum&gt;743&lt;/RecNum&gt;&lt;DisplayText&gt;(2014a)&lt;/DisplayText&gt;&lt;record&gt;&lt;rec-number&gt;743&lt;/rec-number&gt;&lt;foreign-keys&gt;&lt;key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(2014a)</w:t>
      </w:r>
      <w:r>
        <w:rPr>
          <w:rStyle w:val="None"/>
          <w:rFonts w:ascii="Times New Roman" w:eastAsia="Times New Roman" w:hAnsi="Times New Roman" w:cs="Times New Roman"/>
        </w:rPr>
        <w:fldChar w:fldCharType="end"/>
      </w:r>
      <w:r>
        <w:rPr>
          <w:rStyle w:val="None"/>
          <w:rFonts w:ascii="Times New Roman" w:hAnsi="Times New Roman"/>
        </w:rPr>
        <w:t xml:space="preserve"> </w:t>
      </w:r>
      <w:del w:id="363" w:author="Montevecchi, William" w:date="2018-09-09T11:55:00Z">
        <w:r w:rsidDel="00880ECD">
          <w:rPr>
            <w:rStyle w:val="None"/>
            <w:rFonts w:ascii="Times New Roman" w:hAnsi="Times New Roman"/>
          </w:rPr>
          <w:delText xml:space="preserve">found </w:delText>
        </w:r>
      </w:del>
      <w:ins w:id="364" w:author="Montevecchi, William" w:date="2018-09-09T11:55:00Z">
        <w:r w:rsidR="00880ECD">
          <w:rPr>
            <w:rStyle w:val="None"/>
            <w:rFonts w:ascii="Times New Roman" w:hAnsi="Times New Roman"/>
          </w:rPr>
          <w:t xml:space="preserve">showed </w:t>
        </w:r>
      </w:ins>
      <w:r>
        <w:rPr>
          <w:rStyle w:val="None"/>
          <w:rFonts w:ascii="Times New Roman" w:hAnsi="Times New Roman"/>
        </w:rPr>
        <w:t>that capelin abundance is correlated</w:t>
      </w:r>
      <w:del w:id="365" w:author="Garry Stenson" w:date="2018-09-20T16:08:00Z">
        <w:r w:rsidDel="00192B3F">
          <w:rPr>
            <w:rStyle w:val="None"/>
            <w:rFonts w:ascii="Times New Roman" w:hAnsi="Times New Roman"/>
          </w:rPr>
          <w:delText xml:space="preserve"> </w:delText>
        </w:r>
      </w:del>
      <w:ins w:id="366" w:author="Montevecchi, William" w:date="2018-09-09T11:55:00Z">
        <w:del w:id="367" w:author="Garry Stenson" w:date="2018-09-20T16:08:00Z">
          <w:r w:rsidR="00880ECD" w:rsidDel="00192B3F">
            <w:rPr>
              <w:rStyle w:val="None"/>
              <w:rFonts w:ascii="Times New Roman" w:hAnsi="Times New Roman"/>
            </w:rPr>
            <w:delText>associated</w:delText>
          </w:r>
        </w:del>
        <w:r w:rsidR="00880ECD">
          <w:rPr>
            <w:rStyle w:val="None"/>
            <w:rFonts w:ascii="Times New Roman" w:hAnsi="Times New Roman"/>
          </w:rPr>
          <w:t xml:space="preserve"> </w:t>
        </w:r>
      </w:ins>
      <w:r>
        <w:rPr>
          <w:rStyle w:val="None"/>
          <w:rFonts w:ascii="Times New Roman" w:hAnsi="Times New Roman"/>
        </w:rPr>
        <w:t xml:space="preserve">with ice conditions, suggesting that late January ice conditions reflect changes in environmental conditions that influence many prey species. While higher catches in the Canadian commercial </w:t>
      </w:r>
      <w:ins w:id="368" w:author="Aaron Adamack" w:date="2018-08-29T16:35:00Z">
        <w:r>
          <w:rPr>
            <w:rStyle w:val="None"/>
            <w:rFonts w:ascii="Times New Roman" w:hAnsi="Times New Roman"/>
          </w:rPr>
          <w:t xml:space="preserve">seal </w:t>
        </w:r>
      </w:ins>
      <w:r>
        <w:rPr>
          <w:rStyle w:val="None"/>
          <w:rFonts w:ascii="Times New Roman" w:hAnsi="Times New Roman"/>
        </w:rPr>
        <w:t>hunt from 1996-2008 contributed to reductions in the rate of harp seal population growth, lower pregnancy rates also had a major impact on the dynamics of this population. This is evident in the past decade where the commercial catches have declined</w:t>
      </w:r>
      <w:ins w:id="369" w:author="Garry Stenson" w:date="2018-09-18T17:03:00Z">
        <w:r w:rsidR="00781C0E">
          <w:rPr>
            <w:rStyle w:val="None"/>
            <w:rFonts w:ascii="Times New Roman" w:hAnsi="Times New Roman"/>
          </w:rPr>
          <w:t>,</w:t>
        </w:r>
      </w:ins>
      <w:r>
        <w:rPr>
          <w:rStyle w:val="None"/>
          <w:rFonts w:ascii="Times New Roman" w:hAnsi="Times New Roman"/>
        </w:rPr>
        <w:t xml:space="preserve"> but there has not been a concomitant increase in harp seal population abundance. </w:t>
      </w:r>
    </w:p>
    <w:p w14:paraId="7CF8769D" w14:textId="12D7ABF6" w:rsidR="007911B4" w:rsidRDefault="003B398F">
      <w:pPr>
        <w:pStyle w:val="Style1"/>
        <w:rPr>
          <w:rStyle w:val="Hyperlink0"/>
          <w:rFonts w:eastAsia="Calibri"/>
        </w:rPr>
      </w:pPr>
      <w:r>
        <w:rPr>
          <w:rStyle w:val="Hyperlink0"/>
          <w:rFonts w:eastAsia="Calibri"/>
        </w:rPr>
        <w:t>In summary, we cannot conclude that the absence of starving seals post-1991 indicates that capelin biomass remained stable and did not collapse. However, a declining trend in pregnancy rates and an increase in late-term abortions, which was</w:t>
      </w:r>
      <w:ins w:id="370" w:author="Garry Stenson" w:date="2018-09-18T17:04:00Z">
        <w:r w:rsidR="00781C0E">
          <w:rPr>
            <w:rStyle w:val="Hyperlink0"/>
            <w:rFonts w:eastAsia="Calibri"/>
          </w:rPr>
          <w:t xml:space="preserve"> </w:t>
        </w:r>
      </w:ins>
      <w:r>
        <w:rPr>
          <w:rStyle w:val="Hyperlink0"/>
          <w:rFonts w:eastAsia="Calibri"/>
        </w:rPr>
        <w:t xml:space="preserve">related to capelin abundance, suggest </w:t>
      </w:r>
      <w:ins w:id="371" w:author="Garry Stenson" w:date="2018-09-20T16:09:00Z">
        <w:r w:rsidR="00192B3F">
          <w:rPr>
            <w:rStyle w:val="Hyperlink0"/>
            <w:rFonts w:eastAsia="Calibri"/>
          </w:rPr>
          <w:t xml:space="preserve">a change in </w:t>
        </w:r>
      </w:ins>
      <w:r>
        <w:rPr>
          <w:rStyle w:val="Hyperlink0"/>
          <w:rFonts w:eastAsia="Calibri"/>
        </w:rPr>
        <w:t xml:space="preserve">capelin abundance has been a limiting factor in harp seals fecundity during the past three decades. </w:t>
      </w:r>
    </w:p>
    <w:p w14:paraId="62EB5A4C"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Seabird population trends and diets</w:t>
      </w:r>
    </w:p>
    <w:p w14:paraId="79F3F9C9" w14:textId="32FF9B74" w:rsidR="007911B4" w:rsidRDefault="003B398F">
      <w:pPr>
        <w:pStyle w:val="Style1"/>
        <w:rPr>
          <w:rStyle w:val="None"/>
          <w:rFonts w:ascii="Times New Roman" w:eastAsia="Times New Roman" w:hAnsi="Times New Roman" w:cs="Times New Roman"/>
          <w:color w:val="1B1C20"/>
          <w:u w:color="1B1C20"/>
        </w:rPr>
      </w:pPr>
      <w:r>
        <w:rPr>
          <w:rStyle w:val="None"/>
          <w:rFonts w:ascii="Times New Roman" w:hAnsi="Times New Roman"/>
          <w:color w:val="1B1C20"/>
          <w:u w:color="1B1C20"/>
        </w:rPr>
        <w:t>Populations of common murres (</w:t>
      </w:r>
      <w:r>
        <w:rPr>
          <w:rStyle w:val="None"/>
          <w:rFonts w:ascii="Times New Roman" w:hAnsi="Times New Roman"/>
          <w:i/>
          <w:iCs/>
          <w:color w:val="1B1C20"/>
          <w:u w:color="1B1C20"/>
        </w:rPr>
        <w:t>Uria aalge</w:t>
      </w:r>
      <w:r>
        <w:rPr>
          <w:rStyle w:val="None"/>
          <w:rFonts w:ascii="Times New Roman" w:hAnsi="Times New Roman"/>
          <w:color w:val="1B1C20"/>
          <w:u w:color="1B1C20"/>
        </w:rPr>
        <w:t xml:space="preserve">), </w:t>
      </w:r>
      <w:r>
        <w:rPr>
          <w:rStyle w:val="None"/>
          <w:rFonts w:ascii="Times New Roman" w:hAnsi="Times New Roman"/>
          <w:u w:color="151518"/>
        </w:rPr>
        <w:t>Atlantic puffins (</w:t>
      </w:r>
      <w:r>
        <w:rPr>
          <w:rStyle w:val="None"/>
          <w:rFonts w:ascii="Times New Roman" w:hAnsi="Times New Roman"/>
          <w:i/>
          <w:iCs/>
          <w:u w:color="151518"/>
        </w:rPr>
        <w:t>Fratercula arctica</w:t>
      </w:r>
      <w:r>
        <w:rPr>
          <w:rStyle w:val="None"/>
          <w:rFonts w:ascii="Times New Roman" w:hAnsi="Times New Roman"/>
          <w:u w:color="151518"/>
        </w:rPr>
        <w:t>) and northern gannets (</w:t>
      </w:r>
      <w:r>
        <w:rPr>
          <w:rStyle w:val="None"/>
          <w:rFonts w:ascii="Times New Roman" w:hAnsi="Times New Roman"/>
          <w:i/>
          <w:iCs/>
          <w:u w:color="151518"/>
          <w:lang w:val="it-IT"/>
        </w:rPr>
        <w:t>Morus bassanus</w:t>
      </w:r>
      <w:r>
        <w:rPr>
          <w:rStyle w:val="None"/>
          <w:rFonts w:ascii="Times New Roman" w:hAnsi="Times New Roman"/>
          <w:u w:color="151518"/>
          <w:lang w:val="it-IT"/>
        </w:rPr>
        <w:t xml:space="preserve">) </w:t>
      </w:r>
      <w:r>
        <w:rPr>
          <w:rStyle w:val="None"/>
          <w:rFonts w:ascii="Times New Roman" w:hAnsi="Times New Roman"/>
          <w:color w:val="1B1C20"/>
          <w:u w:color="1B1C20"/>
        </w:rPr>
        <w:t xml:space="preserve">off eastern Newfoundland have increased </w:t>
      </w:r>
      <w:commentRangeStart w:id="372"/>
      <w:commentRangeStart w:id="373"/>
      <w:r>
        <w:rPr>
          <w:rStyle w:val="None"/>
          <w:rFonts w:ascii="Times New Roman" w:hAnsi="Times New Roman"/>
          <w:color w:val="1B1C20"/>
          <w:u w:color="1B1C20"/>
        </w:rPr>
        <w:t xml:space="preserve">during the last three decades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(Chardine et al. 2003</w:t>
      </w:r>
      <w:ins w:id="374" w:author="Montevecchi, William" w:date="2018-09-09T11:56:00Z">
        <w:r w:rsidR="00880ECD">
          <w:rPr>
            <w:rStyle w:val="None"/>
            <w:rFonts w:ascii="Times New Roman" w:hAnsi="Times New Roman"/>
            <w:u w:color="151518"/>
          </w:rPr>
          <w:t>, 2013, Wilhelm et al. 2015</w:t>
        </w:r>
      </w:ins>
      <w:r>
        <w:rPr>
          <w:rStyle w:val="None"/>
          <w:rFonts w:ascii="Times New Roman" w:hAnsi="Times New Roman"/>
          <w:u w:color="151518"/>
        </w:rPr>
        <w:t>)</w:t>
      </w:r>
      <w:r>
        <w:rPr>
          <w:rStyle w:val="None"/>
          <w:rFonts w:ascii="Times New Roman" w:eastAsia="Times New Roman" w:hAnsi="Times New Roman" w:cs="Times New Roman"/>
          <w:u w:color="151518"/>
        </w:rPr>
        <w:fldChar w:fldCharType="end"/>
      </w:r>
      <w:commentRangeEnd w:id="372"/>
      <w:r>
        <w:commentReference w:id="372"/>
      </w:r>
      <w:commentRangeEnd w:id="373"/>
      <w:r w:rsidR="00880ECD">
        <w:rPr>
          <w:rStyle w:val="CommentReference"/>
          <w:rFonts w:ascii="Times New Roman" w:eastAsia="Arial Unicode MS" w:hAnsi="Times New Roman" w:cs="Times New Roman"/>
          <w:color w:val="auto"/>
        </w:rPr>
        <w:commentReference w:id="373"/>
      </w:r>
      <w:r>
        <w:rPr>
          <w:rStyle w:val="None"/>
          <w:rFonts w:ascii="Times New Roman" w:hAnsi="Times New Roman"/>
          <w:color w:val="1B1C20"/>
          <w:u w:color="1B1C20"/>
        </w:rPr>
        <w:t>. Given that capelin is an important prey item for these predators, particularly during the breeding season, increases in their populations are</w:t>
      </w:r>
      <w:ins w:id="375" w:author="Garry Stenson" w:date="2018-09-20T16:12:00Z">
        <w:r w:rsidR="0052520A">
          <w:rPr>
            <w:rStyle w:val="None"/>
            <w:rFonts w:ascii="Times New Roman" w:hAnsi="Times New Roman"/>
            <w:color w:val="1B1C20"/>
            <w:u w:color="1B1C20"/>
          </w:rPr>
          <w:t xml:space="preserve"> considered to be</w:t>
        </w:r>
      </w:ins>
      <w:r>
        <w:rPr>
          <w:rStyle w:val="None"/>
          <w:rFonts w:ascii="Times New Roman" w:hAnsi="Times New Roman"/>
          <w:color w:val="1B1C20"/>
          <w:u w:color="1B1C20"/>
        </w:rPr>
        <w:t xml:space="preserve"> inconsistent with a collapse in the capelin stock</w:t>
      </w:r>
      <w:ins w:id="376" w:author="Garry Stenson" w:date="2018-09-20T16:11:00Z">
        <w:r w:rsidR="0052520A">
          <w:rPr>
            <w:rStyle w:val="None"/>
            <w:rFonts w:ascii="Times New Roman" w:hAnsi="Times New Roman"/>
            <w:color w:val="1B1C20"/>
            <w:u w:color="1B1C20"/>
          </w:rPr>
          <w:t xml:space="preserve"> </w:t>
        </w:r>
      </w:ins>
      <w:del w:id="377" w:author="Garry Stenson" w:date="2018-09-20T16:11:00Z">
        <w:r w:rsidDel="0052520A">
          <w:rPr>
            <w:rStyle w:val="None"/>
            <w:rFonts w:ascii="Times New Roman" w:hAnsi="Times New Roman"/>
            <w:color w:val="1B1C20"/>
            <w:u w:color="1B1C20"/>
          </w:rPr>
          <w:delText xml:space="preserve"> (</w:delText>
        </w:r>
      </w:del>
      <w:ins w:id="378" w:author="Garry Stenson" w:date="2018-09-20T16:11:00Z">
        <w:r w:rsidR="0052520A">
          <w:rPr>
            <w:rStyle w:val="None"/>
            <w:rFonts w:ascii="Times New Roman" w:hAnsi="Times New Roman"/>
            <w:color w:val="1B1C20"/>
            <w:u w:color="1B1C20"/>
          </w:rPr>
          <w:t xml:space="preserve">by </w:t>
        </w:r>
      </w:ins>
      <w:r>
        <w:rPr>
          <w:rStyle w:val="None"/>
          <w:rFonts w:ascii="Times New Roman" w:hAnsi="Times New Roman"/>
          <w:color w:val="1B1C20"/>
          <w:u w:color="1B1C20"/>
        </w:rPr>
        <w:t xml:space="preserve">Frank et al. </w:t>
      </w:r>
      <w:ins w:id="379" w:author="Garry Stenson" w:date="2018-09-20T16:11:00Z">
        <w:r w:rsidR="0052520A">
          <w:rPr>
            <w:rStyle w:val="None"/>
            <w:rFonts w:ascii="Times New Roman" w:hAnsi="Times New Roman"/>
            <w:color w:val="1B1C20"/>
            <w:u w:color="1B1C20"/>
          </w:rPr>
          <w:t>(</w:t>
        </w:r>
      </w:ins>
      <w:r>
        <w:rPr>
          <w:rStyle w:val="None"/>
          <w:rFonts w:ascii="Times New Roman" w:hAnsi="Times New Roman"/>
          <w:color w:val="1B1C20"/>
          <w:u w:color="1B1C20"/>
        </w:rPr>
        <w:t xml:space="preserve">2016). </w:t>
      </w:r>
      <w:ins w:id="380" w:author="Garry Stenson" w:date="2018-09-20T16:12:00Z">
        <w:r w:rsidR="0052520A">
          <w:rPr>
            <w:rStyle w:val="None"/>
            <w:rFonts w:ascii="Times New Roman" w:hAnsi="Times New Roman"/>
            <w:color w:val="1B1C20"/>
            <w:u w:color="1B1C20"/>
          </w:rPr>
          <w:t>However, t</w:t>
        </w:r>
      </w:ins>
      <w:ins w:id="381" w:author="Montevecchi, William" w:date="2018-09-09T12:25:00Z">
        <w:del w:id="382" w:author="Garry Stenson" w:date="2018-09-20T16:13:00Z">
          <w:r w:rsidR="002A1BB3" w:rsidDel="0052520A">
            <w:rPr>
              <w:rStyle w:val="None"/>
              <w:rFonts w:ascii="Times New Roman" w:hAnsi="Times New Roman"/>
              <w:u w:color="151518"/>
            </w:rPr>
            <w:delText>T</w:delText>
          </w:r>
        </w:del>
      </w:ins>
      <w:del w:id="383" w:author="Montevecchi, William" w:date="2018-09-09T12:25:00Z">
        <w:r w:rsidDel="002A1BB3">
          <w:rPr>
            <w:rStyle w:val="None"/>
            <w:rFonts w:ascii="Times New Roman" w:hAnsi="Times New Roman"/>
            <w:color w:val="1B1C20"/>
            <w:u w:color="1B1C20"/>
          </w:rPr>
          <w:delText xml:space="preserve">However, </w:delText>
        </w:r>
        <w:r w:rsidDel="002A1BB3">
          <w:rPr>
            <w:rStyle w:val="None"/>
            <w:rFonts w:ascii="Times New Roman" w:hAnsi="Times New Roman"/>
            <w:u w:color="151518"/>
          </w:rPr>
          <w:delText>t</w:delText>
        </w:r>
      </w:del>
      <w:r>
        <w:rPr>
          <w:rStyle w:val="None"/>
          <w:rFonts w:ascii="Times New Roman" w:hAnsi="Times New Roman"/>
          <w:u w:color="151518"/>
        </w:rPr>
        <w:t xml:space="preserve">he population increase of common murres post-1991 </w:t>
      </w:r>
      <w:del w:id="384" w:author="Garry Stenson" w:date="2018-09-20T16:13:00Z">
        <w:r w:rsidDel="0052520A">
          <w:rPr>
            <w:rStyle w:val="None"/>
            <w:rFonts w:ascii="Times New Roman" w:hAnsi="Times New Roman"/>
            <w:u w:color="151518"/>
          </w:rPr>
          <w:delText xml:space="preserve">was </w:delText>
        </w:r>
      </w:del>
      <w:ins w:id="385" w:author="Montevecchi, William" w:date="2018-09-09T12:25:00Z">
        <w:del w:id="386" w:author="Garry Stenson" w:date="2018-09-20T16:13:00Z">
          <w:r w:rsidR="002A1BB3" w:rsidDel="0052520A">
            <w:rPr>
              <w:rStyle w:val="None"/>
              <w:rFonts w:ascii="Times New Roman" w:hAnsi="Times New Roman"/>
              <w:u w:color="151518"/>
            </w:rPr>
            <w:delText>however</w:delText>
          </w:r>
        </w:del>
      </w:ins>
      <w:ins w:id="387" w:author="Garry Stenson" w:date="2018-09-20T16:13:00Z">
        <w:r w:rsidR="0052520A">
          <w:rPr>
            <w:rStyle w:val="None"/>
            <w:rFonts w:ascii="Times New Roman" w:hAnsi="Times New Roman"/>
            <w:u w:color="151518"/>
          </w:rPr>
          <w:t>has been</w:t>
        </w:r>
      </w:ins>
      <w:ins w:id="388" w:author="Montevecchi, William" w:date="2018-09-09T12:25:00Z">
        <w:r w:rsidR="002A1BB3">
          <w:rPr>
            <w:rStyle w:val="None"/>
            <w:rFonts w:ascii="Times New Roman" w:hAnsi="Times New Roman"/>
            <w:u w:color="151518"/>
          </w:rPr>
          <w:t xml:space="preserve"> </w:t>
        </w:r>
      </w:ins>
      <w:r>
        <w:rPr>
          <w:rStyle w:val="None"/>
          <w:rFonts w:ascii="Times New Roman" w:hAnsi="Times New Roman"/>
          <w:u w:color="151518"/>
        </w:rPr>
        <w:t xml:space="preserve">associated with major reductions in adult mortality due to the coincident closure of the </w:t>
      </w:r>
      <w:ins w:id="389" w:author="Montevecchi, William" w:date="2018-09-09T12:27:00Z">
        <w:r w:rsidR="0044514A">
          <w:rPr>
            <w:rStyle w:val="None"/>
            <w:rFonts w:ascii="Times New Roman" w:hAnsi="Times New Roman"/>
            <w:u w:color="151518"/>
          </w:rPr>
          <w:t xml:space="preserve">Atlantic salmon </w:t>
        </w:r>
      </w:ins>
      <w:ins w:id="390" w:author="Montevecchi, William" w:date="2018-09-09T12:28:00Z">
        <w:r w:rsidR="0044514A">
          <w:rPr>
            <w:rStyle w:val="None"/>
            <w:rFonts w:ascii="Times New Roman" w:hAnsi="Times New Roman"/>
            <w:u w:color="151518"/>
          </w:rPr>
          <w:t>(</w:t>
        </w:r>
        <w:r w:rsidR="0044514A" w:rsidRPr="00B10393">
          <w:rPr>
            <w:rStyle w:val="None"/>
            <w:rFonts w:ascii="Times New Roman" w:hAnsi="Times New Roman"/>
            <w:i/>
            <w:u w:color="151518"/>
            <w:rPrChange w:id="391" w:author="Montevecchi, William" w:date="2018-09-09T12:29:00Z">
              <w:rPr>
                <w:rStyle w:val="None"/>
                <w:rFonts w:ascii="Times New Roman" w:hAnsi="Times New Roman"/>
                <w:u w:color="151518"/>
              </w:rPr>
            </w:rPrChange>
          </w:rPr>
          <w:t xml:space="preserve">Salmo </w:t>
        </w:r>
      </w:ins>
      <w:ins w:id="392" w:author="Montevecchi, William" w:date="2018-09-09T12:29:00Z">
        <w:r w:rsidR="00B10393" w:rsidRPr="00B10393">
          <w:rPr>
            <w:rStyle w:val="None"/>
            <w:rFonts w:ascii="Times New Roman" w:hAnsi="Times New Roman"/>
            <w:i/>
            <w:u w:color="151518"/>
            <w:rPrChange w:id="393" w:author="Montevecchi, William" w:date="2018-09-09T12:29:00Z">
              <w:rPr>
                <w:rStyle w:val="None"/>
                <w:rFonts w:ascii="Times New Roman" w:hAnsi="Times New Roman"/>
                <w:u w:color="151518"/>
              </w:rPr>
            </w:rPrChange>
          </w:rPr>
          <w:t>salar</w:t>
        </w:r>
        <w:r w:rsidR="00B10393">
          <w:rPr>
            <w:rStyle w:val="None"/>
            <w:rFonts w:ascii="Times New Roman" w:hAnsi="Times New Roman"/>
            <w:u w:color="151518"/>
          </w:rPr>
          <w:t xml:space="preserve">) and </w:t>
        </w:r>
      </w:ins>
      <w:r>
        <w:rPr>
          <w:rStyle w:val="None"/>
          <w:rFonts w:ascii="Times New Roman" w:hAnsi="Times New Roman"/>
          <w:u w:color="151518"/>
        </w:rPr>
        <w:t xml:space="preserve">Atlantic cod </w:t>
      </w:r>
      <w:ins w:id="394" w:author="Montevecchi, William" w:date="2018-09-09T12:29:00Z">
        <w:r w:rsidR="00B10393">
          <w:rPr>
            <w:rStyle w:val="None"/>
            <w:rFonts w:ascii="Times New Roman" w:hAnsi="Times New Roman"/>
            <w:u w:color="151518"/>
          </w:rPr>
          <w:t xml:space="preserve">gillnet </w:t>
        </w:r>
      </w:ins>
      <w:del w:id="395" w:author="Montevecchi, William" w:date="2018-09-09T12:29:00Z">
        <w:r w:rsidDel="00B10393">
          <w:rPr>
            <w:rStyle w:val="None"/>
            <w:rFonts w:ascii="Times New Roman" w:hAnsi="Times New Roman"/>
            <w:u w:color="151518"/>
          </w:rPr>
          <w:delText>fishery</w:delText>
        </w:r>
      </w:del>
      <w:ins w:id="396" w:author="Montevecchi, William" w:date="2018-09-09T12:29:00Z">
        <w:r w:rsidR="00B10393">
          <w:rPr>
            <w:rStyle w:val="None"/>
            <w:rFonts w:ascii="Times New Roman" w:hAnsi="Times New Roman"/>
            <w:u w:color="151518"/>
          </w:rPr>
          <w:t>fisheries</w:t>
        </w:r>
      </w:ins>
      <w:ins w:id="397" w:author="Garry Stenson" w:date="2018-09-20T16:13:00Z">
        <w:r w:rsidR="0052520A">
          <w:rPr>
            <w:rStyle w:val="None"/>
            <w:rFonts w:ascii="Times New Roman" w:hAnsi="Times New Roman"/>
            <w:u w:color="151518"/>
          </w:rPr>
          <w:t xml:space="preserve"> (Regular et al 2013)</w:t>
        </w:r>
      </w:ins>
      <w:r>
        <w:rPr>
          <w:rStyle w:val="None"/>
          <w:rFonts w:ascii="Times New Roman" w:hAnsi="Times New Roman"/>
          <w:u w:color="151518"/>
        </w:rPr>
        <w:t>. The</w:t>
      </w:r>
      <w:ins w:id="398" w:author="Garry Stenson" w:date="2018-09-20T16:13:00Z">
        <w:r w:rsidR="0052520A">
          <w:rPr>
            <w:rStyle w:val="None"/>
            <w:rFonts w:ascii="Times New Roman" w:hAnsi="Times New Roman"/>
            <w:u w:color="151518"/>
          </w:rPr>
          <w:t xml:space="preserve">y considered that </w:t>
        </w:r>
      </w:ins>
      <w:r>
        <w:rPr>
          <w:rStyle w:val="None"/>
          <w:rFonts w:ascii="Times New Roman" w:hAnsi="Times New Roman"/>
          <w:u w:color="151518"/>
        </w:rPr>
        <w:t xml:space="preserve"> </w:t>
      </w:r>
      <w:r>
        <w:rPr>
          <w:rStyle w:val="None"/>
          <w:rFonts w:ascii="Times New Roman" w:hAnsi="Times New Roman"/>
          <w:u w:color="151518"/>
        </w:rPr>
        <w:lastRenderedPageBreak/>
        <w:t xml:space="preserve">removal of thousands of gillnets from inshore areas during the 1990s and 2000s resulted in a significant reduction in bycatch mortality </w:t>
      </w:r>
      <w:ins w:id="399" w:author="Montevecchi, William" w:date="2018-09-09T12:26:00Z">
        <w:r w:rsidR="002A1BB3">
          <w:rPr>
            <w:rStyle w:val="None"/>
            <w:rFonts w:ascii="Times New Roman" w:hAnsi="Times New Roman"/>
            <w:u w:color="151518"/>
          </w:rPr>
          <w:t>of breeding adult</w:t>
        </w:r>
      </w:ins>
      <w:ins w:id="400" w:author="Montevecchi, William" w:date="2018-09-09T12:27:00Z">
        <w:r w:rsidR="0044514A">
          <w:rPr>
            <w:rStyle w:val="None"/>
            <w:rFonts w:ascii="Times New Roman" w:hAnsi="Times New Roman"/>
            <w:u w:color="151518"/>
          </w:rPr>
          <w:t xml:space="preserve"> diving seabird</w:t>
        </w:r>
      </w:ins>
      <w:ins w:id="401" w:author="Montevecchi, William" w:date="2018-09-09T12:26:00Z">
        <w:r w:rsidR="002A1BB3">
          <w:rPr>
            <w:rStyle w:val="None"/>
            <w:rFonts w:ascii="Times New Roman" w:hAnsi="Times New Roman"/>
            <w:u w:color="151518"/>
          </w:rPr>
          <w:t>s</w:t>
        </w:r>
        <w:del w:id="402" w:author="Garry Stenson" w:date="2018-09-20T16:13:00Z">
          <w:r w:rsidR="002A1BB3" w:rsidDel="0052520A">
            <w:rPr>
              <w:rStyle w:val="None"/>
              <w:rFonts w:ascii="Times New Roman" w:hAnsi="Times New Roman"/>
              <w:u w:color="151518"/>
            </w:rPr>
            <w:delText xml:space="preserve"> </w:delText>
          </w:r>
        </w:del>
      </w:ins>
      <w:del w:id="403" w:author="Garry Stenson" w:date="2018-09-20T16:13:00Z">
        <w:r w:rsidDel="0052520A">
          <w:rPr>
            <w:rStyle w:val="None"/>
            <w:rFonts w:ascii="Times New Roman" w:eastAsia="Times New Roman" w:hAnsi="Times New Roman" w:cs="Times New Roman"/>
            <w:u w:color="151518"/>
          </w:rPr>
          <w:fldChar w:fldCharType="begin"/>
        </w:r>
        <w:r w:rsidDel="0052520A">
          <w:rPr>
            <w:rStyle w:val="None"/>
            <w:rFonts w:ascii="Times New Roman" w:eastAsia="Times New Roman" w:hAnsi="Times New Roman" w:cs="Times New Roman"/>
            <w:u w:color="151518"/>
          </w:rPr>
          <w:delInstrText xml:space="preserve"> ADDIN EN.CITE &lt;EndNote&gt;&lt;Cite  &gt;&lt;Author&gt;Regular&lt;/Author&gt;&lt;Year&gt;2013&lt;/Year&gt;&lt;RecNum&gt;919&lt;/RecNum&gt;&lt;DisplayText&gt;(Regular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delInstrText>
        </w:r>
        <w:r w:rsidDel="0052520A">
          <w:rPr>
            <w:rStyle w:val="None"/>
            <w:rFonts w:ascii="Times New Roman" w:eastAsia="Times New Roman" w:hAnsi="Times New Roman" w:cs="Times New Roman"/>
            <w:u w:color="151518"/>
          </w:rPr>
          <w:fldChar w:fldCharType="separate"/>
        </w:r>
        <w:r w:rsidDel="0052520A">
          <w:rPr>
            <w:rStyle w:val="None"/>
            <w:rFonts w:ascii="Times New Roman" w:hAnsi="Times New Roman"/>
            <w:u w:color="151518"/>
          </w:rPr>
          <w:delText>(Regular et al. 2013)</w:delText>
        </w:r>
        <w:r w:rsidDel="0052520A">
          <w:rPr>
            <w:rStyle w:val="None"/>
            <w:rFonts w:ascii="Times New Roman" w:eastAsia="Times New Roman" w:hAnsi="Times New Roman" w:cs="Times New Roman"/>
            <w:u w:color="151518"/>
          </w:rPr>
          <w:fldChar w:fldCharType="end"/>
        </w:r>
      </w:del>
      <w:r>
        <w:rPr>
          <w:rStyle w:val="None"/>
          <w:rFonts w:ascii="Times New Roman" w:hAnsi="Times New Roman"/>
          <w:u w:color="151518"/>
        </w:rPr>
        <w:t xml:space="preserve">. </w:t>
      </w:r>
      <w:del w:id="404" w:author="Montevecchi, William" w:date="2018-09-09T12:26:00Z">
        <w:r w:rsidDel="002A1BB3">
          <w:rPr>
            <w:rStyle w:val="None"/>
            <w:rFonts w:ascii="Times New Roman" w:hAnsi="Times New Roman"/>
            <w:u w:color="151518"/>
          </w:rPr>
          <w:delText xml:space="preserve">Reductions </w:delText>
        </w:r>
      </w:del>
      <w:ins w:id="405" w:author="Montevecchi, William" w:date="2018-09-09T12:26:00Z">
        <w:del w:id="406" w:author="Garry Stenson" w:date="2018-09-20T16:14:00Z">
          <w:r w:rsidR="002A1BB3" w:rsidDel="0052520A">
            <w:rPr>
              <w:rStyle w:val="None"/>
              <w:rFonts w:ascii="Times New Roman" w:hAnsi="Times New Roman"/>
              <w:u w:color="151518"/>
            </w:rPr>
            <w:delText>Other r</w:delText>
          </w:r>
        </w:del>
      </w:ins>
      <w:ins w:id="407" w:author="Garry Stenson" w:date="2018-09-20T16:14:00Z">
        <w:r w:rsidR="0052520A">
          <w:rPr>
            <w:rStyle w:val="None"/>
            <w:rFonts w:ascii="Times New Roman" w:hAnsi="Times New Roman"/>
            <w:u w:color="151518"/>
          </w:rPr>
          <w:t>R</w:t>
        </w:r>
      </w:ins>
      <w:ins w:id="408" w:author="Montevecchi, William" w:date="2018-09-09T12:26:00Z">
        <w:r w:rsidR="002A1BB3">
          <w:rPr>
            <w:rStyle w:val="None"/>
            <w:rFonts w:ascii="Times New Roman" w:hAnsi="Times New Roman"/>
            <w:u w:color="151518"/>
          </w:rPr>
          <w:t xml:space="preserve">eductions </w:t>
        </w:r>
      </w:ins>
      <w:r>
        <w:rPr>
          <w:rStyle w:val="None"/>
          <w:rFonts w:ascii="Times New Roman" w:hAnsi="Times New Roman"/>
          <w:u w:color="151518"/>
        </w:rPr>
        <w:t xml:space="preserve">in common murre adult mortality associated with ship-sourced oil pollution and hunting also decreased during this same period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(Wilhelm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w:t>
      </w:r>
      <w:commentRangeStart w:id="409"/>
      <w:commentRangeStart w:id="410"/>
      <w:r>
        <w:rPr>
          <w:rStyle w:val="None"/>
          <w:rFonts w:ascii="Times New Roman" w:hAnsi="Times New Roman"/>
          <w:u w:color="151518"/>
        </w:rPr>
        <w:t xml:space="preserve">The cumulative effects of these reductions in common murre adult mortality would have overweighed negative population effects associated with bottom-up prey base reductions. Increases in </w:t>
      </w:r>
      <w:ins w:id="411" w:author="Montevecchi, William" w:date="2018-09-09T12:31:00Z">
        <w:r w:rsidR="00B10393">
          <w:rPr>
            <w:rStyle w:val="None"/>
            <w:rFonts w:ascii="Times New Roman" w:hAnsi="Times New Roman"/>
            <w:u w:color="151518"/>
          </w:rPr>
          <w:t xml:space="preserve">the </w:t>
        </w:r>
      </w:ins>
      <w:r>
        <w:rPr>
          <w:rStyle w:val="None"/>
          <w:rFonts w:ascii="Times New Roman" w:hAnsi="Times New Roman"/>
          <w:u w:color="151518"/>
        </w:rPr>
        <w:t xml:space="preserve">populations of Atlantic puffins and northern gannets were associated with the same cumulative effects. </w:t>
      </w:r>
      <w:commentRangeEnd w:id="409"/>
      <w:r w:rsidR="00B10393">
        <w:rPr>
          <w:rStyle w:val="CommentReference"/>
          <w:rFonts w:ascii="Times New Roman" w:eastAsia="Arial Unicode MS" w:hAnsi="Times New Roman" w:cs="Times New Roman"/>
          <w:color w:val="auto"/>
        </w:rPr>
        <w:commentReference w:id="409"/>
      </w:r>
      <w:commentRangeEnd w:id="410"/>
      <w:r w:rsidR="0052520A">
        <w:rPr>
          <w:rStyle w:val="CommentReference"/>
          <w:rFonts w:ascii="Times New Roman" w:eastAsia="Arial Unicode MS" w:hAnsi="Times New Roman" w:cs="Times New Roman"/>
          <w:color w:val="auto"/>
        </w:rPr>
        <w:commentReference w:id="410"/>
      </w:r>
    </w:p>
    <w:p w14:paraId="1FC28E9B" w14:textId="304EA163" w:rsidR="007911B4" w:rsidRPr="002C6C8F" w:rsidRDefault="003B398F" w:rsidP="002C6C8F">
      <w:pPr>
        <w:pStyle w:val="Style1"/>
        <w:rPr>
          <w:rStyle w:val="None"/>
          <w:rFonts w:ascii="Times New Roman" w:hAnsi="Times New Roman"/>
          <w:u w:color="151518"/>
          <w:rPrChange w:id="412" w:author="Montevecchi, William" w:date="2018-09-09T12:42:00Z">
            <w:rPr>
              <w:rStyle w:val="None"/>
              <w:rFonts w:ascii="Times New Roman" w:eastAsia="Times New Roman" w:hAnsi="Times New Roman" w:cs="Times New Roman"/>
              <w:u w:color="151518"/>
            </w:rPr>
          </w:rPrChange>
        </w:rPr>
      </w:pPr>
      <w:r>
        <w:rPr>
          <w:rStyle w:val="None"/>
          <w:rFonts w:ascii="Times New Roman" w:hAnsi="Times New Roman"/>
          <w:u w:color="151518"/>
        </w:rPr>
        <w:t xml:space="preserve">Throughout the 1990s, common murres on Funk Island fed capelin almost exclusively </w:t>
      </w:r>
      <w:ins w:id="413" w:author="Aaron Adamack" w:date="2018-08-29T16:39:00Z">
        <w:del w:id="414" w:author="Garry Stenson" w:date="2018-09-20T16:18:00Z">
          <w:r w:rsidDel="0052520A">
            <w:rPr>
              <w:rStyle w:val="None"/>
              <w:rFonts w:ascii="Times New Roman" w:hAnsi="Times New Roman"/>
              <w:u w:color="151518"/>
            </w:rPr>
            <w:delText xml:space="preserve">fed capelin </w:delText>
          </w:r>
        </w:del>
      </w:ins>
      <w:r>
        <w:rPr>
          <w:rStyle w:val="None"/>
          <w:rFonts w:ascii="Times New Roman" w:hAnsi="Times New Roman"/>
          <w:u w:color="151518"/>
        </w:rPr>
        <w:t>to their chicks during the breeding season</w:t>
      </w:r>
      <w:ins w:id="415" w:author="Montevecchi, William" w:date="2018-09-09T12:35:00Z">
        <w:r w:rsidR="00B10393">
          <w:rPr>
            <w:rStyle w:val="None"/>
            <w:rFonts w:ascii="Times New Roman" w:hAnsi="Times New Roman"/>
            <w:u w:color="151518"/>
          </w:rPr>
          <w:t xml:space="preserve"> (Davoren &amp; Montevecchi </w:t>
        </w:r>
      </w:ins>
      <w:ins w:id="416" w:author="Montevecchi, William" w:date="2018-09-09T12:37:00Z">
        <w:r w:rsidR="002C6C8F">
          <w:rPr>
            <w:rStyle w:val="None"/>
            <w:rFonts w:ascii="Times New Roman" w:hAnsi="Times New Roman"/>
            <w:u w:color="151518"/>
          </w:rPr>
          <w:t>2003</w:t>
        </w:r>
      </w:ins>
      <w:ins w:id="417" w:author="Montevecchi, William" w:date="2018-09-09T12:35:00Z">
        <w:r w:rsidR="00B10393">
          <w:rPr>
            <w:rStyle w:val="None"/>
            <w:rFonts w:ascii="Times New Roman" w:hAnsi="Times New Roman"/>
            <w:u w:color="151518"/>
          </w:rPr>
          <w:t>)</w:t>
        </w:r>
      </w:ins>
      <w:r>
        <w:rPr>
          <w:rStyle w:val="None"/>
          <w:rFonts w:ascii="Times New Roman" w:hAnsi="Times New Roman"/>
          <w:u w:color="151518"/>
        </w:rPr>
        <w:t xml:space="preserve">. This was </w:t>
      </w:r>
      <w:del w:id="418" w:author="Montevecchi, William" w:date="2018-09-09T12:37:00Z">
        <w:r w:rsidDel="002C6C8F">
          <w:rPr>
            <w:rStyle w:val="None"/>
            <w:rFonts w:ascii="Times New Roman" w:hAnsi="Times New Roman"/>
            <w:u w:color="151518"/>
          </w:rPr>
          <w:delText xml:space="preserve">proposed </w:delText>
        </w:r>
      </w:del>
      <w:ins w:id="419" w:author="Montevecchi, William" w:date="2018-09-09T12:37:00Z">
        <w:r w:rsidR="002C6C8F">
          <w:rPr>
            <w:rStyle w:val="None"/>
            <w:rFonts w:ascii="Times New Roman" w:hAnsi="Times New Roman"/>
            <w:u w:color="151518"/>
          </w:rPr>
          <w:t xml:space="preserve">taken </w:t>
        </w:r>
      </w:ins>
      <w:r>
        <w:rPr>
          <w:rStyle w:val="None"/>
          <w:rFonts w:ascii="Times New Roman" w:hAnsi="Times New Roman"/>
          <w:u w:color="151518"/>
        </w:rPr>
        <w:t xml:space="preserve">as support for the capelin non-collapse hypothesis (Frank et al. 2016). However, consistently high </w:t>
      </w:r>
      <w:ins w:id="420" w:author="Garry Stenson" w:date="2018-09-20T16:22:00Z">
        <w:r w:rsidR="005C6BC8">
          <w:rPr>
            <w:rStyle w:val="None"/>
            <w:rFonts w:ascii="Times New Roman" w:hAnsi="Times New Roman"/>
            <w:u w:color="151518"/>
          </w:rPr>
          <w:t xml:space="preserve">local </w:t>
        </w:r>
      </w:ins>
      <w:r>
        <w:rPr>
          <w:rStyle w:val="None"/>
          <w:rFonts w:ascii="Times New Roman" w:hAnsi="Times New Roman"/>
          <w:u w:color="151518"/>
        </w:rPr>
        <w:t xml:space="preserve">abundances of capelin at annually persistent spawning sites within seabird foraging ranges allowed for the high percentage of capelin in parental deliveries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  &gt;&lt;Author&gt;Davoren&lt;/Author&gt;&lt;Year&gt;2013&lt;/Year&gt;&lt;RecNum&gt;1042&lt;/RecNum&gt;&lt;record&gt;&lt;rec-number&gt;1042&lt;/rec-number&gt;&lt;foreign-keys&gt;&lt;key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(Davoren et al. 2012, Davoren 2013)</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Fish stocks in general and pelagic stocks in particular contract their geographic range during periods of rapid population decline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&gt;&lt;Author&gt;Winters&lt;/Author&gt;&lt;Year&gt;1985&lt;/Year&gt;&lt;RecNum&gt;1062&lt;/RecNum&gt;&lt;DisplayText&gt;(Winters &amp; Wheeler 1985, Burgess et al. 2017)&lt;/DisplayText&gt;&lt;record&gt;&lt;rec-number&gt;1062&lt;/rec-number&gt;&lt;foreign-keys&gt;&lt;key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Cite  &gt;&lt;Author&gt;Burgess&lt;/Author&gt;&lt;Year&gt;2017&lt;/Year&gt;&lt;RecNum&gt;1056&lt;/RecNum&gt;&lt;record&gt;&lt;rec-number&gt;1056&lt;/rec-number&gt;&lt;foreign-keys&gt;&lt;key app="EN" db-id="2pv5prxr6xz2a4ea50h5dww0ewvx0ttdtdsa" timestamp="1533224921"&gt;1056&lt;/key&gt;&lt;/foreign-keys&gt;&lt;ref-type name="Journal Article"&gt;17&lt;/ref-type&gt;&lt;contributors&gt;&lt;authors&gt;&lt;author&gt;Burgess, Matthew G.&lt;/author&gt;&lt;author&gt;Costello, Christopher&lt;/author&gt;&lt;author&gt;Fredston-Hermann, Alexa&lt;/author&gt;&lt;author&gt;Pinsky, Malin L.&lt;/author&gt;&lt;author&gt;Gaines, Steven D.&lt;/author&gt;&lt;author&gt;Tilman, David&lt;/author&gt;&lt;author&gt;Polasky, Stephen&lt;/author&gt;&lt;/authors&gt;&lt;/contributors&gt;&lt;titles&gt;&lt;title&gt;Range contraction enables harvesting to extinction&lt;/title&gt;&lt;secondary-title&gt;Proceedings of the National Academy of Sciences&lt;/secondary-title&gt;&lt;/titles&gt;&lt;periodical&gt;&lt;full-title&gt;Proceedings of the National Academy of Sciences&lt;/full-title&gt;&lt;/periodical&gt;&lt;pages&gt;3945&lt;/pages&gt;&lt;volume&gt;114&lt;/volume&gt;&lt;number&gt;15&lt;/number&gt;&lt;dates&gt;&lt;year&gt;2017&lt;/year&gt;&lt;/dates&gt;&lt;work-type&gt;10.1073/pnas.1607551114&lt;/work-type&gt;&lt;urls&gt;&lt;related-urls&gt;&lt;url&gt;http://www.pnas.org/content/114/15/3945.abstract&lt;/url&gt;&lt;/related-urls&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 xml:space="preserve">(Winters &amp; Wheeler 1985, </w:t>
      </w:r>
      <w:ins w:id="421" w:author="Montevecchi, William" w:date="2018-09-09T12:42:00Z">
        <w:r w:rsidR="002C6C8F">
          <w:rPr>
            <w:rStyle w:val="None"/>
            <w:rFonts w:ascii="Times New Roman" w:hAnsi="Times New Roman"/>
            <w:u w:color="151518"/>
          </w:rPr>
          <w:t>Worm &amp; T</w:t>
        </w:r>
      </w:ins>
      <w:ins w:id="422" w:author="Montevecchi, William" w:date="2018-09-09T12:44:00Z">
        <w:r w:rsidR="002C6C8F">
          <w:rPr>
            <w:rStyle w:val="None"/>
            <w:rFonts w:ascii="Times New Roman" w:hAnsi="Times New Roman"/>
            <w:u w:color="151518"/>
          </w:rPr>
          <w:t>ett</w:t>
        </w:r>
      </w:ins>
      <w:ins w:id="423" w:author="Montevecchi, William" w:date="2018-09-09T12:42:00Z">
        <w:r w:rsidR="002C6C8F">
          <w:rPr>
            <w:rStyle w:val="None"/>
            <w:rFonts w:ascii="Times New Roman" w:hAnsi="Times New Roman"/>
            <w:u w:color="151518"/>
          </w:rPr>
          <w:t xml:space="preserve">ensor 2011, </w:t>
        </w:r>
      </w:ins>
      <w:r>
        <w:rPr>
          <w:rStyle w:val="None"/>
          <w:rFonts w:ascii="Times New Roman" w:hAnsi="Times New Roman"/>
          <w:u w:color="151518"/>
        </w:rPr>
        <w:t>Burgess et al. 2017)</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This pattern has been described for several finfish and shellfish populations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&gt;&lt;Author&gt;Prince&lt;/Author&gt;&lt;Year&gt;2008&lt;/Year&gt;&lt;RecNum&gt;1057&lt;/RecNum&gt;&lt;DisplayText&gt;(Prince et al. 2008, Wilberg et al. 2009)&lt;/DisplayText&gt;&lt;record&gt;&lt;rec-number&gt;1057&lt;/rec-number&gt;&lt;foreign-keys&gt;&lt;key app="EN" db-id="2pv5prxr6xz2a4ea50h5dww0ewvx0ttdtdsa" timestamp="1533225130"&gt;1057&lt;/key&gt;&lt;/foreign-keys&gt;&lt;ref-type name="Journal Article"&gt;17&lt;/ref-type&gt;&lt;contributors&gt;&lt;authors&gt;&lt;author&gt;Prince, Jeremy D.&lt;/author&gt;&lt;author&gt;Loneragan, Neil R.&lt;/author&gt;&lt;author&gt;Okey, Thomas A.&lt;/author&gt;&lt;/authors&gt;&lt;/contributors&gt;&lt;titles&gt;&lt;title&gt;&lt;style face="normal" font="default" size="100%"&gt;Contraction of the banana prawn (&lt;/style&gt;&lt;style face="italic" font="default" size="100%"&gt;Penaeus merguiensis&lt;/style&gt;&lt;style face="normal" font="default" size="100%"&gt;) fishery of Albatross Bay in the Gulf of Carpentaria, Australia&lt;/style&gt;&lt;/title&gt;&lt;/titles&gt;&lt;volume&gt;v. 59&lt;/volume&gt;&lt;keywords&gt;&lt;keyword&gt;recruitment overfishing&lt;/keyword&gt;&lt;keyword&gt;shrimp&lt;/keyword&gt;&lt;keyword&gt;penaeid&lt;/keyword&gt;&lt;keyword&gt;stock contraction&lt;/keyword&gt;&lt;keyword&gt;hyperstability&lt;/keyword&gt;&lt;keyword&gt;catchability&lt;/keyword&gt;&lt;/keywords&gt;&lt;dates&gt;&lt;year&gt;2008&lt;/year&gt;&lt;/dates&gt;&lt;publisher&gt;Collingwood, Victoria: CSIRO Publishing&lt;/publisher&gt;&lt;urls/&gt;&lt;language&gt;English&lt;/language&gt;&lt;/record&gt;&lt;/Cite&gt;&lt;Cite  &gt;&lt;Author&gt;Wilberg&lt;/Author&gt;&lt;Year&gt;2009&lt;/Year&gt;&lt;RecNum&gt;1058&lt;/RecNum&gt;&lt;record&gt;&lt;rec-number&gt;1058&lt;/rec-number&gt;&lt;foreign-keys&gt;&lt;key app="EN" db-id="2pv5prxr6xz2a4ea50h5dww0ewvx0ttdtdsa" timestamp="1533225326"&gt;1058&lt;/key&gt;&lt;/foreign-keys&gt;&lt;ref-type name="Journal Article"&gt;17&lt;/ref-type&gt;&lt;contributors&gt;&lt;authors&gt;&lt;author&gt;Wilberg, Michael J.&lt;/author&gt;&lt;author&gt;Thorson, James T.&lt;/author&gt;&lt;author&gt;Linton, Brian C.&lt;/author&gt;&lt;author&gt;Berkson, Jim&lt;/author&gt;&lt;/authors&gt;&lt;/contributors&gt;&lt;titles&gt;&lt;title&gt;Incorporating time-varying catchability into population dynamic stock assessment models&lt;/title&gt;&lt;secondary-title&gt;Reviews in Fisheries Science&lt;/secondary-title&gt;&lt;/titles&gt;&lt;periodical&gt;&lt;full-title&gt;Reviews in Fisheries Science&lt;/full-title&gt;&lt;/periodical&gt;&lt;pages&gt;7-24&lt;/pages&gt;&lt;volume&gt;18&lt;/volume&gt;&lt;number&gt;1&lt;/number&gt;&lt;dates&gt;&lt;year&gt;2009&lt;/year&gt;&lt;pub-dates&gt;&lt;date&gt;2009/12/11&lt;/date&gt;&lt;/pub-dates&gt;&lt;/dates&gt;&lt;publisher&gt;Taylor &amp;amp; Francis&lt;/publisher&gt;&lt;isbn&gt;1064-1262&lt;/isbn&gt;&lt;urls&gt;&lt;related-urls&gt;&lt;url&gt;&lt;style face="underline" font="default" size="100%"&gt;https://doi.org/10.1080/10641260903294647&lt;/style&gt;&lt;/url&gt;&lt;/related-urls&gt;&lt;/urls&gt;&lt;electronic-resource-num&gt;10.1080/10641260903294647&lt;/electronic-resource-num&gt;&lt;/record&gt;&lt;/Cite&gt;&lt;/EndNote&gt;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(Prince et al. 2008, Wilberg et al. 2009)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including Atlantic cod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&gt;&lt;Author&gt;Rose&lt;/Author&gt;&lt;Year&gt;1999&lt;/Year&gt;&lt;RecNum&gt;1059&lt;/RecNum&gt;&lt;DisplayText&gt;(Rose &amp;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(Rose &amp; Kulka 1999)</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and Northwest Atlantic herring stocks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&gt;&lt;Author&gt;Winters&lt;/Author&gt;&lt;Year&gt;1985&lt;/Year&gt;&lt;RecNum&gt;1062&lt;/RecNum&gt;&lt;DisplayText&gt;(Winters &amp;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(Winters &amp; Wheeler 1985)</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Capelin’s center of distribution moved southward during the early 1990s, i.e. closer to the vicinity of seabird colonies </w:t>
      </w:r>
      <w:ins w:id="424" w:author="Montevecchi, William" w:date="2018-09-09T12:45:00Z">
        <w:r w:rsidR="002C6C8F">
          <w:rPr>
            <w:rStyle w:val="None"/>
            <w:rFonts w:ascii="Times New Roman" w:hAnsi="Times New Roman"/>
            <w:u w:color="151518"/>
          </w:rPr>
          <w:t>along</w:t>
        </w:r>
      </w:ins>
      <w:del w:id="425" w:author="Montevecchi, William" w:date="2018-09-09T12:45:00Z">
        <w:r w:rsidDel="002C6C8F">
          <w:rPr>
            <w:rStyle w:val="None"/>
            <w:rFonts w:ascii="Times New Roman" w:hAnsi="Times New Roman"/>
            <w:u w:color="151518"/>
          </w:rPr>
          <w:delText>in</w:delText>
        </w:r>
      </w:del>
      <w:r>
        <w:rPr>
          <w:rStyle w:val="None"/>
          <w:rFonts w:ascii="Times New Roman" w:hAnsi="Times New Roman"/>
          <w:u w:color="151518"/>
        </w:rPr>
        <w:t xml:space="preserve"> Newfoundland’s northeast coast. Therefore, a higher proportion of capelin in common murre’s diet is not inconsistent with the collapse hypothesis, whereby the range of the collapsed capelin stock overlapped with the foraging range of breeding colonies of common murres</w:t>
      </w:r>
      <w:ins w:id="426" w:author="Montevecchi, William" w:date="2018-09-09T12:46:00Z">
        <w:r w:rsidR="002C6C8F">
          <w:rPr>
            <w:rStyle w:val="None"/>
            <w:rFonts w:ascii="Times New Roman" w:hAnsi="Times New Roman"/>
            <w:u w:color="151518"/>
          </w:rPr>
          <w:t>, Atlantic puffins and northern gannets</w:t>
        </w:r>
      </w:ins>
      <w:r>
        <w:rPr>
          <w:rStyle w:val="None"/>
          <w:rFonts w:ascii="Times New Roman" w:hAnsi="Times New Roman"/>
          <w:u w:color="151518"/>
        </w:rPr>
        <w:t>.</w:t>
      </w:r>
    </w:p>
    <w:p w14:paraId="05E58A15" w14:textId="3F2893F8" w:rsidR="007911B4" w:rsidRDefault="003B398F">
      <w:pPr>
        <w:pStyle w:val="Style1"/>
        <w:rPr>
          <w:rStyle w:val="None"/>
          <w:rFonts w:ascii="Times New Roman" w:eastAsia="Times New Roman" w:hAnsi="Times New Roman" w:cs="Times New Roman"/>
          <w:u w:color="151518"/>
        </w:rPr>
      </w:pPr>
      <w:r>
        <w:rPr>
          <w:rStyle w:val="None"/>
          <w:rFonts w:ascii="Times New Roman" w:hAnsi="Times New Roman"/>
          <w:u w:color="151518"/>
        </w:rPr>
        <w:lastRenderedPageBreak/>
        <w:t xml:space="preserve">Capelin </w:t>
      </w:r>
      <w:ins w:id="427" w:author="Montevecchi, William" w:date="2018-09-09T12:46:00Z">
        <w:r w:rsidR="002C6C8F">
          <w:rPr>
            <w:rStyle w:val="None"/>
            <w:rFonts w:ascii="Times New Roman" w:hAnsi="Times New Roman"/>
            <w:u w:color="151518"/>
          </w:rPr>
          <w:t xml:space="preserve">also </w:t>
        </w:r>
      </w:ins>
      <w:r>
        <w:rPr>
          <w:rStyle w:val="None"/>
          <w:rFonts w:ascii="Times New Roman" w:hAnsi="Times New Roman"/>
          <w:u w:color="151518"/>
        </w:rPr>
        <w:t xml:space="preserve">represented </w:t>
      </w:r>
      <w:commentRangeStart w:id="428"/>
      <w:ins w:id="429" w:author="Montevecchi, William" w:date="2018-09-09T12:47:00Z">
        <w:r w:rsidR="00562A95">
          <w:rPr>
            <w:rStyle w:val="None"/>
            <w:rFonts w:ascii="Times New Roman" w:hAnsi="Times New Roman"/>
            <w:u w:color="151518"/>
          </w:rPr>
          <w:t>significant</w:t>
        </w:r>
      </w:ins>
      <w:ins w:id="430" w:author="Garry Stenson" w:date="2018-09-20T16:23:00Z">
        <w:r w:rsidR="005C6BC8">
          <w:rPr>
            <w:rStyle w:val="None"/>
            <w:rFonts w:ascii="Times New Roman" w:hAnsi="Times New Roman"/>
            <w:u w:color="151518"/>
          </w:rPr>
          <w:t xml:space="preserve"> </w:t>
        </w:r>
      </w:ins>
      <w:del w:id="431" w:author="Montevecchi, William" w:date="2018-09-09T12:47:00Z">
        <w:r w:rsidDel="00562A95">
          <w:rPr>
            <w:rStyle w:val="None"/>
            <w:rFonts w:ascii="Times New Roman" w:hAnsi="Times New Roman"/>
            <w:u w:color="151518"/>
          </w:rPr>
          <w:delText xml:space="preserve">a large </w:delText>
        </w:r>
      </w:del>
      <w:r>
        <w:rPr>
          <w:rStyle w:val="None"/>
          <w:rFonts w:ascii="Times New Roman" w:hAnsi="Times New Roman"/>
          <w:u w:color="151518"/>
        </w:rPr>
        <w:t>proportion</w:t>
      </w:r>
      <w:ins w:id="432" w:author="Montevecchi, William" w:date="2018-09-09T12:47:00Z">
        <w:r w:rsidR="00562A95">
          <w:rPr>
            <w:rStyle w:val="None"/>
            <w:rFonts w:ascii="Times New Roman" w:hAnsi="Times New Roman"/>
            <w:u w:color="151518"/>
          </w:rPr>
          <w:t>s</w:t>
        </w:r>
      </w:ins>
      <w:r>
        <w:rPr>
          <w:rStyle w:val="None"/>
          <w:rFonts w:ascii="Times New Roman" w:hAnsi="Times New Roman"/>
          <w:u w:color="151518"/>
        </w:rPr>
        <w:t xml:space="preserve"> of northern </w:t>
      </w:r>
      <w:commentRangeEnd w:id="428"/>
      <w:r w:rsidR="005C6BC8">
        <w:rPr>
          <w:rStyle w:val="CommentReference"/>
          <w:rFonts w:ascii="Times New Roman" w:eastAsia="Arial Unicode MS" w:hAnsi="Times New Roman" w:cs="Times New Roman"/>
          <w:color w:val="auto"/>
        </w:rPr>
        <w:commentReference w:id="428"/>
      </w:r>
      <w:r>
        <w:rPr>
          <w:rStyle w:val="None"/>
          <w:rFonts w:ascii="Times New Roman" w:hAnsi="Times New Roman"/>
          <w:u w:color="151518"/>
        </w:rPr>
        <w:t>gannet’s diet from 1990-20</w:t>
      </w:r>
      <w:ins w:id="433" w:author="Montevecchi, William" w:date="2018-09-09T13:20:00Z">
        <w:r w:rsidR="00FC3184">
          <w:rPr>
            <w:rStyle w:val="None"/>
            <w:rFonts w:ascii="Times New Roman" w:hAnsi="Times New Roman"/>
            <w:u w:color="151518"/>
          </w:rPr>
          <w:t>12</w:t>
        </w:r>
      </w:ins>
      <w:del w:id="434" w:author="Montevecchi, William" w:date="2018-09-09T13:20:00Z">
        <w:r w:rsidDel="00FC3184">
          <w:rPr>
            <w:rStyle w:val="None"/>
            <w:rFonts w:ascii="Times New Roman" w:hAnsi="Times New Roman"/>
            <w:u w:color="151518"/>
          </w:rPr>
          <w:delText>04</w:delText>
        </w:r>
      </w:del>
      <w:r>
        <w:rPr>
          <w:rStyle w:val="None"/>
          <w:rFonts w:ascii="Times New Roman" w:hAnsi="Times New Roman"/>
          <w:u w:color="151518"/>
        </w:rPr>
        <w:t xml:space="preserve"> (20 – 100 %) in contrast to pre-1990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&gt;&lt;Author&gt;Montevecchi&lt;/Author&gt;&lt;Year&gt;2007&lt;/Year&gt;&lt;RecNum&gt;730&lt;/RecNum&gt;&lt;Prefix&gt;&lt;12%`, &lt;/Prefix&gt;&lt;DisplayText&gt;(&lt;12%,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(&lt;12%, Montevecchi 2007</w:t>
      </w:r>
      <w:ins w:id="435" w:author="Montevecchi, William" w:date="2018-09-09T13:20:00Z">
        <w:r w:rsidR="00473ED2">
          <w:rPr>
            <w:rStyle w:val="None"/>
            <w:rFonts w:ascii="Times New Roman" w:hAnsi="Times New Roman"/>
            <w:u w:color="151518"/>
          </w:rPr>
          <w:t>, Bennett et al. 2013</w:t>
        </w:r>
      </w:ins>
      <w:r>
        <w:rPr>
          <w:rStyle w:val="None"/>
          <w:rFonts w:ascii="Times New Roman" w:hAnsi="Times New Roman"/>
          <w:u w:color="151518"/>
        </w:rPr>
        <w:t>)</w:t>
      </w:r>
      <w:r>
        <w:rPr>
          <w:rStyle w:val="None"/>
          <w:rFonts w:ascii="Times New Roman" w:eastAsia="Times New Roman" w:hAnsi="Times New Roman" w:cs="Times New Roman"/>
          <w:u w:color="151518"/>
        </w:rPr>
        <w:fldChar w:fldCharType="end"/>
      </w:r>
      <w:r>
        <w:rPr>
          <w:rStyle w:val="None"/>
          <w:rFonts w:ascii="Times New Roman" w:hAnsi="Times New Roman"/>
          <w:u w:color="151518"/>
        </w:rPr>
        <w:t xml:space="preserve">. This change in northern gannet diet was proposed as support for the non-collapse hypothesis (Frank et al. 2016). </w:t>
      </w:r>
      <w:commentRangeStart w:id="436"/>
      <w:r>
        <w:rPr>
          <w:rStyle w:val="None"/>
          <w:rFonts w:ascii="Times New Roman" w:hAnsi="Times New Roman"/>
          <w:u w:color="151518"/>
        </w:rPr>
        <w:t xml:space="preserve">However, this change in diet </w:t>
      </w:r>
      <w:del w:id="437" w:author="Garry Stenson" w:date="2018-09-20T16:26:00Z">
        <w:r w:rsidDel="005C6BC8">
          <w:rPr>
            <w:rStyle w:val="None"/>
            <w:rFonts w:ascii="Times New Roman" w:hAnsi="Times New Roman"/>
            <w:u w:color="151518"/>
          </w:rPr>
          <w:delText>was due</w:delText>
        </w:r>
      </w:del>
      <w:ins w:id="438" w:author="Garry Stenson" w:date="2018-09-20T16:26:00Z">
        <w:r w:rsidR="005C6BC8">
          <w:rPr>
            <w:rStyle w:val="None"/>
            <w:rFonts w:ascii="Times New Roman" w:hAnsi="Times New Roman"/>
            <w:u w:color="151518"/>
          </w:rPr>
          <w:t xml:space="preserve">occurred at that same time as a </w:t>
        </w:r>
      </w:ins>
      <w:del w:id="439" w:author="Garry Stenson" w:date="2018-09-20T16:27:00Z">
        <w:r w:rsidDel="005C6BC8">
          <w:rPr>
            <w:rStyle w:val="None"/>
            <w:rFonts w:ascii="Times New Roman" w:hAnsi="Times New Roman"/>
            <w:u w:color="151518"/>
          </w:rPr>
          <w:delText xml:space="preserve"> to the </w:delText>
        </w:r>
      </w:del>
      <w:r>
        <w:rPr>
          <w:rStyle w:val="None"/>
          <w:rFonts w:ascii="Times New Roman" w:hAnsi="Times New Roman"/>
          <w:u w:color="151518"/>
        </w:rPr>
        <w:t xml:space="preserve">cold water intrusion that occurred during the 1990s </w:t>
      </w:r>
      <w:ins w:id="440" w:author="Garry Stenson" w:date="2018-09-20T16:29:00Z">
        <w:r w:rsidR="005C6BC8">
          <w:rPr>
            <w:rStyle w:val="None"/>
            <w:rFonts w:ascii="Times New Roman" w:hAnsi="Times New Roman"/>
            <w:u w:color="151518"/>
          </w:rPr>
          <w:t xml:space="preserve">which was associated with a decline in a decline in the abundance of </w:t>
        </w:r>
      </w:ins>
      <w:del w:id="441" w:author="Garry Stenson" w:date="2018-09-20T16:29:00Z">
        <w:r w:rsidDel="005C6BC8">
          <w:rPr>
            <w:rStyle w:val="None"/>
            <w:rFonts w:ascii="Times New Roman" w:hAnsi="Times New Roman"/>
            <w:u w:color="151518"/>
          </w:rPr>
          <w:delText>which</w:delText>
        </w:r>
      </w:del>
      <w:del w:id="442" w:author="Garry Stenson" w:date="2018-09-20T16:30:00Z">
        <w:r w:rsidDel="005C6BC8">
          <w:rPr>
            <w:rStyle w:val="None"/>
            <w:rFonts w:ascii="Times New Roman" w:hAnsi="Times New Roman"/>
            <w:u w:color="151518"/>
          </w:rPr>
          <w:delText xml:space="preserve"> precluded </w:delText>
        </w:r>
      </w:del>
      <w:r>
        <w:rPr>
          <w:rStyle w:val="None"/>
          <w:rFonts w:ascii="Times New Roman" w:hAnsi="Times New Roman"/>
          <w:u w:color="151518"/>
        </w:rPr>
        <w:t xml:space="preserve">northern gannet’s preferred large </w:t>
      </w:r>
      <w:ins w:id="443" w:author="Garry Stenson" w:date="2018-09-20T16:31:00Z">
        <w:r w:rsidR="005C6BC8">
          <w:rPr>
            <w:rStyle w:val="None"/>
            <w:rFonts w:ascii="Times New Roman" w:hAnsi="Times New Roman"/>
            <w:u w:color="151518"/>
          </w:rPr>
          <w:t xml:space="preserve">pelagic </w:t>
        </w:r>
      </w:ins>
      <w:del w:id="444" w:author="Garry Stenson" w:date="2018-09-20T16:30:00Z">
        <w:r w:rsidDel="005C6BC8">
          <w:rPr>
            <w:rStyle w:val="None"/>
            <w:rFonts w:ascii="Times New Roman" w:hAnsi="Times New Roman"/>
            <w:u w:color="151518"/>
          </w:rPr>
          <w:delText xml:space="preserve">pelagic warm-water </w:delText>
        </w:r>
      </w:del>
      <w:r>
        <w:rPr>
          <w:rStyle w:val="None"/>
          <w:rFonts w:ascii="Times New Roman" w:hAnsi="Times New Roman"/>
          <w:u w:color="151518"/>
        </w:rPr>
        <w:t>prey</w:t>
      </w:r>
      <w:ins w:id="445" w:author="Garry Stenson" w:date="2018-09-20T16:30:00Z">
        <w:r w:rsidR="005C6BC8">
          <w:rPr>
            <w:rStyle w:val="None"/>
            <w:rFonts w:ascii="Times New Roman" w:hAnsi="Times New Roman"/>
            <w:u w:color="151518"/>
          </w:rPr>
          <w:t>,</w:t>
        </w:r>
      </w:ins>
      <w:r>
        <w:rPr>
          <w:rStyle w:val="None"/>
          <w:rFonts w:ascii="Times New Roman" w:hAnsi="Times New Roman"/>
          <w:u w:color="151518"/>
        </w:rPr>
        <w:t xml:space="preserve"> </w:t>
      </w:r>
      <w:del w:id="446" w:author="Garry Stenson" w:date="2018-09-20T16:30:00Z">
        <w:r w:rsidDel="005C6BC8">
          <w:rPr>
            <w:rStyle w:val="None"/>
            <w:rFonts w:ascii="Times New Roman" w:hAnsi="Times New Roman"/>
            <w:u w:color="151518"/>
          </w:rPr>
          <w:delText>(</w:delText>
        </w:r>
      </w:del>
      <w:ins w:id="447" w:author="Montevecchi, William" w:date="2018-09-09T18:58:00Z">
        <w:r w:rsidR="00184DBC">
          <w:rPr>
            <w:rStyle w:val="None"/>
            <w:rFonts w:ascii="Times New Roman" w:hAnsi="Times New Roman"/>
            <w:u w:color="151518"/>
          </w:rPr>
          <w:t xml:space="preserve">Atlantic </w:t>
        </w:r>
      </w:ins>
      <w:r>
        <w:rPr>
          <w:rStyle w:val="None"/>
          <w:rFonts w:ascii="Times New Roman" w:hAnsi="Times New Roman"/>
          <w:u w:color="151518"/>
        </w:rPr>
        <w:t xml:space="preserve">mackerel </w:t>
      </w:r>
      <w:r>
        <w:rPr>
          <w:rStyle w:val="None"/>
          <w:rFonts w:ascii="Times New Roman" w:hAnsi="Times New Roman"/>
          <w:i/>
          <w:iCs/>
          <w:u w:color="151518"/>
        </w:rPr>
        <w:t>Scomber scombrus</w:t>
      </w:r>
      <w:r>
        <w:rPr>
          <w:rStyle w:val="None"/>
          <w:rFonts w:ascii="Times New Roman" w:hAnsi="Times New Roman"/>
          <w:u w:color="151518"/>
        </w:rPr>
        <w:t xml:space="preserve">, Atlantic saury </w:t>
      </w:r>
      <w:r>
        <w:rPr>
          <w:rStyle w:val="None"/>
          <w:rFonts w:ascii="Times New Roman" w:hAnsi="Times New Roman"/>
          <w:i/>
          <w:iCs/>
          <w:shd w:val="clear" w:color="auto" w:fill="FFFFFF"/>
        </w:rPr>
        <w:t>Scomberesox saurus</w:t>
      </w:r>
      <w:r>
        <w:rPr>
          <w:rStyle w:val="None"/>
          <w:rFonts w:ascii="Times New Roman" w:hAnsi="Times New Roman"/>
          <w:u w:color="151518"/>
        </w:rPr>
        <w:t xml:space="preserve"> and short-finned squid </w:t>
      </w:r>
      <w:r>
        <w:rPr>
          <w:rStyle w:val="None"/>
          <w:rFonts w:ascii="Times New Roman" w:hAnsi="Times New Roman"/>
          <w:i/>
          <w:iCs/>
          <w:u w:color="151518"/>
        </w:rPr>
        <w:t xml:space="preserve">Illex </w:t>
      </w:r>
      <w:r>
        <w:rPr>
          <w:rStyle w:val="None"/>
          <w:rFonts w:ascii="Times New Roman" w:hAnsi="Times New Roman"/>
          <w:i/>
          <w:iCs/>
          <w:shd w:val="clear" w:color="auto" w:fill="FFFFFF"/>
        </w:rPr>
        <w:t>illecebrosus</w:t>
      </w:r>
      <w:ins w:id="448" w:author="Garry Stenson" w:date="2018-09-20T16:30:00Z">
        <w:r w:rsidR="005C6BC8">
          <w:rPr>
            <w:rStyle w:val="None"/>
            <w:rFonts w:ascii="Times New Roman" w:hAnsi="Times New Roman"/>
            <w:i/>
            <w:iCs/>
            <w:shd w:val="clear" w:color="auto" w:fill="FFFFFF"/>
          </w:rPr>
          <w:t xml:space="preserve">, </w:t>
        </w:r>
      </w:ins>
      <w:del w:id="449" w:author="Garry Stenson" w:date="2018-09-20T16:30:00Z">
        <w:r w:rsidDel="005C6BC8">
          <w:rPr>
            <w:rStyle w:val="None"/>
            <w:rFonts w:ascii="Times New Roman" w:hAnsi="Times New Roman"/>
            <w:u w:color="151518"/>
          </w:rPr>
          <w:delText>)</w:delText>
        </w:r>
      </w:del>
      <w:ins w:id="450" w:author="Garry Stenson" w:date="2018-09-20T16:30:00Z">
        <w:r w:rsidR="005C6BC8">
          <w:rPr>
            <w:rStyle w:val="None"/>
            <w:rFonts w:ascii="Times New Roman" w:hAnsi="Times New Roman"/>
            <w:u w:color="151518"/>
          </w:rPr>
          <w:t xml:space="preserve">which are found in warm </w:t>
        </w:r>
        <w:r w:rsidR="005C6BC8">
          <w:rPr>
            <w:rStyle w:val="None"/>
            <w:rFonts w:ascii="Times New Roman" w:hAnsi="Times New Roman"/>
            <w:u w:color="151518"/>
          </w:rPr>
          <w:t>water</w:t>
        </w:r>
        <w:r w:rsidR="005C6BC8">
          <w:rPr>
            <w:rStyle w:val="None"/>
            <w:rFonts w:ascii="Times New Roman" w:hAnsi="Times New Roman"/>
            <w:u w:color="151518"/>
          </w:rPr>
          <w:t>s</w:t>
        </w:r>
      </w:ins>
      <w:r>
        <w:rPr>
          <w:rStyle w:val="None"/>
          <w:rFonts w:ascii="Times New Roman" w:hAnsi="Times New Roman"/>
          <w:u w:color="151518"/>
        </w:rPr>
        <w:t xml:space="preserve"> </w:t>
      </w:r>
      <w:del w:id="451" w:author="Garry Stenson" w:date="2018-09-20T16:31:00Z">
        <w:r w:rsidDel="005C6BC8">
          <w:rPr>
            <w:rStyle w:val="None"/>
            <w:rFonts w:ascii="Times New Roman" w:hAnsi="Times New Roman"/>
            <w:u w:color="151518"/>
          </w:rPr>
          <w:delText xml:space="preserve">from moving into the region </w:delText>
        </w:r>
      </w:del>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&gt;&lt;Author&gt;Montevecchi&lt;/Author&gt;&lt;Year&gt;2007&lt;/Year&gt;&lt;RecNum&gt;730&lt;/RecNum&gt;&lt;DisplayText&gt;(Montevecchi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(Montevecchi &amp; Myers 1997, Montevecchi 2007)</w:t>
      </w:r>
      <w:r>
        <w:rPr>
          <w:rStyle w:val="None"/>
          <w:rFonts w:ascii="Times New Roman" w:eastAsia="Times New Roman" w:hAnsi="Times New Roman" w:cs="Times New Roman"/>
          <w:u w:color="151518"/>
        </w:rPr>
        <w:fldChar w:fldCharType="end"/>
      </w:r>
      <w:r>
        <w:rPr>
          <w:rStyle w:val="None"/>
          <w:rFonts w:ascii="Times New Roman" w:hAnsi="Times New Roman"/>
          <w:u w:color="151518"/>
        </w:rPr>
        <w:t>.</w:t>
      </w:r>
      <w:commentRangeEnd w:id="436"/>
      <w:r w:rsidR="005C6BC8">
        <w:rPr>
          <w:rStyle w:val="CommentReference"/>
          <w:rFonts w:ascii="Times New Roman" w:eastAsia="Arial Unicode MS" w:hAnsi="Times New Roman" w:cs="Times New Roman"/>
          <w:color w:val="auto"/>
        </w:rPr>
        <w:commentReference w:id="436"/>
      </w:r>
      <w:r>
        <w:rPr>
          <w:rStyle w:val="None"/>
          <w:rFonts w:ascii="Times New Roman" w:hAnsi="Times New Roman"/>
          <w:u w:color="151518"/>
        </w:rPr>
        <w:t xml:space="preserve"> </w:t>
      </w:r>
      <w:ins w:id="452" w:author="Montevecchi, William" w:date="2018-09-09T18:58:00Z">
        <w:r w:rsidR="00184DBC">
          <w:rPr>
            <w:rStyle w:val="None"/>
            <w:rFonts w:ascii="Times New Roman" w:hAnsi="Times New Roman"/>
            <w:u w:color="151518"/>
          </w:rPr>
          <w:t xml:space="preserve">For example, </w:t>
        </w:r>
        <w:del w:id="453" w:author="Garry Stenson" w:date="2018-09-20T16:32:00Z">
          <w:r w:rsidR="00184DBC" w:rsidDel="005C6BC8">
            <w:rPr>
              <w:rStyle w:val="None"/>
              <w:rFonts w:ascii="Times New Roman" w:hAnsi="Times New Roman"/>
              <w:u w:color="151518"/>
            </w:rPr>
            <w:delText xml:space="preserve">when </w:delText>
          </w:r>
        </w:del>
        <w:r w:rsidR="00184DBC">
          <w:rPr>
            <w:rStyle w:val="None"/>
            <w:rFonts w:ascii="Times New Roman" w:hAnsi="Times New Roman"/>
            <w:u w:color="151518"/>
          </w:rPr>
          <w:t xml:space="preserve">mackerel and saury </w:t>
        </w:r>
      </w:ins>
      <w:ins w:id="454" w:author="Garry Stenson" w:date="2018-09-20T16:32:00Z">
        <w:r w:rsidR="005C6BC8">
          <w:rPr>
            <w:rStyle w:val="None"/>
            <w:rFonts w:ascii="Times New Roman" w:hAnsi="Times New Roman"/>
            <w:u w:color="151518"/>
          </w:rPr>
          <w:t xml:space="preserve">were more abundant </w:t>
        </w:r>
      </w:ins>
      <w:ins w:id="455" w:author="Montevecchi, William" w:date="2018-09-09T18:58:00Z">
        <w:del w:id="456" w:author="Garry Stenson" w:date="2018-09-20T16:33:00Z">
          <w:r w:rsidR="00184DBC" w:rsidDel="005C6BC8">
            <w:rPr>
              <w:rStyle w:val="None"/>
              <w:rFonts w:ascii="Times New Roman" w:hAnsi="Times New Roman"/>
              <w:u w:color="151518"/>
            </w:rPr>
            <w:delText>moved into</w:delText>
          </w:r>
        </w:del>
      </w:ins>
      <w:ins w:id="457" w:author="Garry Stenson" w:date="2018-09-20T16:33:00Z">
        <w:r w:rsidR="005C6BC8">
          <w:rPr>
            <w:rStyle w:val="None"/>
            <w:rFonts w:ascii="Times New Roman" w:hAnsi="Times New Roman"/>
            <w:u w:color="151518"/>
          </w:rPr>
          <w:t>in</w:t>
        </w:r>
      </w:ins>
      <w:ins w:id="458" w:author="Montevecchi, William" w:date="2018-09-09T18:58:00Z">
        <w:r w:rsidR="00184DBC">
          <w:rPr>
            <w:rStyle w:val="None"/>
            <w:rFonts w:ascii="Times New Roman" w:hAnsi="Times New Roman"/>
            <w:u w:color="151518"/>
          </w:rPr>
          <w:t xml:space="preserve"> the region in 2005 and 2</w:t>
        </w:r>
      </w:ins>
      <w:ins w:id="459" w:author="Montevecchi, William" w:date="2018-09-09T18:59:00Z">
        <w:r w:rsidR="00184DBC">
          <w:rPr>
            <w:rStyle w:val="None"/>
            <w:rFonts w:ascii="Times New Roman" w:hAnsi="Times New Roman"/>
            <w:u w:color="151518"/>
          </w:rPr>
          <w:t>006</w:t>
        </w:r>
      </w:ins>
      <w:ins w:id="460" w:author="Garry Stenson" w:date="2018-09-20T16:33:00Z">
        <w:r w:rsidR="005C6BC8">
          <w:rPr>
            <w:rStyle w:val="None"/>
            <w:rFonts w:ascii="Times New Roman" w:hAnsi="Times New Roman"/>
            <w:u w:color="151518"/>
          </w:rPr>
          <w:t xml:space="preserve"> when waters were warmer and </w:t>
        </w:r>
      </w:ins>
      <w:ins w:id="461" w:author="Montevecchi, William" w:date="2018-09-09T18:59:00Z">
        <w:del w:id="462" w:author="Garry Stenson" w:date="2018-09-20T16:33:00Z">
          <w:r w:rsidR="00184DBC" w:rsidDel="005C6BC8">
            <w:rPr>
              <w:rStyle w:val="None"/>
              <w:rFonts w:ascii="Times New Roman" w:hAnsi="Times New Roman"/>
              <w:u w:color="151518"/>
            </w:rPr>
            <w:delText xml:space="preserve">, </w:delText>
          </w:r>
        </w:del>
        <w:r w:rsidR="00184DBC">
          <w:rPr>
            <w:rStyle w:val="None"/>
            <w:rFonts w:ascii="Times New Roman" w:hAnsi="Times New Roman"/>
            <w:u w:color="151518"/>
          </w:rPr>
          <w:t>the percentage of capelin in the gannets’ prey landings fell to 13% and 2%, respectively</w:t>
        </w:r>
      </w:ins>
      <w:ins w:id="463" w:author="Montevecchi, William" w:date="2018-09-09T19:01:00Z">
        <w:r w:rsidR="00184DBC">
          <w:rPr>
            <w:rStyle w:val="None"/>
            <w:rFonts w:ascii="Times New Roman" w:hAnsi="Times New Roman"/>
            <w:u w:color="151518"/>
          </w:rPr>
          <w:t xml:space="preserve"> (Montevecchi 2007)</w:t>
        </w:r>
      </w:ins>
      <w:ins w:id="464" w:author="Montevecchi, William" w:date="2018-09-09T18:59:00Z">
        <w:r w:rsidR="00184DBC">
          <w:rPr>
            <w:rStyle w:val="None"/>
            <w:rFonts w:ascii="Times New Roman" w:hAnsi="Times New Roman"/>
            <w:u w:color="151518"/>
          </w:rPr>
          <w:t xml:space="preserve">. </w:t>
        </w:r>
      </w:ins>
      <w:del w:id="465" w:author="Montevecchi, William" w:date="2018-09-09T19:01:00Z">
        <w:r w:rsidDel="00184DBC">
          <w:rPr>
            <w:rStyle w:val="None"/>
            <w:rFonts w:ascii="Times New Roman" w:hAnsi="Times New Roman"/>
            <w:u w:color="151518"/>
          </w:rPr>
          <w:delText>In addition</w:delText>
        </w:r>
      </w:del>
      <w:ins w:id="466" w:author="Montevecchi, William" w:date="2018-09-09T19:01:00Z">
        <w:r w:rsidR="00184DBC">
          <w:rPr>
            <w:rStyle w:val="None"/>
            <w:rFonts w:ascii="Times New Roman" w:hAnsi="Times New Roman"/>
            <w:u w:color="151518"/>
          </w:rPr>
          <w:t>As well</w:t>
        </w:r>
      </w:ins>
      <w:r>
        <w:rPr>
          <w:rStyle w:val="None"/>
          <w:rFonts w:ascii="Times New Roman" w:hAnsi="Times New Roman"/>
          <w:u w:color="151518"/>
        </w:rPr>
        <w:t xml:space="preserve">, capelin was a minor prey item in seabird diets during the 1990s </w:t>
      </w:r>
      <w:r>
        <w:rPr>
          <w:rStyle w:val="Hyperlink0"/>
          <w:rFonts w:eastAsia="Calibri"/>
        </w:rPr>
        <w:t xml:space="preserve">in Labrador </w:t>
      </w:r>
      <w:r>
        <w:rPr>
          <w:rStyle w:val="Hyperlink0"/>
          <w:rFonts w:eastAsia="Calibri"/>
        </w:rPr>
        <w:fldChar w:fldCharType="begin"/>
      </w:r>
      <w:r>
        <w:rPr>
          <w:rStyle w:val="Hyperlink0"/>
          <w:rFonts w:eastAsia="Calibri"/>
        </w:rPr>
        <w:instrText xml:space="preserve"> ADDIN EN.CITE &lt;EndNote&gt;&lt;Cite  &gt;&lt;Author&gt;Bryant&lt;/Author&gt;&lt;Year&gt;1999&lt;/Year&gt;&lt;RecNum&gt;1064&lt;/RecNum&gt;&lt;DisplayText&gt;(Bryant &amp; Jones 1999, Baillie &amp; Jones 2004)&lt;/DisplayText&gt;&lt;record&gt;&lt;rec-number&gt;1064&lt;/rec-number&gt;&lt;foreign-keys&gt;&lt;key app="EN" db-id="2pv5prxr6xz2a4ea50h5dww0ewvx0ttdtdsa" timestamp="1534906733"&gt;1064&lt;/key&gt;&lt;/foreign-keys&gt;&lt;ref-type name="Journal Article"&gt;17&lt;/ref-type&gt;&lt;contributors&gt;&lt;authors&gt;&lt;author&gt;Bryant, Rachel&lt;/author&gt;&lt;author&gt;Jones, Ian L.&lt;/author&gt;&lt;/authors&gt;&lt;/contributors&gt;&lt;titles&gt;&lt;title&gt;Food Resource Use and Diet Overlap of Common and Thick-Billed Murres at the Gannet Islands, Labrador&lt;/title&gt;&lt;secondary-title&gt;Waterbirds: The International Journal of Waterbird Biology&lt;/secondary-title&gt;&lt;/titles&gt;&lt;periodical&gt;&lt;full-title&gt;Waterbirds: The International Journal of Waterbird Biology&lt;/full-title&gt;&lt;/periodical&gt;&lt;pages&gt;392-400&lt;/pages&gt;&lt;volume&gt;22&lt;/volume&gt;&lt;number&gt;3&lt;/number&gt;&lt;dates&gt;&lt;year&gt;1999&lt;/year&gt;&lt;/dates&gt;&lt;publisher&gt;Waterbird Society&lt;/publisher&gt;&lt;isbn&gt;15244695, 19385390&lt;/isbn&gt;&lt;urls&gt;&lt;related-urls&gt;&lt;url&gt;http://www.jstor.org/stable/1522115&lt;/url&gt;&lt;/related-urls&gt;&lt;/urls&gt;&lt;custom1&gt;Full publication date: 1999&lt;/custom1&gt;&lt;electronic-resource-num&gt;10.2307/1522115&lt;/electronic-resource-num&gt;&lt;/record&gt;&lt;/Cite&gt;&lt;Cite  &gt;&lt;Author&gt;Baillie&lt;/Author&gt;&lt;Year&gt;2004&lt;/Year&gt;&lt;RecNum&gt;1063&lt;/RecNum&gt;&lt;record&gt;&lt;rec-number&gt;1063&lt;/rec-number&gt;&lt;foreign-keys&gt;&lt;key app="EN" db-id="2pv5prxr6xz2a4ea50h5dww0ewvx0ttdtdsa" timestamp="1534906567"&gt;1063&lt;/key&gt;&lt;/foreign-keys&gt;&lt;ref-type name="Journal Article"&gt;17&lt;/ref-type&gt;&lt;contributors&gt;&lt;authors&gt;&lt;author&gt;Baillie, Shauna M.&lt;/author&gt;&lt;author&gt;Jones, Ian L.&lt;/author&gt;&lt;/authors&gt;&lt;/contributors&gt;&lt;titles&gt;&lt;title&gt;Response of Atlantic Puffins to a Decline in Capelin Abundance at the Gannet Islands, Labrador&lt;/title&gt;&lt;secondary-title&gt;Waterbirds: The International Journal of Waterbird Biology&lt;/secondary-title&gt;&lt;/titles&gt;&lt;periodical&gt;&lt;full-title&gt;Waterbirds: The International Journal of Waterbird Biology&lt;/full-title&gt;&lt;/periodical&gt;&lt;pages&gt;102-111&lt;/pages&gt;&lt;volume&gt;27&lt;/volume&gt;&lt;number&gt;1&lt;/number&gt;&lt;dates&gt;&lt;year&gt;2004&lt;/year&gt;&lt;/dates&gt;&lt;publisher&gt;Waterbird Society&lt;/publisher&gt;&lt;isbn&gt;15244695, 19385390&lt;/isbn&gt;&lt;urls&gt;&lt;related-urls&gt;&lt;url&gt;http://www.jstor.org/stable/1522494&lt;/url&gt;&lt;/related-urls&gt;&lt;/urls&gt;&lt;custom1&gt;Full publication date: Mar., 2004&lt;/custom1&gt;&lt;/record&gt;&lt;/Cite&gt;&lt;/EndNote&gt;</w:instrText>
      </w:r>
      <w:r>
        <w:rPr>
          <w:rStyle w:val="Hyperlink0"/>
          <w:rFonts w:eastAsia="Calibri"/>
        </w:rPr>
        <w:fldChar w:fldCharType="separate"/>
      </w:r>
      <w:r>
        <w:rPr>
          <w:rStyle w:val="Hyperlink0"/>
          <w:rFonts w:eastAsia="Calibri"/>
        </w:rPr>
        <w:t>(Bryant &amp; Jones 1999, Baillie &amp; Jones 2004)</w:t>
      </w:r>
      <w:r>
        <w:rPr>
          <w:rStyle w:val="Hyperlink0"/>
          <w:rFonts w:eastAsia="Calibri"/>
        </w:rPr>
        <w:fldChar w:fldCharType="end"/>
      </w:r>
      <w:ins w:id="467" w:author="Montevecchi, William" w:date="2018-09-09T19:02:00Z">
        <w:r w:rsidR="00184DBC">
          <w:rPr>
            <w:rStyle w:val="Hyperlink0"/>
            <w:rFonts w:eastAsia="Calibri"/>
          </w:rPr>
          <w:t xml:space="preserve"> </w:t>
        </w:r>
      </w:ins>
      <w:ins w:id="468" w:author="Garry Stenson" w:date="2018-09-20T16:33:00Z">
        <w:r w:rsidR="005C6BC8">
          <w:rPr>
            <w:rStyle w:val="Hyperlink0"/>
            <w:rFonts w:eastAsia="Calibri"/>
          </w:rPr>
          <w:t xml:space="preserve">which is </w:t>
        </w:r>
      </w:ins>
      <w:ins w:id="469" w:author="Montevecchi, William" w:date="2018-09-09T19:02:00Z">
        <w:del w:id="470" w:author="Garry Stenson" w:date="2018-09-20T16:34:00Z">
          <w:r w:rsidR="00184DBC" w:rsidDel="005C6BC8">
            <w:rPr>
              <w:rStyle w:val="Hyperlink0"/>
              <w:rFonts w:eastAsia="Calibri"/>
            </w:rPr>
            <w:delText xml:space="preserve">- </w:delText>
          </w:r>
        </w:del>
      </w:ins>
      <w:del w:id="471" w:author="Montevecchi, William" w:date="2018-09-09T19:02:00Z">
        <w:r w:rsidDel="00184DBC">
          <w:rPr>
            <w:rStyle w:val="Hyperlink0"/>
            <w:rFonts w:eastAsia="Calibri"/>
          </w:rPr>
          <w:delText>. This is</w:delText>
        </w:r>
      </w:del>
      <w:del w:id="472" w:author="Garry Stenson" w:date="2018-09-20T16:34:00Z">
        <w:r w:rsidDel="005C6BC8">
          <w:rPr>
            <w:rStyle w:val="Hyperlink0"/>
            <w:rFonts w:eastAsia="Calibri"/>
          </w:rPr>
          <w:delText xml:space="preserve"> </w:delText>
        </w:r>
      </w:del>
      <w:r>
        <w:rPr>
          <w:rStyle w:val="Hyperlink0"/>
          <w:rFonts w:eastAsia="Calibri"/>
        </w:rPr>
        <w:t>consistent with the hypothesis of a</w:t>
      </w:r>
      <w:commentRangeStart w:id="473"/>
      <w:r>
        <w:rPr>
          <w:rStyle w:val="Hyperlink0"/>
          <w:rFonts w:eastAsia="Calibri"/>
        </w:rPr>
        <w:t xml:space="preserve"> collapsed capelin</w:t>
      </w:r>
      <w:commentRangeEnd w:id="473"/>
      <w:r w:rsidR="005C6BC8">
        <w:rPr>
          <w:rStyle w:val="CommentReference"/>
          <w:rFonts w:ascii="Times New Roman" w:eastAsia="Arial Unicode MS" w:hAnsi="Times New Roman" w:cs="Times New Roman"/>
          <w:color w:val="auto"/>
        </w:rPr>
        <w:commentReference w:id="473"/>
      </w:r>
      <w:r>
        <w:rPr>
          <w:rStyle w:val="Hyperlink0"/>
          <w:rFonts w:eastAsia="Calibri"/>
        </w:rPr>
        <w:t xml:space="preserve"> stock, hyper-aggregated in the southern portion of its range.</w:t>
      </w:r>
    </w:p>
    <w:p w14:paraId="51EEFCD4" w14:textId="0229F9B5" w:rsidR="007911B4" w:rsidRDefault="003B398F">
      <w:pPr>
        <w:pStyle w:val="Style1"/>
        <w:rPr>
          <w:rStyle w:val="None"/>
          <w:rFonts w:ascii="Times New Roman" w:eastAsia="Times New Roman" w:hAnsi="Times New Roman" w:cs="Times New Roman"/>
          <w:u w:color="151518"/>
        </w:rPr>
      </w:pPr>
      <w:r>
        <w:rPr>
          <w:rStyle w:val="None"/>
          <w:rFonts w:ascii="Times New Roman" w:hAnsi="Times New Roman"/>
          <w:u w:color="151518"/>
        </w:rPr>
        <w:t>In summary, the trends in seabird abundance do not provide support for either the collapse or non-collapse hypothesis as other variables, such as removal of gill</w:t>
      </w:r>
      <w:del w:id="474" w:author="Montevecchi, William" w:date="2018-09-09T19:02:00Z">
        <w:r w:rsidDel="00184DBC">
          <w:rPr>
            <w:rStyle w:val="None"/>
            <w:rFonts w:ascii="Times New Roman" w:hAnsi="Times New Roman"/>
            <w:u w:color="151518"/>
          </w:rPr>
          <w:delText xml:space="preserve"> </w:delText>
        </w:r>
      </w:del>
      <w:r>
        <w:rPr>
          <w:rStyle w:val="None"/>
          <w:rFonts w:ascii="Times New Roman" w:hAnsi="Times New Roman"/>
          <w:u w:color="151518"/>
        </w:rPr>
        <w:t xml:space="preserve">nets in the inshore area, had a larger impact on </w:t>
      </w:r>
      <w:ins w:id="475" w:author="Montevecchi, William" w:date="2018-09-09T19:02:00Z">
        <w:r w:rsidR="00184DBC">
          <w:rPr>
            <w:rStyle w:val="None"/>
            <w:rFonts w:ascii="Times New Roman" w:hAnsi="Times New Roman"/>
            <w:u w:color="151518"/>
          </w:rPr>
          <w:t xml:space="preserve">breeding adult </w:t>
        </w:r>
      </w:ins>
      <w:r>
        <w:rPr>
          <w:rStyle w:val="None"/>
          <w:rFonts w:ascii="Times New Roman" w:hAnsi="Times New Roman"/>
          <w:u w:color="151518"/>
        </w:rPr>
        <w:t xml:space="preserve">seabird survival. </w:t>
      </w:r>
      <w:commentRangeStart w:id="476"/>
      <w:commentRangeStart w:id="477"/>
      <w:r>
        <w:rPr>
          <w:rStyle w:val="None"/>
          <w:rFonts w:ascii="Times New Roman" w:hAnsi="Times New Roman"/>
          <w:u w:color="151518"/>
        </w:rPr>
        <w:t>Seabird dietary information does not provide support for either hypothesis, but is consistent with a</w:t>
      </w:r>
      <w:del w:id="478" w:author="Garry Stenson" w:date="2018-09-20T16:35:00Z">
        <w:r w:rsidDel="005C6BC8">
          <w:rPr>
            <w:rStyle w:val="None"/>
            <w:rFonts w:ascii="Times New Roman" w:hAnsi="Times New Roman"/>
            <w:u w:color="151518"/>
          </w:rPr>
          <w:delText xml:space="preserve"> collapsed,</w:delText>
        </w:r>
      </w:del>
      <w:r>
        <w:rPr>
          <w:rStyle w:val="None"/>
          <w:rFonts w:ascii="Times New Roman" w:hAnsi="Times New Roman"/>
          <w:u w:color="151518"/>
        </w:rPr>
        <w:t xml:space="preserve"> hyper-aggregated capelin stock.</w:t>
      </w:r>
      <w:commentRangeEnd w:id="476"/>
      <w:r w:rsidR="008B61BE">
        <w:rPr>
          <w:rStyle w:val="CommentReference"/>
          <w:rFonts w:ascii="Times New Roman" w:eastAsia="Arial Unicode MS" w:hAnsi="Times New Roman" w:cs="Times New Roman"/>
          <w:color w:val="auto"/>
        </w:rPr>
        <w:commentReference w:id="476"/>
      </w:r>
      <w:commentRangeEnd w:id="477"/>
      <w:r w:rsidR="005C6BC8">
        <w:rPr>
          <w:rStyle w:val="CommentReference"/>
          <w:rFonts w:ascii="Times New Roman" w:eastAsia="Arial Unicode MS" w:hAnsi="Times New Roman" w:cs="Times New Roman"/>
          <w:color w:val="auto"/>
        </w:rPr>
        <w:commentReference w:id="477"/>
      </w:r>
    </w:p>
    <w:p w14:paraId="58662981" w14:textId="77777777" w:rsidR="007911B4" w:rsidRDefault="003B398F">
      <w:pPr>
        <w:pStyle w:val="Heading3"/>
        <w:spacing w:line="480" w:lineRule="auto"/>
        <w:rPr>
          <w:rStyle w:val="None"/>
          <w:color w:val="000000"/>
          <w:sz w:val="24"/>
          <w:szCs w:val="24"/>
          <w:u w:color="000000"/>
        </w:rPr>
      </w:pPr>
      <w:r>
        <w:rPr>
          <w:rStyle w:val="None"/>
          <w:color w:val="000000"/>
          <w:sz w:val="24"/>
          <w:szCs w:val="24"/>
          <w:u w:color="000000"/>
        </w:rPr>
        <w:t xml:space="preserve">Zooplankton response: </w:t>
      </w:r>
      <w:r>
        <w:rPr>
          <w:rStyle w:val="None"/>
          <w:i/>
          <w:iCs/>
          <w:color w:val="000000"/>
          <w:sz w:val="24"/>
          <w:szCs w:val="24"/>
          <w:u w:color="000000"/>
        </w:rPr>
        <w:t>Calanus finmarchicus</w:t>
      </w:r>
      <w:r>
        <w:rPr>
          <w:rStyle w:val="None"/>
          <w:color w:val="000000"/>
          <w:sz w:val="24"/>
          <w:szCs w:val="24"/>
          <w:u w:color="000000"/>
        </w:rPr>
        <w:t xml:space="preserve"> abundance</w:t>
      </w:r>
    </w:p>
    <w:p w14:paraId="6253278E" w14:textId="1FDD8C9A" w:rsidR="007911B4" w:rsidRDefault="003B398F">
      <w:pPr>
        <w:pStyle w:val="Style1"/>
        <w:rPr>
          <w:rStyle w:val="Hyperlink0"/>
          <w:rFonts w:eastAsia="Calibri"/>
        </w:rPr>
      </w:pPr>
      <w:r>
        <w:rPr>
          <w:rStyle w:val="Hyperlink0"/>
          <w:rFonts w:eastAsia="Calibri"/>
        </w:rPr>
        <w:t xml:space="preserve">Given the magnitude of the capelin collapse, a significant increase in their main copepod prey, </w:t>
      </w:r>
      <w:r>
        <w:rPr>
          <w:rStyle w:val="None"/>
          <w:rFonts w:ascii="Times New Roman" w:hAnsi="Times New Roman"/>
          <w:i/>
          <w:iCs/>
        </w:rPr>
        <w:t>Calanus finmarchicus</w:t>
      </w:r>
      <w:r>
        <w:rPr>
          <w:rStyle w:val="Hyperlink0"/>
          <w:rFonts w:eastAsia="Calibri"/>
        </w:rPr>
        <w:t xml:space="preserve">, </w:t>
      </w:r>
      <w:del w:id="479" w:author="Montevecchi, William" w:date="2018-09-09T19:03:00Z">
        <w:r w:rsidDel="00184DBC">
          <w:rPr>
            <w:rStyle w:val="Hyperlink0"/>
            <w:rFonts w:eastAsia="Calibri"/>
          </w:rPr>
          <w:delText xml:space="preserve">may </w:delText>
        </w:r>
      </w:del>
      <w:ins w:id="480" w:author="Montevecchi, William" w:date="2018-09-09T19:03:00Z">
        <w:r w:rsidR="00184DBC">
          <w:rPr>
            <w:rStyle w:val="Hyperlink0"/>
            <w:rFonts w:eastAsia="Calibri"/>
          </w:rPr>
          <w:t xml:space="preserve">might </w:t>
        </w:r>
      </w:ins>
      <w:r>
        <w:rPr>
          <w:rStyle w:val="Hyperlink0"/>
          <w:rFonts w:eastAsia="Calibri"/>
        </w:rPr>
        <w:t>have been expected</w:t>
      </w:r>
      <w:r>
        <w:rPr>
          <w:rStyle w:val="None"/>
          <w:rFonts w:ascii="Times New Roman" w:hAnsi="Times New Roman"/>
          <w:i/>
          <w:iCs/>
        </w:rPr>
        <w:t xml:space="preserve"> </w:t>
      </w:r>
      <w:r>
        <w:rPr>
          <w:rStyle w:val="Hyperlink0"/>
          <w:rFonts w:eastAsia="Calibri"/>
        </w:rPr>
        <w:t xml:space="preserve">(Frank et al. 2016). To test this hypothesis, the continuous plankton recorder (CPR) data </w:t>
      </w:r>
      <w:del w:id="481" w:author="Gail Davoren" w:date="2018-08-31T15:11:00Z">
        <w:r w:rsidDel="008B61BE">
          <w:rPr>
            <w:rStyle w:val="Hyperlink0"/>
            <w:rFonts w:eastAsia="Calibri"/>
          </w:rPr>
          <w:delText xml:space="preserve">was </w:delText>
        </w:r>
      </w:del>
      <w:ins w:id="482" w:author="Gail Davoren" w:date="2018-08-31T15:11:00Z">
        <w:r w:rsidR="008B61BE">
          <w:rPr>
            <w:rStyle w:val="Hyperlink0"/>
            <w:rFonts w:eastAsia="Calibri"/>
          </w:rPr>
          <w:t xml:space="preserve">were </w:t>
        </w:r>
      </w:ins>
      <w:r>
        <w:rPr>
          <w:rStyle w:val="Hyperlink0"/>
          <w:rFonts w:eastAsia="Calibri"/>
        </w:rPr>
        <w:t xml:space="preserve">used to estimate </w:t>
      </w:r>
      <w:r>
        <w:rPr>
          <w:rStyle w:val="None"/>
          <w:rFonts w:ascii="Times New Roman" w:hAnsi="Times New Roman"/>
          <w:i/>
          <w:iCs/>
        </w:rPr>
        <w:t xml:space="preserve">C. finmarchicus </w:t>
      </w:r>
      <w:r>
        <w:rPr>
          <w:rStyle w:val="Hyperlink0"/>
          <w:rFonts w:eastAsia="Calibri"/>
        </w:rPr>
        <w:t xml:space="preserve">densities pre- and post-1991 in the NL region (Frank et al. 2016). No significant difference in </w:t>
      </w:r>
      <w:r>
        <w:rPr>
          <w:rStyle w:val="None"/>
          <w:rFonts w:ascii="Times New Roman" w:hAnsi="Times New Roman"/>
          <w:i/>
          <w:iCs/>
        </w:rPr>
        <w:t xml:space="preserve">C. finmarchicus </w:t>
      </w:r>
      <w:r>
        <w:rPr>
          <w:rStyle w:val="Hyperlink0"/>
          <w:rFonts w:eastAsia="Calibri"/>
        </w:rPr>
        <w:t xml:space="preserve">densities pre- and post-1991 was found. However, the usefulness of CPR data for </w:t>
      </w:r>
      <w:r>
        <w:rPr>
          <w:rStyle w:val="Hyperlink0"/>
          <w:rFonts w:eastAsia="Calibri"/>
        </w:rPr>
        <w:lastRenderedPageBreak/>
        <w:t xml:space="preserve">the Northwest Atlantic has been questioned. </w:t>
      </w:r>
      <w:r>
        <w:rPr>
          <w:rStyle w:val="Hyperlink0"/>
          <w:rFonts w:eastAsia="Calibri"/>
        </w:rPr>
        <w:fldChar w:fldCharType="begin"/>
      </w:r>
      <w:r>
        <w:rPr>
          <w:rStyle w:val="Hyperlink0"/>
          <w:rFonts w:eastAsia="Calibri"/>
        </w:rPr>
        <w:instrText xml:space="preserve"> ADDIN EN.CITE &lt;EndNote&gt;&lt;Cite  &gt;&lt;Author&gt;Head&lt;/Author&gt;&lt;Year&gt;2010&lt;/Year&gt;&lt;DisplayText&gt;Head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Hyperlink0"/>
          <w:rFonts w:eastAsia="Calibri"/>
        </w:rPr>
        <w:fldChar w:fldCharType="separate"/>
      </w:r>
      <w:r>
        <w:rPr>
          <w:rStyle w:val="Hyperlink0"/>
          <w:rFonts w:eastAsia="Calibri"/>
        </w:rPr>
        <w:t>Head and Pepin (2010)</w:t>
      </w:r>
      <w:r>
        <w:rPr>
          <w:rStyle w:val="Hyperlink0"/>
          <w:rFonts w:eastAsia="Calibri"/>
        </w:rPr>
        <w:fldChar w:fldCharType="end"/>
      </w:r>
      <w:r>
        <w:rPr>
          <w:rStyle w:val="Hyperlink0"/>
          <w:rFonts w:eastAsia="Calibri"/>
        </w:rPr>
        <w:t xml:space="preserve"> noted that only two years between 1960-1978 had more than 8 months of observations over the Grand Banks sections of the CPR sampling, which was the section used to test the collapse hypothesis (Frank et al. 2016), and inconsistencies in the course of the survey tracks from ships-of-opportunity resulted in uneven sampling of different water masses </w:t>
      </w:r>
      <w:r>
        <w:rPr>
          <w:rStyle w:val="Hyperlink0"/>
          <w:rFonts w:eastAsia="Calibri"/>
        </w:rPr>
        <w:fldChar w:fldCharType="begin"/>
      </w:r>
      <w:r>
        <w:rPr>
          <w:rStyle w:val="Hyperlink0"/>
          <w:rFonts w:eastAsia="Calibri"/>
        </w:rPr>
        <w:instrText xml:space="preserve"> ADDIN EN.CITE &lt;EndNote&gt;&lt;Cite  &gt;&lt;Author&gt;Pepin&lt;/Author&gt;&lt;Year&gt;2011&lt;/Year&gt;&lt;RecNum&gt;802&lt;/RecNum&gt;&lt;DisplayText&gt;(Pepin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Hyperlink0"/>
          <w:rFonts w:eastAsia="Calibri"/>
        </w:rPr>
        <w:fldChar w:fldCharType="separate"/>
      </w:r>
      <w:r>
        <w:rPr>
          <w:rStyle w:val="Hyperlink0"/>
          <w:rFonts w:eastAsia="Calibri"/>
        </w:rPr>
        <w:t>(Pepin et al. 2011)</w:t>
      </w:r>
      <w:r>
        <w:rPr>
          <w:rStyle w:val="Hyperlink0"/>
          <w:rFonts w:eastAsia="Calibri"/>
        </w:rPr>
        <w:fldChar w:fldCharType="end"/>
      </w:r>
      <w:r>
        <w:rPr>
          <w:rStyle w:val="Hyperlink0"/>
          <w:rFonts w:eastAsia="Calibri"/>
        </w:rPr>
        <w:t xml:space="preserve">. Furthermore, there was a substantial reduction in CPR mileage towed in the 1980s with a contraction of monitoring to 20° W in the eastern Atlantic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During this decade, monitoring science fell out of favor </w:t>
      </w:r>
      <w:r>
        <w:rPr>
          <w:rStyle w:val="Hyperlink0"/>
          <w:rFonts w:eastAsia="Calibri"/>
        </w:rPr>
        <w:fldChar w:fldCharType="begin"/>
      </w:r>
      <w:r>
        <w:rPr>
          <w:rStyle w:val="Hyperlink0"/>
          <w:rFonts w:eastAsia="Calibri"/>
        </w:rPr>
        <w:instrText xml:space="preserve"> ADDIN EN.CITE &lt;EndNote&gt;&lt;Cite  &gt;&lt;Author&gt;Reid&lt;/Author&gt;&lt;Year&gt;2003&lt;/Year&gt;&lt;RecNum&gt;1025&lt;/RecNum&gt;&lt;DisplayText&gt;(Reid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Hyperlink0"/>
          <w:rFonts w:eastAsia="Calibri"/>
        </w:rPr>
        <w:fldChar w:fldCharType="separate"/>
      </w:r>
      <w:r>
        <w:rPr>
          <w:rStyle w:val="Hyperlink0"/>
          <w:rFonts w:eastAsia="Calibri"/>
        </w:rPr>
        <w:t>(Reid et al. 2003)</w:t>
      </w:r>
      <w:r>
        <w:rPr>
          <w:rStyle w:val="Hyperlink0"/>
          <w:rFonts w:eastAsia="Calibri"/>
        </w:rPr>
        <w:fldChar w:fldCharType="end"/>
      </w:r>
      <w:r>
        <w:rPr>
          <w:rStyle w:val="Hyperlink0"/>
          <w:rFonts w:eastAsia="Calibri"/>
        </w:rPr>
        <w:t xml:space="preserve">. Other researchers have </w:t>
      </w:r>
      <w:del w:id="483" w:author="Montevecchi, William" w:date="2018-09-09T19:05:00Z">
        <w:r w:rsidDel="00184DBC">
          <w:rPr>
            <w:rStyle w:val="Hyperlink0"/>
            <w:rFonts w:eastAsia="Calibri"/>
          </w:rPr>
          <w:delText xml:space="preserve">looked </w:delText>
        </w:r>
      </w:del>
      <w:ins w:id="484" w:author="Montevecchi, William" w:date="2018-09-09T19:05:00Z">
        <w:r w:rsidR="00184DBC">
          <w:rPr>
            <w:rStyle w:val="Hyperlink0"/>
            <w:rFonts w:eastAsia="Calibri"/>
          </w:rPr>
          <w:t xml:space="preserve">assessed </w:t>
        </w:r>
      </w:ins>
      <w:del w:id="485" w:author="Montevecchi, William" w:date="2018-09-09T19:05:00Z">
        <w:r w:rsidDel="00184DBC">
          <w:rPr>
            <w:rStyle w:val="Hyperlink0"/>
            <w:rFonts w:eastAsia="Calibri"/>
          </w:rPr>
          <w:delText xml:space="preserve">at </w:delText>
        </w:r>
      </w:del>
      <w:r>
        <w:rPr>
          <w:rStyle w:val="Hyperlink0"/>
          <w:rFonts w:eastAsia="Calibri"/>
        </w:rPr>
        <w:t xml:space="preserve">the CPR data as a potential data source for historical productivity in the NL region, but the large </w:t>
      </w:r>
      <w:ins w:id="486" w:author="Garry Stenson" w:date="2018-09-20T16:42:00Z">
        <w:r w:rsidR="00FC58CD">
          <w:rPr>
            <w:rStyle w:val="Hyperlink0"/>
            <w:rFonts w:eastAsia="Calibri"/>
          </w:rPr>
          <w:t xml:space="preserve">gap in </w:t>
        </w:r>
      </w:ins>
      <w:r>
        <w:rPr>
          <w:rStyle w:val="Hyperlink0"/>
          <w:rFonts w:eastAsia="Calibri"/>
        </w:rPr>
        <w:t xml:space="preserve">CPR data </w:t>
      </w:r>
      <w:del w:id="487" w:author="Garry Stenson" w:date="2018-09-20T16:42:00Z">
        <w:r w:rsidDel="00FC58CD">
          <w:rPr>
            <w:rStyle w:val="Hyperlink0"/>
            <w:rFonts w:eastAsia="Calibri"/>
          </w:rPr>
          <w:delText xml:space="preserve">gap in the region </w:delText>
        </w:r>
      </w:del>
      <w:r>
        <w:rPr>
          <w:rStyle w:val="Hyperlink0"/>
          <w:rFonts w:eastAsia="Calibri"/>
        </w:rPr>
        <w:t xml:space="preserve">from 1979-1990 precluded its use in a recent capelin study </w:t>
      </w:r>
      <w:r>
        <w:rPr>
          <w:rStyle w:val="Hyperlink0"/>
          <w:rFonts w:eastAsia="Calibri"/>
        </w:rPr>
        <w:fldChar w:fldCharType="begin"/>
      </w:r>
      <w:r>
        <w:rPr>
          <w:rStyle w:val="Hyperlink0"/>
          <w:rFonts w:eastAsia="Calibri"/>
        </w:rPr>
        <w:instrText xml:space="preserve"> ADDIN EN.CITE &lt;EndNote&gt;&lt;Cite  &gt;&lt;Author&gt;Mullowney&lt;/Author&gt;&lt;Year&gt;2016&lt;/Year&gt;&lt;RecNum&gt;826&lt;/RecNum&gt;&lt;DisplayText&gt;(Mullowney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Hyperlink0"/>
          <w:rFonts w:eastAsia="Calibri"/>
        </w:rPr>
        <w:fldChar w:fldCharType="separate"/>
      </w:r>
      <w:r>
        <w:rPr>
          <w:rStyle w:val="Hyperlink0"/>
          <w:rFonts w:eastAsia="Calibri"/>
        </w:rPr>
        <w:t>(Mullowney et al. 2016)</w:t>
      </w:r>
      <w:r>
        <w:rPr>
          <w:rStyle w:val="Hyperlink0"/>
          <w:rFonts w:eastAsia="Calibri"/>
        </w:rPr>
        <w:fldChar w:fldCharType="end"/>
      </w:r>
      <w:r>
        <w:rPr>
          <w:rStyle w:val="Hyperlink0"/>
          <w:rFonts w:eastAsia="Calibri"/>
        </w:rPr>
        <w:t>.</w:t>
      </w:r>
      <w:r>
        <w:rPr>
          <w:rStyle w:val="Hyperlink0"/>
          <w:rFonts w:eastAsia="Calibri"/>
        </w:rPr>
        <w:tab/>
      </w:r>
    </w:p>
    <w:p w14:paraId="2B216FCB" w14:textId="77777777" w:rsidR="007911B4" w:rsidRDefault="003B398F">
      <w:pPr>
        <w:pStyle w:val="Style1"/>
        <w:rPr>
          <w:rStyle w:val="Hyperlink0"/>
          <w:rFonts w:eastAsia="Calibri"/>
        </w:rPr>
      </w:pPr>
      <w:commentRangeStart w:id="488"/>
      <w:r>
        <w:rPr>
          <w:rStyle w:val="None"/>
          <w:rFonts w:ascii="Times New Roman" w:hAnsi="Times New Roman"/>
        </w:rPr>
        <w:t xml:space="preserve">Since 1999, DFO has run the Atlantic Zonal Monitoring Program (AZMP) in three regions in eastern Canada: Scotian Shelf, Gulf of St. Lawrence, and NL. The AZMP program collects physical, chemical and biological data at stations along 14 oceanographic transects during offshore spring and fall cruises. While the AZMP data cannot be used to directly support or reject the hypothesis of a capelin stock collapse due to its commencement in the late 1990s, the AZMP data has been used to support the hypothesis that bottom-up processes are driving capelin survival in the NL </w:t>
      </w:r>
      <w:r>
        <w:rPr>
          <w:rStyle w:val="None"/>
          <w:rFonts w:ascii="Times New Roman" w:hAnsi="Times New Roman"/>
          <w:lang w:val="it-IT"/>
        </w:rPr>
        <w:t xml:space="preserve">region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&gt;&lt;Author&gt;Buren&lt;/Author&gt;&lt;Year&gt;2014&lt;/Year&gt;&lt;RecNum&gt;743&lt;/RecNum&gt;&lt;DisplayText&gt;(Buren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(Buren et al. 2014a, Obradovich et al. 2014, Murphy et al. 2018)</w:t>
      </w:r>
      <w:r>
        <w:rPr>
          <w:rStyle w:val="None"/>
          <w:rFonts w:ascii="Times New Roman" w:eastAsia="Times New Roman" w:hAnsi="Times New Roman" w:cs="Times New Roman"/>
        </w:rPr>
        <w:fldChar w:fldCharType="end"/>
      </w:r>
      <w:r>
        <w:rPr>
          <w:rStyle w:val="None"/>
          <w:rFonts w:ascii="Times New Roman" w:hAnsi="Times New Roman"/>
        </w:rPr>
        <w:t xml:space="preserve">. </w:t>
      </w:r>
      <w:commentRangeEnd w:id="488"/>
      <w:r w:rsidR="00884383">
        <w:rPr>
          <w:rStyle w:val="CommentReference"/>
          <w:rFonts w:ascii="Times New Roman" w:eastAsia="Arial Unicode MS" w:hAnsi="Times New Roman" w:cs="Times New Roman"/>
          <w:color w:val="auto"/>
        </w:rPr>
        <w:commentReference w:id="488"/>
      </w:r>
    </w:p>
    <w:p w14:paraId="3CCA863A" w14:textId="77777777" w:rsidR="007911B4" w:rsidRDefault="003B398F">
      <w:pPr>
        <w:pStyle w:val="Style1"/>
        <w:ind w:firstLine="0"/>
        <w:rPr>
          <w:rStyle w:val="None"/>
          <w:rFonts w:ascii="Times New Roman" w:eastAsia="Times New Roman" w:hAnsi="Times New Roman" w:cs="Times New Roman"/>
          <w:b/>
          <w:bCs/>
        </w:rPr>
      </w:pPr>
      <w:r>
        <w:rPr>
          <w:rStyle w:val="None"/>
          <w:rFonts w:ascii="Times New Roman" w:hAnsi="Times New Roman"/>
          <w:b/>
          <w:bCs/>
        </w:rPr>
        <w:t>Physical variability</w:t>
      </w:r>
    </w:p>
    <w:p w14:paraId="408C43D9" w14:textId="46E261EB" w:rsidR="007911B4" w:rsidRDefault="003B398F">
      <w:pPr>
        <w:pStyle w:val="Style1"/>
        <w:rPr>
          <w:rStyle w:val="Hyperlink0"/>
          <w:rFonts w:eastAsia="Calibri"/>
        </w:rPr>
      </w:pPr>
      <w:r>
        <w:rPr>
          <w:rStyle w:val="Hyperlink0"/>
          <w:rFonts w:eastAsia="Calibri"/>
        </w:rPr>
        <w:t xml:space="preserve">The non-collapse hypothesis used an analysis of ocean climate to show a change in environmental conditions ~ 5 years after the proposed capelin collapse and concluded that the physical evidence was weak for an environmental driver of capelin collapse (Frank et al. 2016). The authors contend that the transition from cold to warm conditions in 1996 is the </w:t>
      </w:r>
      <w:r>
        <w:rPr>
          <w:rStyle w:val="Hyperlink0"/>
          <w:rFonts w:eastAsia="Calibri"/>
        </w:rPr>
        <w:lastRenderedPageBreak/>
        <w:t xml:space="preserve">distinguishing signal of their PC1 analysis (Frank et al. 2016). </w:t>
      </w:r>
      <w:ins w:id="489" w:author="Montevecchi, William" w:date="2018-09-09T19:52:00Z">
        <w:r w:rsidR="00DF2F89">
          <w:rPr>
            <w:rStyle w:val="Hyperlink0"/>
            <w:rFonts w:eastAsia="Calibri"/>
          </w:rPr>
          <w:t>E</w:t>
        </w:r>
      </w:ins>
      <w:del w:id="490" w:author="Montevecchi, William" w:date="2018-09-09T19:52:00Z">
        <w:r w:rsidDel="00DF2F89">
          <w:rPr>
            <w:rStyle w:val="Hyperlink0"/>
            <w:rFonts w:eastAsia="Calibri"/>
          </w:rPr>
          <w:delText>However, e</w:delText>
        </w:r>
      </w:del>
      <w:r>
        <w:rPr>
          <w:rStyle w:val="Hyperlink0"/>
          <w:rFonts w:eastAsia="Calibri"/>
        </w:rPr>
        <w:t xml:space="preserve">lsewhere in the literature, 1991, not 1996, has been identified as climatologically important </w:t>
      </w:r>
      <w:ins w:id="491" w:author="Montevecchi, William" w:date="2018-09-09T19:52:00Z">
        <w:r w:rsidR="00DF2F89">
          <w:rPr>
            <w:rStyle w:val="Hyperlink0"/>
            <w:rFonts w:eastAsia="Calibri"/>
          </w:rPr>
          <w:t xml:space="preserve">decadal signal </w:t>
        </w:r>
      </w:ins>
      <w:r>
        <w:rPr>
          <w:rStyle w:val="Hyperlink0"/>
          <w:rFonts w:eastAsia="Calibri"/>
        </w:rPr>
        <w:t xml:space="preserve">due to its strong cold anomaly </w:t>
      </w:r>
      <w:r>
        <w:rPr>
          <w:rStyle w:val="Hyperlink0"/>
          <w:rFonts w:eastAsia="Calibri"/>
        </w:rPr>
        <w:fldChar w:fldCharType="begin"/>
      </w:r>
      <w:r>
        <w:rPr>
          <w:rStyle w:val="Hyperlink0"/>
          <w:rFonts w:eastAsia="Calibri"/>
        </w:rPr>
        <w:instrText xml:space="preserve"> ADDIN EN.CITE &lt;EndNote&gt;&lt;Cite  &gt;&lt;Author&gt;Drinkwater&lt;/Author&gt;&lt;Year&gt;1996&lt;/Year&gt;&lt;RecNum&gt;108&lt;/RecNum&gt;&lt;Prefix&gt;e.g.`, &lt;/Prefix&gt;&lt;DisplayText&gt;(e.g.,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Fonts w:eastAsia="Calibri"/>
        </w:rPr>
        <w:fldChar w:fldCharType="separate"/>
      </w:r>
      <w:r>
        <w:rPr>
          <w:rStyle w:val="Hyperlink0"/>
          <w:rFonts w:eastAsia="Calibri"/>
        </w:rPr>
        <w:t xml:space="preserve">(e.g., Drinkwater 1996, Colbourne et al. 2014,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&gt;&lt;Author&gt;Colbourne&lt;/Author&gt;&lt;Year&gt;2015&lt;/Year&gt;&lt;RecNum&gt;1029&lt;/RecNum&gt;&lt;DisplayText&gt;2015, &lt;/DisplayText&gt;&lt;record&gt;&lt;rec-number&gt;1029&lt;/rec-number&gt;&lt;foreign-keys&gt;&lt;key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&gt;&lt;Author&gt;Colbourne&lt;/Author&gt;&lt;Year&gt;2016&lt;/Year&gt;&lt;RecNum&gt;1028&lt;/RecNum&gt;&lt;record&gt;&lt;rec-number&gt;1028&lt;/rec-number&gt;&lt;foreign-keys&gt;&lt;key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rStyle w:val="Hyperlink0"/>
          <w:rFonts w:eastAsia="Calibri"/>
        </w:rPr>
        <w:fldChar w:fldCharType="separate"/>
      </w:r>
      <w:r>
        <w:rPr>
          <w:rStyle w:val="Hyperlink0"/>
          <w:rFonts w:eastAsia="Calibri"/>
        </w:rPr>
        <w:t xml:space="preserve">2015,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&gt;&lt;Author&gt;Colbourne&lt;/Author&gt;&lt;Year&gt;2016&lt;/Year&gt;&lt;RecNum&gt;1028&lt;/RecNum&gt;&lt;DisplayText&gt;2016)&lt;/DisplayText&gt;&lt;record&gt;&lt;rec-number&gt;1028&lt;/rec-number&gt;&lt;foreign-keys&gt;&lt;key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Document&lt;/full-title&gt;&lt;/periodical&gt;&lt;volume&gt;2016/079&lt;/volume&gt;&lt;dates&gt;&lt;year&gt;2016&lt;/year&gt;&lt;/dates&gt;&lt;urls/&gt;&lt;/record&gt;&lt;/Cite&gt;&lt;Cite  &gt;&lt;Author&gt;Drinkwater&lt;/Author&gt;&lt;Year&gt;1996&lt;/Year&gt;&lt;RecNum&gt;108&lt;/RecNum&gt;&lt;Prefix&gt;e.g.`, &lt;/Prefix&gt;&lt;record&gt;&lt;rec-number&gt;108&lt;/rec-number&gt;&lt;foreign-keys&gt;&lt;key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Document&lt;/full-title&gt;&lt;/periodical&gt;&lt;volume&gt;2015/053&lt;/volume&gt;&lt;dates&gt;&lt;year&gt;2015&lt;/year&gt;&lt;/dates&gt;&lt;urls/&gt;&lt;/record&gt;&lt;/Cite&gt;&lt;/EndNote&gt;</w:instrText>
      </w:r>
      <w:r>
        <w:rPr>
          <w:rStyle w:val="Hyperlink0"/>
          <w:rFonts w:eastAsia="Calibri"/>
        </w:rPr>
        <w:fldChar w:fldCharType="separate"/>
      </w:r>
      <w:r>
        <w:rPr>
          <w:rStyle w:val="Hyperlink0"/>
          <w:rFonts w:eastAsia="Calibri"/>
        </w:rPr>
        <w:t>2016)</w:t>
      </w:r>
      <w:r>
        <w:rPr>
          <w:rStyle w:val="Hyperlink0"/>
          <w:rFonts w:eastAsia="Calibri"/>
        </w:rPr>
        <w:fldChar w:fldCharType="end"/>
      </w:r>
      <w:r>
        <w:rPr>
          <w:rStyle w:val="Hyperlink0"/>
          <w:rFonts w:eastAsia="Calibri"/>
        </w:rPr>
        <w:t xml:space="preserve"> and biologically important due to the dramatic regime shift in the North Atlantic ecosystem in 1991 with the collapse of Atlantic cod, capelin and other finfish species and an </w:t>
      </w:r>
      <w:ins w:id="492" w:author="Montevecchi, William" w:date="2018-09-09T19:53:00Z">
        <w:r w:rsidR="00DF2F89">
          <w:rPr>
            <w:rStyle w:val="Hyperlink0"/>
            <w:rFonts w:eastAsia="Calibri"/>
          </w:rPr>
          <w:t xml:space="preserve">correspondent </w:t>
        </w:r>
      </w:ins>
      <w:r>
        <w:rPr>
          <w:rStyle w:val="Hyperlink0"/>
          <w:rFonts w:eastAsia="Calibri"/>
        </w:rPr>
        <w:t xml:space="preserve">increase in shellfish biomass </w:t>
      </w:r>
      <w:r>
        <w:rPr>
          <w:rStyle w:val="Hyperlink0"/>
          <w:rFonts w:eastAsia="Calibri"/>
        </w:rPr>
        <w:fldChar w:fldCharType="begin"/>
      </w:r>
      <w:r>
        <w:rPr>
          <w:rStyle w:val="Hyperlink0"/>
          <w:rFonts w:eastAsia="Calibri"/>
        </w:rPr>
        <w:instrText xml:space="preserve"> ADDIN EN.CITE &lt;EndNote&gt;&lt;Cite  &gt;&lt;Author&gt;Gomes&lt;/Author&gt;&lt;Year&gt;1995&lt;/Year&gt;&lt;RecNum&gt;112&lt;/RecNum&gt;&lt;DisplayText&gt;(Gomes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Style w:val="Hyperlink0"/>
          <w:rFonts w:eastAsia="Calibri"/>
        </w:rPr>
        <w:fldChar w:fldCharType="separate"/>
      </w:r>
      <w:r>
        <w:rPr>
          <w:rStyle w:val="Hyperlink0"/>
          <w:rFonts w:eastAsia="Calibri"/>
        </w:rPr>
        <w:t>(Gomes et al. 1995, Lilly et al. 2000, Rice 2002, Koen-Alonso et al. 2010, Hammill et al. 2011, Buren et al. 2014a, Pedersen et al. 2017)</w:t>
      </w:r>
      <w:r>
        <w:rPr>
          <w:rStyle w:val="Hyperlink0"/>
          <w:rFonts w:eastAsia="Calibri"/>
        </w:rPr>
        <w:fldChar w:fldCharType="end"/>
      </w:r>
      <w:r>
        <w:rPr>
          <w:rStyle w:val="Hyperlink0"/>
          <w:rFonts w:eastAsia="Calibri"/>
        </w:rPr>
        <w:t xml:space="preserve">; seabird dietary shifts from warm- to cold-water pelagic prey </w:t>
      </w:r>
      <w:r>
        <w:rPr>
          <w:rStyle w:val="Hyperlink0"/>
          <w:rFonts w:eastAsia="Calibri"/>
        </w:rPr>
        <w:fldChar w:fldCharType="begin"/>
      </w:r>
      <w:r>
        <w:rPr>
          <w:rStyle w:val="Hyperlink0"/>
          <w:rFonts w:eastAsia="Calibri"/>
        </w:rPr>
        <w:instrText xml:space="preserve"> ADDIN EN.CITE &lt;EndNote&gt;&lt;Cite  &gt;&lt;Author&gt;Montevecchi&lt;/Author&gt;&lt;Year&gt;1997&lt;/Year&gt;&lt;RecNum&gt;163&lt;/RecNum&gt;&lt;DisplayText&gt;(Montevecchi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Fonts w:eastAsia="Calibri"/>
        </w:rPr>
        <w:fldChar w:fldCharType="separate"/>
      </w:r>
      <w:r>
        <w:rPr>
          <w:rStyle w:val="Hyperlink0"/>
          <w:rFonts w:eastAsia="Calibri"/>
        </w:rPr>
        <w:t xml:space="preserve">(Montevecchi &amp; Myers </w:t>
      </w:r>
      <w:r>
        <w:rPr>
          <w:rStyle w:val="Hyperlink0"/>
          <w:rFonts w:eastAsia="Calibri"/>
        </w:rPr>
        <w:fldChar w:fldCharType="end"/>
      </w:r>
      <w:r>
        <w:rPr>
          <w:rStyle w:val="Hyperlink0"/>
          <w:rFonts w:eastAsia="Calibri"/>
        </w:rPr>
        <w:fldChar w:fldCharType="begin"/>
      </w:r>
      <w:r>
        <w:rPr>
          <w:rStyle w:val="Hyperlink0"/>
          <w:rFonts w:eastAsia="Calibri"/>
        </w:rPr>
        <w:instrText xml:space="preserve"> ADDIN EN.CITE &lt;EndNote&gt;&lt;Cite  &gt;&lt;Author&gt;Montevecchi&lt;/Author&gt;&lt;Year&gt;1997&lt;/Year&gt;&lt;RecNum&gt;163&lt;/RecNum&gt;&lt;DisplayText&gt;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rStyle w:val="Hyperlink0"/>
          <w:rFonts w:eastAsia="Calibri"/>
        </w:rPr>
        <w:fldChar w:fldCharType="separate"/>
      </w:r>
      <w:r>
        <w:rPr>
          <w:rStyle w:val="Hyperlink0"/>
          <w:rFonts w:eastAsia="Calibri"/>
        </w:rPr>
        <w:t xml:space="preserve"> 1992, Montevecchi &amp; Myers 1997, Montevecchi 2007)</w:t>
      </w:r>
      <w:r>
        <w:rPr>
          <w:rStyle w:val="Hyperlink0"/>
          <w:rFonts w:eastAsia="Calibri"/>
        </w:rPr>
        <w:fldChar w:fldCharType="end"/>
      </w:r>
      <w:r>
        <w:rPr>
          <w:rStyle w:val="Hyperlink0"/>
          <w:rFonts w:eastAsia="Calibri"/>
        </w:rPr>
        <w:t xml:space="preserve">; and shifts in groundfish diet </w:t>
      </w:r>
      <w:r>
        <w:rPr>
          <w:rStyle w:val="Hyperlink0"/>
          <w:rFonts w:eastAsia="Calibri"/>
        </w:rPr>
        <w:fldChar w:fldCharType="begin"/>
      </w:r>
      <w:r>
        <w:rPr>
          <w:rStyle w:val="Hyperlink0"/>
          <w:rFonts w:eastAsia="Calibri"/>
        </w:rPr>
        <w:instrText xml:space="preserve"> ADDIN EN.CITE &lt;EndNote&gt;&lt;Cite  &gt;&lt;Author&gt;Dawe&lt;/Author&gt;&lt;Year&gt;2012&lt;/Year&gt;&lt;RecNum&gt;698&lt;/RecNum&gt;&lt;DisplayText&gt;(Dawe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rStyle w:val="Hyperlink0"/>
          <w:rFonts w:eastAsia="Calibri"/>
        </w:rPr>
        <w:fldChar w:fldCharType="separate"/>
      </w:r>
      <w:r>
        <w:rPr>
          <w:rStyle w:val="Hyperlink0"/>
          <w:rFonts w:eastAsia="Calibri"/>
        </w:rPr>
        <w:t>(Dawe et al. 2012)</w:t>
      </w:r>
      <w:r>
        <w:rPr>
          <w:rStyle w:val="Hyperlink0"/>
          <w:rFonts w:eastAsia="Calibri"/>
        </w:rPr>
        <w:fldChar w:fldCharType="end"/>
      </w:r>
      <w:r>
        <w:rPr>
          <w:rStyle w:val="Hyperlink0"/>
          <w:rFonts w:eastAsia="Calibri"/>
        </w:rPr>
        <w:t xml:space="preserve">. </w:t>
      </w:r>
    </w:p>
    <w:p w14:paraId="6013C16F" w14:textId="200EF0E0" w:rsidR="007911B4" w:rsidRDefault="003B398F">
      <w:pPr>
        <w:pStyle w:val="Style1"/>
        <w:rPr>
          <w:rStyle w:val="None"/>
          <w:rFonts w:ascii="Times New Roman" w:eastAsia="Times New Roman" w:hAnsi="Times New Roman" w:cs="Times New Roman"/>
          <w:b/>
          <w:bCs/>
        </w:rPr>
      </w:pPr>
      <w:commentRangeStart w:id="493"/>
      <w:commentRangeStart w:id="494"/>
      <w:r>
        <w:rPr>
          <w:rStyle w:val="Hyperlink0"/>
          <w:rFonts w:eastAsia="Calibri"/>
        </w:rPr>
        <w:t>In summary</w:t>
      </w:r>
      <w:commentRangeEnd w:id="493"/>
      <w:r w:rsidR="00DF2F89">
        <w:rPr>
          <w:rStyle w:val="CommentReference"/>
          <w:rFonts w:ascii="Times New Roman" w:eastAsia="Arial Unicode MS" w:hAnsi="Times New Roman" w:cs="Times New Roman"/>
          <w:color w:val="auto"/>
        </w:rPr>
        <w:commentReference w:id="493"/>
      </w:r>
      <w:r>
        <w:rPr>
          <w:rStyle w:val="Hyperlink0"/>
          <w:rFonts w:eastAsia="Calibri"/>
        </w:rPr>
        <w:t xml:space="preserve">, based on the extensive published literature on the regime shift in the Northwest Atlantic </w:t>
      </w:r>
      <w:r>
        <w:rPr>
          <w:rStyle w:val="Hyperlink0"/>
          <w:rFonts w:eastAsia="Calibri"/>
        </w:rPr>
        <w:fldChar w:fldCharType="begin"/>
      </w:r>
      <w:r>
        <w:rPr>
          <w:rStyle w:val="Hyperlink0"/>
          <w:rFonts w:eastAsia="Calibri"/>
        </w:rPr>
        <w:instrText xml:space="preserve"> ADDIN EN.CITE &lt;EndNote&gt;&lt;Cite  &gt;&lt;Author&gt;Drinkwater&lt;/Author&gt;&lt;Year&gt;1996&lt;/Year&gt;&lt;RecNum&gt;108&lt;/RecNum&gt;&lt;DisplayText&gt;(e.g.,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Style w:val="Hyperlink0"/>
          <w:rFonts w:eastAsia="Calibri"/>
        </w:rPr>
        <w:fldChar w:fldCharType="separate"/>
      </w:r>
      <w:r>
        <w:rPr>
          <w:rStyle w:val="Hyperlink0"/>
          <w:rFonts w:eastAsia="Calibri"/>
        </w:rPr>
        <w:t>(e.g., Drinkwater 1996, Buren et al. 2014a, Pedersen et al. 2017)</w:t>
      </w:r>
      <w:r>
        <w:rPr>
          <w:rStyle w:val="Hyperlink0"/>
          <w:rFonts w:eastAsia="Calibri"/>
        </w:rPr>
        <w:fldChar w:fldCharType="end"/>
      </w:r>
      <w:r>
        <w:rPr>
          <w:rStyle w:val="Hyperlink0"/>
          <w:rFonts w:eastAsia="Calibri"/>
        </w:rPr>
        <w:t xml:space="preserve">, the weight of evidence approach suggests that the cold-water anomaly of the early 1990s was the physical </w:t>
      </w:r>
      <w:del w:id="495" w:author="Montevecchi, William" w:date="2018-09-09T20:08:00Z">
        <w:r w:rsidDel="0059750A">
          <w:rPr>
            <w:rStyle w:val="Hyperlink0"/>
            <w:rFonts w:eastAsia="Calibri"/>
          </w:rPr>
          <w:delText xml:space="preserve">driver </w:delText>
        </w:r>
      </w:del>
      <w:ins w:id="496" w:author="Montevecchi, William" w:date="2018-09-09T20:08:00Z">
        <w:r w:rsidR="0059750A">
          <w:rPr>
            <w:rStyle w:val="Hyperlink0"/>
            <w:rFonts w:eastAsia="Calibri"/>
          </w:rPr>
          <w:t xml:space="preserve">forcer </w:t>
        </w:r>
      </w:ins>
      <w:r>
        <w:rPr>
          <w:rStyle w:val="Hyperlink0"/>
          <w:rFonts w:eastAsia="Calibri"/>
        </w:rPr>
        <w:t xml:space="preserve">of capelin collapse. </w:t>
      </w:r>
      <w:commentRangeEnd w:id="494"/>
      <w:r w:rsidR="000F4C76">
        <w:rPr>
          <w:rStyle w:val="CommentReference"/>
          <w:rFonts w:ascii="Times New Roman" w:eastAsia="Arial Unicode MS" w:hAnsi="Times New Roman" w:cs="Times New Roman"/>
          <w:color w:val="auto"/>
        </w:rPr>
        <w:commentReference w:id="494"/>
      </w:r>
    </w:p>
    <w:p w14:paraId="70F0A4D9" w14:textId="77777777" w:rsidR="007911B4" w:rsidRDefault="003B398F">
      <w:pPr>
        <w:pStyle w:val="Body"/>
      </w:pPr>
      <w:r>
        <w:rPr>
          <w:rStyle w:val="None"/>
          <w:rFonts w:ascii="Arial Unicode MS" w:eastAsia="Arial Unicode MS" w:hAnsi="Arial Unicode MS" w:cs="Arial Unicode MS"/>
          <w:lang w:val="en-US"/>
        </w:rPr>
        <w:br w:type="page"/>
      </w:r>
    </w:p>
    <w:p w14:paraId="5AF11DC1" w14:textId="77777777" w:rsidR="007911B4" w:rsidRDefault="003B398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Discussion</w:t>
      </w:r>
    </w:p>
    <w:p w14:paraId="6F0F57F1" w14:textId="74C595F8" w:rsidR="007911B4" w:rsidRDefault="003B398F">
      <w:pPr>
        <w:pStyle w:val="Style1"/>
        <w:rPr>
          <w:rStyle w:val="Hyperlink0"/>
          <w:rFonts w:eastAsia="Calibri"/>
        </w:rPr>
      </w:pPr>
      <w:r>
        <w:rPr>
          <w:rStyle w:val="None"/>
          <w:rFonts w:ascii="Times New Roman" w:hAnsi="Times New Roman"/>
          <w:u w:color="151518"/>
        </w:rPr>
        <w:t xml:space="preserve">Numerous sources of primary and government literature concluded that the NL capelin stock suffered an order of magnitude decline in the early 1990s </w:t>
      </w:r>
      <w:r>
        <w:rPr>
          <w:rStyle w:val="None"/>
          <w:rFonts w:ascii="Times New Roman" w:eastAsia="Times New Roman" w:hAnsi="Times New Roman" w:cs="Times New Roman"/>
          <w:u w:color="151518"/>
        </w:rPr>
        <w:fldChar w:fldCharType="begin"/>
      </w:r>
      <w:r>
        <w:rPr>
          <w:rStyle w:val="None"/>
          <w:rFonts w:ascii="Times New Roman" w:eastAsia="Times New Roman" w:hAnsi="Times New Roman" w:cs="Times New Roman"/>
          <w:u w:color="151518"/>
        </w:rPr>
        <w:instrText xml:space="preserve"> ADDIN EN.CITE &lt;EndNote&gt;&lt;Cite  &gt;&lt;Author&gt;DFO&lt;/Author&gt;&lt;Year&gt;1994&lt;/Year&gt;&lt;RecNum&gt;886&lt;/RecNum&gt;&lt;DisplayText&gt;(DFO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None"/>
          <w:rFonts w:ascii="Times New Roman" w:eastAsia="Times New Roman" w:hAnsi="Times New Roman" w:cs="Times New Roman"/>
          <w:u w:color="151518"/>
        </w:rPr>
        <w:fldChar w:fldCharType="separate"/>
      </w:r>
      <w:r>
        <w:rPr>
          <w:rStyle w:val="None"/>
          <w:rFonts w:ascii="Times New Roman" w:hAnsi="Times New Roman"/>
          <w:u w:color="151518"/>
        </w:rPr>
        <w:t>(DFO 1994, Miller 1994, 1997, Rose &amp; O'Driscoll 2002, Davoren &amp; Montevecchi 2003, Rose 2007, DFO 2008, 2010, 2013, Buren et al. 2014a, Mullowney &amp; Rose 2014, DFO 2015, Murphy et al. 2018)</w:t>
      </w:r>
      <w:r>
        <w:rPr>
          <w:rStyle w:val="None"/>
          <w:rFonts w:ascii="Times New Roman" w:eastAsia="Times New Roman" w:hAnsi="Times New Roman" w:cs="Times New Roman"/>
          <w:u w:color="151518"/>
        </w:rPr>
        <w:fldChar w:fldCharType="end"/>
      </w:r>
      <w:r>
        <w:rPr>
          <w:rStyle w:val="None"/>
          <w:rFonts w:ascii="Times New Roman" w:hAnsi="Times New Roman"/>
          <w:u w:color="151518"/>
        </w:rPr>
        <w:t>.</w:t>
      </w:r>
      <w:r>
        <w:rPr>
          <w:rStyle w:val="Hyperlink0"/>
          <w:rFonts w:eastAsia="Calibri"/>
        </w:rPr>
        <w:t xml:space="preserve"> In contrast, </w:t>
      </w:r>
      <w:r>
        <w:rPr>
          <w:rStyle w:val="None"/>
          <w:rFonts w:ascii="Times New Roman" w:hAnsi="Times New Roman"/>
          <w:u w:color="151518"/>
        </w:rPr>
        <w:t>Frank et al. (2016) postulated that the capelin stock did not suffer a collapse</w:t>
      </w:r>
      <w:ins w:id="497" w:author="Garry Stenson" w:date="2018-09-20T16:50:00Z">
        <w:r w:rsidR="006D6DA5">
          <w:rPr>
            <w:rStyle w:val="None"/>
            <w:rFonts w:ascii="Times New Roman" w:hAnsi="Times New Roman"/>
            <w:u w:color="151518"/>
          </w:rPr>
          <w:t>,</w:t>
        </w:r>
      </w:ins>
      <w:r>
        <w:rPr>
          <w:rStyle w:val="None"/>
          <w:rFonts w:ascii="Times New Roman" w:hAnsi="Times New Roman"/>
          <w:u w:color="151518"/>
        </w:rPr>
        <w:t xml:space="preserve"> but rather experienced a dramatic change in phenology post-1991 and became non-migratory. </w:t>
      </w:r>
      <w:commentRangeStart w:id="498"/>
      <w:r>
        <w:rPr>
          <w:rStyle w:val="None"/>
          <w:rFonts w:ascii="Times New Roman" w:hAnsi="Times New Roman"/>
          <w:u w:color="151518"/>
        </w:rPr>
        <w:t xml:space="preserve">We used </w:t>
      </w:r>
      <w:del w:id="499" w:author="Montevecchi, William" w:date="2018-09-09T20:18:00Z">
        <w:r w:rsidDel="00C04F1F">
          <w:rPr>
            <w:rStyle w:val="None"/>
            <w:rFonts w:ascii="Times New Roman" w:hAnsi="Times New Roman"/>
            <w:u w:color="151518"/>
          </w:rPr>
          <w:delText xml:space="preserve">the </w:delText>
        </w:r>
      </w:del>
      <w:ins w:id="500" w:author="Montevecchi, William" w:date="2018-09-09T20:18:00Z">
        <w:r w:rsidR="00C04F1F">
          <w:rPr>
            <w:rStyle w:val="None"/>
            <w:rFonts w:ascii="Times New Roman" w:hAnsi="Times New Roman"/>
            <w:u w:color="151518"/>
          </w:rPr>
          <w:t xml:space="preserve">a </w:t>
        </w:r>
      </w:ins>
      <w:r>
        <w:rPr>
          <w:rStyle w:val="None"/>
          <w:rFonts w:ascii="Times New Roman" w:hAnsi="Times New Roman"/>
          <w:u w:color="151518"/>
        </w:rPr>
        <w:t xml:space="preserve">weight of evidence approach to evaluate </w:t>
      </w:r>
      <w:del w:id="501" w:author="Montevecchi, William" w:date="2018-09-09T20:18:00Z">
        <w:r w:rsidDel="00C04F1F">
          <w:rPr>
            <w:rStyle w:val="None"/>
            <w:rFonts w:ascii="Times New Roman" w:hAnsi="Times New Roman"/>
            <w:u w:color="151518"/>
          </w:rPr>
          <w:delText xml:space="preserve">the </w:delText>
        </w:r>
      </w:del>
      <w:r>
        <w:rPr>
          <w:rStyle w:val="None"/>
          <w:rFonts w:ascii="Times New Roman" w:hAnsi="Times New Roman"/>
          <w:u w:color="151518"/>
        </w:rPr>
        <w:t xml:space="preserve">empirical support for the hypothesis of a capelin stock collapse </w:t>
      </w:r>
      <w:r>
        <w:rPr>
          <w:rStyle w:val="Hyperlink0"/>
          <w:rFonts w:eastAsia="Calibri"/>
        </w:rPr>
        <w:t xml:space="preserve">using multiple, independent lines of enquiry with diverse statistical methods </w:t>
      </w:r>
      <w:r>
        <w:rPr>
          <w:rStyle w:val="Hyperlink0"/>
          <w:rFonts w:eastAsia="Calibri"/>
        </w:rPr>
        <w:fldChar w:fldCharType="begin"/>
      </w:r>
      <w:r>
        <w:rPr>
          <w:rStyle w:val="Hyperlink0"/>
          <w:rFonts w:eastAsia="Calibri"/>
        </w:rPr>
        <w:instrText xml:space="preserve"> ADDIN EN.CITE &lt;EndNote&gt;&lt;Cite  &gt;&lt;Author&gt;Munafò&lt;/Author&gt;&lt;Year&gt;2018&lt;/Year&gt;&lt;Prefix&gt;e.g.`, triangulation`, sensu &lt;/Prefix&gt;&lt;DisplayText&gt;(e.g.,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rStyle w:val="Hyperlink0"/>
          <w:rFonts w:eastAsia="Calibri"/>
        </w:rPr>
        <w:fldChar w:fldCharType="separate"/>
      </w:r>
      <w:r>
        <w:rPr>
          <w:rStyle w:val="Hyperlink0"/>
          <w:rFonts w:eastAsia="Calibri"/>
        </w:rPr>
        <w:t>(e.g., triangulation, sensu Munafò &amp; Davey Smith 2018)</w:t>
      </w:r>
      <w:r>
        <w:rPr>
          <w:rStyle w:val="Hyperlink0"/>
          <w:rFonts w:eastAsia="Calibri"/>
        </w:rPr>
        <w:fldChar w:fldCharType="end"/>
      </w:r>
      <w:r>
        <w:rPr>
          <w:rStyle w:val="Hyperlink0"/>
          <w:rFonts w:eastAsia="Calibri"/>
        </w:rPr>
        <w:t xml:space="preserve">. </w:t>
      </w:r>
      <w:ins w:id="502" w:author="Garry Stenson" w:date="2018-09-20T16:50:00Z">
        <w:r w:rsidR="006D6DA5">
          <w:rPr>
            <w:rStyle w:val="Hyperlink0"/>
            <w:rFonts w:eastAsia="Calibri"/>
          </w:rPr>
          <w:t>Based on t</w:t>
        </w:r>
      </w:ins>
      <w:del w:id="503" w:author="Garry Stenson" w:date="2018-09-20T16:50:00Z">
        <w:r w:rsidDel="006D6DA5">
          <w:rPr>
            <w:rStyle w:val="Hyperlink0"/>
            <w:rFonts w:eastAsia="Calibri"/>
          </w:rPr>
          <w:delText>T</w:delText>
        </w:r>
      </w:del>
      <w:r>
        <w:rPr>
          <w:rStyle w:val="Hyperlink0"/>
          <w:rFonts w:eastAsia="Calibri"/>
        </w:rPr>
        <w:t>h</w:t>
      </w:r>
      <w:ins w:id="504" w:author="Montevecchi, William" w:date="2018-09-09T20:19:00Z">
        <w:r w:rsidR="00C04F1F">
          <w:rPr>
            <w:rStyle w:val="Hyperlink0"/>
            <w:rFonts w:eastAsia="Calibri"/>
          </w:rPr>
          <w:t xml:space="preserve">is </w:t>
        </w:r>
      </w:ins>
      <w:del w:id="505" w:author="Montevecchi, William" w:date="2018-09-09T20:19:00Z">
        <w:r w:rsidDel="00C04F1F">
          <w:rPr>
            <w:rStyle w:val="Hyperlink0"/>
            <w:rFonts w:eastAsia="Calibri"/>
          </w:rPr>
          <w:delText xml:space="preserve">e weight of evidence </w:delText>
        </w:r>
      </w:del>
      <w:r>
        <w:rPr>
          <w:rStyle w:val="Hyperlink0"/>
          <w:rFonts w:eastAsia="Calibri"/>
        </w:rPr>
        <w:t>approach</w:t>
      </w:r>
      <w:ins w:id="506" w:author="Garry Stenson" w:date="2018-09-20T16:50:00Z">
        <w:r w:rsidR="006D6DA5">
          <w:rPr>
            <w:rStyle w:val="Hyperlink0"/>
            <w:rFonts w:eastAsia="Calibri"/>
          </w:rPr>
          <w:t xml:space="preserve">, we conclude that </w:t>
        </w:r>
      </w:ins>
      <w:del w:id="507" w:author="Garry Stenson" w:date="2018-09-20T16:50:00Z">
        <w:r w:rsidDel="006D6DA5">
          <w:rPr>
            <w:rStyle w:val="Hyperlink0"/>
            <w:rFonts w:eastAsia="Calibri"/>
          </w:rPr>
          <w:delText xml:space="preserve"> led </w:delText>
        </w:r>
      </w:del>
      <w:del w:id="508" w:author="Montevecchi, William" w:date="2018-09-09T20:19:00Z">
        <w:r w:rsidDel="00C04F1F">
          <w:rPr>
            <w:rStyle w:val="Hyperlink0"/>
            <w:rFonts w:eastAsia="Calibri"/>
          </w:rPr>
          <w:delText xml:space="preserve">us </w:delText>
        </w:r>
      </w:del>
      <w:del w:id="509" w:author="Garry Stenson" w:date="2018-09-20T16:50:00Z">
        <w:r w:rsidDel="006D6DA5">
          <w:rPr>
            <w:rStyle w:val="Hyperlink0"/>
            <w:rFonts w:eastAsia="Calibri"/>
          </w:rPr>
          <w:delText xml:space="preserve">to </w:delText>
        </w:r>
      </w:del>
      <w:ins w:id="510" w:author="Montevecchi, William" w:date="2018-09-09T20:19:00Z">
        <w:del w:id="511" w:author="Garry Stenson" w:date="2018-09-20T16:50:00Z">
          <w:r w:rsidR="00C04F1F" w:rsidDel="006D6DA5">
            <w:rPr>
              <w:rStyle w:val="Hyperlink0"/>
              <w:rFonts w:eastAsia="Calibri"/>
            </w:rPr>
            <w:delText xml:space="preserve">the </w:delText>
          </w:r>
        </w:del>
      </w:ins>
      <w:del w:id="512" w:author="Garry Stenson" w:date="2018-09-20T16:50:00Z">
        <w:r w:rsidDel="006D6DA5">
          <w:rPr>
            <w:rStyle w:val="Hyperlink0"/>
            <w:rFonts w:eastAsia="Calibri"/>
          </w:rPr>
          <w:delText xml:space="preserve">conclude that </w:delText>
        </w:r>
      </w:del>
      <w:r>
        <w:rPr>
          <w:rStyle w:val="Hyperlink0"/>
          <w:rFonts w:eastAsia="Calibri"/>
        </w:rPr>
        <w:t>the Div. 2J3KL capelin stock suffered a bottom-up, climate-driven population collapse in 1991 with minimal recovery in the subsequent 25 years.</w:t>
      </w:r>
      <w:commentRangeEnd w:id="498"/>
      <w:r w:rsidR="006D6DA5">
        <w:rPr>
          <w:rStyle w:val="CommentReference"/>
          <w:rFonts w:ascii="Times New Roman" w:eastAsia="Arial Unicode MS" w:hAnsi="Times New Roman" w:cs="Times New Roman"/>
          <w:color w:val="auto"/>
        </w:rPr>
        <w:commentReference w:id="498"/>
      </w:r>
    </w:p>
    <w:p w14:paraId="3AADA8CB" w14:textId="1767333E" w:rsidR="007911B4" w:rsidRDefault="003B398F">
      <w:pPr>
        <w:pStyle w:val="Style1"/>
        <w:rPr>
          <w:rStyle w:val="Hyperlink0"/>
          <w:rFonts w:eastAsia="Calibri"/>
        </w:rPr>
      </w:pPr>
      <w:r>
        <w:rPr>
          <w:rStyle w:val="None"/>
          <w:rFonts w:ascii="Times New Roman" w:hAnsi="Times New Roman"/>
          <w:u w:color="151518"/>
        </w:rPr>
        <w:t>T</w:t>
      </w:r>
      <w:del w:id="514" w:author="Montevecchi, William" w:date="2018-09-09T20:20:00Z">
        <w:r w:rsidDel="00C04F1F">
          <w:rPr>
            <w:rStyle w:val="None"/>
            <w:rFonts w:ascii="Times New Roman" w:hAnsi="Times New Roman"/>
            <w:u w:color="151518"/>
          </w:rPr>
          <w:delText>here are</w:delText>
        </w:r>
        <w:r w:rsidDel="00C04F1F">
          <w:rPr>
            <w:rStyle w:val="Hyperlink0"/>
            <w:rFonts w:eastAsia="Calibri"/>
          </w:rPr>
          <w:delText xml:space="preserve"> t</w:delText>
        </w:r>
      </w:del>
      <w:r>
        <w:rPr>
          <w:rStyle w:val="Hyperlink0"/>
          <w:rFonts w:eastAsia="Calibri"/>
        </w:rPr>
        <w:t xml:space="preserve">wo alternative explanations </w:t>
      </w:r>
      <w:ins w:id="515" w:author="Montevecchi, William" w:date="2018-09-09T20:20:00Z">
        <w:r w:rsidR="00C04F1F">
          <w:rPr>
            <w:rStyle w:val="Hyperlink0"/>
            <w:rFonts w:eastAsia="Calibri"/>
          </w:rPr>
          <w:t xml:space="preserve">are postulated </w:t>
        </w:r>
      </w:ins>
      <w:r>
        <w:rPr>
          <w:rStyle w:val="Hyperlink0"/>
          <w:rFonts w:eastAsia="Calibri"/>
        </w:rPr>
        <w:t xml:space="preserve">for the non-collapse hypothesis: (1) a spatio-temporal mismatch between the spring acoustic survey and capelin phenology; and (2) a change in biology of capelin from a highly migratory stock to one that resides inshore year-round. The first hypothesis was rejected by both </w:t>
      </w:r>
      <w:r>
        <w:rPr>
          <w:rStyle w:val="None"/>
          <w:rFonts w:ascii="Times New Roman" w:hAnsi="Times New Roman"/>
          <w:u w:color="151518"/>
        </w:rPr>
        <w:t xml:space="preserve">Frank et al. (2016) </w:t>
      </w:r>
      <w:r>
        <w:rPr>
          <w:rStyle w:val="Hyperlink0"/>
          <w:rFonts w:eastAsia="Calibri"/>
        </w:rPr>
        <w:t xml:space="preserve">and </w:t>
      </w:r>
      <w:ins w:id="516" w:author="Montevecchi, William" w:date="2018-09-09T20:21:00Z">
        <w:r w:rsidR="00C04F1F">
          <w:rPr>
            <w:rStyle w:val="Hyperlink0"/>
            <w:rFonts w:eastAsia="Calibri"/>
          </w:rPr>
          <w:t xml:space="preserve">by </w:t>
        </w:r>
      </w:ins>
      <w:r>
        <w:rPr>
          <w:rStyle w:val="Hyperlink0"/>
          <w:rFonts w:eastAsia="Calibri"/>
        </w:rPr>
        <w:t>our analyses. We tested the second non-collapse hypothesis by using multiple independent datasets, which included both fishery-dependent (inshore commercial catch) and fishery-independent (spring and fall offshore acoustic surveys, an inshore acoustic survey, FBTS, larval indices, predator diet</w:t>
      </w:r>
      <w:ins w:id="517" w:author="Montevecchi, William" w:date="2018-09-09T20:22:00Z">
        <w:r w:rsidR="00C04F1F">
          <w:rPr>
            <w:rStyle w:val="Hyperlink0"/>
            <w:rFonts w:eastAsia="Calibri"/>
          </w:rPr>
          <w:t>s</w:t>
        </w:r>
      </w:ins>
      <w:r>
        <w:rPr>
          <w:rStyle w:val="Hyperlink0"/>
          <w:rFonts w:eastAsia="Calibri"/>
        </w:rPr>
        <w:t xml:space="preserve">, predator behavior), and diverse statistical methods. </w:t>
      </w:r>
    </w:p>
    <w:p w14:paraId="3331517C" w14:textId="477B828F" w:rsidR="007911B4" w:rsidRDefault="003B398F">
      <w:pPr>
        <w:pStyle w:val="Style1"/>
        <w:rPr>
          <w:rStyle w:val="Hyperlink0"/>
          <w:rFonts w:eastAsia="Calibri"/>
        </w:rPr>
      </w:pPr>
      <w:r>
        <w:rPr>
          <w:rStyle w:val="None"/>
          <w:rFonts w:ascii="Times New Roman" w:hAnsi="Times New Roman"/>
        </w:rPr>
        <w:t xml:space="preserve">Using a Ricker-logistic population model, we found strong coherence among the five acoustic surveys with all the surveys indicating a collapse in the capelin population in the early 1990s. </w:t>
      </w:r>
      <w:del w:id="518" w:author="Montevecchi, William" w:date="2018-09-09T20:23:00Z">
        <w:r w:rsidDel="00C04F1F">
          <w:rPr>
            <w:rStyle w:val="None"/>
            <w:rFonts w:ascii="Times New Roman" w:hAnsi="Times New Roman"/>
          </w:rPr>
          <w:delText>Furthermore</w:delText>
        </w:r>
      </w:del>
      <w:ins w:id="519" w:author="Montevecchi, William" w:date="2018-09-09T20:23:00Z">
        <w:r w:rsidR="00C04F1F">
          <w:rPr>
            <w:rStyle w:val="None"/>
            <w:rFonts w:ascii="Times New Roman" w:hAnsi="Times New Roman"/>
          </w:rPr>
          <w:t>T</w:t>
        </w:r>
      </w:ins>
      <w:del w:id="520" w:author="Montevecchi, William" w:date="2018-09-09T20:24:00Z">
        <w:r w:rsidDel="00C04F1F">
          <w:rPr>
            <w:rStyle w:val="None"/>
            <w:rFonts w:ascii="Times New Roman" w:hAnsi="Times New Roman"/>
          </w:rPr>
          <w:delText>, t</w:delText>
        </w:r>
      </w:del>
      <w:r>
        <w:rPr>
          <w:rStyle w:val="None"/>
          <w:rFonts w:ascii="Times New Roman" w:hAnsi="Times New Roman"/>
        </w:rPr>
        <w:t xml:space="preserve">he </w:t>
      </w:r>
      <w:del w:id="521" w:author="Montevecchi, William" w:date="2018-09-09T20:23:00Z">
        <w:r w:rsidDel="00C04F1F">
          <w:rPr>
            <w:rStyle w:val="None"/>
            <w:rFonts w:ascii="Times New Roman" w:hAnsi="Times New Roman"/>
          </w:rPr>
          <w:delText xml:space="preserve">Trinity Bay </w:delText>
        </w:r>
      </w:del>
      <w:r>
        <w:rPr>
          <w:rStyle w:val="None"/>
          <w:rFonts w:ascii="Times New Roman" w:hAnsi="Times New Roman"/>
        </w:rPr>
        <w:t xml:space="preserve">inshore </w:t>
      </w:r>
      <w:ins w:id="522" w:author="Montevecchi, William" w:date="2018-09-09T20:24:00Z">
        <w:r w:rsidR="00C04F1F">
          <w:rPr>
            <w:rStyle w:val="None"/>
            <w:rFonts w:ascii="Times New Roman" w:hAnsi="Times New Roman"/>
          </w:rPr>
          <w:t xml:space="preserve">Trinity Bay </w:t>
        </w:r>
      </w:ins>
      <w:r>
        <w:rPr>
          <w:rStyle w:val="None"/>
          <w:rFonts w:ascii="Times New Roman" w:hAnsi="Times New Roman"/>
        </w:rPr>
        <w:t xml:space="preserve">acoustic survey provided little information on </w:t>
      </w:r>
      <w:del w:id="523" w:author="Montevecchi, William" w:date="2018-09-09T20:23:00Z">
        <w:r w:rsidDel="00C04F1F">
          <w:rPr>
            <w:rStyle w:val="None"/>
            <w:rFonts w:ascii="Times New Roman" w:hAnsi="Times New Roman"/>
          </w:rPr>
          <w:delText xml:space="preserve">the </w:delText>
        </w:r>
      </w:del>
      <w:ins w:id="524" w:author="Montevecchi, William" w:date="2018-09-09T20:23:00Z">
        <w:r w:rsidR="00C04F1F">
          <w:rPr>
            <w:rStyle w:val="None"/>
            <w:rFonts w:ascii="Times New Roman" w:hAnsi="Times New Roman"/>
          </w:rPr>
          <w:t xml:space="preserve">capelin </w:t>
        </w:r>
      </w:ins>
      <w:r>
        <w:rPr>
          <w:rStyle w:val="None"/>
          <w:rFonts w:ascii="Times New Roman" w:hAnsi="Times New Roman"/>
        </w:rPr>
        <w:t xml:space="preserve">population dynamics </w:t>
      </w:r>
      <w:del w:id="525" w:author="Montevecchi, William" w:date="2018-09-09T20:23:00Z">
        <w:r w:rsidDel="00C04F1F">
          <w:rPr>
            <w:rStyle w:val="None"/>
            <w:rFonts w:ascii="Times New Roman" w:hAnsi="Times New Roman"/>
          </w:rPr>
          <w:delText xml:space="preserve">of capelin </w:delText>
        </w:r>
      </w:del>
      <w:r>
        <w:rPr>
          <w:rStyle w:val="None"/>
          <w:rFonts w:ascii="Times New Roman" w:hAnsi="Times New Roman"/>
        </w:rPr>
        <w:t xml:space="preserve">compared to the four offshore acoustic surveys, </w:t>
      </w:r>
      <w:del w:id="526" w:author="Montevecchi, William" w:date="2018-09-09T20:25:00Z">
        <w:r w:rsidDel="00C04F1F">
          <w:rPr>
            <w:rStyle w:val="None"/>
            <w:rFonts w:ascii="Times New Roman" w:hAnsi="Times New Roman"/>
          </w:rPr>
          <w:delText>which is supported by</w:delText>
        </w:r>
      </w:del>
      <w:ins w:id="527" w:author="Montevecchi, William" w:date="2018-09-09T20:25:00Z">
        <w:r w:rsidR="00C04F1F">
          <w:rPr>
            <w:rStyle w:val="None"/>
            <w:rFonts w:ascii="Times New Roman" w:hAnsi="Times New Roman"/>
          </w:rPr>
          <w:t>with</w:t>
        </w:r>
      </w:ins>
      <w:r>
        <w:rPr>
          <w:rStyle w:val="None"/>
          <w:rFonts w:ascii="Times New Roman" w:hAnsi="Times New Roman"/>
        </w:rPr>
        <w:t xml:space="preserve"> the Trinity Bay inshore acoustic </w:t>
      </w:r>
      <w:r>
        <w:rPr>
          <w:rStyle w:val="None"/>
          <w:rFonts w:ascii="Times New Roman" w:hAnsi="Times New Roman"/>
        </w:rPr>
        <w:lastRenderedPageBreak/>
        <w:t xml:space="preserve">surveys in May providing annual estimates of the inshore capelin population as ~10% of the capelin biomass offshore in most years. The center of gravity approach using the FBTS data (Thorson et al. </w:t>
      </w:r>
      <w:r>
        <w:rPr>
          <w:rStyle w:val="None"/>
          <w:rFonts w:ascii="Times New Roman" w:eastAsia="Times New Roman" w:hAnsi="Times New Roman" w:cs="Times New Roman"/>
        </w:rPr>
        <w:fldChar w:fldCharType="begin"/>
      </w:r>
      <w:r>
        <w:rPr>
          <w:rStyle w:val="None"/>
          <w:rFonts w:ascii="Times New Roman" w:eastAsia="Times New Roman" w:hAnsi="Times New Roman" w:cs="Times New Roman"/>
        </w:rPr>
        <w:instrText xml:space="preserve"> ADDIN EN.CITE &lt;EndNote&gt;&lt;Cite  &gt;&lt;Author&gt;Thorson&lt;/Author&gt;&lt;Year&gt;2016&lt;/Year&gt;&lt;DisplayText&gt;2016)&lt;/DisplayText&gt;&lt;record&gt;&lt;rec-number&gt;942&lt;/rec-number&gt;&lt;foreign-keys&gt;&lt;key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None"/>
          <w:rFonts w:ascii="Times New Roman" w:eastAsia="Times New Roman" w:hAnsi="Times New Roman" w:cs="Times New Roman"/>
        </w:rPr>
        <w:fldChar w:fldCharType="separate"/>
      </w:r>
      <w:r>
        <w:rPr>
          <w:rStyle w:val="None"/>
          <w:rFonts w:ascii="Times New Roman" w:hAnsi="Times New Roman"/>
        </w:rPr>
        <w:t>2016)</w:t>
      </w:r>
      <w:r>
        <w:rPr>
          <w:rStyle w:val="None"/>
          <w:rFonts w:ascii="Times New Roman" w:eastAsia="Times New Roman" w:hAnsi="Times New Roman" w:cs="Times New Roman"/>
        </w:rPr>
        <w:fldChar w:fldCharType="end"/>
      </w:r>
      <w:r>
        <w:rPr>
          <w:rStyle w:val="None"/>
          <w:rFonts w:ascii="Times New Roman" w:hAnsi="Times New Roman"/>
        </w:rPr>
        <w:t xml:space="preserve"> found no evidence of inter-annual longitudinal movements of capelin post-1995, but rather that the stock’s center of gravity moved latitudinally. </w:t>
      </w:r>
      <w:del w:id="528" w:author="Montevecchi, William" w:date="2018-09-09T20:26:00Z">
        <w:r w:rsidDel="00C04F1F">
          <w:rPr>
            <w:rStyle w:val="None"/>
            <w:rFonts w:ascii="Times New Roman" w:hAnsi="Times New Roman"/>
          </w:rPr>
          <w:delText>However, o</w:delText>
        </w:r>
      </w:del>
      <w:ins w:id="529" w:author="Montevecchi, William" w:date="2018-09-09T20:26:00Z">
        <w:r w:rsidR="00C04F1F">
          <w:rPr>
            <w:rStyle w:val="None"/>
            <w:rFonts w:ascii="Times New Roman" w:hAnsi="Times New Roman"/>
          </w:rPr>
          <w:t>O</w:t>
        </w:r>
      </w:ins>
      <w:r>
        <w:rPr>
          <w:rStyle w:val="None"/>
          <w:rFonts w:ascii="Times New Roman" w:hAnsi="Times New Roman"/>
        </w:rPr>
        <w:t>nly a limited number of inshore strata are surveyed by the offshore acoustic surveys and FBTS. If we considered all of the inshore strata not surveyed by the FBTS, there would need to be a minimum of 41,000 kg km</w:t>
      </w:r>
      <w:r>
        <w:rPr>
          <w:rStyle w:val="None"/>
          <w:rFonts w:ascii="Times New Roman" w:hAnsi="Times New Roman"/>
          <w:vertAlign w:val="superscript"/>
        </w:rPr>
        <w:t>-2</w:t>
      </w:r>
      <w:r>
        <w:rPr>
          <w:rStyle w:val="None"/>
          <w:rFonts w:ascii="Times New Roman" w:hAnsi="Times New Roman"/>
        </w:rPr>
        <w:t xml:space="preserve"> of capelin uniformly distributed in these inshore strata to compensate for the ‘</w:t>
      </w:r>
      <w:r>
        <w:rPr>
          <w:rStyle w:val="None"/>
          <w:rFonts w:ascii="Times New Roman" w:hAnsi="Times New Roman"/>
          <w:lang w:val="nl-NL"/>
        </w:rPr>
        <w:t>missing</w:t>
      </w:r>
      <w:r>
        <w:rPr>
          <w:rStyle w:val="None"/>
          <w:rFonts w:ascii="Times New Roman" w:hAnsi="Times New Roman"/>
        </w:rPr>
        <w:t xml:space="preserve">’ 3-6 Mt capelin from the offshore. Seasonal inshore acoustic surveys in Trinity </w:t>
      </w:r>
      <w:del w:id="530" w:author="Aaron Adamack" w:date="2018-08-29T16:40:00Z">
        <w:r>
          <w:rPr>
            <w:rStyle w:val="None"/>
            <w:rFonts w:ascii="Times New Roman" w:hAnsi="Times New Roman"/>
          </w:rPr>
          <w:delText xml:space="preserve">bay </w:delText>
        </w:r>
      </w:del>
      <w:ins w:id="531" w:author="Aaron Adamack" w:date="2018-08-29T16:40:00Z">
        <w:r>
          <w:rPr>
            <w:rStyle w:val="None"/>
            <w:rFonts w:ascii="Times New Roman" w:hAnsi="Times New Roman"/>
          </w:rPr>
          <w:t xml:space="preserve">Bay </w:t>
        </w:r>
      </w:ins>
      <w:r>
        <w:rPr>
          <w:rStyle w:val="None"/>
          <w:rFonts w:ascii="Times New Roman" w:hAnsi="Times New Roman"/>
        </w:rPr>
        <w:t>found a maximum of 10,000 kg km</w:t>
      </w:r>
      <w:r>
        <w:rPr>
          <w:rStyle w:val="None"/>
          <w:rFonts w:ascii="Times New Roman" w:hAnsi="Times New Roman"/>
          <w:vertAlign w:val="superscript"/>
        </w:rPr>
        <w:t>-2</w:t>
      </w:r>
      <w:r>
        <w:rPr>
          <w:rStyle w:val="None"/>
          <w:rFonts w:ascii="Times New Roman" w:hAnsi="Times New Roman"/>
        </w:rPr>
        <w:t xml:space="preserve"> in June, and the inshore capelin densities were a fraction of this outside of </w:t>
      </w:r>
      <w:del w:id="532" w:author="Montevecchi, William" w:date="2018-09-09T20:27:00Z">
        <w:r w:rsidDel="00C04F1F">
          <w:rPr>
            <w:rStyle w:val="None"/>
            <w:rFonts w:ascii="Times New Roman" w:hAnsi="Times New Roman"/>
          </w:rPr>
          <w:delText xml:space="preserve">the </w:delText>
        </w:r>
      </w:del>
      <w:r>
        <w:rPr>
          <w:rStyle w:val="None"/>
          <w:rFonts w:ascii="Times New Roman" w:hAnsi="Times New Roman"/>
        </w:rPr>
        <w:t>peak spawning period</w:t>
      </w:r>
      <w:ins w:id="533" w:author="Montevecchi, William" w:date="2018-09-09T20:27:00Z">
        <w:r w:rsidR="00C04F1F">
          <w:rPr>
            <w:rStyle w:val="None"/>
            <w:rFonts w:ascii="Times New Roman" w:hAnsi="Times New Roman"/>
          </w:rPr>
          <w:t>s</w:t>
        </w:r>
      </w:ins>
      <w:r>
        <w:rPr>
          <w:rStyle w:val="None"/>
          <w:rFonts w:ascii="Times New Roman" w:hAnsi="Times New Roman"/>
        </w:rPr>
        <w:t xml:space="preserve">. </w:t>
      </w:r>
    </w:p>
    <w:p w14:paraId="060FBE71" w14:textId="36B8B2A8" w:rsidR="007911B4" w:rsidRDefault="00C04F1F">
      <w:pPr>
        <w:pStyle w:val="Style1"/>
        <w:rPr>
          <w:rStyle w:val="Hyperlink0"/>
          <w:rFonts w:eastAsia="Calibri"/>
        </w:rPr>
      </w:pPr>
      <w:ins w:id="534" w:author="Montevecchi, William" w:date="2018-09-09T20:28:00Z">
        <w:r>
          <w:rPr>
            <w:rStyle w:val="Hyperlink0"/>
            <w:rFonts w:eastAsia="Calibri"/>
          </w:rPr>
          <w:t>L</w:t>
        </w:r>
      </w:ins>
      <w:del w:id="535" w:author="Montevecchi, William" w:date="2018-09-09T20:28:00Z">
        <w:r w:rsidR="003B398F" w:rsidDel="00C04F1F">
          <w:rPr>
            <w:rStyle w:val="Hyperlink0"/>
            <w:rFonts w:eastAsia="Calibri"/>
          </w:rPr>
          <w:delText>The l</w:delText>
        </w:r>
      </w:del>
      <w:r w:rsidR="003B398F">
        <w:rPr>
          <w:rStyle w:val="Hyperlink0"/>
          <w:rFonts w:eastAsia="Calibri"/>
        </w:rPr>
        <w:t>ack of adult capelin in the inshore area outside of the spawning period was also corroborated with predator diet</w:t>
      </w:r>
      <w:ins w:id="536" w:author="Montevecchi, William" w:date="2018-09-09T20:28:00Z">
        <w:r w:rsidR="002B47E3">
          <w:rPr>
            <w:rStyle w:val="Hyperlink0"/>
            <w:rFonts w:eastAsia="Calibri"/>
          </w:rPr>
          <w:t>s</w:t>
        </w:r>
      </w:ins>
      <w:ins w:id="537" w:author="Montevecchi, William" w:date="2018-09-09T20:29:00Z">
        <w:r w:rsidR="002B47E3">
          <w:rPr>
            <w:rStyle w:val="Hyperlink0"/>
            <w:rFonts w:eastAsia="Calibri"/>
          </w:rPr>
          <w:t xml:space="preserve">, </w:t>
        </w:r>
      </w:ins>
      <w:del w:id="538" w:author="Montevecchi, William" w:date="2018-09-09T20:28:00Z">
        <w:r w:rsidR="003B398F" w:rsidDel="002B47E3">
          <w:rPr>
            <w:rStyle w:val="Hyperlink0"/>
            <w:rFonts w:eastAsia="Calibri"/>
          </w:rPr>
          <w:delText xml:space="preserve"> and </w:delText>
        </w:r>
      </w:del>
      <w:r w:rsidR="003B398F">
        <w:rPr>
          <w:rStyle w:val="Hyperlink0"/>
          <w:rFonts w:eastAsia="Calibri"/>
        </w:rPr>
        <w:t>behavior</w:t>
      </w:r>
      <w:ins w:id="539" w:author="Montevecchi, William" w:date="2018-09-09T20:28:00Z">
        <w:r w:rsidR="002B47E3">
          <w:rPr>
            <w:rStyle w:val="Hyperlink0"/>
            <w:rFonts w:eastAsia="Calibri"/>
          </w:rPr>
          <w:t>al</w:t>
        </w:r>
      </w:ins>
      <w:r w:rsidR="003B398F">
        <w:rPr>
          <w:rStyle w:val="Hyperlink0"/>
          <w:rFonts w:eastAsia="Calibri"/>
        </w:rPr>
        <w:t xml:space="preserve"> data</w:t>
      </w:r>
      <w:ins w:id="540" w:author="Montevecchi, William" w:date="2018-09-09T20:29:00Z">
        <w:r w:rsidR="002B47E3">
          <w:rPr>
            <w:rStyle w:val="Hyperlink0"/>
            <w:rFonts w:eastAsia="Calibri"/>
          </w:rPr>
          <w:t xml:space="preserve"> and population demography and dynamics</w:t>
        </w:r>
      </w:ins>
      <w:r w:rsidR="003B398F">
        <w:rPr>
          <w:rStyle w:val="Hyperlink0"/>
          <w:rFonts w:eastAsia="Calibri"/>
        </w:rPr>
        <w:t>. C</w:t>
      </w:r>
      <w:ins w:id="541" w:author="Montevecchi, William" w:date="2018-09-09T20:29:00Z">
        <w:r w:rsidR="002B47E3">
          <w:rPr>
            <w:rStyle w:val="Hyperlink0"/>
            <w:rFonts w:eastAsia="Calibri"/>
          </w:rPr>
          <w:t>apelin c</w:t>
        </w:r>
      </w:ins>
      <w:r w:rsidR="003B398F">
        <w:rPr>
          <w:rStyle w:val="Hyperlink0"/>
          <w:rFonts w:eastAsia="Calibri"/>
        </w:rPr>
        <w:t xml:space="preserve">onsumption </w:t>
      </w:r>
      <w:del w:id="542" w:author="Montevecchi, William" w:date="2018-09-09T20:29:00Z">
        <w:r w:rsidR="003B398F" w:rsidDel="002B47E3">
          <w:rPr>
            <w:rStyle w:val="Hyperlink0"/>
            <w:rFonts w:eastAsia="Calibri"/>
          </w:rPr>
          <w:delText xml:space="preserve">of capelin </w:delText>
        </w:r>
      </w:del>
      <w:r w:rsidR="003B398F">
        <w:rPr>
          <w:rStyle w:val="Hyperlink0"/>
          <w:rFonts w:eastAsia="Calibri"/>
        </w:rPr>
        <w:t xml:space="preserve">by Atlantic cod in the inshore (1996-2003) was highly prevalent in June compared to January </w:t>
      </w:r>
      <w:r w:rsidR="003B398F">
        <w:rPr>
          <w:rStyle w:val="Hyperlink0"/>
          <w:rFonts w:eastAsia="Calibri"/>
        </w:rPr>
        <w:fldChar w:fldCharType="begin"/>
      </w:r>
      <w:r w:rsidR="003B398F">
        <w:rPr>
          <w:rStyle w:val="Hyperlink0"/>
          <w:rFonts w:eastAsia="Calibri"/>
        </w:rPr>
        <w:instrText xml:space="preserve"> ADDIN EN.CITE &lt;EndNote&gt;&lt;Cite  &gt;&lt;Author&gt;Sherwood&lt;/Author&gt;&lt;Year&gt;2007&lt;/Year&gt;&lt;DisplayText&gt;(Sherwood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sidR="003B398F">
        <w:rPr>
          <w:rStyle w:val="Hyperlink0"/>
          <w:rFonts w:eastAsia="Calibri"/>
        </w:rPr>
        <w:fldChar w:fldCharType="separate"/>
      </w:r>
      <w:r w:rsidR="003B398F">
        <w:rPr>
          <w:rStyle w:val="Hyperlink0"/>
          <w:rFonts w:eastAsia="Calibri"/>
        </w:rPr>
        <w:t>(Sherwood et al. 2007)</w:t>
      </w:r>
      <w:r w:rsidR="003B398F">
        <w:rPr>
          <w:rStyle w:val="Hyperlink0"/>
          <w:rFonts w:eastAsia="Calibri"/>
        </w:rPr>
        <w:fldChar w:fldCharType="end"/>
      </w:r>
      <w:r w:rsidR="003B398F">
        <w:rPr>
          <w:rStyle w:val="Hyperlink0"/>
          <w:rFonts w:eastAsia="Calibri"/>
        </w:rPr>
        <w:t xml:space="preserve">; </w:t>
      </w:r>
      <w:commentRangeStart w:id="543"/>
      <w:r w:rsidR="003B398F">
        <w:rPr>
          <w:rStyle w:val="Hyperlink0"/>
          <w:rFonts w:eastAsia="Calibri"/>
        </w:rPr>
        <w:t xml:space="preserve">common murres </w:t>
      </w:r>
      <w:ins w:id="544" w:author="Montevecchi, William" w:date="2018-09-09T20:36:00Z">
        <w:r w:rsidR="002B47E3">
          <w:rPr>
            <w:rStyle w:val="Hyperlink0"/>
            <w:rFonts w:eastAsia="Calibri"/>
          </w:rPr>
          <w:t xml:space="preserve">also </w:t>
        </w:r>
      </w:ins>
      <w:r w:rsidR="003B398F">
        <w:rPr>
          <w:rStyle w:val="Hyperlink0"/>
          <w:rFonts w:eastAsia="Calibri"/>
        </w:rPr>
        <w:t xml:space="preserve">exhibited a temporal shift towards later </w:t>
      </w:r>
      <w:ins w:id="545" w:author="Montevecchi, William" w:date="2018-09-09T20:36:00Z">
        <w:r w:rsidR="002B47E3">
          <w:rPr>
            <w:rStyle w:val="Hyperlink0"/>
            <w:rFonts w:eastAsia="Calibri"/>
          </w:rPr>
          <w:t xml:space="preserve">and protracted </w:t>
        </w:r>
      </w:ins>
      <w:r w:rsidR="003B398F">
        <w:rPr>
          <w:rStyle w:val="Hyperlink0"/>
          <w:rFonts w:eastAsia="Calibri"/>
        </w:rPr>
        <w:t xml:space="preserve">breeding in the late 1990s, which corresponded with the later inshore arrivals of capelin in the common murres’ foraging range </w:t>
      </w:r>
      <w:r w:rsidR="003B398F">
        <w:rPr>
          <w:rStyle w:val="Hyperlink0"/>
          <w:rFonts w:eastAsia="Calibri"/>
        </w:rPr>
        <w:fldChar w:fldCharType="begin"/>
      </w:r>
      <w:r w:rsidR="003B398F">
        <w:rPr>
          <w:rStyle w:val="Hyperlink0"/>
          <w:rFonts w:eastAsia="Calibri"/>
        </w:rPr>
        <w:instrText xml:space="preserve"> ADDIN EN.CITE &lt;EndNote&gt;&lt;Cite  &gt;&lt;Author&gt;Davoren&lt;/Author&gt;&lt;Year&gt;2003&lt;/Year&gt;&lt;RecNum&gt;143&lt;/RecNum&gt;&lt;DisplayText&gt;(Davoren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3B398F">
        <w:rPr>
          <w:rStyle w:val="Hyperlink0"/>
          <w:rFonts w:eastAsia="Calibri"/>
        </w:rPr>
        <w:fldChar w:fldCharType="separate"/>
      </w:r>
      <w:r w:rsidR="003B398F">
        <w:rPr>
          <w:rStyle w:val="Hyperlink0"/>
          <w:rFonts w:eastAsia="Calibri"/>
        </w:rPr>
        <w:t>(Davoren &amp; Montevecchi 2003)</w:t>
      </w:r>
      <w:r w:rsidR="003B398F">
        <w:rPr>
          <w:rStyle w:val="Hyperlink0"/>
          <w:rFonts w:eastAsia="Calibri"/>
        </w:rPr>
        <w:fldChar w:fldCharType="end"/>
      </w:r>
      <w:r w:rsidR="003B398F">
        <w:rPr>
          <w:rStyle w:val="Hyperlink0"/>
          <w:rFonts w:eastAsia="Calibri"/>
        </w:rPr>
        <w:t xml:space="preserve">; </w:t>
      </w:r>
      <w:commentRangeStart w:id="546"/>
      <w:commentRangeStart w:id="547"/>
      <w:r w:rsidR="003B398F">
        <w:rPr>
          <w:rStyle w:val="Hyperlink0"/>
          <w:rFonts w:eastAsia="Calibri"/>
        </w:rPr>
        <w:t>d</w:t>
      </w:r>
      <w:commentRangeEnd w:id="543"/>
      <w:r w:rsidR="00490153">
        <w:rPr>
          <w:rStyle w:val="CommentReference"/>
          <w:rFonts w:ascii="Times New Roman" w:eastAsia="Arial Unicode MS" w:hAnsi="Times New Roman" w:cs="Times New Roman"/>
          <w:color w:val="auto"/>
        </w:rPr>
        <w:commentReference w:id="543"/>
      </w:r>
      <w:r w:rsidR="003B398F">
        <w:rPr>
          <w:rStyle w:val="Hyperlink0"/>
          <w:rFonts w:eastAsia="Calibri"/>
        </w:rPr>
        <w:t xml:space="preserve">ietary shifts in four seabird species (great shearwater </w:t>
      </w:r>
      <w:del w:id="548" w:author="George Rose" w:date="2018-08-30T08:09:00Z">
        <w:r w:rsidR="003B398F">
          <w:rPr>
            <w:rStyle w:val="None"/>
            <w:rFonts w:ascii="Times New Roman" w:hAnsi="Times New Roman"/>
            <w:i/>
            <w:iCs/>
          </w:rPr>
          <w:delText>Ardenna</w:delText>
        </w:r>
      </w:del>
      <w:ins w:id="549" w:author="George Rose" w:date="2018-08-30T08:09:00Z">
        <w:r w:rsidR="003B398F">
          <w:rPr>
            <w:rStyle w:val="None"/>
            <w:rFonts w:ascii="Times New Roman" w:hAnsi="Times New Roman"/>
            <w:i/>
            <w:iCs/>
          </w:rPr>
          <w:t>Ardent</w:t>
        </w:r>
      </w:ins>
      <w:r w:rsidR="003B398F">
        <w:rPr>
          <w:rStyle w:val="Hyperlink0"/>
          <w:rFonts w:eastAsia="Calibri"/>
        </w:rPr>
        <w:t xml:space="preserve"> </w:t>
      </w:r>
      <w:r w:rsidR="003B398F">
        <w:rPr>
          <w:rStyle w:val="None"/>
          <w:rFonts w:ascii="Times New Roman" w:hAnsi="Times New Roman"/>
          <w:i/>
          <w:iCs/>
        </w:rPr>
        <w:t>gravis</w:t>
      </w:r>
      <w:r w:rsidR="003B398F">
        <w:rPr>
          <w:rStyle w:val="Hyperlink0"/>
          <w:rFonts w:eastAsia="Calibri"/>
        </w:rPr>
        <w:t xml:space="preserve">, sooty shearwater </w:t>
      </w:r>
      <w:r w:rsidR="003B398F">
        <w:rPr>
          <w:rStyle w:val="None"/>
          <w:rFonts w:ascii="Times New Roman" w:hAnsi="Times New Roman"/>
          <w:i/>
          <w:iCs/>
        </w:rPr>
        <w:t>Ardenna grisea</w:t>
      </w:r>
      <w:r w:rsidR="003B398F">
        <w:rPr>
          <w:rStyle w:val="Hyperlink0"/>
          <w:rFonts w:eastAsia="Calibri"/>
        </w:rPr>
        <w:t xml:space="preserve">, herring gull </w:t>
      </w:r>
      <w:r w:rsidR="003B398F">
        <w:rPr>
          <w:rStyle w:val="None"/>
          <w:rFonts w:ascii="Times New Roman" w:hAnsi="Times New Roman"/>
          <w:i/>
          <w:iCs/>
        </w:rPr>
        <w:t>Larus argentatus</w:t>
      </w:r>
      <w:r w:rsidR="003B398F">
        <w:rPr>
          <w:rStyle w:val="Hyperlink0"/>
          <w:rFonts w:eastAsia="Calibri"/>
        </w:rPr>
        <w:t xml:space="preserve">, great black-backed gull </w:t>
      </w:r>
      <w:r w:rsidR="003B398F">
        <w:rPr>
          <w:rStyle w:val="None"/>
          <w:rFonts w:ascii="Times New Roman" w:hAnsi="Times New Roman"/>
          <w:i/>
          <w:iCs/>
        </w:rPr>
        <w:t>Larus marinus</w:t>
      </w:r>
      <w:r w:rsidR="003B398F">
        <w:rPr>
          <w:rStyle w:val="Hyperlink0"/>
          <w:rFonts w:eastAsia="Calibri"/>
        </w:rPr>
        <w:t>) and humpback whale (</w:t>
      </w:r>
      <w:r w:rsidR="003B398F">
        <w:rPr>
          <w:rStyle w:val="None"/>
          <w:rFonts w:ascii="Times New Roman" w:hAnsi="Times New Roman"/>
          <w:i/>
          <w:iCs/>
        </w:rPr>
        <w:t>Megaptera novaeangliae</w:t>
      </w:r>
      <w:r w:rsidR="003B398F">
        <w:rPr>
          <w:rStyle w:val="Hyperlink0"/>
          <w:rFonts w:eastAsia="Calibri"/>
        </w:rPr>
        <w:t xml:space="preserve">) throughout the summer was associated with dramatic shifts in inshore capelin abundance associated with the spawning migration </w:t>
      </w:r>
      <w:commentRangeStart w:id="550"/>
      <w:r w:rsidR="003B398F">
        <w:rPr>
          <w:rStyle w:val="Hyperlink0"/>
          <w:rFonts w:eastAsia="Calibri"/>
        </w:rPr>
        <w:fldChar w:fldCharType="begin"/>
      </w:r>
      <w:r w:rsidR="003B398F">
        <w:rPr>
          <w:rStyle w:val="Hyperlink0"/>
          <w:rFonts w:eastAsia="Calibri"/>
        </w:rPr>
        <w:instrText xml:space="preserve"> ADDIN EN.CITE &lt;EndNote&gt;&lt;Cite  &gt;&lt;Author&gt;Gulka&lt;/Author&gt;&lt;Year&gt;2017&lt;/Year&gt;&lt;RecNum&gt;879&lt;/RecNum&gt;&lt;DisplayText&gt;(Gulka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3B398F">
        <w:rPr>
          <w:rStyle w:val="Hyperlink0"/>
          <w:rFonts w:eastAsia="Calibri"/>
        </w:rPr>
        <w:fldChar w:fldCharType="separate"/>
      </w:r>
      <w:r w:rsidR="003B398F">
        <w:rPr>
          <w:rStyle w:val="Hyperlink0"/>
          <w:rFonts w:eastAsia="Calibri"/>
        </w:rPr>
        <w:t>(Gulka et al. 2017)</w:t>
      </w:r>
      <w:r w:rsidR="003B398F">
        <w:rPr>
          <w:rStyle w:val="Hyperlink0"/>
          <w:rFonts w:eastAsia="Calibri"/>
        </w:rPr>
        <w:fldChar w:fldCharType="end"/>
      </w:r>
      <w:commentRangeEnd w:id="550"/>
      <w:r w:rsidR="002B47E3">
        <w:rPr>
          <w:rStyle w:val="CommentReference"/>
          <w:rFonts w:ascii="Times New Roman" w:eastAsia="Arial Unicode MS" w:hAnsi="Times New Roman" w:cs="Times New Roman"/>
          <w:color w:val="auto"/>
        </w:rPr>
        <w:commentReference w:id="550"/>
      </w:r>
      <w:r w:rsidR="003B398F">
        <w:rPr>
          <w:rStyle w:val="Hyperlink0"/>
          <w:rFonts w:eastAsia="Calibri"/>
        </w:rPr>
        <w:t>.</w:t>
      </w:r>
      <w:commentRangeEnd w:id="546"/>
      <w:r w:rsidR="003B398F">
        <w:commentReference w:id="546"/>
      </w:r>
      <w:commentRangeEnd w:id="547"/>
      <w:r w:rsidR="006D6DA5">
        <w:rPr>
          <w:rStyle w:val="CommentReference"/>
          <w:rFonts w:ascii="Times New Roman" w:eastAsia="Arial Unicode MS" w:hAnsi="Times New Roman" w:cs="Times New Roman"/>
          <w:color w:val="auto"/>
        </w:rPr>
        <w:commentReference w:id="547"/>
      </w:r>
      <w:r w:rsidR="003B398F">
        <w:rPr>
          <w:rStyle w:val="Hyperlink0"/>
          <w:rFonts w:eastAsia="Calibri"/>
        </w:rPr>
        <w:t xml:space="preserve"> </w:t>
      </w:r>
      <w:ins w:id="551" w:author="Montevecchi, William" w:date="2018-09-09T20:36:00Z">
        <w:r w:rsidR="002B47E3">
          <w:rPr>
            <w:rStyle w:val="Hyperlink0"/>
            <w:rFonts w:eastAsia="Calibri"/>
          </w:rPr>
          <w:t>I</w:t>
        </w:r>
      </w:ins>
      <w:del w:id="552" w:author="Montevecchi, William" w:date="2018-09-09T20:36:00Z">
        <w:r w:rsidR="003B398F" w:rsidDel="002B47E3">
          <w:rPr>
            <w:rStyle w:val="Hyperlink0"/>
            <w:rFonts w:eastAsia="Calibri"/>
          </w:rPr>
          <w:delText>Furthermore, i</w:delText>
        </w:r>
      </w:del>
      <w:r w:rsidR="003B398F">
        <w:rPr>
          <w:rStyle w:val="Hyperlink0"/>
          <w:rFonts w:eastAsia="Calibri"/>
        </w:rPr>
        <w:t xml:space="preserve">t is </w:t>
      </w:r>
      <w:ins w:id="553" w:author="Montevecchi, William" w:date="2018-09-09T20:37:00Z">
        <w:r w:rsidR="002B47E3">
          <w:rPr>
            <w:rStyle w:val="Hyperlink0"/>
            <w:rFonts w:eastAsia="Calibri"/>
          </w:rPr>
          <w:t xml:space="preserve">also </w:t>
        </w:r>
      </w:ins>
      <w:r w:rsidR="003B398F">
        <w:rPr>
          <w:rStyle w:val="Hyperlink0"/>
          <w:rFonts w:eastAsia="Calibri"/>
        </w:rPr>
        <w:t xml:space="preserve">highly unlikely that 3-6 Mt of capelin inshore would have been missed by both DFO and </w:t>
      </w:r>
      <w:ins w:id="554" w:author="Montevecchi, William" w:date="2018-09-09T20:37:00Z">
        <w:r w:rsidR="002B47E3">
          <w:rPr>
            <w:rStyle w:val="Hyperlink0"/>
            <w:rFonts w:eastAsia="Calibri"/>
          </w:rPr>
          <w:t>fis</w:t>
        </w:r>
      </w:ins>
      <w:ins w:id="555" w:author="Garry Stenson" w:date="2018-09-20T17:08:00Z">
        <w:r w:rsidR="006D6DA5">
          <w:rPr>
            <w:rStyle w:val="Hyperlink0"/>
            <w:rFonts w:eastAsia="Calibri"/>
          </w:rPr>
          <w:t>h</w:t>
        </w:r>
      </w:ins>
      <w:del w:id="556" w:author="Montevecchi, William" w:date="2018-09-09T20:37:00Z">
        <w:r w:rsidR="003B398F" w:rsidDel="002B47E3">
          <w:rPr>
            <w:rStyle w:val="Hyperlink0"/>
            <w:rFonts w:eastAsia="Calibri"/>
          </w:rPr>
          <w:delText>harvest</w:delText>
        </w:r>
      </w:del>
      <w:r w:rsidR="003B398F">
        <w:rPr>
          <w:rStyle w:val="Hyperlink0"/>
          <w:rFonts w:eastAsia="Calibri"/>
        </w:rPr>
        <w:t xml:space="preserve">ers since 1991, given the presence of hundreds of active inshore fishing vessels equipped with echo sounders over much of the northeast </w:t>
      </w:r>
      <w:del w:id="557" w:author="Montevecchi, William" w:date="2018-09-09T20:37:00Z">
        <w:r w:rsidR="003B398F" w:rsidDel="002B47E3">
          <w:rPr>
            <w:rStyle w:val="Hyperlink0"/>
            <w:rFonts w:eastAsia="Calibri"/>
          </w:rPr>
          <w:delText xml:space="preserve">coast of </w:delText>
        </w:r>
      </w:del>
      <w:del w:id="558" w:author="Aaron Adamack" w:date="2018-08-29T16:40:00Z">
        <w:r w:rsidR="003B398F">
          <w:rPr>
            <w:rStyle w:val="Hyperlink0"/>
            <w:rFonts w:eastAsia="Calibri"/>
          </w:rPr>
          <w:delText>NL</w:delText>
        </w:r>
      </w:del>
      <w:ins w:id="559" w:author="Aaron Adamack" w:date="2018-08-29T16:40:00Z">
        <w:r w:rsidR="003B398F">
          <w:rPr>
            <w:rStyle w:val="Hyperlink0"/>
            <w:rFonts w:eastAsia="Calibri"/>
          </w:rPr>
          <w:t>Newfoundland</w:t>
        </w:r>
      </w:ins>
      <w:ins w:id="560" w:author="Montevecchi, William" w:date="2018-09-09T20:37:00Z">
        <w:r w:rsidR="002B47E3" w:rsidRPr="002B47E3">
          <w:rPr>
            <w:rStyle w:val="Hyperlink0"/>
            <w:rFonts w:eastAsia="Calibri"/>
          </w:rPr>
          <w:t xml:space="preserve"> </w:t>
        </w:r>
        <w:r w:rsidR="002B47E3">
          <w:rPr>
            <w:rStyle w:val="Hyperlink0"/>
            <w:rFonts w:eastAsia="Calibri"/>
          </w:rPr>
          <w:t>coast</w:t>
        </w:r>
      </w:ins>
      <w:r w:rsidR="003B398F">
        <w:rPr>
          <w:rStyle w:val="Hyperlink0"/>
          <w:rFonts w:eastAsia="Calibri"/>
        </w:rPr>
        <w:t xml:space="preserve">. </w:t>
      </w:r>
    </w:p>
    <w:p w14:paraId="2509B7F7" w14:textId="5FE11402" w:rsidR="007911B4" w:rsidRDefault="003B398F">
      <w:pPr>
        <w:pStyle w:val="Style1"/>
        <w:rPr>
          <w:rStyle w:val="Hyperlink0"/>
          <w:rFonts w:eastAsia="Calibri"/>
        </w:rPr>
      </w:pPr>
      <w:r>
        <w:rPr>
          <w:rStyle w:val="Hyperlink0"/>
          <w:rFonts w:eastAsia="Calibri"/>
        </w:rPr>
        <w:lastRenderedPageBreak/>
        <w:t xml:space="preserve">Using </w:t>
      </w:r>
      <w:del w:id="561" w:author="Montevecchi, William" w:date="2018-09-09T20:37:00Z">
        <w:r w:rsidDel="002B47E3">
          <w:rPr>
            <w:rStyle w:val="Hyperlink0"/>
            <w:rFonts w:eastAsia="Calibri"/>
          </w:rPr>
          <w:delText xml:space="preserve">the </w:delText>
        </w:r>
      </w:del>
      <w:ins w:id="562" w:author="Montevecchi, William" w:date="2018-09-09T20:37:00Z">
        <w:r w:rsidR="002B47E3">
          <w:rPr>
            <w:rStyle w:val="Hyperlink0"/>
            <w:rFonts w:eastAsia="Calibri"/>
          </w:rPr>
          <w:t xml:space="preserve">a </w:t>
        </w:r>
      </w:ins>
      <w:r>
        <w:rPr>
          <w:rStyle w:val="Hyperlink0"/>
          <w:rFonts w:eastAsia="Calibri"/>
        </w:rPr>
        <w:t xml:space="preserve">weight of evidence approach, the majority of the independent data sources examined support the hypothesis of a collapsed capelin stock. We found strong internal and external consistency in trends across multiple </w:t>
      </w:r>
      <w:ins w:id="563" w:author="Montevecchi, William" w:date="2018-09-09T20:38:00Z">
        <w:r w:rsidR="002B47E3">
          <w:rPr>
            <w:rStyle w:val="Hyperlink0"/>
            <w:rFonts w:eastAsia="Calibri"/>
          </w:rPr>
          <w:t xml:space="preserve">data </w:t>
        </w:r>
      </w:ins>
      <w:r>
        <w:rPr>
          <w:rStyle w:val="Hyperlink0"/>
          <w:rFonts w:eastAsia="Calibri"/>
        </w:rPr>
        <w:t>sources</w:t>
      </w:r>
      <w:del w:id="564" w:author="Montevecchi, William" w:date="2018-09-09T20:38:00Z">
        <w:r w:rsidDel="002B47E3">
          <w:rPr>
            <w:rStyle w:val="Hyperlink0"/>
            <w:rFonts w:eastAsia="Calibri"/>
          </w:rPr>
          <w:delText xml:space="preserve"> of data</w:delText>
        </w:r>
      </w:del>
      <w:r>
        <w:rPr>
          <w:rStyle w:val="Hyperlink0"/>
          <w:rFonts w:eastAsia="Calibri"/>
        </w:rPr>
        <w:t xml:space="preserve">. For instance, the spring acoustic survey shows strong cohort tracking within the survey and between recruits enumerated by an independent larval survey, and there is agreement across independent </w:t>
      </w:r>
      <w:ins w:id="565" w:author="Montevecchi, William" w:date="2018-09-09T20:38:00Z">
        <w:r w:rsidR="00791E97">
          <w:rPr>
            <w:rStyle w:val="Hyperlink0"/>
            <w:rFonts w:eastAsia="Calibri"/>
          </w:rPr>
          <w:t xml:space="preserve">offshore </w:t>
        </w:r>
      </w:ins>
      <w:r>
        <w:rPr>
          <w:rStyle w:val="Hyperlink0"/>
          <w:rFonts w:eastAsia="Calibri"/>
        </w:rPr>
        <w:t>acoustic surveys</w:t>
      </w:r>
      <w:del w:id="566" w:author="Montevecchi, William" w:date="2018-09-09T20:39:00Z">
        <w:r w:rsidDel="00791E97">
          <w:rPr>
            <w:rStyle w:val="Hyperlink0"/>
            <w:rFonts w:eastAsia="Calibri"/>
          </w:rPr>
          <w:delText xml:space="preserve"> conducted in the</w:delText>
        </w:r>
      </w:del>
      <w:del w:id="567" w:author="Montevecchi, William" w:date="2018-09-09T20:38:00Z">
        <w:r w:rsidDel="00791E97">
          <w:rPr>
            <w:rStyle w:val="Hyperlink0"/>
            <w:rFonts w:eastAsia="Calibri"/>
          </w:rPr>
          <w:delText xml:space="preserve"> offshore</w:delText>
        </w:r>
      </w:del>
      <w:r>
        <w:rPr>
          <w:rStyle w:val="Hyperlink0"/>
          <w:rFonts w:eastAsia="Calibri"/>
        </w:rPr>
        <w:t>.</w:t>
      </w:r>
      <w:del w:id="568" w:author="Montevecchi, William" w:date="2018-09-09T20:39:00Z">
        <w:r w:rsidDel="00791E97">
          <w:rPr>
            <w:rStyle w:val="Hyperlink0"/>
            <w:rFonts w:eastAsia="Calibri"/>
          </w:rPr>
          <w:delText xml:space="preserve"> </w:delText>
        </w:r>
      </w:del>
      <w:r>
        <w:rPr>
          <w:rStyle w:val="Hyperlink0"/>
          <w:rFonts w:eastAsia="Calibri"/>
        </w:rPr>
        <w:t xml:space="preserve"> All acoustic surveys indicate that the </w:t>
      </w:r>
      <w:ins w:id="569" w:author="Montevecchi, William" w:date="2018-09-09T20:39:00Z">
        <w:r w:rsidR="00791E97">
          <w:rPr>
            <w:rStyle w:val="Hyperlink0"/>
            <w:rFonts w:eastAsia="Calibri"/>
          </w:rPr>
          <w:t xml:space="preserve">capelin </w:t>
        </w:r>
      </w:ins>
      <w:r>
        <w:rPr>
          <w:rStyle w:val="Hyperlink0"/>
          <w:rFonts w:eastAsia="Calibri"/>
        </w:rPr>
        <w:t xml:space="preserve">stock collapsed in the early 1990s and subsequent surveys and data, both fisheries dependent and independent, have failed to </w:t>
      </w:r>
      <w:del w:id="570" w:author="Montevecchi, William" w:date="2018-09-09T20:40:00Z">
        <w:r w:rsidDel="00791E97">
          <w:rPr>
            <w:rStyle w:val="Hyperlink0"/>
            <w:rFonts w:eastAsia="Calibri"/>
          </w:rPr>
          <w:delText xml:space="preserve">prove </w:delText>
        </w:r>
      </w:del>
      <w:ins w:id="571" w:author="Montevecchi, William" w:date="2018-09-09T20:40:00Z">
        <w:r w:rsidR="00791E97">
          <w:rPr>
            <w:rStyle w:val="Hyperlink0"/>
            <w:rFonts w:eastAsia="Calibri"/>
          </w:rPr>
          <w:t>substantiate</w:t>
        </w:r>
      </w:ins>
      <w:del w:id="572" w:author="Montevecchi, William" w:date="2018-09-09T20:40:00Z">
        <w:r w:rsidDel="00791E97">
          <w:rPr>
            <w:rStyle w:val="Hyperlink0"/>
            <w:rFonts w:eastAsia="Calibri"/>
          </w:rPr>
          <w:delText>the existence of</w:delText>
        </w:r>
      </w:del>
      <w:r>
        <w:rPr>
          <w:rStyle w:val="Hyperlink0"/>
          <w:rFonts w:eastAsia="Calibri"/>
        </w:rPr>
        <w:t xml:space="preserve"> millions of tonnes of non-migratory capelin along the </w:t>
      </w:r>
      <w:ins w:id="573" w:author="Montevecchi, William" w:date="2018-09-09T20:40:00Z">
        <w:r w:rsidR="00791E97">
          <w:rPr>
            <w:rStyle w:val="Hyperlink0"/>
            <w:rFonts w:eastAsia="Calibri"/>
          </w:rPr>
          <w:t xml:space="preserve">NL </w:t>
        </w:r>
      </w:ins>
      <w:r>
        <w:rPr>
          <w:rStyle w:val="Hyperlink0"/>
          <w:rFonts w:eastAsia="Calibri"/>
        </w:rPr>
        <w:t>coast</w:t>
      </w:r>
      <w:del w:id="574" w:author="Montevecchi, William" w:date="2018-09-09T20:40:00Z">
        <w:r w:rsidDel="00791E97">
          <w:rPr>
            <w:rStyle w:val="Hyperlink0"/>
            <w:rFonts w:eastAsia="Calibri"/>
          </w:rPr>
          <w:delText xml:space="preserve"> of NL</w:delText>
        </w:r>
      </w:del>
      <w:r>
        <w:rPr>
          <w:rStyle w:val="Hyperlink0"/>
          <w:rFonts w:eastAsia="Calibri"/>
        </w:rPr>
        <w:t xml:space="preserve">. </w:t>
      </w:r>
    </w:p>
    <w:p w14:paraId="00E33A14" w14:textId="77777777" w:rsidR="007911B4" w:rsidRDefault="003B398F">
      <w:pPr>
        <w:pStyle w:val="BodyA"/>
        <w:spacing w:after="200" w:line="276" w:lineRule="auto"/>
      </w:pPr>
      <w:r>
        <w:rPr>
          <w:rStyle w:val="None"/>
          <w:rFonts w:ascii="Arial Unicode MS" w:hAnsi="Arial Unicode MS"/>
        </w:rPr>
        <w:br w:type="page"/>
      </w:r>
    </w:p>
    <w:p w14:paraId="2837BF59" w14:textId="77777777" w:rsidR="007911B4" w:rsidRDefault="003B398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Figure captions</w:t>
      </w:r>
    </w:p>
    <w:p w14:paraId="7DB48801" w14:textId="77777777" w:rsidR="007911B4" w:rsidRDefault="003B398F">
      <w:pPr>
        <w:pStyle w:val="Caption"/>
        <w:spacing w:after="0" w:line="480" w:lineRule="auto"/>
        <w:rPr>
          <w:rStyle w:val="None"/>
          <w:b w:val="0"/>
          <w:bCs w:val="0"/>
          <w:color w:val="000000"/>
          <w:sz w:val="24"/>
          <w:szCs w:val="24"/>
          <w:u w:color="000000"/>
        </w:rPr>
      </w:pPr>
      <w:bookmarkStart w:id="575" w:name="_Ref314012633"/>
      <w:r>
        <w:rPr>
          <w:rStyle w:val="None"/>
          <w:b w:val="0"/>
          <w:bCs w:val="0"/>
          <w:color w:val="000000"/>
          <w:sz w:val="24"/>
          <w:szCs w:val="24"/>
          <w:u w:color="000000"/>
        </w:rPr>
        <w:t>Fig. 1. Capelin stock area in NAFO Divisions 2J3KL including the embayments of Newfoundland, Canada. Included are the acoustic survey tracks conducted in May 2018 by Canada in Div. 3L (offshore) and Trinity Bay (inshore) (DFO, unpublished data); June 1991 by the former USSR in Div. 3LNO (see Bakanev 1992 for more details); October 1983 by Canada in Div. 2J3K (see Miller and Carscadden 1983 for more details); and November 1991 by the former USSR in Div. 2J3K (see Bakanev 1992 for more details).</w:t>
      </w:r>
    </w:p>
    <w:p w14:paraId="11D28F6E" w14:textId="77777777" w:rsidR="007911B4" w:rsidRDefault="003B398F">
      <w:pPr>
        <w:pStyle w:val="BodyA"/>
        <w:spacing w:line="480" w:lineRule="auto"/>
        <w:rPr>
          <w:rStyle w:val="css-g38gqj"/>
        </w:rPr>
      </w:pPr>
      <w:bookmarkStart w:id="576" w:name="_Ref5141612591"/>
      <w:r>
        <w:rPr>
          <w:rStyle w:val="css-g38gqj"/>
        </w:rPr>
        <w:t xml:space="preserve">Fig. </w:t>
      </w:r>
      <w:bookmarkEnd w:id="575"/>
      <w:bookmarkEnd w:id="576"/>
      <w:r>
        <w:rPr>
          <w:rStyle w:val="css-g38gqj"/>
        </w:rPr>
        <w:t>2. (a) Capelin biomass estimated from the seasonal inshore acoustic survey in Trinity Bay, NL, Canada.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Mat. is maturing, and Imm. is immature.</w:t>
      </w:r>
    </w:p>
    <w:p w14:paraId="55D530F9" w14:textId="77777777" w:rsidR="007911B4" w:rsidRDefault="003B398F">
      <w:pPr>
        <w:pStyle w:val="BodyA"/>
        <w:spacing w:line="480" w:lineRule="auto"/>
        <w:rPr>
          <w:rStyle w:val="None"/>
        </w:rPr>
      </w:pPr>
      <w:bookmarkStart w:id="577" w:name="_Ref514161310"/>
      <w:r>
        <w:rPr>
          <w:rStyle w:val="css-g38gqj"/>
        </w:rPr>
        <w:t xml:space="preserve">Fig. </w:t>
      </w:r>
      <w:bookmarkEnd w:id="577"/>
      <w:r>
        <w:rPr>
          <w:rStyle w:val="css-g38gqj"/>
        </w:rPr>
        <w:t>3. (a) Trend in capelin biomass estimated using a state-space Ricker-logistic model fit to (b) trends in five acoustic survey indices: Div. 2J3K Fall Canada (1982-92), Div. 2J3K Fall USSR (1982-92), Div. 3L Spring Canada (1982-92, 1996, 1999-2005, 2007-15, 2017), Div. 3LNO Spring USSR (1982-94), and Trinity Bay (inshore Div. 3L;</w:t>
      </w:r>
      <w:r>
        <w:rPr>
          <w:rStyle w:val="None"/>
        </w:rPr>
        <w:t xml:space="preserve"> </w:t>
      </w:r>
      <w:r>
        <w:rPr>
          <w:rStyle w:val="css-g38gqj"/>
        </w:rPr>
        <w:t>1999-2005, 2007-13, 2017). Shaded area in (a) represents 95% confidence intervals of the biomass estimates, the lines in (b) indicate model fits to each survey index and the vertical lines in (b) indicate 95% confidence intervals of the index. Note the log scale.</w:t>
      </w:r>
    </w:p>
    <w:p w14:paraId="6EC49B45" w14:textId="77777777" w:rsidR="007911B4" w:rsidRDefault="003B398F">
      <w:pPr>
        <w:pStyle w:val="BodyA"/>
        <w:spacing w:line="480" w:lineRule="auto"/>
        <w:rPr>
          <w:rStyle w:val="css-g38gqj"/>
        </w:rPr>
      </w:pPr>
      <w:bookmarkStart w:id="578" w:name="_Ref5141613251"/>
      <w:r>
        <w:rPr>
          <w:rStyle w:val="css-g38gqj"/>
        </w:rPr>
        <w:t xml:space="preserve">Fig. </w:t>
      </w:r>
      <w:bookmarkEnd w:id="578"/>
      <w:r>
        <w:rPr>
          <w:rStyle w:val="css-g38gqj"/>
        </w:rPr>
        <w:t xml:space="preserve">4. Center of gravity analysis using the VAST package in R (Thorson et al. 2016, Thorson &amp; Barnett 2017) using data from the fall bottom-trawl survey in NAFO Divisions 2J3KL (Newfoundland and Labrador, Canada; 1995-2017) to fit a geostatistical delta-generalized linear mixed model to estimate the spatial and temporal distribution of capelin. Annual center of </w:t>
      </w:r>
      <w:r>
        <w:rPr>
          <w:rStyle w:val="css-g38gqj"/>
        </w:rPr>
        <w:lastRenderedPageBreak/>
        <w:t>gravity estimates are connected by lines through time, and approximate 95% confidence intervals around these estimates are indicated by the dotted black line. The red area indicates areas not covered by the survey and the light pink (cream) area indicates inshore strata that are poorly covered by the fall bottom-trawl survey.</w:t>
      </w:r>
    </w:p>
    <w:p w14:paraId="0785859B" w14:textId="77777777" w:rsidR="007911B4" w:rsidRDefault="003B398F">
      <w:pPr>
        <w:pStyle w:val="BodyA"/>
        <w:spacing w:after="200" w:line="276" w:lineRule="auto"/>
      </w:pPr>
      <w:r>
        <w:rPr>
          <w:rStyle w:val="None"/>
          <w:rFonts w:ascii="Calibri" w:eastAsia="Calibri" w:hAnsi="Calibri" w:cs="Calibri"/>
          <w:b/>
          <w:bCs/>
        </w:rPr>
        <w:br w:type="page"/>
      </w:r>
    </w:p>
    <w:p w14:paraId="28632F33"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1</w:t>
      </w:r>
    </w:p>
    <w:p w14:paraId="00169198" w14:textId="77777777" w:rsidR="007911B4" w:rsidRDefault="003B398F">
      <w:pPr>
        <w:pStyle w:val="BodyA"/>
        <w:spacing w:after="200" w:line="276" w:lineRule="auto"/>
      </w:pPr>
      <w:r>
        <w:rPr>
          <w:rStyle w:val="None"/>
          <w:rFonts w:ascii="Calibri" w:eastAsia="Calibri" w:hAnsi="Calibri" w:cs="Calibri"/>
          <w:b/>
          <w:bCs/>
          <w:noProof/>
          <w:lang w:val="en-CA" w:eastAsia="en-CA"/>
        </w:rPr>
        <w:drawing>
          <wp:inline distT="0" distB="0" distL="0" distR="0" wp14:anchorId="1AB83166" wp14:editId="274BE003">
            <wp:extent cx="5029835" cy="64014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5029835" cy="6401435"/>
                    </a:xfrm>
                    <a:prstGeom prst="rect">
                      <a:avLst/>
                    </a:prstGeom>
                    <a:ln w="12700" cap="flat">
                      <a:noFill/>
                      <a:miter lim="400000"/>
                    </a:ln>
                    <a:effectLst/>
                  </pic:spPr>
                </pic:pic>
              </a:graphicData>
            </a:graphic>
          </wp:inline>
        </w:drawing>
      </w:r>
      <w:r>
        <w:rPr>
          <w:rStyle w:val="None"/>
          <w:rFonts w:ascii="Calibri" w:eastAsia="Calibri" w:hAnsi="Calibri" w:cs="Calibri"/>
          <w:b/>
          <w:bCs/>
        </w:rPr>
        <w:br w:type="page"/>
      </w:r>
    </w:p>
    <w:p w14:paraId="7CDC346E"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2</w:t>
      </w:r>
    </w:p>
    <w:p w14:paraId="26D4535B"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noProof/>
          <w:lang w:val="en-CA" w:eastAsia="en-CA"/>
        </w:rPr>
        <mc:AlternateContent>
          <mc:Choice Requires="wps">
            <w:drawing>
              <wp:anchor distT="0" distB="0" distL="0" distR="0" simplePos="0" relativeHeight="251659264" behindDoc="0" locked="0" layoutInCell="1" allowOverlap="1" wp14:anchorId="24DD9148" wp14:editId="631B47DA">
                <wp:simplePos x="0" y="0"/>
                <wp:positionH relativeFrom="column">
                  <wp:posOffset>762635</wp:posOffset>
                </wp:positionH>
                <wp:positionV relativeFrom="line">
                  <wp:posOffset>-3175</wp:posOffset>
                </wp:positionV>
                <wp:extent cx="287655" cy="37401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14:paraId="1F597AE7" w14:textId="77777777" w:rsidR="000A0650" w:rsidRDefault="000A0650">
                            <w:pPr>
                              <w:pStyle w:val="NormalWeb"/>
                              <w:spacing w:before="0" w:after="0"/>
                            </w:pPr>
                            <w:r>
                              <w:rPr>
                                <w:rStyle w:val="None"/>
                                <w:rFonts w:ascii="Helvetica" w:hAnsi="Helvetica"/>
                                <w:kern w:val="24"/>
                                <w:sz w:val="36"/>
                                <w:szCs w:val="36"/>
                              </w:rPr>
                              <w:t>a</w:t>
                            </w:r>
                          </w:p>
                        </w:txbxContent>
                      </wps:txbx>
                      <wps:bodyPr wrap="square" lIns="45718" tIns="45718" rIns="45718" bIns="45718" numCol="1" anchor="t">
                        <a:noAutofit/>
                      </wps:bodyPr>
                    </wps:wsp>
                  </a:graphicData>
                </a:graphic>
              </wp:anchor>
            </w:drawing>
          </mc:Choice>
          <mc:Fallback>
            <w:pict>
              <v:rect w14:anchorId="24DD9148" id="officeArt object" o:spid="_x0000_s1026" style="position:absolute;margin-left:60.05pt;margin-top:-.25pt;width:22.65pt;height:29.4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" filled="f" stroked="f" strokeweight="1pt">
                <v:stroke miterlimit="4"/>
                <v:textbox inset="1.2699mm,1.2699mm,1.2699mm,1.2699mm">
                  <w:txbxContent>
                    <w:p w14:paraId="1F597AE7" w14:textId="77777777" w:rsidR="000A0650" w:rsidRDefault="000A0650">
                      <w:pPr>
                        <w:pStyle w:val="NormalWeb"/>
                        <w:spacing w:before="0" w:after="0"/>
                      </w:pPr>
                      <w:r>
                        <w:rPr>
                          <w:rStyle w:val="None"/>
                          <w:rFonts w:ascii="Helvetica" w:hAnsi="Helvetica"/>
                          <w:kern w:val="24"/>
                          <w:sz w:val="36"/>
                          <w:szCs w:val="36"/>
                        </w:rPr>
                        <w:t>a</w:t>
                      </w:r>
                    </w:p>
                  </w:txbxContent>
                </v:textbox>
                <w10:wrap anchory="line"/>
              </v:rect>
            </w:pict>
          </mc:Fallback>
        </mc:AlternateContent>
      </w:r>
      <w:r>
        <w:rPr>
          <w:rStyle w:val="None"/>
          <w:rFonts w:ascii="Calibri" w:eastAsia="Calibri" w:hAnsi="Calibri" w:cs="Calibri"/>
          <w:b/>
          <w:bCs/>
          <w:noProof/>
          <w:lang w:val="en-CA" w:eastAsia="en-CA"/>
        </w:rPr>
        <mc:AlternateContent>
          <mc:Choice Requires="wps">
            <w:drawing>
              <wp:anchor distT="0" distB="0" distL="0" distR="0" simplePos="0" relativeHeight="251660288" behindDoc="0" locked="0" layoutInCell="1" allowOverlap="1" wp14:anchorId="28A06817" wp14:editId="2CC5F16E">
                <wp:simplePos x="0" y="0"/>
                <wp:positionH relativeFrom="column">
                  <wp:posOffset>757555</wp:posOffset>
                </wp:positionH>
                <wp:positionV relativeFrom="line">
                  <wp:posOffset>2569844</wp:posOffset>
                </wp:positionV>
                <wp:extent cx="287655" cy="374013"/>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14:paraId="33B94A76" w14:textId="77777777" w:rsidR="000A0650" w:rsidRDefault="000A0650">
                            <w:pPr>
                              <w:pStyle w:val="NormalWeb"/>
                              <w:spacing w:before="0" w:after="0"/>
                            </w:pPr>
                            <w:r>
                              <w:rPr>
                                <w:rStyle w:val="None"/>
                                <w:rFonts w:ascii="Helvetica" w:hAnsi="Helvetica"/>
                                <w:kern w:val="24"/>
                                <w:sz w:val="36"/>
                                <w:szCs w:val="36"/>
                              </w:rPr>
                              <w:t>b</w:t>
                            </w:r>
                          </w:p>
                        </w:txbxContent>
                      </wps:txbx>
                      <wps:bodyPr wrap="square" lIns="45718" tIns="45718" rIns="45718" bIns="45718" numCol="1" anchor="t">
                        <a:noAutofit/>
                      </wps:bodyPr>
                    </wps:wsp>
                  </a:graphicData>
                </a:graphic>
              </wp:anchor>
            </w:drawing>
          </mc:Choice>
          <mc:Fallback>
            <w:pict>
              <v:rect w14:anchorId="28A06817" id="_x0000_s1027" style="position:absolute;margin-left:59.65pt;margin-top:202.35pt;width:22.65pt;height:29.4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" filled="f" stroked="f" strokeweight="1pt">
                <v:stroke miterlimit="4"/>
                <v:textbox inset="1.2699mm,1.2699mm,1.2699mm,1.2699mm">
                  <w:txbxContent>
                    <w:p w14:paraId="33B94A76" w14:textId="77777777" w:rsidR="000A0650" w:rsidRDefault="000A0650">
                      <w:pPr>
                        <w:pStyle w:val="NormalWeb"/>
                        <w:spacing w:before="0" w:after="0"/>
                      </w:pPr>
                      <w:r>
                        <w:rPr>
                          <w:rStyle w:val="None"/>
                          <w:rFonts w:ascii="Helvetica" w:hAnsi="Helvetica"/>
                          <w:kern w:val="24"/>
                          <w:sz w:val="36"/>
                          <w:szCs w:val="36"/>
                        </w:rPr>
                        <w:t>b</w:t>
                      </w:r>
                    </w:p>
                  </w:txbxContent>
                </v:textbox>
                <w10:wrap anchory="line"/>
              </v:rect>
            </w:pict>
          </mc:Fallback>
        </mc:AlternateContent>
      </w:r>
      <w:r>
        <w:rPr>
          <w:rStyle w:val="None"/>
          <w:rFonts w:ascii="Calibri" w:eastAsia="Calibri" w:hAnsi="Calibri" w:cs="Calibri"/>
          <w:b/>
          <w:bCs/>
          <w:noProof/>
          <w:lang w:val="en-CA" w:eastAsia="en-CA"/>
        </w:rPr>
        <mc:AlternateContent>
          <mc:Choice Requires="wps">
            <w:drawing>
              <wp:anchor distT="0" distB="0" distL="0" distR="0" simplePos="0" relativeHeight="251661312" behindDoc="0" locked="0" layoutInCell="1" allowOverlap="1" wp14:anchorId="40CBCFD8" wp14:editId="65F164DD">
                <wp:simplePos x="0" y="0"/>
                <wp:positionH relativeFrom="column">
                  <wp:posOffset>761888</wp:posOffset>
                </wp:positionH>
                <wp:positionV relativeFrom="line">
                  <wp:posOffset>5035549</wp:posOffset>
                </wp:positionV>
                <wp:extent cx="287655" cy="374013"/>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287655" cy="374013"/>
                        </a:xfrm>
                        <a:prstGeom prst="rect">
                          <a:avLst/>
                        </a:prstGeom>
                        <a:noFill/>
                        <a:ln w="12700" cap="flat">
                          <a:noFill/>
                          <a:miter lim="400000"/>
                        </a:ln>
                        <a:effectLst/>
                      </wps:spPr>
                      <wps:txbx>
                        <w:txbxContent>
                          <w:p w14:paraId="172885FF" w14:textId="77777777" w:rsidR="000A0650" w:rsidRDefault="000A0650">
                            <w:pPr>
                              <w:pStyle w:val="NormalWeb"/>
                              <w:spacing w:before="0" w:after="0"/>
                            </w:pPr>
                            <w:r>
                              <w:rPr>
                                <w:rStyle w:val="None"/>
                                <w:rFonts w:ascii="Helvetica" w:hAnsi="Helvetica"/>
                                <w:kern w:val="24"/>
                                <w:sz w:val="36"/>
                                <w:szCs w:val="36"/>
                              </w:rPr>
                              <w:t>c</w:t>
                            </w:r>
                          </w:p>
                        </w:txbxContent>
                      </wps:txbx>
                      <wps:bodyPr wrap="square" lIns="45718" tIns="45718" rIns="45718" bIns="45718" numCol="1" anchor="t">
                        <a:noAutofit/>
                      </wps:bodyPr>
                    </wps:wsp>
                  </a:graphicData>
                </a:graphic>
              </wp:anchor>
            </w:drawing>
          </mc:Choice>
          <mc:Fallback>
            <w:pict>
              <v:rect w14:anchorId="40CBCFD8" id="_x0000_s1028" style="position:absolute;margin-left:60pt;margin-top:396.5pt;width:22.65pt;height:29.45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" filled="f" stroked="f" strokeweight="1pt">
                <v:stroke miterlimit="4"/>
                <v:textbox inset="1.2699mm,1.2699mm,1.2699mm,1.2699mm">
                  <w:txbxContent>
                    <w:p w14:paraId="172885FF" w14:textId="77777777" w:rsidR="000A0650" w:rsidRDefault="000A0650">
                      <w:pPr>
                        <w:pStyle w:val="NormalWeb"/>
                        <w:spacing w:before="0" w:after="0"/>
                      </w:pPr>
                      <w:r>
                        <w:rPr>
                          <w:rStyle w:val="None"/>
                          <w:rFonts w:ascii="Helvetica" w:hAnsi="Helvetica"/>
                          <w:kern w:val="24"/>
                          <w:sz w:val="36"/>
                          <w:szCs w:val="36"/>
                        </w:rPr>
                        <w:t>c</w:t>
                      </w:r>
                    </w:p>
                  </w:txbxContent>
                </v:textbox>
                <w10:wrap anchory="line"/>
              </v:rect>
            </w:pict>
          </mc:Fallback>
        </mc:AlternateContent>
      </w:r>
      <w:r>
        <w:rPr>
          <w:rStyle w:val="None"/>
          <w:rFonts w:ascii="Calibri" w:eastAsia="Calibri" w:hAnsi="Calibri" w:cs="Calibri"/>
          <w:b/>
          <w:bCs/>
          <w:noProof/>
          <w:lang w:val="en-CA" w:eastAsia="en-CA"/>
        </w:rPr>
        <w:drawing>
          <wp:inline distT="0" distB="0" distL="0" distR="0" wp14:anchorId="78B7527D" wp14:editId="2BE48E4E">
            <wp:extent cx="4791060" cy="778394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10">
                      <a:extLst/>
                    </a:blip>
                    <a:stretch>
                      <a:fillRect/>
                    </a:stretch>
                  </pic:blipFill>
                  <pic:spPr>
                    <a:xfrm>
                      <a:off x="0" y="0"/>
                      <a:ext cx="4791060" cy="7783949"/>
                    </a:xfrm>
                    <a:prstGeom prst="rect">
                      <a:avLst/>
                    </a:prstGeom>
                    <a:ln w="12700" cap="flat">
                      <a:noFill/>
                      <a:miter lim="400000"/>
                    </a:ln>
                    <a:effectLst/>
                  </pic:spPr>
                </pic:pic>
              </a:graphicData>
            </a:graphic>
          </wp:inline>
        </w:drawing>
      </w:r>
    </w:p>
    <w:p w14:paraId="3A8E80D5"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 xml:space="preserve">Fig. 3 </w:t>
      </w:r>
    </w:p>
    <w:p w14:paraId="07F13CC1"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noProof/>
          <w:lang w:val="en-CA" w:eastAsia="en-CA"/>
        </w:rPr>
        <w:drawing>
          <wp:inline distT="0" distB="0" distL="0" distR="0" wp14:anchorId="7A341AC7" wp14:editId="3BF43955">
            <wp:extent cx="4932046" cy="548703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11">
                      <a:extLst/>
                    </a:blip>
                    <a:stretch>
                      <a:fillRect/>
                    </a:stretch>
                  </pic:blipFill>
                  <pic:spPr>
                    <a:xfrm>
                      <a:off x="0" y="0"/>
                      <a:ext cx="4932046" cy="5487035"/>
                    </a:xfrm>
                    <a:prstGeom prst="rect">
                      <a:avLst/>
                    </a:prstGeom>
                    <a:ln w="12700" cap="flat">
                      <a:noFill/>
                      <a:miter lim="400000"/>
                    </a:ln>
                    <a:effectLst/>
                  </pic:spPr>
                </pic:pic>
              </a:graphicData>
            </a:graphic>
          </wp:inline>
        </w:drawing>
      </w:r>
    </w:p>
    <w:p w14:paraId="4CB475A1" w14:textId="77777777" w:rsidR="007911B4" w:rsidRDefault="007911B4">
      <w:pPr>
        <w:pStyle w:val="BodyA"/>
        <w:spacing w:after="200" w:line="276" w:lineRule="auto"/>
        <w:rPr>
          <w:rFonts w:ascii="Calibri" w:eastAsia="Calibri" w:hAnsi="Calibri" w:cs="Calibri"/>
          <w:b/>
          <w:bCs/>
        </w:rPr>
      </w:pPr>
    </w:p>
    <w:p w14:paraId="42118033" w14:textId="77777777" w:rsidR="007911B4" w:rsidRDefault="003B398F">
      <w:pPr>
        <w:pStyle w:val="BodyA"/>
        <w:spacing w:after="200" w:line="276" w:lineRule="auto"/>
      </w:pPr>
      <w:r>
        <w:rPr>
          <w:rStyle w:val="None"/>
          <w:rFonts w:ascii="Calibri" w:eastAsia="Calibri" w:hAnsi="Calibri" w:cs="Calibri"/>
          <w:b/>
          <w:bCs/>
        </w:rPr>
        <w:br w:type="page"/>
      </w:r>
    </w:p>
    <w:p w14:paraId="346FEEC8"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rPr>
        <w:lastRenderedPageBreak/>
        <w:t>Fig. 4</w:t>
      </w:r>
    </w:p>
    <w:p w14:paraId="452848B8" w14:textId="77777777" w:rsidR="007911B4" w:rsidRDefault="003B398F">
      <w:pPr>
        <w:pStyle w:val="BodyA"/>
        <w:spacing w:after="200" w:line="276" w:lineRule="auto"/>
        <w:rPr>
          <w:rStyle w:val="None"/>
          <w:rFonts w:ascii="Calibri" w:eastAsia="Calibri" w:hAnsi="Calibri" w:cs="Calibri"/>
          <w:b/>
          <w:bCs/>
        </w:rPr>
      </w:pPr>
      <w:r>
        <w:rPr>
          <w:rStyle w:val="None"/>
          <w:rFonts w:ascii="Calibri" w:eastAsia="Calibri" w:hAnsi="Calibri" w:cs="Calibri"/>
          <w:b/>
          <w:bCs/>
          <w:noProof/>
          <w:lang w:val="en-CA" w:eastAsia="en-CA"/>
        </w:rPr>
        <w:drawing>
          <wp:inline distT="0" distB="0" distL="0" distR="0" wp14:anchorId="2348413B" wp14:editId="25FB35A0">
            <wp:extent cx="5943600" cy="59436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a:picLocks noChangeAspect="1"/>
                    </pic:cNvPicPr>
                  </pic:nvPicPr>
                  <pic:blipFill>
                    <a:blip r:embed="rId12">
                      <a:extLst/>
                    </a:blip>
                    <a:stretch>
                      <a:fillRect/>
                    </a:stretch>
                  </pic:blipFill>
                  <pic:spPr>
                    <a:xfrm>
                      <a:off x="0" y="0"/>
                      <a:ext cx="5943600" cy="5943600"/>
                    </a:xfrm>
                    <a:prstGeom prst="rect">
                      <a:avLst/>
                    </a:prstGeom>
                    <a:ln w="12700" cap="flat">
                      <a:noFill/>
                      <a:miter lim="400000"/>
                    </a:ln>
                    <a:effectLst/>
                  </pic:spPr>
                </pic:pic>
              </a:graphicData>
            </a:graphic>
          </wp:inline>
        </w:drawing>
      </w:r>
    </w:p>
    <w:p w14:paraId="357AA16C" w14:textId="77777777" w:rsidR="007911B4" w:rsidRDefault="007911B4">
      <w:pPr>
        <w:pStyle w:val="BodyA"/>
        <w:spacing w:after="200" w:line="276" w:lineRule="auto"/>
        <w:rPr>
          <w:rStyle w:val="css-g38gqj"/>
          <w:rFonts w:ascii="Calibri" w:eastAsia="Calibri" w:hAnsi="Calibri" w:cs="Calibri"/>
          <w:b/>
          <w:bCs/>
        </w:rPr>
      </w:pPr>
    </w:p>
    <w:p w14:paraId="3C8F7943" w14:textId="77777777" w:rsidR="007911B4" w:rsidRDefault="003B398F">
      <w:pPr>
        <w:pStyle w:val="BodyA"/>
        <w:spacing w:after="200" w:line="276" w:lineRule="auto"/>
      </w:pPr>
      <w:r>
        <w:rPr>
          <w:rStyle w:val="None"/>
          <w:rFonts w:ascii="Calibri" w:eastAsia="Calibri" w:hAnsi="Calibri" w:cs="Calibri"/>
          <w:b/>
          <w:bCs/>
        </w:rPr>
        <w:br w:type="page"/>
      </w:r>
    </w:p>
    <w:p w14:paraId="672BCEB0" w14:textId="77777777" w:rsidR="007911B4" w:rsidRDefault="003B398F">
      <w:pPr>
        <w:pStyle w:val="Heading2"/>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 xml:space="preserve">Supplementary </w:t>
      </w:r>
      <w:r>
        <w:rPr>
          <w:rStyle w:val="None"/>
          <w:rFonts w:ascii="Times New Roman" w:hAnsi="Times New Roman"/>
          <w:i w:val="0"/>
          <w:iCs w:val="0"/>
          <w:sz w:val="24"/>
          <w:szCs w:val="24"/>
          <w:lang w:val="it-IT"/>
        </w:rPr>
        <w:t>material</w:t>
      </w:r>
    </w:p>
    <w:p w14:paraId="16A51D7E" w14:textId="77777777" w:rsidR="007911B4" w:rsidRDefault="003B398F">
      <w:pPr>
        <w:pStyle w:val="Heading3"/>
        <w:spacing w:line="480" w:lineRule="auto"/>
        <w:rPr>
          <w:rStyle w:val="None"/>
          <w:sz w:val="24"/>
          <w:szCs w:val="24"/>
        </w:rPr>
      </w:pPr>
      <w:r>
        <w:rPr>
          <w:rStyle w:val="None"/>
          <w:color w:val="000000"/>
          <w:sz w:val="24"/>
          <w:szCs w:val="24"/>
          <w:u w:color="000000"/>
        </w:rPr>
        <w:t>Trinity Bay seasonal inshore acoustic surveys (2003-2005)</w:t>
      </w:r>
    </w:p>
    <w:p w14:paraId="57691F4C" w14:textId="77777777" w:rsidR="007911B4" w:rsidRDefault="003B398F">
      <w:pPr>
        <w:pStyle w:val="Style1"/>
        <w:rPr>
          <w:rStyle w:val="Hyperlink0"/>
          <w:rFonts w:eastAsia="Calibri"/>
        </w:rPr>
      </w:pPr>
      <w:r>
        <w:rPr>
          <w:rStyle w:val="Hyperlink0"/>
          <w:rFonts w:eastAsia="Calibri"/>
        </w:rPr>
        <w:t xml:space="preserve">Inshore seasonal acoustic surveys (January, June, September 2003-05) in Trinity Bay, Canada were conducted from a 23 m inshore research vessel (CCGS Shamook) using a calibrated EK500 echo-sounder with a towed 38 kHz transducer. </w:t>
      </w:r>
      <w:del w:id="579" w:author="Montevecchi, William" w:date="2018-09-09T20:47:00Z">
        <w:r w:rsidDel="00791E97">
          <w:rPr>
            <w:rStyle w:val="Hyperlink0"/>
            <w:rFonts w:eastAsia="Calibri"/>
          </w:rPr>
          <w:delText xml:space="preserve"> </w:delText>
        </w:r>
      </w:del>
      <w:r>
        <w:rPr>
          <w:rStyle w:val="Hyperlink0"/>
          <w:rFonts w:eastAsia="Calibri"/>
        </w:rPr>
        <w:t xml:space="preserve">Surveys followed a fixed transect design and covered both the main portion of Trinity Bay as well as the four arms (Suppl. Fig 1). When acoustic targets were encountered, sampling was conducted using bottom and midwater trawls to target the portion of the water column where the acoustic signal occurred. Samples were obtained from most aggregations. Length, sex and maturity stage were recorded for all fish sampled and ages determined for two fish per sex per 0.5 cm interval.  </w:t>
      </w:r>
    </w:p>
    <w:p w14:paraId="76E28D1C" w14:textId="77777777" w:rsidR="007911B4" w:rsidRDefault="003B398F">
      <w:pPr>
        <w:pStyle w:val="Style1"/>
        <w:rPr>
          <w:rStyle w:val="Hyperlink0"/>
          <w:rFonts w:eastAsia="Calibri"/>
        </w:rPr>
      </w:pPr>
      <w:r>
        <w:rPr>
          <w:rStyle w:val="Hyperlink0"/>
          <w:rFonts w:eastAsia="Calibri"/>
        </w:rPr>
        <w:t>Spatial patterns in age composition were similar to those patterns reported by Winters (1970) with older, larger capelin overwintering in the main portion of the bay while juvenile capelin were more prevalent in the inner arms.</w:t>
      </w:r>
      <w:del w:id="580" w:author="Montevecchi, William" w:date="2018-09-09T20:47:00Z">
        <w:r w:rsidDel="00791E97">
          <w:rPr>
            <w:rStyle w:val="Hyperlink0"/>
            <w:rFonts w:eastAsia="Calibri"/>
          </w:rPr>
          <w:delText xml:space="preserve"> </w:delText>
        </w:r>
      </w:del>
      <w:r>
        <w:rPr>
          <w:rStyle w:val="Hyperlink0"/>
          <w:rFonts w:eastAsia="Calibri"/>
        </w:rPr>
        <w:t xml:space="preserve"> In all months except June, capelin were aggregated along the sides of the trench around 200 m depth, whereas in June capelin were present in the arms and in shallower water closer to shore at the bottom of the bay.  </w:t>
      </w:r>
    </w:p>
    <w:p w14:paraId="6C4C5797" w14:textId="77777777" w:rsidR="007911B4" w:rsidRDefault="003B398F">
      <w:pPr>
        <w:pStyle w:val="Body"/>
        <w:spacing w:line="480" w:lineRule="auto"/>
      </w:pPr>
      <w:r>
        <w:rPr>
          <w:rFonts w:ascii="Arial Unicode MS" w:eastAsia="Arial Unicode MS" w:hAnsi="Arial Unicode MS" w:cs="Arial Unicode MS"/>
        </w:rPr>
        <w:br w:type="page"/>
      </w:r>
    </w:p>
    <w:p w14:paraId="47C935C3" w14:textId="77777777" w:rsidR="007911B4" w:rsidRDefault="003B398F">
      <w:pPr>
        <w:pStyle w:val="Body"/>
        <w:spacing w:line="480" w:lineRule="auto"/>
        <w:rPr>
          <w:rStyle w:val="None"/>
          <w:b/>
          <w:bCs/>
        </w:rPr>
      </w:pPr>
      <w:r>
        <w:rPr>
          <w:rStyle w:val="None"/>
          <w:b/>
          <w:bCs/>
          <w:lang w:val="en-US"/>
        </w:rPr>
        <w:lastRenderedPageBreak/>
        <w:t>Supplementary Figures</w:t>
      </w:r>
    </w:p>
    <w:p w14:paraId="0D206810" w14:textId="77777777" w:rsidR="007911B4" w:rsidRDefault="003B398F">
      <w:pPr>
        <w:pStyle w:val="Body"/>
        <w:spacing w:line="480" w:lineRule="auto"/>
      </w:pPr>
      <w:r>
        <w:rPr>
          <w:lang w:val="en-US"/>
        </w:rPr>
        <w:t xml:space="preserve">Fig. S1 Inshore seasonal survey in Trinity Bay, Newfoundland, Canada (2003-2005) of acoustic transects (solid lines) and 100, 200 and 500 depth contours (dashed lines). </w:t>
      </w:r>
    </w:p>
    <w:p w14:paraId="2F44E8B5" w14:textId="77777777" w:rsidR="007911B4" w:rsidRDefault="003B398F">
      <w:pPr>
        <w:pStyle w:val="Body"/>
      </w:pPr>
      <w:r>
        <w:rPr>
          <w:rFonts w:ascii="Arial Unicode MS" w:eastAsia="Arial Unicode MS" w:hAnsi="Arial Unicode MS" w:cs="Arial Unicode MS"/>
        </w:rPr>
        <w:br w:type="page"/>
      </w:r>
    </w:p>
    <w:p w14:paraId="01A038C1" w14:textId="77777777" w:rsidR="007911B4" w:rsidRDefault="003B398F">
      <w:pPr>
        <w:pStyle w:val="Body"/>
      </w:pPr>
      <w:r>
        <w:rPr>
          <w:rFonts w:eastAsia="Arial Unicode MS" w:cs="Arial Unicode MS"/>
        </w:rPr>
        <w:lastRenderedPageBreak/>
        <w:t>Fig. S1</w:t>
      </w:r>
    </w:p>
    <w:p w14:paraId="7AAE0526" w14:textId="77777777" w:rsidR="007911B4" w:rsidRDefault="007911B4">
      <w:pPr>
        <w:pStyle w:val="Body"/>
        <w:rPr>
          <w:rFonts w:ascii="Arial Unicode MS" w:eastAsia="Arial Unicode MS" w:hAnsi="Arial Unicode MS" w:cs="Arial Unicode MS"/>
        </w:rPr>
      </w:pPr>
    </w:p>
    <w:p w14:paraId="01087620" w14:textId="77777777" w:rsidR="007911B4" w:rsidRDefault="003B398F">
      <w:pPr>
        <w:pStyle w:val="Body"/>
      </w:pPr>
      <w:commentRangeStart w:id="581"/>
      <w:r>
        <w:rPr>
          <w:rStyle w:val="None"/>
          <w:rFonts w:ascii="Arial Unicode MS" w:eastAsia="Arial Unicode MS" w:hAnsi="Arial Unicode MS" w:cs="Arial Unicode MS"/>
          <w:noProof/>
          <w:lang w:eastAsia="en-CA"/>
        </w:rPr>
        <w:drawing>
          <wp:inline distT="0" distB="0" distL="0" distR="0" wp14:anchorId="3144EFA7" wp14:editId="3CAA99CF">
            <wp:extent cx="3926205" cy="4176396"/>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a:picLocks noChangeAspect="1"/>
                    </pic:cNvPicPr>
                  </pic:nvPicPr>
                  <pic:blipFill>
                    <a:blip r:embed="rId13">
                      <a:extLst/>
                    </a:blip>
                    <a:stretch>
                      <a:fillRect/>
                    </a:stretch>
                  </pic:blipFill>
                  <pic:spPr>
                    <a:xfrm>
                      <a:off x="0" y="0"/>
                      <a:ext cx="3926205" cy="4176396"/>
                    </a:xfrm>
                    <a:prstGeom prst="rect">
                      <a:avLst/>
                    </a:prstGeom>
                    <a:ln w="12700" cap="flat">
                      <a:noFill/>
                      <a:miter lim="400000"/>
                    </a:ln>
                    <a:effectLst/>
                  </pic:spPr>
                </pic:pic>
              </a:graphicData>
            </a:graphic>
          </wp:inline>
        </w:drawing>
      </w:r>
      <w:commentRangeEnd w:id="581"/>
      <w:r>
        <w:commentReference w:id="581"/>
      </w:r>
      <w:r>
        <w:rPr>
          <w:rStyle w:val="None"/>
          <w:rFonts w:ascii="Arial Unicode MS" w:eastAsia="Arial Unicode MS" w:hAnsi="Arial Unicode MS" w:cs="Arial Unicode MS"/>
        </w:rPr>
        <w:br w:type="page"/>
      </w:r>
    </w:p>
    <w:p w14:paraId="3CA85742" w14:textId="77777777" w:rsidR="007911B4" w:rsidRDefault="003B398F">
      <w:pPr>
        <w:pStyle w:val="Heading2"/>
        <w:spacing w:line="480" w:lineRule="auto"/>
        <w:rPr>
          <w:rStyle w:val="None"/>
          <w:rFonts w:ascii="Times New Roman" w:eastAsia="Times New Roman" w:hAnsi="Times New Roman" w:cs="Times New Roman"/>
          <w:i w:val="0"/>
          <w:iCs w:val="0"/>
          <w:sz w:val="24"/>
          <w:szCs w:val="24"/>
        </w:rPr>
      </w:pPr>
      <w:r>
        <w:rPr>
          <w:rStyle w:val="None"/>
          <w:rFonts w:ascii="Times New Roman" w:hAnsi="Times New Roman"/>
          <w:i w:val="0"/>
          <w:iCs w:val="0"/>
          <w:sz w:val="24"/>
          <w:szCs w:val="24"/>
          <w:lang w:val="en-US"/>
        </w:rPr>
        <w:lastRenderedPageBreak/>
        <w:t>References</w:t>
      </w:r>
      <w:r>
        <w:rPr>
          <w:rStyle w:val="None"/>
          <w:rFonts w:ascii="Times New Roman" w:eastAsia="Times New Roman" w:hAnsi="Times New Roman" w:cs="Times New Roman"/>
          <w:i w:val="0"/>
          <w:iCs w:val="0"/>
          <w:sz w:val="24"/>
          <w:szCs w:val="24"/>
        </w:rPr>
        <w:br/>
      </w:r>
      <w:commentRangeStart w:id="582"/>
    </w:p>
    <w:p w14:paraId="21284A35" w14:textId="7FC7D8C0" w:rsidR="007911B4" w:rsidDel="00CE1AC3" w:rsidRDefault="007911B4">
      <w:pPr>
        <w:pStyle w:val="Body"/>
        <w:rPr>
          <w:del w:id="583" w:author="Montevecchi, William" w:date="2018-09-09T20:51:00Z"/>
        </w:rPr>
      </w:pPr>
    </w:p>
    <w:p w14:paraId="21B3A048" w14:textId="77777777" w:rsidR="007911B4" w:rsidRDefault="003B398F">
      <w:pPr>
        <w:pStyle w:val="EndNoteBibliography"/>
        <w:spacing w:line="480" w:lineRule="auto"/>
        <w:pPrChange w:id="584" w:author="Montevecchi, William" w:date="2018-09-09T20:51:00Z">
          <w:pPr>
            <w:pStyle w:val="EndNoteBibliography"/>
            <w:spacing w:line="480" w:lineRule="auto"/>
            <w:ind w:left="720" w:hanging="720"/>
          </w:pPr>
        </w:pPrChange>
      </w:pPr>
      <w:r>
        <w:rPr>
          <w:rStyle w:val="None"/>
          <w:rFonts w:ascii="Times New Roman" w:eastAsia="Times New Roman" w:hAnsi="Times New Roman" w:cs="Times New Roman"/>
          <w:sz w:val="24"/>
          <w:szCs w:val="24"/>
        </w:rPr>
        <w:fldChar w:fldCharType="begin"/>
      </w:r>
      <w:r>
        <w:rPr>
          <w:rStyle w:val="None"/>
          <w:rFonts w:ascii="Times New Roman" w:eastAsia="Times New Roman" w:hAnsi="Times New Roman" w:cs="Times New Roman"/>
          <w:sz w:val="24"/>
          <w:szCs w:val="24"/>
        </w:rPr>
        <w:instrText xml:space="preserve"> ADDIN EN.REFLIST </w:instrText>
      </w:r>
      <w:r>
        <w:rPr>
          <w:rStyle w:val="None"/>
          <w:rFonts w:ascii="Times New Roman" w:eastAsia="Times New Roman" w:hAnsi="Times New Roman" w:cs="Times New Roman"/>
          <w:sz w:val="24"/>
          <w:szCs w:val="24"/>
        </w:rPr>
        <w:fldChar w:fldCharType="separate"/>
      </w:r>
    </w:p>
    <w:p w14:paraId="0318B98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Anderson JT, Dalley EL, O'Driscoll RL (2002) Juvenile capelin (</w:t>
      </w:r>
      <w:r>
        <w:rPr>
          <w:rStyle w:val="None"/>
          <w:rFonts w:ascii="Times New Roman" w:hAnsi="Times New Roman"/>
          <w:i/>
          <w:iCs/>
          <w:sz w:val="24"/>
          <w:szCs w:val="24"/>
        </w:rPr>
        <w:t>Mallotus villosus</w:t>
      </w:r>
      <w:r>
        <w:rPr>
          <w:rStyle w:val="None"/>
          <w:rFonts w:ascii="Times New Roman" w:hAnsi="Times New Roman"/>
          <w:sz w:val="24"/>
          <w:szCs w:val="24"/>
        </w:rPr>
        <w:t>) off Newfoundland and Labrador in the 1990s. ICES Journal of Marine Science 59:917-928</w:t>
      </w:r>
    </w:p>
    <w:p w14:paraId="6691716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Anon (1998) Capelin in SA2 + Div. 3KL. Vol 98/63. Canadian Science Advisory Secretariat (CSAS) Research Document</w:t>
      </w:r>
    </w:p>
    <w:p w14:paraId="74B8CA65" w14:textId="28874552"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Baillie SM, Jones IL (2004) Response of Atlantic </w:t>
      </w:r>
      <w:ins w:id="585" w:author="Montevecchi, William" w:date="2018-09-09T20:48:00Z">
        <w:r w:rsidR="00CE1AC3">
          <w:rPr>
            <w:rStyle w:val="None"/>
            <w:rFonts w:ascii="Times New Roman" w:hAnsi="Times New Roman"/>
            <w:sz w:val="24"/>
            <w:szCs w:val="24"/>
          </w:rPr>
          <w:t>p</w:t>
        </w:r>
      </w:ins>
      <w:del w:id="586" w:author="Montevecchi, William" w:date="2018-09-09T20:48:00Z">
        <w:r w:rsidDel="00CE1AC3">
          <w:rPr>
            <w:rStyle w:val="None"/>
            <w:rFonts w:ascii="Times New Roman" w:hAnsi="Times New Roman"/>
            <w:sz w:val="24"/>
            <w:szCs w:val="24"/>
          </w:rPr>
          <w:delText>P</w:delText>
        </w:r>
      </w:del>
      <w:r>
        <w:rPr>
          <w:rStyle w:val="None"/>
          <w:rFonts w:ascii="Times New Roman" w:hAnsi="Times New Roman"/>
          <w:sz w:val="24"/>
          <w:szCs w:val="24"/>
        </w:rPr>
        <w:t xml:space="preserve">uffins to a </w:t>
      </w:r>
      <w:del w:id="587" w:author="Montevecchi, William" w:date="2018-09-09T20:48:00Z">
        <w:r w:rsidDel="00CE1AC3">
          <w:rPr>
            <w:rStyle w:val="None"/>
            <w:rFonts w:ascii="Times New Roman" w:hAnsi="Times New Roman"/>
            <w:sz w:val="24"/>
            <w:szCs w:val="24"/>
          </w:rPr>
          <w:delText xml:space="preserve">Decline </w:delText>
        </w:r>
      </w:del>
      <w:ins w:id="588" w:author="Montevecchi, William" w:date="2018-09-09T20:48:00Z">
        <w:r w:rsidR="00CE1AC3">
          <w:rPr>
            <w:rStyle w:val="None"/>
            <w:rFonts w:ascii="Times New Roman" w:hAnsi="Times New Roman"/>
            <w:sz w:val="24"/>
            <w:szCs w:val="24"/>
          </w:rPr>
          <w:t xml:space="preserve">decline </w:t>
        </w:r>
      </w:ins>
      <w:r>
        <w:rPr>
          <w:rStyle w:val="None"/>
          <w:rFonts w:ascii="Times New Roman" w:hAnsi="Times New Roman"/>
          <w:sz w:val="24"/>
          <w:szCs w:val="24"/>
        </w:rPr>
        <w:t xml:space="preserve">in </w:t>
      </w:r>
      <w:del w:id="589" w:author="Montevecchi, William" w:date="2018-09-09T20:48:00Z">
        <w:r w:rsidDel="00CE1AC3">
          <w:rPr>
            <w:rStyle w:val="None"/>
            <w:rFonts w:ascii="Times New Roman" w:hAnsi="Times New Roman"/>
            <w:sz w:val="24"/>
            <w:szCs w:val="24"/>
          </w:rPr>
          <w:delText xml:space="preserve">Capelin </w:delText>
        </w:r>
      </w:del>
      <w:ins w:id="590" w:author="Montevecchi, William" w:date="2018-09-09T20:48:00Z">
        <w:r w:rsidR="00CE1AC3">
          <w:rPr>
            <w:rStyle w:val="None"/>
            <w:rFonts w:ascii="Times New Roman" w:hAnsi="Times New Roman"/>
            <w:sz w:val="24"/>
            <w:szCs w:val="24"/>
          </w:rPr>
          <w:t xml:space="preserve">capelin </w:t>
        </w:r>
      </w:ins>
      <w:del w:id="591" w:author="Montevecchi, William" w:date="2018-09-09T20:49:00Z">
        <w:r w:rsidDel="00CE1AC3">
          <w:rPr>
            <w:rStyle w:val="None"/>
            <w:rFonts w:ascii="Times New Roman" w:hAnsi="Times New Roman"/>
            <w:sz w:val="24"/>
            <w:szCs w:val="24"/>
          </w:rPr>
          <w:delText xml:space="preserve">Abundance </w:delText>
        </w:r>
      </w:del>
      <w:ins w:id="592" w:author="Montevecchi, William" w:date="2018-09-09T20:49:00Z">
        <w:r w:rsidR="00CE1AC3">
          <w:rPr>
            <w:rStyle w:val="None"/>
            <w:rFonts w:ascii="Times New Roman" w:hAnsi="Times New Roman"/>
            <w:sz w:val="24"/>
            <w:szCs w:val="24"/>
          </w:rPr>
          <w:t xml:space="preserve">abundance </w:t>
        </w:r>
      </w:ins>
      <w:r>
        <w:rPr>
          <w:rStyle w:val="None"/>
          <w:rFonts w:ascii="Times New Roman" w:hAnsi="Times New Roman"/>
          <w:sz w:val="24"/>
          <w:szCs w:val="24"/>
        </w:rPr>
        <w:t>at the Gannet Islands, Labrador. Waterbirds</w:t>
      </w:r>
      <w:del w:id="593" w:author="Montevecchi, William" w:date="2018-09-09T20:49:00Z">
        <w:r w:rsidDel="00CE1AC3">
          <w:rPr>
            <w:rStyle w:val="None"/>
            <w:rFonts w:ascii="Times New Roman" w:hAnsi="Times New Roman"/>
            <w:sz w:val="24"/>
            <w:szCs w:val="24"/>
          </w:rPr>
          <w:delText>: The International Journal of Waterbird Biology</w:delText>
        </w:r>
      </w:del>
      <w:r>
        <w:rPr>
          <w:rStyle w:val="None"/>
          <w:rFonts w:ascii="Times New Roman" w:hAnsi="Times New Roman"/>
          <w:sz w:val="24"/>
          <w:szCs w:val="24"/>
        </w:rPr>
        <w:t xml:space="preserve"> 27:102-111</w:t>
      </w:r>
    </w:p>
    <w:p w14:paraId="70398232" w14:textId="188A2325"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Bakanev VS (1992) Results from the acoustic capelin surveys in Div 3LNO and 2J+3KL in 1991. NAFO </w:t>
      </w:r>
      <w:r w:rsidRPr="00CE1AC3">
        <w:rPr>
          <w:rStyle w:val="None"/>
          <w:rFonts w:ascii="Times New Roman" w:hAnsi="Times New Roman"/>
          <w:sz w:val="24"/>
          <w:szCs w:val="24"/>
          <w:highlight w:val="yellow"/>
          <w:rPrChange w:id="594" w:author="Montevecchi, William" w:date="2018-09-09T20:51:00Z">
            <w:rPr>
              <w:rStyle w:val="None"/>
              <w:rFonts w:ascii="Times New Roman" w:hAnsi="Times New Roman"/>
              <w:sz w:val="24"/>
              <w:szCs w:val="24"/>
            </w:rPr>
          </w:rPrChange>
        </w:rPr>
        <w:t>SCR Doc</w:t>
      </w:r>
      <w:r>
        <w:rPr>
          <w:rStyle w:val="None"/>
          <w:rFonts w:ascii="Times New Roman" w:hAnsi="Times New Roman"/>
          <w:sz w:val="24"/>
          <w:szCs w:val="24"/>
        </w:rPr>
        <w:t xml:space="preserve"> </w:t>
      </w:r>
      <w:ins w:id="595" w:author="Montevecchi, William" w:date="2018-09-09T20:51:00Z">
        <w:r w:rsidR="00CE1AC3">
          <w:rPr>
            <w:rStyle w:val="None"/>
            <w:rFonts w:ascii="Times New Roman" w:hAnsi="Times New Roman"/>
            <w:sz w:val="24"/>
            <w:szCs w:val="24"/>
          </w:rPr>
          <w:t>&lt;-- write out?</w:t>
        </w:r>
      </w:ins>
      <w:r>
        <w:rPr>
          <w:rStyle w:val="None"/>
          <w:rFonts w:ascii="Times New Roman" w:hAnsi="Times New Roman"/>
          <w:sz w:val="24"/>
          <w:szCs w:val="24"/>
        </w:rPr>
        <w:t>92/1</w:t>
      </w:r>
    </w:p>
    <w:p w14:paraId="69449B97" w14:textId="0672FC24"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w:t>
      </w:r>
      <w:ins w:id="596" w:author="Montevecchi, William" w:date="2018-09-09T20:52:00Z">
        <w:r w:rsidR="00CE1AC3">
          <w:rPr>
            <w:rStyle w:val="None"/>
            <w:rFonts w:ascii="Times New Roman" w:hAnsi="Times New Roman"/>
            <w:sz w:val="24"/>
            <w:szCs w:val="24"/>
          </w:rPr>
          <w:t xml:space="preserve">Title? </w:t>
        </w:r>
      </w:ins>
      <w:r>
        <w:rPr>
          <w:rStyle w:val="None"/>
          <w:rFonts w:ascii="Times New Roman" w:hAnsi="Times New Roman"/>
          <w:sz w:val="24"/>
          <w:szCs w:val="24"/>
        </w:rPr>
        <w:t>Vol 9. Cambridge University Press</w:t>
      </w:r>
    </w:p>
    <w:p w14:paraId="0811F18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Bourne C, Mowbray F, Squires B, Croft J (2015) An assessment framework and review of Newfoundland east and south coast Atlantic herring (</w:t>
      </w:r>
      <w:r>
        <w:rPr>
          <w:rStyle w:val="None"/>
          <w:rFonts w:ascii="Times New Roman" w:hAnsi="Times New Roman"/>
          <w:i/>
          <w:iCs/>
          <w:sz w:val="24"/>
          <w:szCs w:val="24"/>
        </w:rPr>
        <w:t>Clupea harengus</w:t>
      </w:r>
      <w:r>
        <w:rPr>
          <w:rStyle w:val="None"/>
          <w:rFonts w:ascii="Times New Roman" w:hAnsi="Times New Roman"/>
          <w:sz w:val="24"/>
          <w:szCs w:val="24"/>
        </w:rPr>
        <w:t>) stocks to the spring of 2013. Canadian Science Advisory Secretariat (CSAS) Research Document 2015/029</w:t>
      </w:r>
    </w:p>
    <w:p w14:paraId="336CBE89" w14:textId="3BAF93F0"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Bryant R, Jones IL (1999) Food </w:t>
      </w:r>
      <w:del w:id="597" w:author="Montevecchi, William" w:date="2018-09-09T20:53:00Z">
        <w:r w:rsidDel="00CE1AC3">
          <w:rPr>
            <w:rStyle w:val="None"/>
            <w:rFonts w:ascii="Times New Roman" w:hAnsi="Times New Roman"/>
            <w:sz w:val="24"/>
            <w:szCs w:val="24"/>
          </w:rPr>
          <w:delText xml:space="preserve">Resource </w:delText>
        </w:r>
      </w:del>
      <w:ins w:id="598" w:author="Montevecchi, William" w:date="2018-09-09T20:53:00Z">
        <w:r w:rsidR="00CE1AC3">
          <w:rPr>
            <w:rStyle w:val="None"/>
            <w:rFonts w:ascii="Times New Roman" w:hAnsi="Times New Roman"/>
            <w:sz w:val="24"/>
            <w:szCs w:val="24"/>
          </w:rPr>
          <w:t xml:space="preserve">resource </w:t>
        </w:r>
      </w:ins>
      <w:del w:id="599" w:author="Montevecchi, William" w:date="2018-09-09T20:53:00Z">
        <w:r w:rsidDel="00CE1AC3">
          <w:rPr>
            <w:rStyle w:val="None"/>
            <w:rFonts w:ascii="Times New Roman" w:hAnsi="Times New Roman"/>
            <w:sz w:val="24"/>
            <w:szCs w:val="24"/>
          </w:rPr>
          <w:delText xml:space="preserve">Use </w:delText>
        </w:r>
      </w:del>
      <w:ins w:id="600" w:author="Montevecchi, William" w:date="2018-09-09T20:53:00Z">
        <w:r w:rsidR="00CE1AC3">
          <w:rPr>
            <w:rStyle w:val="None"/>
            <w:rFonts w:ascii="Times New Roman" w:hAnsi="Times New Roman"/>
            <w:sz w:val="24"/>
            <w:szCs w:val="24"/>
          </w:rPr>
          <w:t xml:space="preserve">use </w:t>
        </w:r>
      </w:ins>
      <w:r>
        <w:rPr>
          <w:rStyle w:val="None"/>
          <w:rFonts w:ascii="Times New Roman" w:hAnsi="Times New Roman"/>
          <w:sz w:val="24"/>
          <w:szCs w:val="24"/>
        </w:rPr>
        <w:t xml:space="preserve">and </w:t>
      </w:r>
      <w:del w:id="601" w:author="Montevecchi, William" w:date="2018-09-09T20:53:00Z">
        <w:r w:rsidDel="00CE1AC3">
          <w:rPr>
            <w:rStyle w:val="None"/>
            <w:rFonts w:ascii="Times New Roman" w:hAnsi="Times New Roman"/>
            <w:sz w:val="24"/>
            <w:szCs w:val="24"/>
          </w:rPr>
          <w:delText xml:space="preserve">Diet </w:delText>
        </w:r>
      </w:del>
      <w:ins w:id="602" w:author="Montevecchi, William" w:date="2018-09-09T20:53:00Z">
        <w:r w:rsidR="00CE1AC3">
          <w:rPr>
            <w:rStyle w:val="None"/>
            <w:rFonts w:ascii="Times New Roman" w:hAnsi="Times New Roman"/>
            <w:sz w:val="24"/>
            <w:szCs w:val="24"/>
          </w:rPr>
          <w:t xml:space="preserve">diet </w:t>
        </w:r>
      </w:ins>
      <w:del w:id="603" w:author="Montevecchi, William" w:date="2018-09-09T20:53:00Z">
        <w:r w:rsidDel="00CE1AC3">
          <w:rPr>
            <w:rStyle w:val="None"/>
            <w:rFonts w:ascii="Times New Roman" w:hAnsi="Times New Roman"/>
            <w:sz w:val="24"/>
            <w:szCs w:val="24"/>
          </w:rPr>
          <w:delText xml:space="preserve">Overlap </w:delText>
        </w:r>
      </w:del>
      <w:ins w:id="604" w:author="Montevecchi, William" w:date="2018-09-09T20:53:00Z">
        <w:r w:rsidR="00CE1AC3">
          <w:rPr>
            <w:rStyle w:val="None"/>
            <w:rFonts w:ascii="Times New Roman" w:hAnsi="Times New Roman"/>
            <w:sz w:val="24"/>
            <w:szCs w:val="24"/>
          </w:rPr>
          <w:t xml:space="preserve">overlap </w:t>
        </w:r>
      </w:ins>
      <w:r>
        <w:rPr>
          <w:rStyle w:val="None"/>
          <w:rFonts w:ascii="Times New Roman" w:hAnsi="Times New Roman"/>
          <w:sz w:val="24"/>
          <w:szCs w:val="24"/>
        </w:rPr>
        <w:t xml:space="preserve">of </w:t>
      </w:r>
      <w:del w:id="605" w:author="Montevecchi, William" w:date="2018-09-09T20:53:00Z">
        <w:r w:rsidDel="00CE1AC3">
          <w:rPr>
            <w:rStyle w:val="None"/>
            <w:rFonts w:ascii="Times New Roman" w:hAnsi="Times New Roman"/>
            <w:sz w:val="24"/>
            <w:szCs w:val="24"/>
          </w:rPr>
          <w:delText xml:space="preserve">Common </w:delText>
        </w:r>
      </w:del>
      <w:ins w:id="606" w:author="Montevecchi, William" w:date="2018-09-09T20:53:00Z">
        <w:r w:rsidR="00CE1AC3">
          <w:rPr>
            <w:rStyle w:val="None"/>
            <w:rFonts w:ascii="Times New Roman" w:hAnsi="Times New Roman"/>
            <w:sz w:val="24"/>
            <w:szCs w:val="24"/>
          </w:rPr>
          <w:t xml:space="preserve">common </w:t>
        </w:r>
      </w:ins>
      <w:r>
        <w:rPr>
          <w:rStyle w:val="None"/>
          <w:rFonts w:ascii="Times New Roman" w:hAnsi="Times New Roman"/>
          <w:sz w:val="24"/>
          <w:szCs w:val="24"/>
        </w:rPr>
        <w:t xml:space="preserve">and </w:t>
      </w:r>
      <w:del w:id="607" w:author="Montevecchi, William" w:date="2018-09-09T20:53:00Z">
        <w:r w:rsidDel="00CE1AC3">
          <w:rPr>
            <w:rStyle w:val="None"/>
            <w:rFonts w:ascii="Times New Roman" w:hAnsi="Times New Roman"/>
            <w:sz w:val="24"/>
            <w:szCs w:val="24"/>
          </w:rPr>
          <w:delText>Thick</w:delText>
        </w:r>
      </w:del>
      <w:ins w:id="608" w:author="Montevecchi, William" w:date="2018-09-09T20:53:00Z">
        <w:r w:rsidR="00CE1AC3">
          <w:rPr>
            <w:rStyle w:val="None"/>
            <w:rFonts w:ascii="Times New Roman" w:hAnsi="Times New Roman"/>
            <w:sz w:val="24"/>
            <w:szCs w:val="24"/>
          </w:rPr>
          <w:t>thick</w:t>
        </w:r>
      </w:ins>
      <w:r>
        <w:rPr>
          <w:rStyle w:val="None"/>
          <w:rFonts w:ascii="Times New Roman" w:hAnsi="Times New Roman"/>
          <w:sz w:val="24"/>
          <w:szCs w:val="24"/>
        </w:rPr>
        <w:t>-</w:t>
      </w:r>
      <w:del w:id="609" w:author="Montevecchi, William" w:date="2018-09-09T20:53:00Z">
        <w:r w:rsidDel="00CE1AC3">
          <w:rPr>
            <w:rStyle w:val="None"/>
            <w:rFonts w:ascii="Times New Roman" w:hAnsi="Times New Roman"/>
            <w:sz w:val="24"/>
            <w:szCs w:val="24"/>
          </w:rPr>
          <w:delText xml:space="preserve">Billed </w:delText>
        </w:r>
      </w:del>
      <w:ins w:id="610" w:author="Montevecchi, William" w:date="2018-09-09T20:53:00Z">
        <w:r w:rsidR="00CE1AC3">
          <w:rPr>
            <w:rStyle w:val="None"/>
            <w:rFonts w:ascii="Times New Roman" w:hAnsi="Times New Roman"/>
            <w:sz w:val="24"/>
            <w:szCs w:val="24"/>
          </w:rPr>
          <w:t xml:space="preserve">billed </w:t>
        </w:r>
      </w:ins>
      <w:del w:id="611" w:author="Montevecchi, William" w:date="2018-09-09T20:53:00Z">
        <w:r w:rsidDel="00CE1AC3">
          <w:rPr>
            <w:rStyle w:val="None"/>
            <w:rFonts w:ascii="Times New Roman" w:hAnsi="Times New Roman"/>
            <w:sz w:val="24"/>
            <w:szCs w:val="24"/>
          </w:rPr>
          <w:delText xml:space="preserve">Murres </w:delText>
        </w:r>
      </w:del>
      <w:ins w:id="612" w:author="Montevecchi, William" w:date="2018-09-09T20:53:00Z">
        <w:r w:rsidR="00CE1AC3">
          <w:rPr>
            <w:rStyle w:val="None"/>
            <w:rFonts w:ascii="Times New Roman" w:hAnsi="Times New Roman"/>
            <w:sz w:val="24"/>
            <w:szCs w:val="24"/>
          </w:rPr>
          <w:t xml:space="preserve">murres </w:t>
        </w:r>
      </w:ins>
      <w:r>
        <w:rPr>
          <w:rStyle w:val="None"/>
          <w:rFonts w:ascii="Times New Roman" w:hAnsi="Times New Roman"/>
          <w:sz w:val="24"/>
          <w:szCs w:val="24"/>
        </w:rPr>
        <w:t>at the Gannet Islands, Labrador. Waterbirds</w:t>
      </w:r>
      <w:ins w:id="613" w:author="Montevecchi, William" w:date="2018-09-09T20:53:00Z">
        <w:r w:rsidR="00CE1AC3">
          <w:rPr>
            <w:rStyle w:val="None"/>
            <w:rFonts w:ascii="Times New Roman" w:hAnsi="Times New Roman"/>
            <w:sz w:val="24"/>
            <w:szCs w:val="24"/>
          </w:rPr>
          <w:t xml:space="preserve"> </w:t>
        </w:r>
      </w:ins>
      <w:del w:id="614" w:author="Montevecchi, William" w:date="2018-09-09T20:53:00Z">
        <w:r w:rsidDel="00CE1AC3">
          <w:rPr>
            <w:rStyle w:val="None"/>
            <w:rFonts w:ascii="Times New Roman" w:hAnsi="Times New Roman"/>
            <w:sz w:val="24"/>
            <w:szCs w:val="24"/>
          </w:rPr>
          <w:delText xml:space="preserve">: The International Journal of Waterbird Biology </w:delText>
        </w:r>
      </w:del>
      <w:r>
        <w:rPr>
          <w:rStyle w:val="None"/>
          <w:rFonts w:ascii="Times New Roman" w:hAnsi="Times New Roman"/>
          <w:sz w:val="24"/>
          <w:szCs w:val="24"/>
        </w:rPr>
        <w:t>22:392-400</w:t>
      </w:r>
    </w:p>
    <w:p w14:paraId="6DD6617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Buren AD, Koen-Alonso M, Pepin P, Mowbray F, Nakashima BS, Stenson GB, Ollerhead N, Montevecchi WA (2014a) Bottom-up regulation of capelin, a keystone forage species. PLoS ONE 9:e87589</w:t>
      </w:r>
    </w:p>
    <w:p w14:paraId="5465E7F3"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Buren AD, Koen-Alonso M, Stenson GB (2014b) The role of harp seals, fisheries and food availability in driving the dynamics of northern cod. Marine Ecology Progress Series 511:265-284</w:t>
      </w:r>
    </w:p>
    <w:p w14:paraId="64802752" w14:textId="59CB363A"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Burgess MG, Costello C, Fredston-Hermann A, Pinsky ML, Gaines SD, Tilman D, Polasky S (2017) Range contraction enables harvesting to extinction. Proceedings of the National Academy of Sciences 114:</w:t>
      </w:r>
      <w:r w:rsidRPr="00CE1AC3">
        <w:rPr>
          <w:rStyle w:val="None"/>
          <w:rFonts w:ascii="Times New Roman" w:hAnsi="Times New Roman"/>
          <w:sz w:val="24"/>
          <w:szCs w:val="24"/>
          <w:u w:val="single"/>
          <w:rPrChange w:id="615" w:author="Montevecchi, William" w:date="2018-09-09T20:54:00Z">
            <w:rPr>
              <w:rStyle w:val="None"/>
              <w:rFonts w:ascii="Times New Roman" w:hAnsi="Times New Roman"/>
              <w:sz w:val="24"/>
              <w:szCs w:val="24"/>
            </w:rPr>
          </w:rPrChange>
        </w:rPr>
        <w:t>3945</w:t>
      </w:r>
      <w:ins w:id="616" w:author="Montevecchi, William" w:date="2018-09-09T20:54:00Z">
        <w:r w:rsidR="00CE1AC3">
          <w:rPr>
            <w:rStyle w:val="None"/>
            <w:rFonts w:ascii="Times New Roman" w:hAnsi="Times New Roman"/>
            <w:sz w:val="24"/>
            <w:szCs w:val="24"/>
            <w:u w:val="single"/>
          </w:rPr>
          <w:t>&lt;--?</w:t>
        </w:r>
      </w:ins>
    </w:p>
    <w:p w14:paraId="23717106" w14:textId="4013AC8F"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 Nakashima BS, Miller DS (1994) An evaluation of trends in abundance of capelin (Mallotus villosus) from acoustics, aerial surveys and catch rates in NAFO Division 3L, 1982-89. Northw</w:t>
      </w:r>
      <w:ins w:id="617" w:author="Montevecchi, William" w:date="2018-09-09T20:54:00Z">
        <w:r w:rsidR="00CE1AC3">
          <w:rPr>
            <w:rStyle w:val="None"/>
            <w:rFonts w:ascii="Times New Roman" w:hAnsi="Times New Roman"/>
            <w:sz w:val="24"/>
            <w:szCs w:val="24"/>
          </w:rPr>
          <w:t>est</w:t>
        </w:r>
      </w:ins>
      <w:r>
        <w:rPr>
          <w:rStyle w:val="None"/>
          <w:rFonts w:ascii="Times New Roman" w:hAnsi="Times New Roman"/>
          <w:sz w:val="24"/>
          <w:szCs w:val="24"/>
        </w:rPr>
        <w:t xml:space="preserve"> Atl</w:t>
      </w:r>
      <w:ins w:id="618" w:author="Montevecchi, William" w:date="2018-09-09T20:54:00Z">
        <w:r w:rsidR="00CE1AC3">
          <w:rPr>
            <w:rStyle w:val="None"/>
            <w:rFonts w:ascii="Times New Roman" w:hAnsi="Times New Roman"/>
            <w:sz w:val="24"/>
            <w:szCs w:val="24"/>
          </w:rPr>
          <w:t>antic</w:t>
        </w:r>
      </w:ins>
      <w:r>
        <w:rPr>
          <w:rStyle w:val="None"/>
          <w:rFonts w:ascii="Times New Roman" w:hAnsi="Times New Roman"/>
          <w:sz w:val="24"/>
          <w:szCs w:val="24"/>
        </w:rPr>
        <w:t xml:space="preserve"> Fish</w:t>
      </w:r>
      <w:ins w:id="619" w:author="Montevecchi, William" w:date="2018-09-09T20:54:00Z">
        <w:r w:rsidR="00CE1AC3">
          <w:rPr>
            <w:rStyle w:val="None"/>
            <w:rFonts w:ascii="Times New Roman" w:hAnsi="Times New Roman"/>
            <w:sz w:val="24"/>
            <w:szCs w:val="24"/>
          </w:rPr>
          <w:t>eries</w:t>
        </w:r>
      </w:ins>
      <w:r>
        <w:rPr>
          <w:rStyle w:val="None"/>
          <w:rFonts w:ascii="Times New Roman" w:hAnsi="Times New Roman"/>
          <w:sz w:val="24"/>
          <w:szCs w:val="24"/>
        </w:rPr>
        <w:t xml:space="preserve"> Sci</w:t>
      </w:r>
      <w:ins w:id="620" w:author="Montevecchi, William" w:date="2018-09-09T20:55:00Z">
        <w:r w:rsidR="00CE1AC3">
          <w:rPr>
            <w:rStyle w:val="None"/>
            <w:rFonts w:ascii="Times New Roman" w:hAnsi="Times New Roman"/>
            <w:sz w:val="24"/>
            <w:szCs w:val="24"/>
          </w:rPr>
          <w:t>ence</w:t>
        </w:r>
      </w:ins>
      <w:r>
        <w:rPr>
          <w:rStyle w:val="None"/>
          <w:rFonts w:ascii="Times New Roman" w:hAnsi="Times New Roman"/>
          <w:sz w:val="24"/>
          <w:szCs w:val="24"/>
        </w:rPr>
        <w:t xml:space="preserve"> 17:45-57</w:t>
      </w:r>
    </w:p>
    <w:p w14:paraId="5209ACCC"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Frank KT, Leggett WC (2001) Ecosystem changes and the effects on capelin (</w:t>
      </w:r>
      <w:r>
        <w:rPr>
          <w:rStyle w:val="None"/>
          <w:rFonts w:ascii="Times New Roman" w:hAnsi="Times New Roman"/>
          <w:i/>
          <w:iCs/>
          <w:sz w:val="24"/>
          <w:szCs w:val="24"/>
        </w:rPr>
        <w:t>Mallotus villosus</w:t>
      </w:r>
      <w:r>
        <w:rPr>
          <w:rStyle w:val="None"/>
          <w:rFonts w:ascii="Times New Roman" w:hAnsi="Times New Roman"/>
          <w:sz w:val="24"/>
          <w:szCs w:val="24"/>
        </w:rPr>
        <w:t>), a major forage species. Canadian Journal of Fisheries and Aquatic Sciences 58:73-85</w:t>
      </w:r>
    </w:p>
    <w:p w14:paraId="58370219" w14:textId="4DCFB1BB"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Gjøsæter H, Vilhjálmsson H (2013) A comparison of recent changes in distribution of capelin (</w:t>
      </w:r>
      <w:r>
        <w:rPr>
          <w:rStyle w:val="None"/>
          <w:rFonts w:ascii="Times New Roman" w:hAnsi="Times New Roman"/>
          <w:i/>
          <w:iCs/>
          <w:sz w:val="24"/>
          <w:szCs w:val="24"/>
        </w:rPr>
        <w:t>Mallotus villosus)</w:t>
      </w:r>
      <w:r>
        <w:rPr>
          <w:rStyle w:val="None"/>
          <w:rFonts w:ascii="Times New Roman" w:hAnsi="Times New Roman"/>
          <w:sz w:val="24"/>
          <w:szCs w:val="24"/>
        </w:rPr>
        <w:t xml:space="preserve"> in the Barents Sea, around Iceland and in the Northwest Atlantic. Progress in Oceanography</w:t>
      </w:r>
      <w:ins w:id="621" w:author="Montevecchi, William" w:date="2018-09-09T20:55:00Z">
        <w:r w:rsidR="00CE1AC3">
          <w:rPr>
            <w:rStyle w:val="None"/>
            <w:rFonts w:ascii="Times New Roman" w:hAnsi="Times New Roman"/>
            <w:sz w:val="24"/>
            <w:szCs w:val="24"/>
          </w:rPr>
          <w:t xml:space="preserve"> vol?:pp?</w:t>
        </w:r>
      </w:ins>
    </w:p>
    <w:p w14:paraId="515859D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020F3D7F" w14:textId="77777777" w:rsidR="00DF136F" w:rsidRDefault="003B398F">
      <w:pPr>
        <w:pStyle w:val="EndNoteBibliography"/>
        <w:spacing w:line="480" w:lineRule="auto"/>
        <w:ind w:left="720" w:hanging="720"/>
        <w:rPr>
          <w:ins w:id="622" w:author="Montevecchi, William" w:date="2018-09-09T12:23:00Z"/>
          <w:rStyle w:val="None"/>
        </w:rPr>
        <w:pPrChange w:id="623" w:author="Montevecchi, William" w:date="2018-09-09T12:23:00Z">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pPrChange>
      </w:pPr>
      <w:r>
        <w:rPr>
          <w:rStyle w:val="None"/>
          <w:rFonts w:ascii="Times New Roman" w:hAnsi="Times New Roman"/>
          <w:sz w:val="24"/>
          <w:szCs w:val="24"/>
        </w:rPr>
        <w:lastRenderedPageBreak/>
        <w:t>Chardine JW, Robertson GJ, Ryan PC, Turner B (2003) Abundance and distribution of common murres breeding at Funk Island, Newfoundland in 1972 and 2000. Canadian Wildlife Service Technical Report Series Atlantic Region:iv + 15</w:t>
      </w:r>
    </w:p>
    <w:p w14:paraId="10A13C10" w14:textId="2BECC2BF" w:rsidR="00DF136F" w:rsidRPr="00DF136F" w:rsidRDefault="00DF136F" w:rsidP="00DF136F">
      <w:pPr>
        <w:pStyle w:val="EndNoteBibliography"/>
        <w:spacing w:line="480" w:lineRule="auto"/>
        <w:ind w:left="720" w:hanging="720"/>
        <w:rPr>
          <w:rStyle w:val="None"/>
          <w:rFonts w:ascii="Times New Roman" w:hAnsi="Times New Roman" w:cs="Times New Roman"/>
          <w:sz w:val="24"/>
          <w:szCs w:val="24"/>
          <w:rPrChange w:id="624" w:author="Montevecchi, William" w:date="2018-09-09T12:24:00Z">
            <w:rPr>
              <w:rStyle w:val="None"/>
              <w:rFonts w:ascii="Times New Roman" w:eastAsia="Times New Roman" w:hAnsi="Times New Roman" w:cs="Times New Roman"/>
              <w:color w:val="auto"/>
              <w:sz w:val="24"/>
              <w:szCs w:val="24"/>
            </w:rPr>
          </w:rPrChange>
        </w:rPr>
      </w:pPr>
      <w:ins w:id="625" w:author="Montevecchi, William" w:date="2018-09-09T12:20:00Z">
        <w:r w:rsidRPr="00DF136F">
          <w:rPr>
            <w:rStyle w:val="None"/>
            <w:rFonts w:ascii="Times New Roman" w:hAnsi="Times New Roman" w:cs="Times New Roman"/>
            <w:sz w:val="24"/>
            <w:szCs w:val="24"/>
          </w:rPr>
          <w:t xml:space="preserve">Chardine JW, </w:t>
        </w:r>
      </w:ins>
      <w:ins w:id="626" w:author="Montevecchi, William" w:date="2018-09-09T12:21:00Z">
        <w:r w:rsidRPr="00DF136F">
          <w:rPr>
            <w:rFonts w:ascii="Times New Roman" w:hAnsi="Times New Roman" w:cs="Times New Roman"/>
            <w:sz w:val="24"/>
            <w:szCs w:val="24"/>
            <w:lang w:val="en-CA"/>
            <w:rPrChange w:id="627" w:author="Montevecchi, William" w:date="2018-09-09T12:23:00Z">
              <w:rPr>
                <w:rFonts w:ascii="AGaramond-Regular" w:hAnsi="AGaramond-Regular" w:cs="AGaramond-Regular"/>
                <w:sz w:val="23"/>
                <w:szCs w:val="23"/>
                <w:lang w:val="en-CA"/>
              </w:rPr>
            </w:rPrChange>
          </w:rPr>
          <w:t>Rail J-F, Wilhelm</w:t>
        </w:r>
        <w:r w:rsidRPr="00DF136F">
          <w:rPr>
            <w:rFonts w:ascii="Times New Roman" w:hAnsi="Times New Roman" w:cs="Times New Roman"/>
            <w:bCs/>
            <w:sz w:val="24"/>
            <w:szCs w:val="24"/>
            <w:lang w:val="en-CA"/>
            <w:rPrChange w:id="628" w:author="Montevecchi, William" w:date="2018-09-09T12:23:00Z">
              <w:rPr>
                <w:rFonts w:ascii="Garamond-Bold" w:hAnsi="Garamond-Bold" w:cs="Garamond-Bold"/>
                <w:b/>
                <w:bCs/>
                <w:sz w:val="29"/>
                <w:szCs w:val="29"/>
                <w:lang w:val="en-CA"/>
              </w:rPr>
            </w:rPrChange>
          </w:rPr>
          <w:t xml:space="preserve"> s (2013) </w:t>
        </w:r>
      </w:ins>
      <w:ins w:id="629" w:author="Montevecchi, William" w:date="2018-09-09T12:20:00Z">
        <w:r w:rsidRPr="00DF136F">
          <w:rPr>
            <w:rFonts w:ascii="Times New Roman" w:hAnsi="Times New Roman" w:cs="Times New Roman"/>
            <w:bCs/>
            <w:sz w:val="24"/>
            <w:szCs w:val="24"/>
            <w:lang w:val="en-CA"/>
            <w:rPrChange w:id="630" w:author="Montevecchi, William" w:date="2018-09-09T12:23:00Z">
              <w:rPr>
                <w:rFonts w:ascii="Garamond-Bold" w:hAnsi="Garamond-Bold" w:cs="Garamond-Bold"/>
                <w:b/>
                <w:bCs/>
                <w:sz w:val="29"/>
                <w:szCs w:val="29"/>
                <w:lang w:val="en-CA"/>
              </w:rPr>
            </w:rPrChange>
          </w:rPr>
          <w:t>Population dynamics of Northern Gannets in North America, 1984–2009</w:t>
        </w:r>
      </w:ins>
      <w:ins w:id="631" w:author="Montevecchi, William" w:date="2018-09-09T12:21:00Z">
        <w:r w:rsidRPr="00DF136F">
          <w:rPr>
            <w:rFonts w:ascii="Times New Roman" w:hAnsi="Times New Roman" w:cs="Times New Roman"/>
            <w:i/>
            <w:iCs/>
            <w:sz w:val="24"/>
            <w:szCs w:val="24"/>
            <w:lang w:val="en-CA"/>
            <w:rPrChange w:id="632" w:author="Montevecchi, William" w:date="2018-09-09T12:23:00Z">
              <w:rPr>
                <w:rFonts w:ascii="AGaramond-Italic" w:hAnsi="AGaramond-Italic" w:cs="AGaramond-Italic"/>
                <w:i/>
                <w:iCs/>
                <w:sz w:val="18"/>
                <w:szCs w:val="18"/>
                <w:lang w:val="en-CA"/>
              </w:rPr>
            </w:rPrChange>
          </w:rPr>
          <w:t xml:space="preserve"> </w:t>
        </w:r>
        <w:r w:rsidRPr="00DF136F">
          <w:rPr>
            <w:rFonts w:ascii="Times New Roman" w:hAnsi="Times New Roman" w:cs="Times New Roman"/>
            <w:iCs/>
            <w:sz w:val="24"/>
            <w:szCs w:val="24"/>
            <w:lang w:val="en-CA"/>
          </w:rPr>
          <w:t>Journal of Field Ornithology</w:t>
        </w:r>
        <w:r w:rsidRPr="00DF136F">
          <w:rPr>
            <w:rFonts w:ascii="Times New Roman" w:hAnsi="Times New Roman" w:cs="Times New Roman"/>
            <w:i/>
            <w:iCs/>
            <w:sz w:val="24"/>
            <w:szCs w:val="24"/>
            <w:lang w:val="en-CA"/>
            <w:rPrChange w:id="633" w:author="Montevecchi, William" w:date="2018-09-09T12:23:00Z">
              <w:rPr>
                <w:rFonts w:ascii="AGaramond-Italic" w:hAnsi="AGaramond-Italic" w:cs="AGaramond-Italic"/>
                <w:i/>
                <w:iCs/>
                <w:sz w:val="18"/>
                <w:szCs w:val="18"/>
                <w:lang w:val="en-CA"/>
              </w:rPr>
            </w:rPrChange>
          </w:rPr>
          <w:t xml:space="preserve"> </w:t>
        </w:r>
        <w:r w:rsidRPr="00DF136F">
          <w:rPr>
            <w:rFonts w:ascii="Times New Roman" w:hAnsi="Times New Roman" w:cs="Times New Roman"/>
            <w:sz w:val="24"/>
            <w:szCs w:val="24"/>
            <w:lang w:val="en-CA"/>
            <w:rPrChange w:id="634" w:author="Montevecchi, William" w:date="2018-09-09T12:23:00Z">
              <w:rPr>
                <w:rFonts w:ascii="AGaramond-Regular" w:hAnsi="AGaramond-Regular" w:cs="AGaramond-Regular"/>
                <w:sz w:val="18"/>
                <w:szCs w:val="18"/>
                <w:lang w:val="en-CA"/>
              </w:rPr>
            </w:rPrChange>
          </w:rPr>
          <w:t>84:187–192, DOI: 10.1111/jofo.12017</w:t>
        </w:r>
      </w:ins>
    </w:p>
    <w:p w14:paraId="04C7F21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Chavez FP, Ryan J, Lluch-Cota SE, Ñiquen MC (2003) From anchovies to sardines and back: multidecadal change in the Pacific Ocean. Science 299:217-221</w:t>
      </w:r>
    </w:p>
    <w:p w14:paraId="05A00CD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Craig J, Senciall D, Bailey W, Stead P, Fitzpatrick C (2014) Physical oceanographic conditions on the Newfoundland and Labrador Shelf during 2013. Canadian Atlantic Fisheries Scientific Advisory Committee Research Document 2014/094</w:t>
      </w:r>
    </w:p>
    <w:p w14:paraId="681A5B5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Senciall D, Bailey W, Craig J, Snook S (2015) Physical oceanographic conditions on the Newfoundland and Labrador Shelf during 2014. Canadian Atlantic Fisheries Scientific Advisory Committee Research Document 2015/053</w:t>
      </w:r>
    </w:p>
    <w:p w14:paraId="562E14E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Colbourne E, Holden J, Senciall D, Bailey W, Snook S, Higdon J (2016) Physical oceanographic conditions on the Newfoundland and Labrador Shelf during 2015. Canadian Atlantic Fisheries Scientific Advisory Committee Research Document 2016/079</w:t>
      </w:r>
    </w:p>
    <w:p w14:paraId="40E3EF8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Dalley EL, Anderson JT, deYoung B (2002) Atmospheric forcing, larval drift, and recruitment of capelin (</w:t>
      </w:r>
      <w:del w:id="635" w:author="Montevecchi, William" w:date="2018-09-09T20:56:00Z">
        <w:r w:rsidDel="00CE1AC3">
          <w:rPr>
            <w:rStyle w:val="None"/>
            <w:rFonts w:ascii="Times New Roman" w:hAnsi="Times New Roman"/>
            <w:sz w:val="24"/>
            <w:szCs w:val="24"/>
          </w:rPr>
          <w:delText xml:space="preserve"> </w:delText>
        </w:r>
      </w:del>
      <w:r w:rsidRPr="00CE1AC3">
        <w:rPr>
          <w:rStyle w:val="None"/>
          <w:rFonts w:ascii="Times New Roman" w:hAnsi="Times New Roman"/>
          <w:i/>
          <w:sz w:val="24"/>
          <w:szCs w:val="24"/>
          <w:rPrChange w:id="636" w:author="Montevecchi, William" w:date="2018-09-09T20:56:00Z">
            <w:rPr>
              <w:rStyle w:val="None"/>
              <w:rFonts w:ascii="Times New Roman" w:hAnsi="Times New Roman"/>
              <w:sz w:val="24"/>
              <w:szCs w:val="24"/>
            </w:rPr>
          </w:rPrChange>
        </w:rPr>
        <w:t>Mallotus villosus</w:t>
      </w:r>
      <w:del w:id="637" w:author="Montevecchi, William" w:date="2018-09-09T20:56:00Z">
        <w:r w:rsidDel="00CE1AC3">
          <w:rPr>
            <w:rStyle w:val="None"/>
            <w:rFonts w:ascii="Times New Roman" w:hAnsi="Times New Roman"/>
            <w:sz w:val="24"/>
            <w:szCs w:val="24"/>
          </w:rPr>
          <w:delText xml:space="preserve"> </w:delText>
        </w:r>
      </w:del>
      <w:r>
        <w:rPr>
          <w:rStyle w:val="None"/>
          <w:rFonts w:ascii="Times New Roman" w:hAnsi="Times New Roman"/>
          <w:sz w:val="24"/>
          <w:szCs w:val="24"/>
        </w:rPr>
        <w:t>). ICES Journal of Marine Science 59:929-941</w:t>
      </w:r>
    </w:p>
    <w:p w14:paraId="0367F3B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Davoren GK (2013) Distribution of marine predator hotspots explained by persistent areas of prey. Marine Biology 160:3043-3058</w:t>
      </w:r>
    </w:p>
    <w:p w14:paraId="45FCA03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Davoren GK, Montevecchi WA (2003) Signals from seabirds indicate changing biology of capelin stocks. Marine Ecology Progress Series 258:253-261</w:t>
      </w:r>
    </w:p>
    <w:p w14:paraId="079C6DA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Davoren GK, Penton P, Burke C, Montevecchi WA (2012) Water temperature and timing of capelin spawning determine seabird diets. ICES Journal of Marine Science 69:1234-1241</w:t>
      </w:r>
    </w:p>
    <w:p w14:paraId="17274E3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Dawe E, Koen-Alonso M, Chabot D, Stansbury D, Mullowney D (2012) Trophic interactions between key predatory fishes and crustaceans: comparison of two Northwest Atlantic systems during a period of ecosystem change. Marine Ecology Progress Series 469:233-248</w:t>
      </w:r>
    </w:p>
    <w:p w14:paraId="59EFCCA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deYoung B, Rose GA (1993) On recruitment and distribution of Atlantic cod (</w:t>
      </w:r>
      <w:r>
        <w:rPr>
          <w:rStyle w:val="None"/>
          <w:rFonts w:ascii="Times New Roman" w:hAnsi="Times New Roman"/>
          <w:i/>
          <w:iCs/>
          <w:sz w:val="24"/>
          <w:szCs w:val="24"/>
        </w:rPr>
        <w:t>Gadus morhua</w:t>
      </w:r>
      <w:r>
        <w:rPr>
          <w:rStyle w:val="None"/>
          <w:rFonts w:ascii="Times New Roman" w:hAnsi="Times New Roman"/>
          <w:sz w:val="24"/>
          <w:szCs w:val="24"/>
        </w:rPr>
        <w:t>) off Newfoundland. Canadian Journal of Fisheries and Aquatic Sciences 50:2729-2741</w:t>
      </w:r>
    </w:p>
    <w:p w14:paraId="5F8AD92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(1994) Report on the status of pelagic fishes (capelin off Newfoundland and in the Gulf of St. Lawrence, and herring off the East, Southeast and South coasts off Newfoundland). DFO Atlantic Fisheries Stock Status Report 1994/3</w:t>
      </w:r>
    </w:p>
    <w:p w14:paraId="6CB915F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(2008) Assessment of capelin in SA2+Div. 3KL in 2008. DFO Canadian Science Advisory Secretariat Science Advisory Report 2008/054</w:t>
      </w:r>
    </w:p>
    <w:p w14:paraId="138B8C8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(2010) Assessment of Capelin in SA 2 + Div. 3KL in 2010. DFO Canadian Science Advisory Secretariat Science Advisory Report 2010/090</w:t>
      </w:r>
    </w:p>
    <w:p w14:paraId="6B9BDA8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(2013) Assessment of capelin in SA2 + Div. 3KL in 2013. DFO Canadian Science Advisory Secretariat Science Advisory Report 2013/11</w:t>
      </w:r>
    </w:p>
    <w:p w14:paraId="551A8C8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(2015) Assessment of capelin in Subarea 2 and Divisions 3KL in 2015. DFO Canadian Science Advisory Secretariat Science Advisory Report 2015/036</w:t>
      </w:r>
    </w:p>
    <w:p w14:paraId="768E3F6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DFO (2018) Assessment of Capelin in SA2 and Divs. 3KL in 2017. DFO Canadian Science Advisory Secretariat Science Advisory Report 2018/030</w:t>
      </w:r>
    </w:p>
    <w:p w14:paraId="4A23583D"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Dragesund O, Toresen R, Østvedt OJ (2008) Norwegian spring-spawning herring: history of fsheries, biology and stock assessment. In: Nakken O (ed) Norwegian spring-spawning </w:t>
      </w:r>
      <w:r>
        <w:rPr>
          <w:rStyle w:val="None"/>
          <w:rFonts w:ascii="Times New Roman" w:hAnsi="Times New Roman"/>
          <w:sz w:val="24"/>
          <w:szCs w:val="24"/>
        </w:rPr>
        <w:lastRenderedPageBreak/>
        <w:t>herring &amp; Northeast Arctic cod 100 years of research and management. Tapir Academic Press</w:t>
      </w:r>
    </w:p>
    <w:p w14:paraId="48FD05E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Drinkwater KF (1996) Atmospheric and oceanic variability in the Northwest Atlantic during the 1980s and early 1990s. Journal of Northwest Atlantic Fishery Science 18:77-97</w:t>
      </w:r>
    </w:p>
    <w:p w14:paraId="2DD7944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Carscadden JE, Simon JE (1996) Recent excursions of capelin (</w:t>
      </w:r>
      <w:r>
        <w:rPr>
          <w:rStyle w:val="None"/>
          <w:rFonts w:ascii="Times New Roman" w:hAnsi="Times New Roman"/>
          <w:i/>
          <w:iCs/>
          <w:sz w:val="24"/>
          <w:szCs w:val="24"/>
        </w:rPr>
        <w:t>Mallotus villosus</w:t>
      </w:r>
      <w:r>
        <w:rPr>
          <w:rStyle w:val="None"/>
          <w:rFonts w:ascii="Times New Roman" w:hAnsi="Times New Roman"/>
          <w:sz w:val="24"/>
          <w:szCs w:val="24"/>
        </w:rPr>
        <w:t>) to the Scotian Shelf and Flemish Cap during anomalous hydrographic conditions. Canadian Journal of Fisheries and Aquatic Sciences 53:1473-1486</w:t>
      </w:r>
    </w:p>
    <w:p w14:paraId="425F63B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Leggett WC (1982) Coastal water mass replacement: its effect on zooplankton dynamics and the predator–prey complex associated with larval capelin (</w:t>
      </w:r>
      <w:r>
        <w:rPr>
          <w:rStyle w:val="None"/>
          <w:rFonts w:ascii="Times New Roman" w:hAnsi="Times New Roman"/>
          <w:i/>
          <w:iCs/>
          <w:sz w:val="24"/>
          <w:szCs w:val="24"/>
        </w:rPr>
        <w:t>Mallotus villosus</w:t>
      </w:r>
      <w:r>
        <w:rPr>
          <w:rStyle w:val="None"/>
          <w:rFonts w:ascii="Times New Roman" w:hAnsi="Times New Roman"/>
          <w:sz w:val="24"/>
          <w:szCs w:val="24"/>
        </w:rPr>
        <w:t>). Canadian Journal of Fisheries and Aquatic Sciences 39:991-1003</w:t>
      </w:r>
    </w:p>
    <w:p w14:paraId="6080749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Frank KT, Petrie B, Boyce D, Leggett WC (2016) Anomalous ecosystem dynamics following the apparent collapse of a keystone forage species. Marine Ecology Progress Series 553:185-202</w:t>
      </w:r>
    </w:p>
    <w:p w14:paraId="3B057EED"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Gjøsæter H, Bogstad B, Tjelmeland S (2009) Ecosystem effects of the three capelin stock collapses in the Barents Sea. Marine Biology Research 5:40-53</w:t>
      </w:r>
    </w:p>
    <w:p w14:paraId="5CE31B2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Gomes MdC, Haedrich RL, Villagarcia MG (1995) Spatial and temporal changes in the groundfish assemblages on the north-east Newfoundland/Labrador Shelf, north-west Atlantic, 1978-1991. Fisheries Oceanography 4:85-101</w:t>
      </w:r>
    </w:p>
    <w:p w14:paraId="0F962EF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Gulka J, Carvalho PC, Jenkins E, Johnson K, Maynard L, Davoren GK (2017) Dietary niche shifts of multiple marine predators under varying prey availability on the Northeast Newfoundland Coast. Frontiers in Marine Science 4</w:t>
      </w:r>
    </w:p>
    <w:p w14:paraId="0F958F1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Hammill MO, Stenson GB, Doniol-Valcroze T, Mosnier A (2011) Northwest Atlantic harp seals population trends, 1952-2012. DFO Canadian Science Advisory Secretariat Research Document 2011/099</w:t>
      </w:r>
    </w:p>
    <w:p w14:paraId="779FC790" w14:textId="2BF41830"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Hamre J (1994) Biodiversity and exploitation of the main fish stocks in the Norwegian - Barents Sea ecosystem. Biodiversity </w:t>
      </w:r>
      <w:del w:id="638" w:author="Montevecchi, William" w:date="2018-09-09T21:00:00Z">
        <w:r w:rsidDel="00FA60E3">
          <w:rPr>
            <w:rStyle w:val="None"/>
            <w:rFonts w:ascii="Times New Roman" w:hAnsi="Times New Roman"/>
            <w:sz w:val="24"/>
            <w:szCs w:val="24"/>
          </w:rPr>
          <w:delText xml:space="preserve">&amp; </w:delText>
        </w:r>
      </w:del>
      <w:ins w:id="639" w:author="Montevecchi, William" w:date="2018-09-09T21:00:00Z">
        <w:r w:rsidR="00FA60E3">
          <w:rPr>
            <w:rStyle w:val="None"/>
            <w:rFonts w:ascii="Times New Roman" w:hAnsi="Times New Roman"/>
            <w:sz w:val="24"/>
            <w:szCs w:val="24"/>
          </w:rPr>
          <w:t xml:space="preserve">and </w:t>
        </w:r>
      </w:ins>
      <w:r>
        <w:rPr>
          <w:rStyle w:val="None"/>
          <w:rFonts w:ascii="Times New Roman" w:hAnsi="Times New Roman"/>
          <w:sz w:val="24"/>
          <w:szCs w:val="24"/>
        </w:rPr>
        <w:t>Conservation 3:473-492</w:t>
      </w:r>
    </w:p>
    <w:p w14:paraId="47B7C776" w14:textId="4E50B63D"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Haug T, Nilssen K (1995) Ecological implications of harp seals </w:t>
      </w:r>
      <w:r>
        <w:rPr>
          <w:rStyle w:val="None"/>
          <w:rFonts w:ascii="Times New Roman" w:hAnsi="Times New Roman"/>
          <w:i/>
          <w:iCs/>
          <w:sz w:val="24"/>
          <w:szCs w:val="24"/>
        </w:rPr>
        <w:t>Phoca groenlandica</w:t>
      </w:r>
      <w:r>
        <w:rPr>
          <w:rStyle w:val="None"/>
          <w:rFonts w:ascii="Times New Roman" w:hAnsi="Times New Roman"/>
          <w:sz w:val="24"/>
          <w:szCs w:val="24"/>
        </w:rPr>
        <w:t xml:space="preserve"> invasions in northern Norway. In: Schytte Blix A, Walløe L, Ulltang Ø (eds) Whales, seals, fish and man. Elsevier Science</w:t>
      </w:r>
      <w:ins w:id="640" w:author="Montevecchi, William" w:date="2018-09-09T21:00:00Z">
        <w:r w:rsidR="00FA60E3">
          <w:rPr>
            <w:rStyle w:val="None"/>
            <w:rFonts w:ascii="Times New Roman" w:hAnsi="Times New Roman"/>
            <w:sz w:val="24"/>
            <w:szCs w:val="24"/>
          </w:rPr>
          <w:t>, City?</w:t>
        </w:r>
      </w:ins>
      <w:r>
        <w:rPr>
          <w:rStyle w:val="None"/>
          <w:rFonts w:ascii="Times New Roman" w:hAnsi="Times New Roman"/>
          <w:sz w:val="24"/>
          <w:szCs w:val="24"/>
        </w:rPr>
        <w:t xml:space="preserve"> </w:t>
      </w:r>
    </w:p>
    <w:p w14:paraId="706BE64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Head EJH, Pepin P (2010) Spatial and inter-decadal variability in plankton abundance and composition in the Northwest Atlantic (1958–2006). Journal of Plankton Research 32:1633-1648</w:t>
      </w:r>
    </w:p>
    <w:p w14:paraId="766E785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Hop H, Gjøsæter H (2013) Polar cod (</w:t>
      </w:r>
      <w:r>
        <w:rPr>
          <w:rStyle w:val="None"/>
          <w:rFonts w:ascii="Times New Roman" w:hAnsi="Times New Roman"/>
          <w:i/>
          <w:iCs/>
          <w:sz w:val="24"/>
          <w:szCs w:val="24"/>
        </w:rPr>
        <w:t>Boreogadus saida</w:t>
      </w:r>
      <w:r>
        <w:rPr>
          <w:rStyle w:val="None"/>
          <w:rFonts w:ascii="Times New Roman" w:hAnsi="Times New Roman"/>
          <w:sz w:val="24"/>
          <w:szCs w:val="24"/>
        </w:rPr>
        <w:t>) and capelin (</w:t>
      </w:r>
      <w:r>
        <w:rPr>
          <w:rStyle w:val="None"/>
          <w:rFonts w:ascii="Times New Roman" w:hAnsi="Times New Roman"/>
          <w:i/>
          <w:iCs/>
          <w:sz w:val="24"/>
          <w:szCs w:val="24"/>
        </w:rPr>
        <w:t>Mallotus villosus</w:t>
      </w:r>
      <w:r>
        <w:rPr>
          <w:rStyle w:val="None"/>
          <w:rFonts w:ascii="Times New Roman" w:hAnsi="Times New Roman"/>
          <w:sz w:val="24"/>
          <w:szCs w:val="24"/>
        </w:rPr>
        <w:t>) as key species in marine food webs of the Arctic and the Barents Sea. Marine Biology Research 9:878-894</w:t>
      </w:r>
    </w:p>
    <w:p w14:paraId="070BFC0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ICES (2017) Report of the North Western Working Group (NWWG). Copenhagen, Denmark</w:t>
      </w:r>
    </w:p>
    <w:p w14:paraId="71D0383C"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Jangaard PM (1974) The capelin (</w:t>
      </w:r>
      <w:r>
        <w:rPr>
          <w:rStyle w:val="None"/>
          <w:rFonts w:ascii="Times New Roman" w:hAnsi="Times New Roman"/>
          <w:i/>
          <w:iCs/>
          <w:sz w:val="24"/>
          <w:szCs w:val="24"/>
        </w:rPr>
        <w:t>Mallotus villosus</w:t>
      </w:r>
      <w:r>
        <w:rPr>
          <w:rStyle w:val="None"/>
          <w:rFonts w:ascii="Times New Roman" w:hAnsi="Times New Roman"/>
          <w:sz w:val="24"/>
          <w:szCs w:val="24"/>
        </w:rPr>
        <w:t>): biology, distribution, exploitation, utilization, and composition. Bulletin of the Fisheries Research Board of Canada 186:1-70</w:t>
      </w:r>
    </w:p>
    <w:p w14:paraId="5C0A4FA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Jech JM, McQuinn IH (2016) Towards a balanced presentation and objective interpretation of acoustic and trawl survey data, with specific reference to the eastern Scotian Shelf. Canadian Journal of Fisheries and Aquatic Sciences 73:1914-1921</w:t>
      </w:r>
    </w:p>
    <w:p w14:paraId="129DBAD1" w14:textId="096C22F9"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Koen-Alonso M, Pepin P, Mowbray F (2010) Exploring the role of environmental and anthropogenic drivers in the trajectories of core fish species of the Newfoundland-Labrador marine community. </w:t>
      </w:r>
      <w:ins w:id="641" w:author="Montevecchi, William" w:date="2018-09-09T21:01:00Z">
        <w:r w:rsidR="00FA60E3">
          <w:rPr>
            <w:rStyle w:val="None"/>
            <w:rFonts w:ascii="Times New Roman" w:hAnsi="Times New Roman"/>
            <w:sz w:val="24"/>
            <w:szCs w:val="24"/>
          </w:rPr>
          <w:t>journal etc.?</w:t>
        </w:r>
      </w:ins>
    </w:p>
    <w:p w14:paraId="0AB861B4" w14:textId="77777777" w:rsidR="00FA60E3" w:rsidRDefault="003B398F" w:rsidP="00FA60E3">
      <w:pPr>
        <w:pStyle w:val="EndNoteBibliography"/>
        <w:spacing w:line="480" w:lineRule="auto"/>
        <w:ind w:left="720" w:hanging="720"/>
        <w:rPr>
          <w:ins w:id="642" w:author="Montevecchi, William" w:date="2018-09-09T21:05:00Z"/>
          <w:rStyle w:val="None"/>
          <w:rFonts w:ascii="Times New Roman" w:hAnsi="Times New Roman"/>
          <w:sz w:val="24"/>
          <w:szCs w:val="24"/>
        </w:rPr>
      </w:pPr>
      <w:r>
        <w:rPr>
          <w:rStyle w:val="None"/>
          <w:rFonts w:ascii="Times New Roman" w:hAnsi="Times New Roman"/>
          <w:sz w:val="24"/>
          <w:szCs w:val="24"/>
        </w:rPr>
        <w:t>Kristensen K, Nielsen A, Berg CW, Skaug H, Bell BM (2016) TMB: Automatic Differentiation and Laplace Approximation. Journal of Statistical Software 70:1-21</w:t>
      </w:r>
    </w:p>
    <w:p w14:paraId="0551843C" w14:textId="5E88F3AE" w:rsidR="005B526C" w:rsidRPr="00FA60E3" w:rsidRDefault="00FA60E3" w:rsidP="00FA60E3">
      <w:pPr>
        <w:pStyle w:val="EndNoteBibliography"/>
        <w:spacing w:line="480" w:lineRule="auto"/>
        <w:ind w:left="720" w:hanging="720"/>
        <w:rPr>
          <w:rStyle w:val="None"/>
          <w:rFonts w:ascii="Times New Roman" w:hAnsi="Times New Roman" w:cs="Times New Roman"/>
          <w:sz w:val="24"/>
          <w:szCs w:val="24"/>
          <w:rPrChange w:id="643" w:author="Montevecchi, William" w:date="2018-09-09T21:05:00Z">
            <w:rPr>
              <w:rStyle w:val="None"/>
              <w:rFonts w:ascii="Times New Roman" w:eastAsia="Times New Roman" w:hAnsi="Times New Roman" w:cs="Times New Roman"/>
              <w:sz w:val="24"/>
              <w:szCs w:val="24"/>
            </w:rPr>
          </w:rPrChange>
        </w:rPr>
      </w:pPr>
      <w:ins w:id="644" w:author="Montevecchi, William" w:date="2018-09-08T21:03:00Z">
        <w:r w:rsidRPr="00FA60E3">
          <w:rPr>
            <w:rStyle w:val="None"/>
            <w:rFonts w:ascii="Times New Roman" w:hAnsi="Times New Roman" w:cs="Times New Roman"/>
            <w:sz w:val="24"/>
            <w:szCs w:val="24"/>
            <w:highlight w:val="yellow"/>
            <w:rPrChange w:id="645" w:author="Montevecchi, William" w:date="2018-09-09T21:05:00Z">
              <w:rPr>
                <w:rStyle w:val="None"/>
                <w:highlight w:val="yellow"/>
              </w:rPr>
            </w:rPrChange>
          </w:rPr>
          <w:t>Lavigne DM</w:t>
        </w:r>
        <w:r w:rsidR="005B526C" w:rsidRPr="00FA60E3">
          <w:rPr>
            <w:rStyle w:val="None"/>
            <w:rFonts w:ascii="Times New Roman" w:hAnsi="Times New Roman" w:cs="Times New Roman"/>
            <w:sz w:val="24"/>
            <w:szCs w:val="24"/>
            <w:highlight w:val="yellow"/>
            <w:rPrChange w:id="646" w:author="Montevecchi, William" w:date="2018-09-09T21:05:00Z">
              <w:rPr>
                <w:rStyle w:val="None"/>
                <w:rFonts w:ascii="Times New Roman" w:hAnsi="Times New Roman"/>
                <w:sz w:val="24"/>
                <w:szCs w:val="24"/>
              </w:rPr>
            </w:rPrChange>
          </w:rPr>
          <w:t xml:space="preserve"> (1996)</w:t>
        </w:r>
      </w:ins>
      <w:ins w:id="647" w:author="Montevecchi, William" w:date="2018-09-09T21:02:00Z">
        <w:r w:rsidRPr="00FA60E3">
          <w:rPr>
            <w:rFonts w:ascii="Times New Roman" w:hAnsi="Times New Roman" w:cs="Times New Roman"/>
            <w:sz w:val="24"/>
            <w:szCs w:val="24"/>
            <w:lang w:val="en-CA"/>
            <w:rPrChange w:id="648" w:author="Montevecchi, William" w:date="2018-09-09T21:05:00Z">
              <w:rPr>
                <w:lang w:val="en-CA"/>
              </w:rPr>
            </w:rPrChange>
          </w:rPr>
          <w:t>Ecological interactions between marine mammals, commercial</w:t>
        </w:r>
      </w:ins>
      <w:ins w:id="649" w:author="Montevecchi, William" w:date="2018-09-09T21:04:00Z">
        <w:r w:rsidRPr="00FA60E3">
          <w:rPr>
            <w:rFonts w:ascii="Times New Roman" w:hAnsi="Times New Roman" w:cs="Times New Roman"/>
            <w:sz w:val="24"/>
            <w:szCs w:val="24"/>
            <w:lang w:val="en-CA"/>
            <w:rPrChange w:id="650" w:author="Montevecchi, William" w:date="2018-09-09T21:05:00Z">
              <w:rPr>
                <w:lang w:val="en-CA"/>
              </w:rPr>
            </w:rPrChange>
          </w:rPr>
          <w:t xml:space="preserve"> </w:t>
        </w:r>
      </w:ins>
      <w:ins w:id="651" w:author="Montevecchi, William" w:date="2018-09-09T21:02:00Z">
        <w:r w:rsidRPr="00FA60E3">
          <w:rPr>
            <w:rFonts w:ascii="Times New Roman" w:hAnsi="Times New Roman" w:cs="Times New Roman"/>
            <w:sz w:val="24"/>
            <w:szCs w:val="24"/>
            <w:lang w:val="en-CA"/>
            <w:rPrChange w:id="652" w:author="Montevecchi, William" w:date="2018-09-09T21:05:00Z">
              <w:rPr>
                <w:lang w:val="en-CA"/>
              </w:rPr>
            </w:rPrChange>
          </w:rPr>
          <w:t>fisheries and their prey: unraveling the tangled web. In: Montevecchi WA (ed) High</w:t>
        </w:r>
      </w:ins>
      <w:ins w:id="653" w:author="Montevecchi, William" w:date="2018-09-09T21:03:00Z">
        <w:r w:rsidRPr="00FA60E3">
          <w:rPr>
            <w:rFonts w:ascii="Times New Roman" w:hAnsi="Times New Roman" w:cs="Times New Roman"/>
            <w:sz w:val="24"/>
            <w:szCs w:val="24"/>
            <w:lang w:val="en-CA"/>
            <w:rPrChange w:id="654" w:author="Montevecchi, William" w:date="2018-09-09T21:05:00Z">
              <w:rPr>
                <w:lang w:val="en-CA"/>
              </w:rPr>
            </w:rPrChange>
          </w:rPr>
          <w:t xml:space="preserve"> </w:t>
        </w:r>
      </w:ins>
      <w:ins w:id="655" w:author="Montevecchi, William" w:date="2018-09-09T21:02:00Z">
        <w:r w:rsidRPr="00FA60E3">
          <w:rPr>
            <w:rFonts w:ascii="Times New Roman" w:hAnsi="Times New Roman" w:cs="Times New Roman"/>
            <w:sz w:val="24"/>
            <w:szCs w:val="24"/>
            <w:lang w:val="en-CA"/>
            <w:rPrChange w:id="656" w:author="Montevecchi, William" w:date="2018-09-09T21:05:00Z">
              <w:rPr>
                <w:lang w:val="en-CA"/>
              </w:rPr>
            </w:rPrChange>
          </w:rPr>
          <w:t>latitud</w:t>
        </w:r>
      </w:ins>
      <w:ins w:id="657" w:author="Montevecchi, William" w:date="2018-09-09T21:04:00Z">
        <w:r w:rsidRPr="00FA60E3">
          <w:rPr>
            <w:rFonts w:ascii="Times New Roman" w:hAnsi="Times New Roman" w:cs="Times New Roman"/>
            <w:sz w:val="24"/>
            <w:szCs w:val="24"/>
            <w:lang w:val="en-CA"/>
            <w:rPrChange w:id="658" w:author="Montevecchi, William" w:date="2018-09-09T21:05:00Z">
              <w:rPr>
                <w:lang w:val="en-CA"/>
              </w:rPr>
            </w:rPrChange>
          </w:rPr>
          <w:t xml:space="preserve">e </w:t>
        </w:r>
      </w:ins>
      <w:ins w:id="659" w:author="Montevecchi, William" w:date="2018-09-09T21:02:00Z">
        <w:r w:rsidRPr="00FA60E3">
          <w:rPr>
            <w:rFonts w:ascii="Times New Roman" w:hAnsi="Times New Roman" w:cs="Times New Roman"/>
            <w:sz w:val="24"/>
            <w:szCs w:val="24"/>
            <w:lang w:val="en-CA"/>
            <w:rPrChange w:id="660" w:author="Montevecchi, William" w:date="2018-09-09T21:05:00Z">
              <w:rPr>
                <w:lang w:val="en-CA"/>
              </w:rPr>
            </w:rPrChange>
          </w:rPr>
          <w:t>seabirds. 4. Trophic relationships and energetics of endotherms in cold ocea</w:t>
        </w:r>
      </w:ins>
      <w:ins w:id="661" w:author="Montevecchi, William" w:date="2018-09-09T21:03:00Z">
        <w:r w:rsidRPr="00FA60E3">
          <w:rPr>
            <w:rFonts w:ascii="Times New Roman" w:hAnsi="Times New Roman" w:cs="Times New Roman"/>
            <w:sz w:val="24"/>
            <w:szCs w:val="24"/>
            <w:lang w:val="en-CA"/>
            <w:rPrChange w:id="662" w:author="Montevecchi, William" w:date="2018-09-09T21:05:00Z">
              <w:rPr>
                <w:lang w:val="en-CA"/>
              </w:rPr>
            </w:rPrChange>
          </w:rPr>
          <w:t xml:space="preserve"> </w:t>
        </w:r>
      </w:ins>
      <w:ins w:id="663" w:author="Montevecchi, William" w:date="2018-09-09T21:02:00Z">
        <w:r w:rsidRPr="00FA60E3">
          <w:rPr>
            <w:rFonts w:ascii="Times New Roman" w:hAnsi="Times New Roman" w:cs="Times New Roman"/>
            <w:sz w:val="24"/>
            <w:szCs w:val="24"/>
            <w:lang w:val="en-CA"/>
            <w:rPrChange w:id="664" w:author="Montevecchi, William" w:date="2018-09-09T21:05:00Z">
              <w:rPr>
                <w:lang w:val="en-CA"/>
              </w:rPr>
            </w:rPrChange>
          </w:rPr>
          <w:t>systems. Can</w:t>
        </w:r>
      </w:ins>
      <w:ins w:id="665" w:author="Montevecchi, William" w:date="2018-09-09T21:04:00Z">
        <w:r w:rsidRPr="00FA60E3">
          <w:rPr>
            <w:rFonts w:ascii="Times New Roman" w:hAnsi="Times New Roman" w:cs="Times New Roman"/>
            <w:sz w:val="24"/>
            <w:szCs w:val="24"/>
            <w:lang w:val="en-CA"/>
            <w:rPrChange w:id="666" w:author="Montevecchi, William" w:date="2018-09-09T21:05:00Z">
              <w:rPr>
                <w:lang w:val="en-CA"/>
              </w:rPr>
            </w:rPrChange>
          </w:rPr>
          <w:t>adian</w:t>
        </w:r>
      </w:ins>
      <w:ins w:id="667" w:author="Montevecchi, William" w:date="2018-09-09T21:02:00Z">
        <w:r w:rsidRPr="00FA60E3">
          <w:rPr>
            <w:rFonts w:ascii="Times New Roman" w:hAnsi="Times New Roman" w:cs="Times New Roman"/>
            <w:sz w:val="24"/>
            <w:szCs w:val="24"/>
            <w:lang w:val="en-CA"/>
            <w:rPrChange w:id="668" w:author="Montevecchi, William" w:date="2018-09-09T21:05:00Z">
              <w:rPr>
                <w:lang w:val="en-CA"/>
              </w:rPr>
            </w:rPrChange>
          </w:rPr>
          <w:t xml:space="preserve"> Spec</w:t>
        </w:r>
      </w:ins>
      <w:ins w:id="669" w:author="Montevecchi, William" w:date="2018-09-09T21:04:00Z">
        <w:r w:rsidRPr="00FA60E3">
          <w:rPr>
            <w:rFonts w:ascii="Times New Roman" w:hAnsi="Times New Roman" w:cs="Times New Roman"/>
            <w:sz w:val="24"/>
            <w:szCs w:val="24"/>
            <w:lang w:val="en-CA"/>
            <w:rPrChange w:id="670" w:author="Montevecchi, William" w:date="2018-09-09T21:05:00Z">
              <w:rPr>
                <w:lang w:val="en-CA"/>
              </w:rPr>
            </w:rPrChange>
          </w:rPr>
          <w:t>ial</w:t>
        </w:r>
      </w:ins>
      <w:ins w:id="671" w:author="Montevecchi, William" w:date="2018-09-09T21:02:00Z">
        <w:r w:rsidRPr="00FA60E3">
          <w:rPr>
            <w:rFonts w:ascii="Times New Roman" w:hAnsi="Times New Roman" w:cs="Times New Roman"/>
            <w:sz w:val="24"/>
            <w:szCs w:val="24"/>
            <w:lang w:val="en-CA"/>
            <w:rPrChange w:id="672" w:author="Montevecchi, William" w:date="2018-09-09T21:05:00Z">
              <w:rPr>
                <w:lang w:val="en-CA"/>
              </w:rPr>
            </w:rPrChange>
          </w:rPr>
          <w:t xml:space="preserve"> Publ</w:t>
        </w:r>
      </w:ins>
      <w:ins w:id="673" w:author="Montevecchi, William" w:date="2018-09-09T21:04:00Z">
        <w:r w:rsidRPr="00FA60E3">
          <w:rPr>
            <w:rFonts w:ascii="Times New Roman" w:hAnsi="Times New Roman" w:cs="Times New Roman"/>
            <w:sz w:val="24"/>
            <w:szCs w:val="24"/>
            <w:lang w:val="en-CA"/>
            <w:rPrChange w:id="674" w:author="Montevecchi, William" w:date="2018-09-09T21:05:00Z">
              <w:rPr>
                <w:lang w:val="en-CA"/>
              </w:rPr>
            </w:rPrChange>
          </w:rPr>
          <w:t>ication of</w:t>
        </w:r>
      </w:ins>
      <w:ins w:id="675" w:author="Montevecchi, William" w:date="2018-09-09T21:02:00Z">
        <w:r w:rsidRPr="00FA60E3">
          <w:rPr>
            <w:rFonts w:ascii="Times New Roman" w:hAnsi="Times New Roman" w:cs="Times New Roman"/>
            <w:sz w:val="24"/>
            <w:szCs w:val="24"/>
            <w:lang w:val="en-CA"/>
            <w:rPrChange w:id="676" w:author="Montevecchi, William" w:date="2018-09-09T21:05:00Z">
              <w:rPr>
                <w:lang w:val="en-CA"/>
              </w:rPr>
            </w:rPrChange>
          </w:rPr>
          <w:t xml:space="preserve"> Fish</w:t>
        </w:r>
      </w:ins>
      <w:ins w:id="677" w:author="Montevecchi, William" w:date="2018-09-09T21:04:00Z">
        <w:r w:rsidRPr="00FA60E3">
          <w:rPr>
            <w:rFonts w:ascii="Times New Roman" w:hAnsi="Times New Roman" w:cs="Times New Roman"/>
            <w:sz w:val="24"/>
            <w:szCs w:val="24"/>
            <w:lang w:val="en-CA"/>
            <w:rPrChange w:id="678" w:author="Montevecchi, William" w:date="2018-09-09T21:05:00Z">
              <w:rPr>
                <w:lang w:val="en-CA"/>
              </w:rPr>
            </w:rPrChange>
          </w:rPr>
          <w:t>eries and</w:t>
        </w:r>
      </w:ins>
      <w:ins w:id="679" w:author="Montevecchi, William" w:date="2018-09-09T21:02:00Z">
        <w:r w:rsidRPr="00FA60E3">
          <w:rPr>
            <w:rFonts w:ascii="Times New Roman" w:hAnsi="Times New Roman" w:cs="Times New Roman"/>
            <w:sz w:val="24"/>
            <w:szCs w:val="24"/>
            <w:lang w:val="en-CA"/>
            <w:rPrChange w:id="680" w:author="Montevecchi, William" w:date="2018-09-09T21:05:00Z">
              <w:rPr>
                <w:lang w:val="en-CA"/>
              </w:rPr>
            </w:rPrChange>
          </w:rPr>
          <w:t xml:space="preserve"> Aquat</w:t>
        </w:r>
      </w:ins>
      <w:ins w:id="681" w:author="Montevecchi, William" w:date="2018-09-09T21:04:00Z">
        <w:r w:rsidRPr="00FA60E3">
          <w:rPr>
            <w:rFonts w:ascii="Times New Roman" w:hAnsi="Times New Roman" w:cs="Times New Roman"/>
            <w:sz w:val="24"/>
            <w:szCs w:val="24"/>
            <w:lang w:val="en-CA"/>
            <w:rPrChange w:id="682" w:author="Montevecchi, William" w:date="2018-09-09T21:05:00Z">
              <w:rPr>
                <w:lang w:val="en-CA"/>
              </w:rPr>
            </w:rPrChange>
          </w:rPr>
          <w:t>ic</w:t>
        </w:r>
      </w:ins>
      <w:ins w:id="683" w:author="Montevecchi, William" w:date="2018-09-09T21:02:00Z">
        <w:r w:rsidRPr="00FA60E3">
          <w:rPr>
            <w:rFonts w:ascii="Times New Roman" w:hAnsi="Times New Roman" w:cs="Times New Roman"/>
            <w:sz w:val="24"/>
            <w:szCs w:val="24"/>
            <w:lang w:val="en-CA"/>
            <w:rPrChange w:id="684" w:author="Montevecchi, William" w:date="2018-09-09T21:05:00Z">
              <w:rPr>
                <w:lang w:val="en-CA"/>
              </w:rPr>
            </w:rPrChange>
          </w:rPr>
          <w:t xml:space="preserve"> Sci</w:t>
        </w:r>
      </w:ins>
      <w:ins w:id="685" w:author="Montevecchi, William" w:date="2018-09-09T21:05:00Z">
        <w:r w:rsidRPr="00FA60E3">
          <w:rPr>
            <w:rFonts w:ascii="Times New Roman" w:hAnsi="Times New Roman" w:cs="Times New Roman"/>
            <w:sz w:val="24"/>
            <w:szCs w:val="24"/>
            <w:lang w:val="en-CA"/>
            <w:rPrChange w:id="686" w:author="Montevecchi, William" w:date="2018-09-09T21:05:00Z">
              <w:rPr>
                <w:lang w:val="en-CA"/>
              </w:rPr>
            </w:rPrChange>
          </w:rPr>
          <w:t>ences</w:t>
        </w:r>
      </w:ins>
      <w:ins w:id="687" w:author="Montevecchi, William" w:date="2018-09-09T21:02:00Z">
        <w:r w:rsidRPr="00FA60E3">
          <w:rPr>
            <w:rFonts w:ascii="Times New Roman" w:hAnsi="Times New Roman" w:cs="Times New Roman"/>
            <w:sz w:val="24"/>
            <w:szCs w:val="24"/>
            <w:lang w:val="en-CA"/>
            <w:rPrChange w:id="688" w:author="Montevecchi, William" w:date="2018-09-09T21:05:00Z">
              <w:rPr>
                <w:lang w:val="en-CA"/>
              </w:rPr>
            </w:rPrChange>
          </w:rPr>
          <w:t xml:space="preserve"> 91:59–71</w:t>
        </w:r>
      </w:ins>
    </w:p>
    <w:p w14:paraId="5BC71C2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Leggett WC, Frank KT, Carscadden JE (1984) Meteorological and hydrographic regulation of year-class strength in capelin (</w:t>
      </w:r>
      <w:r>
        <w:rPr>
          <w:rStyle w:val="None"/>
          <w:rFonts w:ascii="Times New Roman" w:hAnsi="Times New Roman"/>
          <w:i/>
          <w:iCs/>
          <w:sz w:val="24"/>
          <w:szCs w:val="24"/>
        </w:rPr>
        <w:t>Mallotus villosus</w:t>
      </w:r>
      <w:r>
        <w:rPr>
          <w:rStyle w:val="None"/>
          <w:rFonts w:ascii="Times New Roman" w:hAnsi="Times New Roman"/>
          <w:sz w:val="24"/>
          <w:szCs w:val="24"/>
        </w:rPr>
        <w:t>). Canadian Journal of Fisheries and Aquatic Sciences 41:1193-1201</w:t>
      </w:r>
    </w:p>
    <w:p w14:paraId="008FA2B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(1987) Interactions between Atlantic cod (</w:t>
      </w:r>
      <w:r>
        <w:rPr>
          <w:rStyle w:val="None"/>
          <w:rFonts w:ascii="Times New Roman" w:hAnsi="Times New Roman"/>
          <w:i/>
          <w:iCs/>
          <w:sz w:val="24"/>
          <w:szCs w:val="24"/>
        </w:rPr>
        <w:t>Gadus morhua</w:t>
      </w:r>
      <w:r>
        <w:rPr>
          <w:rStyle w:val="None"/>
          <w:rFonts w:ascii="Times New Roman" w:hAnsi="Times New Roman"/>
          <w:sz w:val="24"/>
          <w:szCs w:val="24"/>
        </w:rPr>
        <w:t>) and capelin (</w:t>
      </w:r>
      <w:r>
        <w:rPr>
          <w:rStyle w:val="None"/>
          <w:rFonts w:ascii="Times New Roman" w:hAnsi="Times New Roman"/>
          <w:i/>
          <w:iCs/>
          <w:sz w:val="24"/>
          <w:szCs w:val="24"/>
        </w:rPr>
        <w:t>Mallotus villosus</w:t>
      </w:r>
      <w:r>
        <w:rPr>
          <w:rStyle w:val="None"/>
          <w:rFonts w:ascii="Times New Roman" w:hAnsi="Times New Roman"/>
          <w:sz w:val="24"/>
          <w:szCs w:val="24"/>
        </w:rPr>
        <w:t>) off Labrador and eastern Newfoundland: a review. Canadian Technical Report in Fisheries and Aquatic Sciences 1567:1-37</w:t>
      </w:r>
    </w:p>
    <w:p w14:paraId="21630AB3"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(1991) Interannual variability in predation by cod (</w:t>
      </w:r>
      <w:r>
        <w:rPr>
          <w:rStyle w:val="None"/>
          <w:rFonts w:ascii="Times New Roman" w:hAnsi="Times New Roman"/>
          <w:i/>
          <w:iCs/>
          <w:sz w:val="24"/>
          <w:szCs w:val="24"/>
        </w:rPr>
        <w:t>Gadus morhua</w:t>
      </w:r>
      <w:r>
        <w:rPr>
          <w:rStyle w:val="None"/>
          <w:rFonts w:ascii="Times New Roman" w:hAnsi="Times New Roman"/>
          <w:sz w:val="24"/>
          <w:szCs w:val="24"/>
        </w:rPr>
        <w:t>) on capelin (</w:t>
      </w:r>
      <w:r>
        <w:rPr>
          <w:rStyle w:val="None"/>
          <w:rFonts w:ascii="Times New Roman" w:hAnsi="Times New Roman"/>
          <w:i/>
          <w:iCs/>
          <w:sz w:val="24"/>
          <w:szCs w:val="24"/>
        </w:rPr>
        <w:t>Mallotus villosus</w:t>
      </w:r>
      <w:r>
        <w:rPr>
          <w:rStyle w:val="None"/>
          <w:rFonts w:ascii="Times New Roman" w:hAnsi="Times New Roman"/>
          <w:sz w:val="24"/>
          <w:szCs w:val="24"/>
        </w:rPr>
        <w:t>) and other prey off southern Labrador and northeastern Newfoundland. ICES Marine Science Symposia 193:133-146</w:t>
      </w:r>
    </w:p>
    <w:p w14:paraId="6F9E26EE" w14:textId="46AC0282"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Brattey J, Cadigan NG, Healey BP, Murphy EF (2005) An assessment of the cod (</w:t>
      </w:r>
      <w:r>
        <w:rPr>
          <w:rStyle w:val="None"/>
          <w:rFonts w:ascii="Times New Roman" w:hAnsi="Times New Roman"/>
          <w:i/>
          <w:iCs/>
          <w:sz w:val="24"/>
          <w:szCs w:val="24"/>
        </w:rPr>
        <w:t>Gadus morhua</w:t>
      </w:r>
      <w:r>
        <w:rPr>
          <w:rStyle w:val="None"/>
          <w:rFonts w:ascii="Times New Roman" w:hAnsi="Times New Roman"/>
          <w:sz w:val="24"/>
          <w:szCs w:val="24"/>
        </w:rPr>
        <w:t xml:space="preserve">) stock in the NAFO Divisions 2J3KL in March 2005. </w:t>
      </w:r>
      <w:ins w:id="689" w:author="Montevecchi, William" w:date="2018-09-09T21:06:00Z">
        <w:r w:rsidR="00FA60E3">
          <w:rPr>
            <w:rStyle w:val="None"/>
            <w:rFonts w:ascii="Times New Roman" w:hAnsi="Times New Roman"/>
            <w:sz w:val="24"/>
            <w:szCs w:val="24"/>
          </w:rPr>
          <w:t>source?</w:t>
        </w:r>
      </w:ins>
    </w:p>
    <w:p w14:paraId="21485CC1" w14:textId="4FE9174F"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Lilly GR, Davis DJ (1993) Changes in the distribution of capelin in Divisions 2J, 3K and 3L in the autumns of recent years, as inferred from bottom-trawl by-catches and cod stomachs examinations. NAFO SCR Doc </w:t>
      </w:r>
      <w:ins w:id="690" w:author="Montevecchi, William" w:date="2018-09-09T21:06:00Z">
        <w:r w:rsidR="00FA60E3">
          <w:rPr>
            <w:rStyle w:val="None"/>
            <w:rFonts w:ascii="Times New Roman" w:hAnsi="Times New Roman"/>
            <w:sz w:val="24"/>
            <w:szCs w:val="24"/>
          </w:rPr>
          <w:t xml:space="preserve">&lt;-- write out </w:t>
        </w:r>
      </w:ins>
      <w:r>
        <w:rPr>
          <w:rStyle w:val="None"/>
          <w:rFonts w:ascii="Times New Roman" w:hAnsi="Times New Roman"/>
          <w:sz w:val="24"/>
          <w:szCs w:val="24"/>
        </w:rPr>
        <w:t>93/54</w:t>
      </w:r>
    </w:p>
    <w:p w14:paraId="701B23B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Lilly GR, Hop H, Stansbury DE, Bishop CA (1994) Distribution and abundance of polar cod (</w:t>
      </w:r>
      <w:r>
        <w:rPr>
          <w:rStyle w:val="None"/>
          <w:rFonts w:ascii="Times New Roman" w:hAnsi="Times New Roman"/>
          <w:i/>
          <w:iCs/>
          <w:sz w:val="24"/>
          <w:szCs w:val="24"/>
        </w:rPr>
        <w:t>Boreogadus saida</w:t>
      </w:r>
      <w:r>
        <w:rPr>
          <w:rStyle w:val="None"/>
          <w:rFonts w:ascii="Times New Roman" w:hAnsi="Times New Roman"/>
          <w:sz w:val="24"/>
          <w:szCs w:val="24"/>
        </w:rPr>
        <w:t>) off southern Labrador and eastern Newfoundland. ICES CM 0:6</w:t>
      </w:r>
    </w:p>
    <w:p w14:paraId="5C3607E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Lilly GR, Parsons DG, Kulka DW (2000) Was the increase in shrimp biomass on the northeast Newfoundland shelf a consequence of a release in predation pressure from cod? Journal of Northwest Atlantic Fishery Science 27:45-61</w:t>
      </w:r>
    </w:p>
    <w:p w14:paraId="1FD9523A" w14:textId="37C9A446"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McQuinn IH (2009) Pelagic fish outburst or suprabenthic habitat occupation: </w:t>
      </w:r>
      <w:del w:id="691" w:author="Montevecchi, William" w:date="2018-09-09T21:06:00Z">
        <w:r w:rsidDel="00FA60E3">
          <w:rPr>
            <w:rStyle w:val="None"/>
            <w:rFonts w:ascii="Times New Roman" w:hAnsi="Times New Roman"/>
            <w:sz w:val="24"/>
            <w:szCs w:val="24"/>
          </w:rPr>
          <w:delText xml:space="preserve">legacy </w:delText>
        </w:r>
      </w:del>
      <w:ins w:id="692" w:author="Montevecchi, William" w:date="2018-09-09T21:06:00Z">
        <w:r w:rsidR="00FA60E3">
          <w:rPr>
            <w:rStyle w:val="None"/>
            <w:rFonts w:ascii="Times New Roman" w:hAnsi="Times New Roman"/>
            <w:sz w:val="24"/>
            <w:szCs w:val="24"/>
          </w:rPr>
          <w:t xml:space="preserve">Legacy </w:t>
        </w:r>
      </w:ins>
      <w:r>
        <w:rPr>
          <w:rStyle w:val="None"/>
          <w:rFonts w:ascii="Times New Roman" w:hAnsi="Times New Roman"/>
          <w:sz w:val="24"/>
          <w:szCs w:val="24"/>
        </w:rPr>
        <w:t>of the Atlantic cod (</w:t>
      </w:r>
      <w:r>
        <w:rPr>
          <w:rStyle w:val="None"/>
          <w:rFonts w:ascii="Times New Roman" w:hAnsi="Times New Roman"/>
          <w:i/>
          <w:iCs/>
          <w:sz w:val="24"/>
          <w:szCs w:val="24"/>
        </w:rPr>
        <w:t>Gadus morhua</w:t>
      </w:r>
      <w:r>
        <w:rPr>
          <w:rStyle w:val="None"/>
          <w:rFonts w:ascii="Times New Roman" w:hAnsi="Times New Roman"/>
          <w:sz w:val="24"/>
          <w:szCs w:val="24"/>
        </w:rPr>
        <w:t>) collapse in eastern Canada. Canadian Journal of Fisheries and Aquatic Sciences 66:2256-2262</w:t>
      </w:r>
    </w:p>
    <w:p w14:paraId="6F344ED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shd w:val="clear" w:color="auto" w:fill="FFFF00"/>
        </w:rPr>
        <w:t>Miller DS, Carscadden, JE (1984) Capelin acoustic biomass survey for NAFO Division 2J3K, October 1983. Canadian Atlantic Fisheries Scientific Advisory Committee Research Document 84/79</w:t>
      </w:r>
    </w:p>
    <w:p w14:paraId="44C16AC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(1992) Observations and studies on SA2 + Div. 3K capelin in 1991. Canadian Atlantic Fisheries Scientific Advisory Committee Research Document 92/15</w:t>
      </w:r>
    </w:p>
    <w:p w14:paraId="4B2ABBB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(1993) Observations and studies on SA2 + Div. 3K capelin in 1992. Canadian Atlantic Fisheries Scientific Advisory Committee Research Document 93/10</w:t>
      </w:r>
    </w:p>
    <w:p w14:paraId="41716B9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(1994)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2J3KL in the autumn of 1993.  Capelin in SA2 + Div 3KL DFO Atlantic Fisheries Research Document 94/18</w:t>
      </w:r>
    </w:p>
    <w:p w14:paraId="3739A4EC"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(1995)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2J3KL in the Autumn of 1994.  Capelin in SA2 + Div 3KL DFO Atlantic Fisheries Research Document 95/70</w:t>
      </w:r>
    </w:p>
    <w:p w14:paraId="3978D17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Miller DS (1997) Results from an acoustic survey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Divisions 3KL in the spring of 1996.  Capelin in SA2 + Div 3KL DFO Atlantic Fisheries Research Document 97/29</w:t>
      </w:r>
    </w:p>
    <w:p w14:paraId="6B09ADD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Miller DS, Lilly GR (1991) Observations and studies on SA2 + Div. 3K capelin in 1991. Canadian Atlantic Fisheries Scientific Advisory Committee Research Document 91/11</w:t>
      </w:r>
    </w:p>
    <w:p w14:paraId="6D5F97A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Montevecchi WA (2007) Binary dietary responses of northern gannets </w:t>
      </w:r>
      <w:r>
        <w:rPr>
          <w:rStyle w:val="None"/>
          <w:rFonts w:ascii="Times New Roman" w:hAnsi="Times New Roman"/>
          <w:i/>
          <w:iCs/>
          <w:sz w:val="24"/>
          <w:szCs w:val="24"/>
        </w:rPr>
        <w:t>Sula bassana</w:t>
      </w:r>
      <w:r>
        <w:rPr>
          <w:rStyle w:val="None"/>
          <w:rFonts w:ascii="Times New Roman" w:hAnsi="Times New Roman"/>
          <w:sz w:val="24"/>
          <w:szCs w:val="24"/>
        </w:rPr>
        <w:t xml:space="preserve"> indicate changing food web and oceanographic conditions. Marine Ecology Progress Series 352:213-220</w:t>
      </w:r>
    </w:p>
    <w:p w14:paraId="0749CD7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Montevecchi WA, Myers RA (1992) Monitoring fluctuations in pelagic fish availability with seabirds. Canadian Atlantic Fisheries Scientific Advisory Committee Research Document 92/94</w:t>
      </w:r>
    </w:p>
    <w:p w14:paraId="355D1CF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Montevecchi WA, Myers RA (1997) Centurial and decadal oceanographic influences on changes in Northern Gannet populations and diets in the Northwest Atlantic: Implications for climate change. ICES Journal of Marine Science 54:608-614</w:t>
      </w:r>
    </w:p>
    <w:p w14:paraId="502BE593"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Morgan MJ, Koen-Alonso M, Rideout RM, Buren AD, Maddock Parsons D (2017) Growth and condition in relation to the lack of recovery of northern cod. ICES Journal of Marine Science:fsx166-fsx166</w:t>
      </w:r>
    </w:p>
    <w:p w14:paraId="3F130FB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Mowbray F (2002) Changes in the vertical distribution of capelin (</w:t>
      </w:r>
      <w:r>
        <w:rPr>
          <w:rStyle w:val="None"/>
          <w:rFonts w:ascii="Times New Roman" w:hAnsi="Times New Roman"/>
          <w:i/>
          <w:iCs/>
          <w:sz w:val="24"/>
          <w:szCs w:val="24"/>
        </w:rPr>
        <w:t>Mallotus villosus</w:t>
      </w:r>
      <w:r>
        <w:rPr>
          <w:rStyle w:val="None"/>
          <w:rFonts w:ascii="Times New Roman" w:hAnsi="Times New Roman"/>
          <w:sz w:val="24"/>
          <w:szCs w:val="24"/>
        </w:rPr>
        <w:t>) off Newfoundland. ICES Journal of Marine Science 59:942-949</w:t>
      </w:r>
    </w:p>
    <w:p w14:paraId="594DEA97"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Mowbray F (2014) Recent spring offshore acoustic survey results for capelin, </w:t>
      </w:r>
      <w:r>
        <w:rPr>
          <w:rStyle w:val="None"/>
          <w:rFonts w:ascii="Times New Roman" w:hAnsi="Times New Roman"/>
          <w:i/>
          <w:iCs/>
          <w:sz w:val="24"/>
          <w:szCs w:val="24"/>
        </w:rPr>
        <w:t>Mallotus villosus</w:t>
      </w:r>
      <w:r>
        <w:rPr>
          <w:rStyle w:val="None"/>
          <w:rFonts w:ascii="Times New Roman" w:hAnsi="Times New Roman"/>
          <w:sz w:val="24"/>
          <w:szCs w:val="24"/>
        </w:rPr>
        <w:t>, in NAFO Division 3L. DFO Canadian Science Advisory Secretariat Research Document 2013/040</w:t>
      </w:r>
    </w:p>
    <w:p w14:paraId="1D2D9546"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Mullowney D, Maillet G, Dawe E, Rose G, Rowe S (2016) Spawning delays of northern capelin (</w:t>
      </w:r>
      <w:r>
        <w:rPr>
          <w:rStyle w:val="None"/>
          <w:rFonts w:ascii="Times New Roman" w:hAnsi="Times New Roman"/>
          <w:i/>
          <w:iCs/>
          <w:sz w:val="24"/>
          <w:szCs w:val="24"/>
        </w:rPr>
        <w:t>Mallotus villosus</w:t>
      </w:r>
      <w:r>
        <w:rPr>
          <w:rStyle w:val="None"/>
          <w:rFonts w:ascii="Times New Roman" w:hAnsi="Times New Roman"/>
          <w:sz w:val="24"/>
          <w:szCs w:val="24"/>
        </w:rPr>
        <w:t>) and recovery dynamics: A mismatch with ice-mediated spring bloom? Progress in Oceanography 141:144-152</w:t>
      </w:r>
    </w:p>
    <w:p w14:paraId="78C45FE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Mullowney DRJ, Rose GA (2014) Is recovery of northern cod limited by poor feeding? The capelin hypothesis revisited. ICES Journal of Marine Science: Journal du Conseil</w:t>
      </w:r>
    </w:p>
    <w:p w14:paraId="20A08AC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Munafò MR, Davey Smith G (2018) Robust research needs many lines of evidence. Nature 553:399-401</w:t>
      </w:r>
    </w:p>
    <w:p w14:paraId="49F87DA9"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Murphy HM, Pepin P, Robert D (2018) Re-visiting the drivers of capelin recruitment in Newfoundland since 1991. Fisheries Research 200:1-10</w:t>
      </w:r>
    </w:p>
    <w:p w14:paraId="5CF98AE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 (1996) The relationship between oceanographic conditions in the 1990s and changes in spawning behaviour, growth and early life history of capelin (M</w:t>
      </w:r>
      <w:r>
        <w:rPr>
          <w:rStyle w:val="None"/>
          <w:rFonts w:ascii="Times New Roman" w:hAnsi="Times New Roman"/>
          <w:i/>
          <w:iCs/>
          <w:sz w:val="24"/>
          <w:szCs w:val="24"/>
        </w:rPr>
        <w:t>allotus villosus)</w:t>
      </w:r>
      <w:r>
        <w:rPr>
          <w:rStyle w:val="None"/>
          <w:rFonts w:ascii="Times New Roman" w:hAnsi="Times New Roman"/>
          <w:sz w:val="24"/>
          <w:szCs w:val="24"/>
        </w:rPr>
        <w:t>. NAFO Sci Coun Studies 24:55-68</w:t>
      </w:r>
    </w:p>
    <w:p w14:paraId="6C5340F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(1997) Results of the 1996 aerial survey of capelin (</w:t>
      </w:r>
      <w:r>
        <w:rPr>
          <w:rStyle w:val="None"/>
          <w:rFonts w:ascii="Times New Roman" w:hAnsi="Times New Roman"/>
          <w:i/>
          <w:iCs/>
          <w:sz w:val="24"/>
          <w:szCs w:val="24"/>
        </w:rPr>
        <w:t>Mallotus villosus</w:t>
      </w:r>
      <w:r>
        <w:rPr>
          <w:rStyle w:val="None"/>
          <w:rFonts w:ascii="Times New Roman" w:hAnsi="Times New Roman"/>
          <w:sz w:val="24"/>
          <w:szCs w:val="24"/>
        </w:rPr>
        <w:t>) schools.  Capelin in SA2 + Div 3KL DFO Atlantic Fisheries Research Document, 97/29</w:t>
      </w:r>
    </w:p>
    <w:p w14:paraId="50F1587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Mowbray F (2014) Capelin (</w:t>
      </w:r>
      <w:r>
        <w:rPr>
          <w:rStyle w:val="None"/>
          <w:rFonts w:ascii="Times New Roman" w:hAnsi="Times New Roman"/>
          <w:i/>
          <w:iCs/>
          <w:sz w:val="24"/>
          <w:szCs w:val="24"/>
        </w:rPr>
        <w:t>Mallotus villosus)</w:t>
      </w:r>
      <w:r>
        <w:rPr>
          <w:rStyle w:val="None"/>
          <w:rFonts w:ascii="Times New Roman" w:hAnsi="Times New Roman"/>
          <w:sz w:val="24"/>
          <w:szCs w:val="24"/>
        </w:rPr>
        <w:t xml:space="preserve"> recruitment indices in NAFO Division 3KL. DFO Canadian Science Advisory Secretariat Research Document 2013/091</w:t>
      </w:r>
    </w:p>
    <w:p w14:paraId="55DCBC4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Nakashima BS, Wheeler JP (2002) Capelin (</w:t>
      </w:r>
      <w:r>
        <w:rPr>
          <w:rStyle w:val="None"/>
          <w:rFonts w:ascii="Times New Roman" w:hAnsi="Times New Roman"/>
          <w:i/>
          <w:iCs/>
          <w:sz w:val="24"/>
          <w:szCs w:val="24"/>
        </w:rPr>
        <w:t>Mallotus villosus</w:t>
      </w:r>
      <w:r>
        <w:rPr>
          <w:rStyle w:val="None"/>
          <w:rFonts w:ascii="Times New Roman" w:hAnsi="Times New Roman"/>
          <w:sz w:val="24"/>
          <w:szCs w:val="24"/>
        </w:rPr>
        <w:t>) spawning behaviour in Newfoundland waters - the interaction between beach and demersal spawning. ICES Journal of Marine Science 59:909-916</w:t>
      </w:r>
    </w:p>
    <w:p w14:paraId="1030D0B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Neville V, Rose GA, Rowe S, Jamieson R, Piercey G (2018) Otolith chemistry and redistributions of northern cod: evidence of Smith Sound-Bonavista Corridor connectivity. Canadian Journal of Fisheries and Aquatic Sciences</w:t>
      </w:r>
    </w:p>
    <w:p w14:paraId="3BC37776" w14:textId="3C501520"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Nilssen KT, Haug T, Øritsland T, Lindblom L, Kjellqwist SA (1998) Invasions of harp seals </w:t>
      </w:r>
      <w:r>
        <w:rPr>
          <w:rStyle w:val="None"/>
          <w:rFonts w:ascii="Times New Roman" w:hAnsi="Times New Roman"/>
          <w:i/>
          <w:iCs/>
          <w:sz w:val="24"/>
          <w:szCs w:val="24"/>
        </w:rPr>
        <w:t>Phoca groenlandica</w:t>
      </w:r>
      <w:r>
        <w:rPr>
          <w:rStyle w:val="None"/>
          <w:rFonts w:ascii="Times New Roman" w:hAnsi="Times New Roman"/>
          <w:sz w:val="24"/>
          <w:szCs w:val="24"/>
        </w:rPr>
        <w:t xml:space="preserve"> Erxleben to coastal waters of </w:t>
      </w:r>
      <w:del w:id="693" w:author="Montevecchi, William" w:date="2018-09-09T21:09:00Z">
        <w:r w:rsidDel="00E960E7">
          <w:rPr>
            <w:rStyle w:val="None"/>
            <w:rFonts w:ascii="Times New Roman" w:hAnsi="Times New Roman"/>
            <w:sz w:val="24"/>
            <w:szCs w:val="24"/>
          </w:rPr>
          <w:delText xml:space="preserve">nor </w:delText>
        </w:r>
      </w:del>
      <w:ins w:id="694" w:author="Montevecchi, William" w:date="2018-09-09T21:09:00Z">
        <w:r w:rsidR="00E960E7">
          <w:rPr>
            <w:rStyle w:val="None"/>
            <w:rFonts w:ascii="Times New Roman" w:hAnsi="Times New Roman"/>
            <w:sz w:val="24"/>
            <w:szCs w:val="24"/>
          </w:rPr>
          <w:t>Nor</w:t>
        </w:r>
      </w:ins>
      <w:r>
        <w:rPr>
          <w:rStyle w:val="None"/>
          <w:rFonts w:ascii="Times New Roman" w:hAnsi="Times New Roman"/>
          <w:sz w:val="24"/>
          <w:szCs w:val="24"/>
        </w:rPr>
        <w:t>way in 1995: Ecological and demographic implications. Sarsia 83:337-345</w:t>
      </w:r>
    </w:p>
    <w:p w14:paraId="54CABD3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O'Driscoll RL, Rose GA (2001) In situ acoustic target strength of juvenile capelin. ICES Journal of Marine Science 58:342-345</w:t>
      </w:r>
    </w:p>
    <w:p w14:paraId="00C8B3A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O'Driscoll RL, Rose, GA,  Anderson, JT (2002) Counting capelin: a comparison of acoustic density and trawl catchability. ICES Journal of Marine Science, 59: 1062–1071, https://doi.org/10.1006/jmsc.2002.1262</w:t>
      </w:r>
    </w:p>
    <w:p w14:paraId="2EA1DA8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Obradovich SG, Carruthers EH, Rose GA (2014) Bottom-up limits to Newfoundland capelin (Mallotus villosus) rebuilding: the euphausiid hypothesis. ICES Journal of Marine Science 71:775-783</w:t>
      </w:r>
    </w:p>
    <w:p w14:paraId="1248348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Olafsdottir AH, Rose GA (2012) Influences of temperature, bathymetry and fronts on spawning migration routes of Icelandic capelin (</w:t>
      </w:r>
      <w:r>
        <w:rPr>
          <w:rStyle w:val="None"/>
          <w:rFonts w:ascii="Times New Roman" w:hAnsi="Times New Roman"/>
          <w:i/>
          <w:iCs/>
          <w:sz w:val="24"/>
          <w:szCs w:val="24"/>
        </w:rPr>
        <w:t>Mallotus villosus</w:t>
      </w:r>
      <w:r>
        <w:rPr>
          <w:rStyle w:val="None"/>
          <w:rFonts w:ascii="Times New Roman" w:hAnsi="Times New Roman"/>
          <w:sz w:val="24"/>
          <w:szCs w:val="24"/>
        </w:rPr>
        <w:t>). Fisheries Oceanography 21:182-198</w:t>
      </w:r>
    </w:p>
    <w:p w14:paraId="7712C2DD"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Pálsson ÓK, Gislason A, Guðfinnsson HG, Gunnarsson B, Ólafsdóttir SR, Petursdottir H, Sveinbjörnsson S, Thorisson K, Valdimarsson H (2012) Ecosystem structure in the Iceland Sea and recent changes to the capelin (</w:t>
      </w:r>
      <w:r w:rsidRPr="00E960E7">
        <w:rPr>
          <w:rStyle w:val="None"/>
          <w:rFonts w:ascii="Times New Roman" w:hAnsi="Times New Roman"/>
          <w:i/>
          <w:sz w:val="24"/>
          <w:szCs w:val="24"/>
          <w:rPrChange w:id="695" w:author="Montevecchi, William" w:date="2018-09-09T21:09:00Z">
            <w:rPr>
              <w:rStyle w:val="None"/>
              <w:rFonts w:ascii="Times New Roman" w:hAnsi="Times New Roman"/>
              <w:sz w:val="24"/>
              <w:szCs w:val="24"/>
            </w:rPr>
          </w:rPrChange>
        </w:rPr>
        <w:t>Mallotus villosus</w:t>
      </w:r>
      <w:r>
        <w:rPr>
          <w:rStyle w:val="None"/>
          <w:rFonts w:ascii="Times New Roman" w:hAnsi="Times New Roman"/>
          <w:sz w:val="24"/>
          <w:szCs w:val="24"/>
        </w:rPr>
        <w:t>) population. ICES Journal of Marine Science 69:1242-1254</w:t>
      </w:r>
    </w:p>
    <w:p w14:paraId="25CA8EDC" w14:textId="67473F1E"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Pedersen EJ, Thompson PL, Ball RA, Fortin M-J, Gouhier TC, Link H, Moritz C, Nenzen H, Stanley RRE, Taranu ZE, Gonzalez A, Guichard F, Pepin P (2017) Signatures of the collapse and incipient recovery of an overexploited marine ecosystem. Royal Society Open Science 4</w:t>
      </w:r>
      <w:ins w:id="696" w:author="Montevecchi, William" w:date="2018-09-09T21:10:00Z">
        <w:r w:rsidR="00E960E7">
          <w:rPr>
            <w:rStyle w:val="None"/>
            <w:rFonts w:ascii="Times New Roman" w:hAnsi="Times New Roman"/>
            <w:sz w:val="24"/>
            <w:szCs w:val="24"/>
          </w:rPr>
          <w:t xml:space="preserve"> details?</w:t>
        </w:r>
      </w:ins>
    </w:p>
    <w:p w14:paraId="66D765D0"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Pepin P, Colbourne E, Maillet G (2011) Seasonal patterns in zooplankton community structure on the Newfoundland and Labrador Shelf. Progress in Oceanography 91:273-285</w:t>
      </w:r>
    </w:p>
    <w:p w14:paraId="7069B8D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Pikitch EK, Boersma PD, Boyd IL, Conover DO, Cury PM, Essington TE, Heppell SS, Houde ED, Mangel M, Pauly D, Plagányi E, Sainsbury KJ, Steneck RS (2012) Little fish: big impact: managing a crucial link in ocean food webs. Lenfest Ocean Program, Washington, DC</w:t>
      </w:r>
    </w:p>
    <w:p w14:paraId="22E63AD3"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756B753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Prince JD, Loneragan NR, Okey TA (2008) Contraction of the banana prawn (</w:t>
      </w:r>
      <w:r>
        <w:rPr>
          <w:rStyle w:val="None"/>
          <w:rFonts w:ascii="Times New Roman" w:hAnsi="Times New Roman"/>
          <w:i/>
          <w:iCs/>
          <w:sz w:val="24"/>
          <w:szCs w:val="24"/>
        </w:rPr>
        <w:t>Penaeus merguiensis</w:t>
      </w:r>
      <w:r>
        <w:rPr>
          <w:rStyle w:val="None"/>
          <w:rFonts w:ascii="Times New Roman" w:hAnsi="Times New Roman"/>
          <w:sz w:val="24"/>
          <w:szCs w:val="24"/>
        </w:rPr>
        <w:t>) fishery of Albatross Bay in the Gulf of Carpentaria, Australia.  v. 59</w:t>
      </w:r>
    </w:p>
    <w:p w14:paraId="367C7A2D"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Regular P, Montevecchi W, Hedd A, Robertson G, Wilhelm S (2013) Canadian fishery closures provide a large-scale test of the impact of gillnet bycatch on seabird populations. Biology Letters 9</w:t>
      </w:r>
    </w:p>
    <w:p w14:paraId="6067D701" w14:textId="199ED56F"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Reid PC, Colebrook JM, Matthews JBL, Aiken J (2003) The Continuous Plankton Recorder: </w:t>
      </w:r>
      <w:del w:id="697" w:author="Montevecchi, William" w:date="2018-09-09T21:10:00Z">
        <w:r w:rsidDel="00E960E7">
          <w:rPr>
            <w:rStyle w:val="None"/>
            <w:rFonts w:ascii="Times New Roman" w:hAnsi="Times New Roman"/>
            <w:sz w:val="24"/>
            <w:szCs w:val="24"/>
          </w:rPr>
          <w:delText xml:space="preserve">concepts </w:delText>
        </w:r>
      </w:del>
      <w:ins w:id="698" w:author="Montevecchi, William" w:date="2018-09-09T21:10:00Z">
        <w:r w:rsidR="00E960E7">
          <w:rPr>
            <w:rStyle w:val="None"/>
            <w:rFonts w:ascii="Times New Roman" w:hAnsi="Times New Roman"/>
            <w:sz w:val="24"/>
            <w:szCs w:val="24"/>
          </w:rPr>
          <w:t xml:space="preserve">Concepts </w:t>
        </w:r>
      </w:ins>
      <w:r>
        <w:rPr>
          <w:rStyle w:val="None"/>
          <w:rFonts w:ascii="Times New Roman" w:hAnsi="Times New Roman"/>
          <w:sz w:val="24"/>
          <w:szCs w:val="24"/>
        </w:rPr>
        <w:t>and history, from Plankton Indicator to undulating recorders. Progress in Oceanography 58:117-173</w:t>
      </w:r>
    </w:p>
    <w:p w14:paraId="0AB02638" w14:textId="7D6EC0D6"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Rice J (2002) Changes to the large marine ecosystem of the Newfoundland-Labrador shelf. In: Sherman K, Skjoldal HR (eds) Large marine ecosystems of the North Atlantic. Elsevier Science B.V.</w:t>
      </w:r>
      <w:ins w:id="699" w:author="Montevecchi, William" w:date="2018-09-09T21:11:00Z">
        <w:r w:rsidR="00E960E7">
          <w:rPr>
            <w:rStyle w:val="None"/>
            <w:rFonts w:ascii="Times New Roman" w:hAnsi="Times New Roman"/>
            <w:sz w:val="24"/>
            <w:szCs w:val="24"/>
          </w:rPr>
          <w:t>, City?</w:t>
        </w:r>
      </w:ins>
    </w:p>
    <w:p w14:paraId="22B6F88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Rose GA (1993) Cod spawning on a migration highway in the north-west Atlantic. Nature 366:458-461</w:t>
      </w:r>
    </w:p>
    <w:p w14:paraId="606A1AA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(2007) Cod: an ecological history of the North Atlantic fisheries. Breakwater Books, St John's, NL</w:t>
      </w:r>
    </w:p>
    <w:p w14:paraId="618C716C" w14:textId="7699C05E"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deYoung B, Kulka DW, Goddard SV, Fletcher GL (2000) Distribution shifts and overfishing the northern cod (</w:t>
      </w:r>
      <w:r>
        <w:rPr>
          <w:rStyle w:val="None"/>
          <w:rFonts w:ascii="Times New Roman" w:hAnsi="Times New Roman"/>
          <w:i/>
          <w:iCs/>
          <w:sz w:val="24"/>
          <w:szCs w:val="24"/>
        </w:rPr>
        <w:t>Gadus morhua</w:t>
      </w:r>
      <w:r>
        <w:rPr>
          <w:rStyle w:val="None"/>
          <w:rFonts w:ascii="Times New Roman" w:hAnsi="Times New Roman"/>
          <w:sz w:val="24"/>
          <w:szCs w:val="24"/>
        </w:rPr>
        <w:t xml:space="preserve">): </w:t>
      </w:r>
      <w:del w:id="700" w:author="Montevecchi, William" w:date="2018-09-09T21:11:00Z">
        <w:r w:rsidDel="00E960E7">
          <w:rPr>
            <w:rStyle w:val="None"/>
            <w:rFonts w:ascii="Times New Roman" w:hAnsi="Times New Roman"/>
            <w:sz w:val="24"/>
            <w:szCs w:val="24"/>
          </w:rPr>
          <w:delText xml:space="preserve">a </w:delText>
        </w:r>
      </w:del>
      <w:ins w:id="701" w:author="Montevecchi, William" w:date="2018-09-09T21:11:00Z">
        <w:r w:rsidR="00E960E7">
          <w:rPr>
            <w:rStyle w:val="None"/>
            <w:rFonts w:ascii="Times New Roman" w:hAnsi="Times New Roman"/>
            <w:sz w:val="24"/>
            <w:szCs w:val="24"/>
          </w:rPr>
          <w:t xml:space="preserve">A </w:t>
        </w:r>
      </w:ins>
      <w:r>
        <w:rPr>
          <w:rStyle w:val="None"/>
          <w:rFonts w:ascii="Times New Roman" w:hAnsi="Times New Roman"/>
          <w:sz w:val="24"/>
          <w:szCs w:val="24"/>
        </w:rPr>
        <w:t>view from the ocean. Canadian Journal of Fisheries and Aquatic Sciences 57:644-663</w:t>
      </w:r>
    </w:p>
    <w:p w14:paraId="63E81B6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Kulka DW (1999) Hyperaggregation of fish and fisheries: how catch-per-unit-effort increased as the northern cod (</w:t>
      </w:r>
      <w:r>
        <w:rPr>
          <w:rStyle w:val="None"/>
          <w:rFonts w:ascii="Times New Roman" w:hAnsi="Times New Roman"/>
          <w:i/>
          <w:iCs/>
          <w:sz w:val="24"/>
          <w:szCs w:val="24"/>
        </w:rPr>
        <w:t>Gadus morhua</w:t>
      </w:r>
      <w:r>
        <w:rPr>
          <w:rStyle w:val="None"/>
          <w:rFonts w:ascii="Times New Roman" w:hAnsi="Times New Roman"/>
          <w:sz w:val="24"/>
          <w:szCs w:val="24"/>
        </w:rPr>
        <w:t>) declined. Canadian Journal of Fisheries and Aquatic Sciences 56:118-127</w:t>
      </w:r>
    </w:p>
    <w:p w14:paraId="5A6FBF6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O'Driscoll RL (2002) Capelin are good for cod: can the northern stock rebuild without them? ICES Journal of Marine Science 59:1018-1026</w:t>
      </w:r>
    </w:p>
    <w:p w14:paraId="0C0E470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Rose GA, Rowe S (2018) Does redistribution or local growth underpin rebuilding of Canada’s Northern cod? Canadian Journal of Fisheries and Aquatic Sciences:1-11</w:t>
      </w:r>
    </w:p>
    <w:p w14:paraId="1AC7C05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7C2BB46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Sherwood GD, Rideout RM, Fudge SB, Rose GA (2007) Influence of diet on growth, condition and reproductive capacity in Newfoundland and Labrador cod (</w:t>
      </w:r>
      <w:r>
        <w:rPr>
          <w:rStyle w:val="None"/>
          <w:rFonts w:ascii="Times New Roman" w:hAnsi="Times New Roman"/>
          <w:i/>
          <w:iCs/>
          <w:sz w:val="24"/>
          <w:szCs w:val="24"/>
        </w:rPr>
        <w:t>Gadus morhua</w:t>
      </w:r>
      <w:r>
        <w:rPr>
          <w:rStyle w:val="None"/>
          <w:rFonts w:ascii="Times New Roman" w:hAnsi="Times New Roman"/>
          <w:sz w:val="24"/>
          <w:szCs w:val="24"/>
        </w:rPr>
        <w:t>): Insights from stable carbon isotopes (ä</w:t>
      </w:r>
      <w:r>
        <w:rPr>
          <w:rStyle w:val="None"/>
          <w:rFonts w:ascii="Times New Roman" w:hAnsi="Times New Roman"/>
          <w:sz w:val="24"/>
          <w:szCs w:val="24"/>
          <w:vertAlign w:val="superscript"/>
        </w:rPr>
        <w:t>13</w:t>
      </w:r>
      <w:r>
        <w:rPr>
          <w:rStyle w:val="None"/>
          <w:rFonts w:ascii="Times New Roman" w:hAnsi="Times New Roman"/>
          <w:sz w:val="24"/>
          <w:szCs w:val="24"/>
        </w:rPr>
        <w:t>C). Deep Sea Research Part II: Topical Studies in Oceanography 54:2794-2809</w:t>
      </w:r>
    </w:p>
    <w:p w14:paraId="33B4E6F4" w14:textId="0556D4E5"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Skagseth Ø, Slotte A, Stenevik EK, Nash RDM (2015) Characteristics of the Norwegian Coastal Current during </w:t>
      </w:r>
      <w:del w:id="702" w:author="Montevecchi, William" w:date="2018-09-09T21:12:00Z">
        <w:r w:rsidDel="00E960E7">
          <w:rPr>
            <w:rStyle w:val="None"/>
            <w:rFonts w:ascii="Times New Roman" w:hAnsi="Times New Roman"/>
            <w:sz w:val="24"/>
            <w:szCs w:val="24"/>
          </w:rPr>
          <w:delText xml:space="preserve">Years </w:delText>
        </w:r>
      </w:del>
      <w:ins w:id="703" w:author="Montevecchi, William" w:date="2018-09-09T21:12:00Z">
        <w:r w:rsidR="00E960E7">
          <w:rPr>
            <w:rStyle w:val="None"/>
            <w:rFonts w:ascii="Times New Roman" w:hAnsi="Times New Roman"/>
            <w:sz w:val="24"/>
            <w:szCs w:val="24"/>
          </w:rPr>
          <w:t xml:space="preserve">years </w:t>
        </w:r>
      </w:ins>
      <w:r>
        <w:rPr>
          <w:rStyle w:val="None"/>
          <w:rFonts w:ascii="Times New Roman" w:hAnsi="Times New Roman"/>
          <w:sz w:val="24"/>
          <w:szCs w:val="24"/>
        </w:rPr>
        <w:t xml:space="preserve">with </w:t>
      </w:r>
      <w:del w:id="704" w:author="Montevecchi, William" w:date="2018-09-09T21:12:00Z">
        <w:r w:rsidDel="00E960E7">
          <w:rPr>
            <w:rStyle w:val="None"/>
            <w:rFonts w:ascii="Times New Roman" w:hAnsi="Times New Roman"/>
            <w:sz w:val="24"/>
            <w:szCs w:val="24"/>
          </w:rPr>
          <w:delText xml:space="preserve">High </w:delText>
        </w:r>
      </w:del>
      <w:ins w:id="705" w:author="Montevecchi, William" w:date="2018-09-09T21:12:00Z">
        <w:r w:rsidR="00E960E7">
          <w:rPr>
            <w:rStyle w:val="None"/>
            <w:rFonts w:ascii="Times New Roman" w:hAnsi="Times New Roman"/>
            <w:sz w:val="24"/>
            <w:szCs w:val="24"/>
          </w:rPr>
          <w:t xml:space="preserve">high </w:t>
        </w:r>
      </w:ins>
      <w:del w:id="706" w:author="Montevecchi, William" w:date="2018-09-09T21:12:00Z">
        <w:r w:rsidDel="00E960E7">
          <w:rPr>
            <w:rStyle w:val="None"/>
            <w:rFonts w:ascii="Times New Roman" w:hAnsi="Times New Roman"/>
            <w:sz w:val="24"/>
            <w:szCs w:val="24"/>
          </w:rPr>
          <w:delText xml:space="preserve">Recruitment </w:delText>
        </w:r>
      </w:del>
      <w:ins w:id="707" w:author="Montevecchi, William" w:date="2018-09-09T21:12:00Z">
        <w:r w:rsidR="00E960E7">
          <w:rPr>
            <w:rStyle w:val="None"/>
            <w:rFonts w:ascii="Times New Roman" w:hAnsi="Times New Roman"/>
            <w:sz w:val="24"/>
            <w:szCs w:val="24"/>
          </w:rPr>
          <w:t xml:space="preserve">recruitment </w:t>
        </w:r>
      </w:ins>
      <w:r>
        <w:rPr>
          <w:rStyle w:val="None"/>
          <w:rFonts w:ascii="Times New Roman" w:hAnsi="Times New Roman"/>
          <w:sz w:val="24"/>
          <w:szCs w:val="24"/>
        </w:rPr>
        <w:t xml:space="preserve">of Norwegian </w:t>
      </w:r>
      <w:del w:id="708" w:author="Montevecchi, William" w:date="2018-09-09T21:12:00Z">
        <w:r w:rsidDel="00E960E7">
          <w:rPr>
            <w:rStyle w:val="None"/>
            <w:rFonts w:ascii="Times New Roman" w:hAnsi="Times New Roman"/>
            <w:sz w:val="24"/>
            <w:szCs w:val="24"/>
          </w:rPr>
          <w:delText xml:space="preserve">Spring </w:delText>
        </w:r>
      </w:del>
      <w:ins w:id="709" w:author="Montevecchi, William" w:date="2018-09-09T21:12:00Z">
        <w:r w:rsidR="00E960E7">
          <w:rPr>
            <w:rStyle w:val="None"/>
            <w:rFonts w:ascii="Times New Roman" w:hAnsi="Times New Roman"/>
            <w:sz w:val="24"/>
            <w:szCs w:val="24"/>
          </w:rPr>
          <w:t xml:space="preserve">spring </w:t>
        </w:r>
      </w:ins>
      <w:del w:id="710" w:author="Montevecchi, William" w:date="2018-09-09T21:13:00Z">
        <w:r w:rsidDel="00E960E7">
          <w:rPr>
            <w:rStyle w:val="None"/>
            <w:rFonts w:ascii="Times New Roman" w:hAnsi="Times New Roman"/>
            <w:sz w:val="24"/>
            <w:szCs w:val="24"/>
          </w:rPr>
          <w:delText xml:space="preserve">Spawning </w:delText>
        </w:r>
      </w:del>
      <w:ins w:id="711" w:author="Montevecchi, William" w:date="2018-09-09T21:13:00Z">
        <w:r w:rsidR="00E960E7">
          <w:rPr>
            <w:rStyle w:val="None"/>
            <w:rFonts w:ascii="Times New Roman" w:hAnsi="Times New Roman"/>
            <w:sz w:val="24"/>
            <w:szCs w:val="24"/>
          </w:rPr>
          <w:t xml:space="preserve">spawning </w:t>
        </w:r>
      </w:ins>
      <w:del w:id="712" w:author="Montevecchi, William" w:date="2018-09-09T21:12:00Z">
        <w:r w:rsidDel="00E960E7">
          <w:rPr>
            <w:rStyle w:val="None"/>
            <w:rFonts w:ascii="Times New Roman" w:hAnsi="Times New Roman"/>
            <w:sz w:val="24"/>
            <w:szCs w:val="24"/>
          </w:rPr>
          <w:delText xml:space="preserve">Herring </w:delText>
        </w:r>
      </w:del>
      <w:ins w:id="713" w:author="Montevecchi, William" w:date="2018-09-09T21:12:00Z">
        <w:r w:rsidR="00E960E7">
          <w:rPr>
            <w:rStyle w:val="None"/>
            <w:rFonts w:ascii="Times New Roman" w:hAnsi="Times New Roman"/>
            <w:sz w:val="24"/>
            <w:szCs w:val="24"/>
          </w:rPr>
          <w:t xml:space="preserve">herring </w:t>
        </w:r>
      </w:ins>
      <w:r>
        <w:rPr>
          <w:rStyle w:val="None"/>
          <w:rFonts w:ascii="Times New Roman" w:hAnsi="Times New Roman"/>
          <w:sz w:val="24"/>
          <w:szCs w:val="24"/>
        </w:rPr>
        <w:t>(</w:t>
      </w:r>
      <w:r w:rsidRPr="00E960E7">
        <w:rPr>
          <w:rStyle w:val="None"/>
          <w:rFonts w:ascii="Times New Roman" w:hAnsi="Times New Roman"/>
          <w:i/>
          <w:sz w:val="24"/>
          <w:szCs w:val="24"/>
          <w:rPrChange w:id="714" w:author="Montevecchi, William" w:date="2018-09-09T21:12:00Z">
            <w:rPr>
              <w:rStyle w:val="None"/>
              <w:rFonts w:ascii="Times New Roman" w:hAnsi="Times New Roman"/>
              <w:sz w:val="24"/>
              <w:szCs w:val="24"/>
            </w:rPr>
          </w:rPrChange>
        </w:rPr>
        <w:t>Clupea harengus</w:t>
      </w:r>
      <w:r>
        <w:rPr>
          <w:rStyle w:val="None"/>
          <w:rFonts w:ascii="Times New Roman" w:hAnsi="Times New Roman"/>
          <w:sz w:val="24"/>
          <w:szCs w:val="24"/>
        </w:rPr>
        <w:t xml:space="preserve"> L.). PLOS ONE 10:e0144117</w:t>
      </w:r>
    </w:p>
    <w:p w14:paraId="3E0CEB25"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Soutar A, Issacs JD (1969) History of fish populations inferred from fish scales in anaerobic sediments off California. CalCOFI Reports 13:63-70</w:t>
      </w:r>
    </w:p>
    <w:p w14:paraId="10A5AF61"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Stenson GB (2012) Estimating consumption of prey by harp seals (</w:t>
      </w:r>
      <w:r>
        <w:rPr>
          <w:rStyle w:val="None"/>
          <w:rFonts w:ascii="Times New Roman" w:hAnsi="Times New Roman"/>
          <w:i/>
          <w:iCs/>
          <w:sz w:val="24"/>
          <w:szCs w:val="24"/>
        </w:rPr>
        <w:t>Pagophilus groenlandicus</w:t>
      </w:r>
      <w:r>
        <w:rPr>
          <w:rStyle w:val="None"/>
          <w:rFonts w:ascii="Times New Roman" w:hAnsi="Times New Roman"/>
          <w:sz w:val="24"/>
          <w:szCs w:val="24"/>
        </w:rPr>
        <w:t>) in NAFO Divisions 2J3KL. Canadian Science Advisory Secretariat (CSAS) Research Document 2012/156</w:t>
      </w:r>
    </w:p>
    <w:p w14:paraId="3F45D3E9" w14:textId="3FE3A848"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Stenson GB, Buren AD, Koen-Alonso M (2016) The impact of changing climate and abundance on reproduction in an ice-dependent species, the Northwest Atlantic harp seal,</w:t>
      </w:r>
      <w:r>
        <w:rPr>
          <w:rStyle w:val="None"/>
          <w:rFonts w:ascii="Times New Roman" w:hAnsi="Times New Roman"/>
          <w:i/>
          <w:iCs/>
          <w:sz w:val="24"/>
          <w:szCs w:val="24"/>
        </w:rPr>
        <w:t xml:space="preserve"> Pagophilus groenlandicus</w:t>
      </w:r>
      <w:r>
        <w:rPr>
          <w:rStyle w:val="None"/>
          <w:rFonts w:ascii="Times New Roman" w:hAnsi="Times New Roman"/>
          <w:sz w:val="24"/>
          <w:szCs w:val="24"/>
        </w:rPr>
        <w:t>. ICES Journal of Marine Science</w:t>
      </w:r>
      <w:del w:id="715" w:author="Montevecchi, William" w:date="2018-09-09T21:13:00Z">
        <w:r w:rsidDel="00E960E7">
          <w:rPr>
            <w:rStyle w:val="None"/>
            <w:rFonts w:ascii="Times New Roman" w:hAnsi="Times New Roman"/>
            <w:sz w:val="24"/>
            <w:szCs w:val="24"/>
          </w:rPr>
          <w:delText>:</w:delText>
        </w:r>
      </w:del>
      <w:r>
        <w:rPr>
          <w:rStyle w:val="None"/>
          <w:rFonts w:ascii="Times New Roman" w:hAnsi="Times New Roman"/>
          <w:sz w:val="24"/>
          <w:szCs w:val="24"/>
        </w:rPr>
        <w:t xml:space="preserve"> </w:t>
      </w:r>
      <w:del w:id="716" w:author="Montevecchi, William" w:date="2018-09-09T21:13:00Z">
        <w:r w:rsidDel="00E960E7">
          <w:rPr>
            <w:rStyle w:val="None"/>
            <w:rFonts w:ascii="Times New Roman" w:hAnsi="Times New Roman"/>
            <w:sz w:val="24"/>
            <w:szCs w:val="24"/>
          </w:rPr>
          <w:delText xml:space="preserve">Journal du Conseil </w:delText>
        </w:r>
      </w:del>
      <w:r>
        <w:rPr>
          <w:rStyle w:val="None"/>
          <w:rFonts w:ascii="Times New Roman" w:hAnsi="Times New Roman"/>
          <w:sz w:val="24"/>
          <w:szCs w:val="24"/>
        </w:rPr>
        <w:t>73:250-262</w:t>
      </w:r>
    </w:p>
    <w:p w14:paraId="74DF69E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Stenson GB, Wakeham D, Buren AD, Koen-Alonso M (2014) Density-dependent and density-independent factors influencing reproductive rates in Northwest Atlantic harp seals, </w:t>
      </w:r>
      <w:r>
        <w:rPr>
          <w:rStyle w:val="None"/>
          <w:rFonts w:ascii="Times New Roman" w:hAnsi="Times New Roman"/>
          <w:i/>
          <w:iCs/>
          <w:sz w:val="24"/>
          <w:szCs w:val="24"/>
        </w:rPr>
        <w:t>Pagophilus groenlandicus</w:t>
      </w:r>
      <w:r>
        <w:rPr>
          <w:rStyle w:val="None"/>
          <w:rFonts w:ascii="Times New Roman" w:hAnsi="Times New Roman"/>
          <w:sz w:val="24"/>
          <w:szCs w:val="24"/>
        </w:rPr>
        <w:t>. DFO Canadian Science Advisory Secretariat Research Document 2014/058</w:t>
      </w:r>
    </w:p>
    <w:p w14:paraId="39EEE86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Templeman W (1948) The life history of the caplin (</w:t>
      </w:r>
      <w:r>
        <w:rPr>
          <w:rStyle w:val="None"/>
          <w:rFonts w:ascii="Times New Roman" w:hAnsi="Times New Roman"/>
          <w:i/>
          <w:iCs/>
          <w:sz w:val="24"/>
          <w:szCs w:val="24"/>
        </w:rPr>
        <w:t>Mallotus villosus</w:t>
      </w:r>
      <w:r>
        <w:rPr>
          <w:rStyle w:val="None"/>
          <w:rFonts w:ascii="Times New Roman" w:hAnsi="Times New Roman"/>
          <w:sz w:val="24"/>
          <w:szCs w:val="24"/>
        </w:rPr>
        <w:t xml:space="preserve"> O. F. Müller) in Newfoundland waters. Bulletin of the Newfoundland Government Laboratory 17:1-151</w:t>
      </w:r>
    </w:p>
    <w:p w14:paraId="1D57CD9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Thorson J, T., Pinsky M, L., Ward E, J., Gimenez O (2016) Model</w:t>
      </w:r>
      <w:r>
        <w:rPr>
          <w:rStyle w:val="None"/>
          <w:rFonts w:ascii="Cambria Math" w:eastAsia="Cambria Math" w:hAnsi="Cambria Math" w:cs="Cambria Math"/>
          <w:sz w:val="24"/>
          <w:szCs w:val="24"/>
        </w:rPr>
        <w:t>‐</w:t>
      </w:r>
      <w:r>
        <w:rPr>
          <w:rStyle w:val="None"/>
          <w:rFonts w:ascii="Times New Roman" w:hAnsi="Times New Roman"/>
          <w:sz w:val="24"/>
          <w:szCs w:val="24"/>
        </w:rPr>
        <w:t>based inference for estimating shifts in species distribution, area occupied and centre of gravity. Methods in Ecology and Evolution 7:990-1002</w:t>
      </w:r>
    </w:p>
    <w:p w14:paraId="4C7780A2"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Thorson JT, Barnett LAK (2017) Comparing estimates of abundance trends and distribution shifts using single- and multispecies models of fishes and biogenic habitat. ICES Journal of Marine Science 74:1311-1321</w:t>
      </w:r>
    </w:p>
    <w:p w14:paraId="1F8EB214"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Toresen R, Østvedt OJ (2000) Variation in abundance of Norwegian spring-spawning herring (</w:t>
      </w:r>
      <w:r w:rsidRPr="00E960E7">
        <w:rPr>
          <w:rStyle w:val="None"/>
          <w:rFonts w:ascii="Times New Roman" w:hAnsi="Times New Roman"/>
          <w:i/>
          <w:sz w:val="24"/>
          <w:szCs w:val="24"/>
          <w:rPrChange w:id="717" w:author="Montevecchi, William" w:date="2018-09-09T21:14:00Z">
            <w:rPr>
              <w:rStyle w:val="None"/>
              <w:rFonts w:ascii="Times New Roman" w:hAnsi="Times New Roman"/>
              <w:sz w:val="24"/>
              <w:szCs w:val="24"/>
            </w:rPr>
          </w:rPrChange>
        </w:rPr>
        <w:t>Clupea harengus</w:t>
      </w:r>
      <w:r>
        <w:rPr>
          <w:rStyle w:val="None"/>
          <w:rFonts w:ascii="Times New Roman" w:hAnsi="Times New Roman"/>
          <w:sz w:val="24"/>
          <w:szCs w:val="24"/>
        </w:rPr>
        <w:t>, Clupeidae) throughout the 20th century and the influence of climatic fluctuations. Fish and Fisheries 1:231-256</w:t>
      </w:r>
    </w:p>
    <w:p w14:paraId="405259F8"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Vilhjálmsson H (1994) The Icelandic capelin stock. Rit Fiskideildar 13:1-281</w:t>
      </w:r>
    </w:p>
    <w:p w14:paraId="32525B7B"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Wilberg MJ, Thorson JT, Linton BC, Berkson J (2009) Incorporating time-varying catchability into population dynamic stock assessment models. Reviews in Fisheries Science 18:7-24</w:t>
      </w:r>
    </w:p>
    <w:p w14:paraId="0875930D" w14:textId="77777777" w:rsidR="00DF136F" w:rsidRDefault="003B398F" w:rsidP="00DF136F">
      <w:pPr>
        <w:pStyle w:val="EndNoteBibliography"/>
        <w:spacing w:line="480" w:lineRule="auto"/>
        <w:ind w:left="720" w:hanging="720"/>
        <w:rPr>
          <w:ins w:id="718" w:author="Montevecchi, William" w:date="2018-09-09T12:18:00Z"/>
          <w:rStyle w:val="None"/>
          <w:rFonts w:ascii="Times New Roman" w:hAnsi="Times New Roman"/>
          <w:sz w:val="24"/>
          <w:szCs w:val="24"/>
        </w:rPr>
      </w:pPr>
      <w:r>
        <w:rPr>
          <w:rStyle w:val="None"/>
          <w:rFonts w:ascii="Times New Roman" w:hAnsi="Times New Roman"/>
          <w:sz w:val="24"/>
          <w:szCs w:val="24"/>
        </w:rPr>
        <w:t>Wilhelm SI, Robertson GJ, Ryan PC, Tobin SF, Elliot RD (2009) Re-evaluating the use of beached bird oiling rates to assess long-term trends in chronic oil pollution. Marine Pollution Bulletin 58:249-255</w:t>
      </w:r>
    </w:p>
    <w:p w14:paraId="5D4D2127" w14:textId="58D8CF9A" w:rsidR="000A0650" w:rsidRPr="00DF136F" w:rsidRDefault="000A0650" w:rsidP="00DF136F">
      <w:pPr>
        <w:pStyle w:val="EndNoteBibliography"/>
        <w:spacing w:line="480" w:lineRule="auto"/>
        <w:ind w:left="720" w:hanging="720"/>
        <w:rPr>
          <w:rStyle w:val="None"/>
          <w:rFonts w:ascii="Times New Roman" w:hAnsi="Times New Roman" w:cs="Times New Roman"/>
          <w:sz w:val="24"/>
          <w:szCs w:val="24"/>
          <w:rPrChange w:id="719" w:author="Montevecchi, William" w:date="2018-09-09T12:18:00Z">
            <w:rPr>
              <w:rStyle w:val="None"/>
              <w:rFonts w:ascii="Times New Roman" w:eastAsia="Times New Roman" w:hAnsi="Times New Roman" w:cs="Times New Roman"/>
              <w:sz w:val="24"/>
              <w:szCs w:val="24"/>
            </w:rPr>
          </w:rPrChange>
        </w:rPr>
      </w:pPr>
      <w:ins w:id="720" w:author="Montevecchi, William" w:date="2018-09-09T11:59:00Z">
        <w:r w:rsidRPr="00DF136F">
          <w:rPr>
            <w:rFonts w:ascii="Times New Roman" w:eastAsia="TimesLTStd-Roman" w:hAnsi="Times New Roman" w:cs="Times New Roman"/>
            <w:sz w:val="24"/>
            <w:szCs w:val="24"/>
            <w:lang w:val="en-CA"/>
            <w:rPrChange w:id="721" w:author="Montevecchi, William" w:date="2018-09-09T12:18:00Z">
              <w:rPr>
                <w:rFonts w:ascii="TimesLTStd-Roman" w:eastAsia="TimesLTStd-Roman" w:cs="TimesLTStd-Roman"/>
                <w:sz w:val="18"/>
                <w:szCs w:val="18"/>
                <w:lang w:val="en-CA"/>
              </w:rPr>
            </w:rPrChange>
          </w:rPr>
          <w:t>W</w:t>
        </w:r>
      </w:ins>
      <w:ins w:id="722" w:author="Montevecchi, William" w:date="2018-09-09T12:16:00Z">
        <w:r w:rsidR="003469DA" w:rsidRPr="00DF136F">
          <w:rPr>
            <w:rFonts w:ascii="Times New Roman" w:eastAsia="TimesLTStd-Roman" w:hAnsi="Times New Roman" w:cs="Times New Roman"/>
            <w:sz w:val="24"/>
            <w:szCs w:val="24"/>
            <w:lang w:val="en-CA"/>
            <w:rPrChange w:id="723" w:author="Montevecchi, William" w:date="2018-09-09T12:18:00Z">
              <w:rPr>
                <w:rFonts w:eastAsia="TimesLTStd-Roman"/>
                <w:lang w:val="en-CA"/>
              </w:rPr>
            </w:rPrChange>
          </w:rPr>
          <w:t>ilhelm</w:t>
        </w:r>
      </w:ins>
      <w:ins w:id="724" w:author="Montevecchi, William" w:date="2018-09-09T11:59:00Z">
        <w:r w:rsidRPr="00DF136F">
          <w:rPr>
            <w:rFonts w:ascii="Times New Roman" w:eastAsia="TimesLTStd-Roman" w:hAnsi="Times New Roman" w:cs="Times New Roman"/>
            <w:sz w:val="24"/>
            <w:szCs w:val="24"/>
            <w:lang w:val="en-CA"/>
            <w:rPrChange w:id="725" w:author="Montevecchi, William" w:date="2018-09-09T12:18:00Z">
              <w:rPr>
                <w:rFonts w:ascii="TimesLTStd-Roman" w:eastAsia="TimesLTStd-Roman" w:cs="TimesLTStd-Roman"/>
                <w:sz w:val="18"/>
                <w:szCs w:val="18"/>
                <w:lang w:val="en-CA"/>
              </w:rPr>
            </w:rPrChange>
          </w:rPr>
          <w:t xml:space="preserve"> SI, M</w:t>
        </w:r>
      </w:ins>
      <w:ins w:id="726" w:author="Montevecchi, William" w:date="2018-09-09T12:16:00Z">
        <w:r w:rsidR="00DF136F" w:rsidRPr="00DF136F">
          <w:rPr>
            <w:rFonts w:ascii="Times New Roman" w:eastAsia="TimesLTStd-Roman" w:hAnsi="Times New Roman" w:cs="Times New Roman"/>
            <w:sz w:val="24"/>
            <w:szCs w:val="24"/>
            <w:lang w:val="en-CA"/>
            <w:rPrChange w:id="727" w:author="Montevecchi, William" w:date="2018-09-09T12:18:00Z">
              <w:rPr>
                <w:rFonts w:eastAsia="TimesLTStd-Roman"/>
                <w:lang w:val="en-CA"/>
              </w:rPr>
            </w:rPrChange>
          </w:rPr>
          <w:t>ailhiot</w:t>
        </w:r>
      </w:ins>
      <w:ins w:id="728" w:author="Montevecchi, William" w:date="2018-09-09T11:59:00Z">
        <w:r w:rsidR="00DF136F" w:rsidRPr="00DF136F">
          <w:rPr>
            <w:rFonts w:ascii="Times New Roman" w:eastAsia="TimesLTStd-Roman" w:hAnsi="Times New Roman" w:cs="Times New Roman"/>
            <w:sz w:val="24"/>
            <w:szCs w:val="24"/>
            <w:lang w:val="en-CA"/>
            <w:rPrChange w:id="729" w:author="Montevecchi, William" w:date="2018-09-09T12:18:00Z">
              <w:rPr>
                <w:rFonts w:eastAsia="TimesLTStd-Roman"/>
                <w:lang w:val="en-CA"/>
              </w:rPr>
            </w:rPrChange>
          </w:rPr>
          <w:t xml:space="preserve"> J</w:t>
        </w:r>
        <w:r w:rsidRPr="00DF136F">
          <w:rPr>
            <w:rFonts w:ascii="Times New Roman" w:eastAsia="TimesLTStd-Roman" w:hAnsi="Times New Roman" w:cs="Times New Roman"/>
            <w:sz w:val="24"/>
            <w:szCs w:val="24"/>
            <w:lang w:val="en-CA"/>
            <w:rPrChange w:id="730" w:author="Montevecchi, William" w:date="2018-09-09T12:18:00Z">
              <w:rPr>
                <w:rFonts w:ascii="TimesLTStd-Roman" w:eastAsia="TimesLTStd-Roman" w:cs="TimesLTStd-Roman"/>
                <w:sz w:val="18"/>
                <w:szCs w:val="18"/>
                <w:lang w:val="en-CA"/>
              </w:rPr>
            </w:rPrChange>
          </w:rPr>
          <w:t>, A</w:t>
        </w:r>
      </w:ins>
      <w:ins w:id="731" w:author="Montevecchi, William" w:date="2018-09-09T12:17:00Z">
        <w:r w:rsidR="00DF136F" w:rsidRPr="00DF136F">
          <w:rPr>
            <w:rFonts w:ascii="Times New Roman" w:eastAsia="TimesLTStd-Roman" w:hAnsi="Times New Roman" w:cs="Times New Roman"/>
            <w:sz w:val="24"/>
            <w:szCs w:val="24"/>
            <w:lang w:val="en-CA"/>
            <w:rPrChange w:id="732" w:author="Montevecchi, William" w:date="2018-09-09T12:18:00Z">
              <w:rPr>
                <w:rFonts w:eastAsia="TimesLTStd-Roman"/>
                <w:lang w:val="en-CA"/>
              </w:rPr>
            </w:rPrChange>
          </w:rPr>
          <w:t>rany</w:t>
        </w:r>
      </w:ins>
      <w:ins w:id="733" w:author="Montevecchi, William" w:date="2018-09-09T11:59:00Z">
        <w:r w:rsidR="00DF136F" w:rsidRPr="00DF136F">
          <w:rPr>
            <w:rFonts w:ascii="Times New Roman" w:eastAsia="TimesLTStd-Roman" w:hAnsi="Times New Roman" w:cs="Times New Roman"/>
            <w:sz w:val="24"/>
            <w:szCs w:val="24"/>
            <w:lang w:val="en-CA"/>
            <w:rPrChange w:id="734" w:author="Montevecchi, William" w:date="2018-09-09T12:18:00Z">
              <w:rPr>
                <w:rFonts w:eastAsia="TimesLTStd-Roman"/>
                <w:lang w:val="en-CA"/>
              </w:rPr>
            </w:rPrChange>
          </w:rPr>
          <w:t xml:space="preserve"> J, C</w:t>
        </w:r>
      </w:ins>
      <w:ins w:id="735" w:author="Montevecchi, William" w:date="2018-09-09T12:17:00Z">
        <w:r w:rsidR="00DF136F" w:rsidRPr="00DF136F">
          <w:rPr>
            <w:rFonts w:ascii="Times New Roman" w:eastAsia="TimesLTStd-Roman" w:hAnsi="Times New Roman" w:cs="Times New Roman"/>
            <w:sz w:val="24"/>
            <w:szCs w:val="24"/>
            <w:lang w:val="en-CA"/>
            <w:rPrChange w:id="736" w:author="Montevecchi, William" w:date="2018-09-09T12:18:00Z">
              <w:rPr>
                <w:rFonts w:eastAsia="TimesLTStd-Roman"/>
                <w:lang w:val="en-CA"/>
              </w:rPr>
            </w:rPrChange>
          </w:rPr>
          <w:t>hardine</w:t>
        </w:r>
      </w:ins>
      <w:ins w:id="737" w:author="Montevecchi, William" w:date="2018-09-09T11:59:00Z">
        <w:r w:rsidR="00DF136F" w:rsidRPr="00DF136F">
          <w:rPr>
            <w:rFonts w:ascii="Times New Roman" w:eastAsia="TimesLTStd-Roman" w:hAnsi="Times New Roman" w:cs="Times New Roman"/>
            <w:sz w:val="24"/>
            <w:szCs w:val="24"/>
            <w:lang w:val="en-CA"/>
            <w:rPrChange w:id="738" w:author="Montevecchi, William" w:date="2018-09-09T12:18:00Z">
              <w:rPr>
                <w:rFonts w:eastAsia="TimesLTStd-Roman"/>
                <w:lang w:val="en-CA"/>
              </w:rPr>
            </w:rPrChange>
          </w:rPr>
          <w:t xml:space="preserve"> J</w:t>
        </w:r>
        <w:r w:rsidRPr="00DF136F">
          <w:rPr>
            <w:rFonts w:ascii="Times New Roman" w:eastAsia="TimesLTStd-Roman" w:hAnsi="Times New Roman" w:cs="Times New Roman"/>
            <w:sz w:val="24"/>
            <w:szCs w:val="24"/>
            <w:lang w:val="en-CA"/>
            <w:rPrChange w:id="739" w:author="Montevecchi, William" w:date="2018-09-09T12:18:00Z">
              <w:rPr>
                <w:rFonts w:ascii="TimesLTStd-Roman" w:eastAsia="TimesLTStd-Roman" w:cs="TimesLTStd-Roman"/>
                <w:sz w:val="18"/>
                <w:szCs w:val="18"/>
                <w:lang w:val="en-CA"/>
              </w:rPr>
            </w:rPrChange>
          </w:rPr>
          <w:t>W, R</w:t>
        </w:r>
      </w:ins>
      <w:ins w:id="740" w:author="Montevecchi, William" w:date="2018-09-09T12:17:00Z">
        <w:r w:rsidR="00DF136F" w:rsidRPr="00DF136F">
          <w:rPr>
            <w:rFonts w:ascii="Times New Roman" w:eastAsia="TimesLTStd-Roman" w:hAnsi="Times New Roman" w:cs="Times New Roman"/>
            <w:sz w:val="24"/>
            <w:szCs w:val="24"/>
            <w:lang w:val="en-CA"/>
            <w:rPrChange w:id="741" w:author="Montevecchi, William" w:date="2018-09-09T12:18:00Z">
              <w:rPr>
                <w:rFonts w:eastAsia="TimesLTStd-Roman"/>
                <w:lang w:val="en-CA"/>
              </w:rPr>
            </w:rPrChange>
          </w:rPr>
          <w:t>obertson</w:t>
        </w:r>
      </w:ins>
      <w:ins w:id="742" w:author="Montevecchi, William" w:date="2018-09-09T11:59:00Z">
        <w:r w:rsidR="00DF136F" w:rsidRPr="00DF136F">
          <w:rPr>
            <w:rFonts w:ascii="Times New Roman" w:eastAsia="TimesLTStd-Roman" w:hAnsi="Times New Roman" w:cs="Times New Roman"/>
            <w:sz w:val="24"/>
            <w:szCs w:val="24"/>
            <w:lang w:val="en-CA"/>
            <w:rPrChange w:id="743" w:author="Montevecchi, William" w:date="2018-09-09T12:18:00Z">
              <w:rPr>
                <w:rFonts w:eastAsia="TimesLTStd-Roman"/>
                <w:lang w:val="en-CA"/>
              </w:rPr>
            </w:rPrChange>
          </w:rPr>
          <w:t xml:space="preserve"> GJ,</w:t>
        </w:r>
        <w:r w:rsidRPr="00DF136F">
          <w:rPr>
            <w:rFonts w:ascii="Times New Roman" w:eastAsia="TimesLTStd-Roman" w:hAnsi="Times New Roman" w:cs="Times New Roman"/>
            <w:sz w:val="24"/>
            <w:szCs w:val="24"/>
            <w:lang w:val="en-CA"/>
            <w:rPrChange w:id="744" w:author="Montevecchi, William" w:date="2018-09-09T12:18:00Z">
              <w:rPr>
                <w:rFonts w:ascii="TimesLTStd-Roman" w:eastAsia="TimesLTStd-Roman" w:cs="TimesLTStd-Roman"/>
                <w:sz w:val="18"/>
                <w:szCs w:val="18"/>
                <w:lang w:val="en-CA"/>
              </w:rPr>
            </w:rPrChange>
          </w:rPr>
          <w:t xml:space="preserve"> R</w:t>
        </w:r>
      </w:ins>
      <w:ins w:id="745" w:author="Montevecchi, William" w:date="2018-09-09T12:17:00Z">
        <w:r w:rsidR="00DF136F" w:rsidRPr="00DF136F">
          <w:rPr>
            <w:rFonts w:ascii="Times New Roman" w:eastAsia="TimesLTStd-Roman" w:hAnsi="Times New Roman" w:cs="Times New Roman"/>
            <w:sz w:val="24"/>
            <w:szCs w:val="24"/>
            <w:lang w:val="en-CA"/>
            <w:rPrChange w:id="746" w:author="Montevecchi, William" w:date="2018-09-09T12:18:00Z">
              <w:rPr>
                <w:rFonts w:eastAsia="TimesLTStd-Roman"/>
                <w:lang w:val="en-CA"/>
              </w:rPr>
            </w:rPrChange>
          </w:rPr>
          <w:t>yan</w:t>
        </w:r>
      </w:ins>
      <w:ins w:id="747" w:author="Montevecchi, William" w:date="2018-09-09T11:59:00Z">
        <w:r w:rsidRPr="00DF136F">
          <w:rPr>
            <w:rFonts w:ascii="Times New Roman" w:eastAsia="TimesLTStd-Roman" w:hAnsi="Times New Roman" w:cs="Times New Roman"/>
            <w:sz w:val="24"/>
            <w:szCs w:val="24"/>
            <w:lang w:val="en-CA"/>
            <w:rPrChange w:id="748" w:author="Montevecchi, William" w:date="2018-09-09T12:18:00Z">
              <w:rPr>
                <w:rFonts w:ascii="TimesLTStd-Roman" w:eastAsia="TimesLTStd-Roman" w:cs="TimesLTStd-Roman"/>
                <w:sz w:val="18"/>
                <w:szCs w:val="18"/>
                <w:lang w:val="en-CA"/>
              </w:rPr>
            </w:rPrChange>
          </w:rPr>
          <w:t xml:space="preserve"> PC </w:t>
        </w:r>
      </w:ins>
      <w:ins w:id="749" w:author="Montevecchi, William" w:date="2018-09-09T12:18:00Z">
        <w:r w:rsidR="00DF136F" w:rsidRPr="00DF136F">
          <w:rPr>
            <w:rFonts w:ascii="Times New Roman" w:eastAsia="TimesLTStd-Roman" w:hAnsi="Times New Roman" w:cs="Times New Roman"/>
            <w:sz w:val="24"/>
            <w:szCs w:val="24"/>
            <w:lang w:val="en-CA"/>
            <w:rPrChange w:id="750" w:author="Montevecchi, William" w:date="2018-09-09T12:18:00Z">
              <w:rPr>
                <w:rFonts w:eastAsia="TimesLTStd-Roman"/>
                <w:lang w:val="en-CA"/>
              </w:rPr>
            </w:rPrChange>
          </w:rPr>
          <w:t>(</w:t>
        </w:r>
      </w:ins>
      <w:ins w:id="751" w:author="Montevecchi, William" w:date="2018-09-09T11:59:00Z">
        <w:r w:rsidRPr="00DF136F">
          <w:rPr>
            <w:rFonts w:ascii="Times New Roman" w:eastAsia="TimesLTStd-Roman" w:hAnsi="Times New Roman" w:cs="Times New Roman"/>
            <w:sz w:val="24"/>
            <w:szCs w:val="24"/>
            <w:lang w:val="en-CA"/>
            <w:rPrChange w:id="752" w:author="Montevecchi, William" w:date="2018-09-09T12:18:00Z">
              <w:rPr>
                <w:rFonts w:ascii="TimesLTStd-Roman" w:eastAsia="TimesLTStd-Roman" w:cs="TimesLTStd-Roman"/>
                <w:sz w:val="18"/>
                <w:szCs w:val="18"/>
                <w:lang w:val="en-CA"/>
              </w:rPr>
            </w:rPrChange>
          </w:rPr>
          <w:t>2015</w:t>
        </w:r>
      </w:ins>
      <w:ins w:id="753" w:author="Montevecchi, William" w:date="2018-09-09T12:18:00Z">
        <w:r w:rsidR="00DF136F" w:rsidRPr="00DF136F">
          <w:rPr>
            <w:rFonts w:ascii="Times New Roman" w:eastAsia="TimesLTStd-Roman" w:hAnsi="Times New Roman" w:cs="Times New Roman"/>
            <w:sz w:val="24"/>
            <w:szCs w:val="24"/>
            <w:lang w:val="en-CA"/>
            <w:rPrChange w:id="754" w:author="Montevecchi, William" w:date="2018-09-09T12:18:00Z">
              <w:rPr>
                <w:rFonts w:eastAsia="TimesLTStd-Roman"/>
                <w:lang w:val="en-CA"/>
              </w:rPr>
            </w:rPrChange>
          </w:rPr>
          <w:t>)</w:t>
        </w:r>
      </w:ins>
      <w:ins w:id="755" w:author="Montevecchi, William" w:date="2018-09-09T11:59:00Z">
        <w:r w:rsidRPr="00DF136F">
          <w:rPr>
            <w:rFonts w:ascii="Times New Roman" w:eastAsia="TimesLTStd-Roman" w:hAnsi="Times New Roman" w:cs="Times New Roman"/>
            <w:sz w:val="24"/>
            <w:szCs w:val="24"/>
            <w:lang w:val="en-CA"/>
            <w:rPrChange w:id="756" w:author="Montevecchi, William" w:date="2018-09-09T12:18:00Z">
              <w:rPr>
                <w:rFonts w:ascii="TimesLTStd-Roman" w:eastAsia="TimesLTStd-Roman" w:cs="TimesLTStd-Roman"/>
                <w:sz w:val="18"/>
                <w:szCs w:val="18"/>
                <w:lang w:val="en-CA"/>
              </w:rPr>
            </w:rPrChange>
          </w:rPr>
          <w:t xml:space="preserve"> Update and trends of thre</w:t>
        </w:r>
      </w:ins>
      <w:ins w:id="757" w:author="Montevecchi, William" w:date="2018-09-09T12:18:00Z">
        <w:r w:rsidR="00DF136F" w:rsidRPr="00DF136F">
          <w:rPr>
            <w:rFonts w:ascii="Times New Roman" w:eastAsia="TimesLTStd-Roman" w:hAnsi="Times New Roman" w:cs="Times New Roman"/>
            <w:sz w:val="24"/>
            <w:szCs w:val="24"/>
            <w:lang w:val="en-CA"/>
            <w:rPrChange w:id="758" w:author="Montevecchi, William" w:date="2018-09-09T12:18:00Z">
              <w:rPr>
                <w:rFonts w:eastAsia="TimesLTStd-Roman"/>
                <w:lang w:val="en-CA"/>
              </w:rPr>
            </w:rPrChange>
          </w:rPr>
          <w:t xml:space="preserve">  </w:t>
        </w:r>
      </w:ins>
      <w:ins w:id="759" w:author="Montevecchi, William" w:date="2018-09-09T11:59:00Z">
        <w:r w:rsidRPr="00DF136F">
          <w:rPr>
            <w:rFonts w:ascii="Times New Roman" w:eastAsia="TimesLTStd-Roman" w:hAnsi="Times New Roman" w:cs="Times New Roman"/>
            <w:sz w:val="24"/>
            <w:szCs w:val="24"/>
            <w:lang w:val="en-CA"/>
            <w:rPrChange w:id="760" w:author="Montevecchi, William" w:date="2018-09-09T12:18:00Z">
              <w:rPr>
                <w:rFonts w:ascii="TimesLTStd-Roman" w:eastAsia="TimesLTStd-Roman" w:cs="TimesLTStd-Roman"/>
                <w:sz w:val="18"/>
                <w:szCs w:val="18"/>
                <w:lang w:val="en-CA"/>
              </w:rPr>
            </w:rPrChange>
          </w:rPr>
          <w:t xml:space="preserve">important seabird populations in the western North Atlantic using a geographic information system approach. </w:t>
        </w:r>
        <w:r w:rsidRPr="00DF136F">
          <w:rPr>
            <w:rFonts w:ascii="Times New Roman" w:eastAsia="TimesLTStd-Roman" w:hAnsi="Times New Roman" w:cs="Times New Roman"/>
            <w:iCs/>
            <w:sz w:val="24"/>
            <w:szCs w:val="24"/>
            <w:lang w:val="en-CA"/>
            <w:rPrChange w:id="761" w:author="Montevecchi, William" w:date="2018-09-09T12:18:00Z">
              <w:rPr>
                <w:rFonts w:ascii="TimesLTStd-Italic" w:eastAsia="TimesLTStd-Roman" w:hAnsi="TimesLTStd-Italic" w:cs="TimesLTStd-Italic"/>
                <w:i/>
                <w:iCs/>
                <w:sz w:val="18"/>
                <w:szCs w:val="18"/>
                <w:lang w:val="en-CA"/>
              </w:rPr>
            </w:rPrChange>
          </w:rPr>
          <w:t>Marine Ornithology</w:t>
        </w:r>
        <w:r w:rsidRPr="00DF136F">
          <w:rPr>
            <w:rFonts w:ascii="Times New Roman" w:eastAsia="TimesLTStd-Roman" w:hAnsi="Times New Roman" w:cs="Times New Roman"/>
            <w:i/>
            <w:iCs/>
            <w:sz w:val="24"/>
            <w:szCs w:val="24"/>
            <w:lang w:val="en-CA"/>
            <w:rPrChange w:id="762" w:author="Montevecchi, William" w:date="2018-09-09T12:18:00Z">
              <w:rPr>
                <w:rFonts w:ascii="TimesLTStd-Italic" w:eastAsia="TimesLTStd-Roman" w:hAnsi="TimesLTStd-Italic" w:cs="TimesLTStd-Italic"/>
                <w:i/>
                <w:iCs/>
                <w:sz w:val="18"/>
                <w:szCs w:val="18"/>
                <w:lang w:val="en-CA"/>
              </w:rPr>
            </w:rPrChange>
          </w:rPr>
          <w:t xml:space="preserve"> </w:t>
        </w:r>
        <w:r w:rsidRPr="00DF136F">
          <w:rPr>
            <w:rFonts w:ascii="Times New Roman" w:eastAsia="TimesLTStd-Roman" w:hAnsi="Times New Roman" w:cs="Times New Roman"/>
            <w:sz w:val="24"/>
            <w:szCs w:val="24"/>
            <w:lang w:val="en-CA"/>
            <w:rPrChange w:id="763" w:author="Montevecchi, William" w:date="2018-09-09T12:18:00Z">
              <w:rPr>
                <w:rFonts w:ascii="TimesLTStd-Roman" w:eastAsia="TimesLTStd-Roman" w:cs="TimesLTStd-Roman"/>
                <w:sz w:val="18"/>
                <w:szCs w:val="18"/>
                <w:lang w:val="en-CA"/>
              </w:rPr>
            </w:rPrChange>
          </w:rPr>
          <w:t>43:211</w:t>
        </w:r>
        <w:r w:rsidRPr="00DF136F">
          <w:rPr>
            <w:rFonts w:ascii="Times New Roman" w:eastAsia="TimesLTStd-Roman" w:hAnsi="Times New Roman" w:cs="Times New Roman"/>
            <w:sz w:val="24"/>
            <w:szCs w:val="24"/>
            <w:lang w:val="en-CA"/>
            <w:rPrChange w:id="764" w:author="Montevecchi, William" w:date="2018-09-09T12:18:00Z">
              <w:rPr>
                <w:rFonts w:ascii="TimesLTStd-Roman" w:eastAsia="TimesLTStd-Roman" w:cs="TimesLTStd-Roman"/>
                <w:sz w:val="18"/>
                <w:szCs w:val="18"/>
                <w:lang w:val="en-CA"/>
              </w:rPr>
            </w:rPrChange>
          </w:rPr>
          <w:t>–</w:t>
        </w:r>
        <w:r w:rsidRPr="00DF136F">
          <w:rPr>
            <w:rFonts w:ascii="Times New Roman" w:eastAsia="TimesLTStd-Roman" w:hAnsi="Times New Roman" w:cs="Times New Roman"/>
            <w:sz w:val="24"/>
            <w:szCs w:val="24"/>
            <w:lang w:val="en-CA"/>
            <w:rPrChange w:id="765" w:author="Montevecchi, William" w:date="2018-09-09T12:18:00Z">
              <w:rPr>
                <w:rFonts w:ascii="TimesLTStd-Roman" w:eastAsia="TimesLTStd-Roman" w:cs="TimesLTStd-Roman"/>
                <w:sz w:val="18"/>
                <w:szCs w:val="18"/>
                <w:lang w:val="en-CA"/>
              </w:rPr>
            </w:rPrChange>
          </w:rPr>
          <w:t>222</w:t>
        </w:r>
      </w:ins>
    </w:p>
    <w:p w14:paraId="4ECFE3CF"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(1970) Biological changes in coastal capelin from the over-wintering to the spawning condition. Journal of the Fisheries Research Board of Canada 27:2215-2224</w:t>
      </w:r>
    </w:p>
    <w:p w14:paraId="1863572A"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(1995) Interaction between timing, capelin distribution and biomass estimates from the Div. 2J3K capelin acoustic survey.  Capelin in SA2 + Div 3KL. DFO Atlantic Fisheries Research Document 95/70</w:t>
      </w:r>
    </w:p>
    <w:p w14:paraId="3613AD5E" w14:textId="77777777"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Winters GH, Carscadden JE (1978) Review of capelin ecology and estimation of surplus yield from predator dynamics. International Commission for the Northwest Atlantic Fisheries Research Bulletin 13:21-30</w:t>
      </w:r>
    </w:p>
    <w:p w14:paraId="0712109C" w14:textId="77777777" w:rsidR="002C6C8F" w:rsidRDefault="003B398F">
      <w:pPr>
        <w:pStyle w:val="EndNoteBibliography"/>
        <w:spacing w:line="480" w:lineRule="auto"/>
        <w:ind w:left="720" w:hanging="720"/>
        <w:rPr>
          <w:ins w:id="766" w:author="Montevecchi, William" w:date="2018-09-09T12:43:00Z"/>
          <w:rStyle w:val="None"/>
        </w:rPr>
        <w:pPrChange w:id="767" w:author="Montevecchi, William" w:date="2018-09-09T12:43:00Z">
          <w:pPr>
            <w:pStyle w:val="Bibliography"/>
          </w:pPr>
        </w:pPrChange>
      </w:pPr>
      <w:r>
        <w:rPr>
          <w:rStyle w:val="None"/>
          <w:rFonts w:ascii="Times New Roman" w:hAnsi="Times New Roman"/>
          <w:sz w:val="24"/>
          <w:szCs w:val="24"/>
        </w:rPr>
        <w:t>Winters GH, Wheeler JP (1985) Interaction Between Stock Area, Stock Abundance, and Catchability Coefficient. Canadian Journal of Fisheries and Aquatic Sciences 42:989-998</w:t>
      </w:r>
    </w:p>
    <w:p w14:paraId="2ACD536E" w14:textId="5B13DAC8" w:rsidR="002C6C8F" w:rsidRPr="002C6C8F" w:rsidRDefault="002C6C8F">
      <w:pPr>
        <w:pStyle w:val="EndNoteBibliography"/>
        <w:spacing w:line="480" w:lineRule="auto"/>
        <w:ind w:left="720" w:hanging="720"/>
        <w:rPr>
          <w:ins w:id="768" w:author="Montevecchi, William" w:date="2018-09-09T12:43:00Z"/>
          <w:rPrChange w:id="769" w:author="Montevecchi, William" w:date="2018-09-09T12:44:00Z">
            <w:rPr>
              <w:ins w:id="770" w:author="Montevecchi, William" w:date="2018-09-09T12:43:00Z"/>
              <w:bCs/>
              <w:color w:val="1B1C20"/>
            </w:rPr>
          </w:rPrChange>
        </w:rPr>
        <w:pPrChange w:id="771" w:author="Montevecchi, William" w:date="2018-09-09T12:43:00Z">
          <w:pPr>
            <w:pStyle w:val="Bibliography"/>
          </w:pPr>
        </w:pPrChange>
      </w:pPr>
      <w:ins w:id="772" w:author="Montevecchi, William" w:date="2018-09-09T12:43:00Z">
        <w:r w:rsidRPr="002C6C8F">
          <w:rPr>
            <w:rFonts w:ascii="Times New Roman" w:hAnsi="Times New Roman" w:cs="Times New Roman"/>
            <w:sz w:val="24"/>
            <w:szCs w:val="24"/>
            <w:rPrChange w:id="773" w:author="Montevecchi, William" w:date="2018-09-09T12:44:00Z">
              <w:rPr/>
            </w:rPrChange>
          </w:rPr>
          <w:lastRenderedPageBreak/>
          <w:t xml:space="preserve">Worm B, Tittensor DP (2011) Range contraction in large pelagic predators. PNAS: </w:t>
        </w:r>
        <w:r w:rsidRPr="002C6C8F">
          <w:rPr>
            <w:rFonts w:ascii="Times New Roman" w:hAnsi="Times New Roman" w:cs="Times New Roman"/>
            <w:sz w:val="24"/>
            <w:szCs w:val="24"/>
            <w:rPrChange w:id="774" w:author="Montevecchi, William" w:date="2018-09-09T12:44:00Z">
              <w:rPr/>
            </w:rPrChange>
          </w:rPr>
          <w:fldChar w:fldCharType="begin"/>
        </w:r>
        <w:r w:rsidRPr="002C6C8F">
          <w:rPr>
            <w:rFonts w:ascii="Times New Roman" w:hAnsi="Times New Roman" w:cs="Times New Roman"/>
            <w:sz w:val="24"/>
            <w:szCs w:val="24"/>
            <w:rPrChange w:id="775" w:author="Montevecchi, William" w:date="2018-09-09T12:44:00Z">
              <w:rPr/>
            </w:rPrChange>
          </w:rPr>
          <w:instrText xml:space="preserve"> HYPERLINK "http://www.pnas.org/content/108/29/11942" </w:instrText>
        </w:r>
        <w:r w:rsidRPr="002C6C8F">
          <w:rPr>
            <w:rFonts w:ascii="Times New Roman" w:hAnsi="Times New Roman" w:cs="Times New Roman"/>
            <w:sz w:val="24"/>
            <w:szCs w:val="24"/>
            <w:rPrChange w:id="776" w:author="Montevecchi, William" w:date="2018-09-09T12:44:00Z">
              <w:rPr/>
            </w:rPrChange>
          </w:rPr>
          <w:fldChar w:fldCharType="separate"/>
        </w:r>
        <w:r w:rsidRPr="002C6C8F">
          <w:rPr>
            <w:rStyle w:val="Hyperlink"/>
            <w:rFonts w:ascii="Times New Roman" w:hAnsi="Times New Roman" w:cs="Times New Roman"/>
            <w:sz w:val="24"/>
            <w:szCs w:val="24"/>
            <w:rPrChange w:id="777" w:author="Montevecchi, William" w:date="2018-09-09T12:44:00Z">
              <w:rPr>
                <w:rStyle w:val="Hyperlink"/>
              </w:rPr>
            </w:rPrChange>
          </w:rPr>
          <w:t>http://www.pnas.org/content/108/29/11942</w:t>
        </w:r>
        <w:r w:rsidRPr="002C6C8F">
          <w:rPr>
            <w:rFonts w:ascii="Times New Roman" w:hAnsi="Times New Roman" w:cs="Times New Roman"/>
            <w:sz w:val="24"/>
            <w:szCs w:val="24"/>
            <w:rPrChange w:id="778" w:author="Montevecchi, William" w:date="2018-09-09T12:44:00Z">
              <w:rPr/>
            </w:rPrChange>
          </w:rPr>
          <w:fldChar w:fldCharType="end"/>
        </w:r>
        <w:r w:rsidRPr="002C6C8F">
          <w:rPr>
            <w:rFonts w:ascii="Times New Roman" w:hAnsi="Times New Roman" w:cs="Times New Roman"/>
            <w:bCs/>
            <w:color w:val="1B1C20"/>
            <w:sz w:val="24"/>
            <w:szCs w:val="24"/>
            <w:rPrChange w:id="779" w:author="Montevecchi, William" w:date="2018-09-09T12:44:00Z">
              <w:rPr>
                <w:bCs/>
                <w:color w:val="1B1C20"/>
              </w:rPr>
            </w:rPrChange>
          </w:rPr>
          <w:t xml:space="preserve"> </w:t>
        </w:r>
      </w:ins>
    </w:p>
    <w:p w14:paraId="2BEEB116" w14:textId="1A0CC8CC" w:rsidR="007911B4" w:rsidRDefault="003B398F">
      <w:pPr>
        <w:pStyle w:val="EndNoteBibliography"/>
        <w:spacing w:line="48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br/>
      </w:r>
      <w:commentRangeEnd w:id="582"/>
      <w:r>
        <w:commentReference w:id="582"/>
      </w:r>
      <w:r>
        <w:fldChar w:fldCharType="end"/>
      </w:r>
    </w:p>
    <w:p w14:paraId="7F0C6CD5" w14:textId="77777777" w:rsidR="007911B4" w:rsidRDefault="007911B4">
      <w:pPr>
        <w:pStyle w:val="EndNoteBibliography"/>
        <w:spacing w:line="480" w:lineRule="auto"/>
        <w:ind w:left="720" w:hanging="720"/>
      </w:pPr>
    </w:p>
    <w:sectPr w:rsidR="007911B4">
      <w:headerReference w:type="default" r:id="rId14"/>
      <w:footerReference w:type="default" r:id="rId1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arry Stenson" w:date="2018-09-13T09:56:00Z" w:initials="GS">
    <w:p w14:paraId="5C810667" w14:textId="43B9F46A" w:rsidR="005B07CE" w:rsidRDefault="005B07CE">
      <w:pPr>
        <w:pStyle w:val="CommentText"/>
      </w:pPr>
      <w:r>
        <w:rPr>
          <w:rStyle w:val="CommentReference"/>
        </w:rPr>
        <w:annotationRef/>
      </w:r>
      <w:r>
        <w:t>Sounds nice but I would be careful of what you define as the NWA ecosystem. The NWA also includes areas where Boreogadus are more important. If we argue that capelin have collapsed then the question becomes why the entire ecosystem has not collapsed if they are the ‘linchpin’.  I would be a little more circumspect and say that capelin are one of the key forage species and are a primary</w:t>
      </w:r>
    </w:p>
  </w:comment>
  <w:comment w:id="14" w:author="Garry Stenson" w:date="2018-09-13T10:00:00Z" w:initials="GS">
    <w:p w14:paraId="37D6C7B1" w14:textId="6C638A31" w:rsidR="005B07CE" w:rsidRDefault="005B07CE">
      <w:pPr>
        <w:pStyle w:val="CommentText"/>
      </w:pPr>
      <w:r>
        <w:rPr>
          <w:rStyle w:val="CommentReference"/>
        </w:rPr>
        <w:annotationRef/>
      </w:r>
      <w:r>
        <w:t>Lots of repetition in dates – can we replace one with something like ‘at this time’?</w:t>
      </w:r>
    </w:p>
  </w:comment>
  <w:comment w:id="15" w:author="Garry Stenson" w:date="2018-09-13T10:01:00Z" w:initials="GS">
    <w:p w14:paraId="41B964A7" w14:textId="4204F0C4" w:rsidR="005B07CE" w:rsidRDefault="005B07CE">
      <w:pPr>
        <w:pStyle w:val="CommentText"/>
      </w:pPr>
      <w:r>
        <w:rPr>
          <w:rStyle w:val="CommentReference"/>
        </w:rPr>
        <w:annotationRef/>
      </w:r>
      <w:r>
        <w:t>I am being pedantic but literature does not ‘support’. Data supports while literature ‘proposes’ or ‘concludes’ . Dominique’s wording is fine</w:t>
      </w:r>
    </w:p>
  </w:comment>
  <w:comment w:id="28" w:author="Garry Stenson" w:date="2018-09-13T10:08:00Z" w:initials="GS">
    <w:p w14:paraId="6BACA883" w14:textId="24F7D1E7" w:rsidR="005B07CE" w:rsidRDefault="005B07CE">
      <w:pPr>
        <w:pStyle w:val="CommentText"/>
      </w:pPr>
      <w:r>
        <w:rPr>
          <w:rStyle w:val="CommentReference"/>
        </w:rPr>
        <w:annotationRef/>
      </w:r>
      <w:r>
        <w:t>‘they’ would refer to the last noun which is predators</w:t>
      </w:r>
    </w:p>
  </w:comment>
  <w:comment w:id="33" w:author="Garry Stenson" w:date="2018-09-13T10:09:00Z" w:initials="GS">
    <w:p w14:paraId="6F66E5A4" w14:textId="0ACBE564" w:rsidR="005B07CE" w:rsidRDefault="005B07CE">
      <w:pPr>
        <w:pStyle w:val="CommentText"/>
      </w:pPr>
      <w:r>
        <w:rPr>
          <w:rStyle w:val="CommentReference"/>
        </w:rPr>
        <w:annotationRef/>
      </w:r>
      <w:r>
        <w:t>Somatic?</w:t>
      </w:r>
    </w:p>
  </w:comment>
  <w:comment w:id="48" w:author="Montevecchi, William" w:date="2018-09-08T21:05:00Z" w:initials="MW">
    <w:p w14:paraId="48A8565D" w14:textId="7D05FE68" w:rsidR="000A0650" w:rsidRDefault="000A0650">
      <w:pPr>
        <w:pStyle w:val="CommentText"/>
      </w:pPr>
      <w:r>
        <w:rPr>
          <w:rStyle w:val="CommentReference"/>
        </w:rPr>
        <w:annotationRef/>
      </w:r>
    </w:p>
  </w:comment>
  <w:comment w:id="49" w:author="Montevecchi, William" w:date="2018-09-08T21:05:00Z" w:initials="MW">
    <w:p w14:paraId="47BCC906" w14:textId="1FA75AE6" w:rsidR="000A0650" w:rsidRDefault="000A0650">
      <w:pPr>
        <w:pStyle w:val="CommentText"/>
      </w:pPr>
      <w:r>
        <w:rPr>
          <w:rStyle w:val="CommentReference"/>
        </w:rPr>
        <w:annotationRef/>
      </w:r>
      <w:r>
        <w:t>Bottom-up</w:t>
      </w:r>
    </w:p>
  </w:comment>
  <w:comment w:id="50" w:author="Garry Stenson" w:date="2018-09-13T10:28:00Z" w:initials="GS">
    <w:p w14:paraId="4C013AD2" w14:textId="490848DA" w:rsidR="005B07CE" w:rsidRDefault="005B07CE">
      <w:pPr>
        <w:pStyle w:val="CommentText"/>
      </w:pPr>
      <w:r>
        <w:rPr>
          <w:rStyle w:val="CommentReference"/>
        </w:rPr>
        <w:annotationRef/>
      </w:r>
      <w:r>
        <w:t xml:space="preserve">If there was in fact evidence that it was bottom up it should be stated. </w:t>
      </w:r>
    </w:p>
  </w:comment>
  <w:comment w:id="51" w:author="Garry Stenson" w:date="2018-09-13T12:54:00Z" w:initials="GS">
    <w:p w14:paraId="17CD5EF5" w14:textId="0169619B" w:rsidR="005B07CE" w:rsidRDefault="005B07CE">
      <w:pPr>
        <w:pStyle w:val="CommentText"/>
      </w:pPr>
      <w:r>
        <w:rPr>
          <w:rStyle w:val="CommentReference"/>
        </w:rPr>
        <w:annotationRef/>
      </w:r>
      <w:r>
        <w:t xml:space="preserve">If it is a shift in distribution is it really a ‘bust’ . Where did they go? </w:t>
      </w:r>
    </w:p>
  </w:comment>
  <w:comment w:id="52" w:author="Aaron Adamack" w:date="2018-08-29T17:48:00Z" w:initials="">
    <w:p w14:paraId="77DB6041" w14:textId="77777777" w:rsidR="000A0650" w:rsidRDefault="000A0650">
      <w:pPr>
        <w:pStyle w:val="Default"/>
      </w:pPr>
    </w:p>
    <w:p w14:paraId="36089773" w14:textId="77777777" w:rsidR="000A0650" w:rsidRDefault="000A0650">
      <w:pPr>
        <w:pStyle w:val="Default"/>
      </w:pPr>
      <w:r>
        <w:rPr>
          <w:rFonts w:eastAsia="Arial Unicode MS" w:cs="Arial Unicode MS"/>
        </w:rPr>
        <w:t>It looks like we are a bit inconsistent on the use of NL vs. Newfoundland in the manuscript. I’m not sure if that’s because we are distinguishing between Newfoundland and Labrador vs. Newfoundland or if it just needs to be cleaned up still.</w:t>
      </w:r>
    </w:p>
  </w:comment>
  <w:comment w:id="53" w:author="Garry Stenson" w:date="2018-09-13T12:55:00Z" w:initials="GS">
    <w:p w14:paraId="42D226E3" w14:textId="4BD093BA" w:rsidR="005B07CE" w:rsidRDefault="005B07CE">
      <w:pPr>
        <w:pStyle w:val="CommentText"/>
      </w:pPr>
      <w:r>
        <w:rPr>
          <w:rStyle w:val="CommentReference"/>
        </w:rPr>
        <w:annotationRef/>
      </w:r>
      <w:r>
        <w:t xml:space="preserve">Newfoundland and Labrador is the name of the province. It is not the name of the stock. Is it not defined by the NAFO areas? Referring to it as the stock designation and using Newfoundland for short hand is probably the easiest. </w:t>
      </w:r>
    </w:p>
  </w:comment>
  <w:comment w:id="57" w:author="Garry Stenson" w:date="2018-09-13T12:58:00Z" w:initials="GS">
    <w:p w14:paraId="4926B397" w14:textId="5E958A74" w:rsidR="005B07CE" w:rsidRDefault="005B07CE">
      <w:pPr>
        <w:pStyle w:val="CommentText"/>
      </w:pPr>
      <w:r>
        <w:rPr>
          <w:rStyle w:val="CommentReference"/>
        </w:rPr>
        <w:annotationRef/>
      </w:r>
      <w:r>
        <w:t xml:space="preserve">You should reference Ale’s paper since it is the one proposing the regime shift. </w:t>
      </w:r>
    </w:p>
  </w:comment>
  <w:comment w:id="60" w:author="Garry Stenson" w:date="2018-09-13T13:01:00Z" w:initials="GS">
    <w:p w14:paraId="19EE4B91" w14:textId="2663CEB3" w:rsidR="005B07CE" w:rsidRDefault="005B07CE">
      <w:pPr>
        <w:pStyle w:val="CommentText"/>
      </w:pPr>
      <w:r>
        <w:rPr>
          <w:rStyle w:val="CommentReference"/>
        </w:rPr>
        <w:annotationRef/>
      </w:r>
      <w:r>
        <w:t xml:space="preserve">Is there anyone besides Frank say there was no collapse. If not, you can specifically refer to him. </w:t>
      </w:r>
    </w:p>
  </w:comment>
  <w:comment w:id="58" w:author="Garry Stenson" w:date="2018-09-13T12:59:00Z" w:initials="GS">
    <w:p w14:paraId="568B63B0" w14:textId="7EAED627" w:rsidR="005B07CE" w:rsidRDefault="005B07CE">
      <w:pPr>
        <w:pStyle w:val="CommentText"/>
      </w:pPr>
      <w:r>
        <w:rPr>
          <w:rStyle w:val="CommentReference"/>
        </w:rPr>
        <w:annotationRef/>
      </w:r>
      <w:r>
        <w:t>You need a transition to the alternative ‘theory’</w:t>
      </w:r>
    </w:p>
  </w:comment>
  <w:comment w:id="70" w:author="Garry Stenson" w:date="2018-09-13T13:02:00Z" w:initials="GS">
    <w:p w14:paraId="33669D12" w14:textId="202D32D8" w:rsidR="005B07CE" w:rsidRDefault="005B07CE">
      <w:pPr>
        <w:pStyle w:val="CommentText"/>
      </w:pPr>
      <w:r>
        <w:rPr>
          <w:rStyle w:val="CommentReference"/>
        </w:rPr>
        <w:annotationRef/>
      </w:r>
      <w:r>
        <w:t>‘our’ or ‘the current’ paper – to make it clear we are not talking about Frank et al</w:t>
      </w:r>
    </w:p>
  </w:comment>
  <w:comment w:id="71" w:author="Gail Davoren" w:date="2018-08-31T14:28:00Z" w:initials="GD">
    <w:p w14:paraId="02A6D7BF" w14:textId="77777777" w:rsidR="000A0650" w:rsidRDefault="000A0650">
      <w:pPr>
        <w:pStyle w:val="CommentText"/>
      </w:pPr>
      <w:r>
        <w:rPr>
          <w:rStyle w:val="CommentReference"/>
        </w:rPr>
        <w:annotationRef/>
      </w:r>
      <w:r>
        <w:t>Should this be ‘Methods &amp; Results’? I don’t see an explicit ‘Results’ section, but maybe this is not necessary.</w:t>
      </w:r>
    </w:p>
  </w:comment>
  <w:comment w:id="72" w:author="Garry Stenson" w:date="2018-09-13T13:04:00Z" w:initials="GS">
    <w:p w14:paraId="01043D5F" w14:textId="582FEC51" w:rsidR="005B07CE" w:rsidRDefault="005B07CE">
      <w:pPr>
        <w:pStyle w:val="CommentText"/>
      </w:pPr>
      <w:r>
        <w:rPr>
          <w:rStyle w:val="CommentReference"/>
        </w:rPr>
        <w:annotationRef/>
      </w:r>
      <w:r>
        <w:t>You need a transition sentence to indicate that you mean by ‘sections’. Something like ‘we have organized the various methods by data types’   (or some such wording)</w:t>
      </w:r>
    </w:p>
  </w:comment>
  <w:comment w:id="76" w:author="Garry Stenson" w:date="2018-09-14T15:55:00Z" w:initials="GS">
    <w:p w14:paraId="7544E97E" w14:textId="2AE9D92A" w:rsidR="00C879D3" w:rsidRDefault="00C879D3">
      <w:pPr>
        <w:pStyle w:val="CommentText"/>
      </w:pPr>
      <w:r>
        <w:rPr>
          <w:rStyle w:val="CommentReference"/>
        </w:rPr>
        <w:annotationRef/>
      </w:r>
      <w:r>
        <w:t>This is not really distribution. – it is more estimates of abundance</w:t>
      </w:r>
    </w:p>
  </w:comment>
  <w:comment w:id="79" w:author="Garry Stenson" w:date="2018-09-13T13:40:00Z" w:initials="GS">
    <w:p w14:paraId="45F893A5" w14:textId="22022965" w:rsidR="005B07CE" w:rsidRDefault="005B07CE">
      <w:pPr>
        <w:pStyle w:val="CommentText"/>
      </w:pPr>
      <w:r>
        <w:rPr>
          <w:rStyle w:val="CommentReference"/>
        </w:rPr>
        <w:annotationRef/>
      </w:r>
      <w:r>
        <w:t>‘Qualitatively estimated’ – it does not sound so dismissive as ‘unquantified’</w:t>
      </w:r>
    </w:p>
  </w:comment>
  <w:comment w:id="82" w:author="Garry Stenson" w:date="2018-09-13T13:42:00Z" w:initials="GS">
    <w:p w14:paraId="47FAC296" w14:textId="43B4AF8D" w:rsidR="005B07CE" w:rsidRDefault="005B07CE">
      <w:pPr>
        <w:pStyle w:val="CommentText"/>
      </w:pPr>
      <w:r>
        <w:rPr>
          <w:rStyle w:val="CommentReference"/>
        </w:rPr>
        <w:annotationRef/>
      </w:r>
      <w:r>
        <w:t xml:space="preserve">Can you give some indication of how big these concentrations were? This is very open ended as written. </w:t>
      </w:r>
    </w:p>
  </w:comment>
  <w:comment w:id="84" w:author="Garry Stenson" w:date="2018-09-13T13:44:00Z" w:initials="GS">
    <w:p w14:paraId="20D3AC53" w14:textId="2E8D2F9C" w:rsidR="005B07CE" w:rsidRDefault="005B07CE">
      <w:pPr>
        <w:pStyle w:val="CommentText"/>
      </w:pPr>
      <w:r>
        <w:rPr>
          <w:rStyle w:val="CommentReference"/>
        </w:rPr>
        <w:annotationRef/>
      </w:r>
      <w:r>
        <w:t xml:space="preserve">If you leave any of this in, you need to explain why you are doing it. </w:t>
      </w:r>
    </w:p>
  </w:comment>
  <w:comment w:id="89" w:author="Gail Davoren" w:date="2018-08-31T14:33:00Z" w:initials="GD">
    <w:p w14:paraId="55AF5A01" w14:textId="77777777" w:rsidR="000A0650" w:rsidRDefault="000A0650">
      <w:pPr>
        <w:pStyle w:val="CommentText"/>
      </w:pPr>
      <w:r>
        <w:rPr>
          <w:rStyle w:val="CommentReference"/>
        </w:rPr>
        <w:annotationRef/>
      </w:r>
      <w:r>
        <w:t>I agree that this transition was rough. I think we state the purpose of the model (i.e. what we were trying to model) in this initial sentence before we start describing what we did.</w:t>
      </w:r>
    </w:p>
  </w:comment>
  <w:comment w:id="83" w:author="Aaron Adamack" w:date="2018-08-29T17:48:00Z" w:initials="">
    <w:p w14:paraId="431CCB3B" w14:textId="77777777" w:rsidR="000A0650" w:rsidRDefault="000A0650">
      <w:pPr>
        <w:pStyle w:val="Default"/>
      </w:pPr>
    </w:p>
    <w:p w14:paraId="42AD725F" w14:textId="77777777" w:rsidR="000A0650" w:rsidRDefault="000A0650">
      <w:pPr>
        <w:pStyle w:val="Default"/>
      </w:pPr>
      <w:r>
        <w:rPr>
          <w:rFonts w:eastAsia="Arial Unicode MS" w:cs="Arial Unicode MS"/>
        </w:rPr>
        <w:t>I found this transition a bit rough. It isn’t immediately clear as to what we are doing here and why.</w:t>
      </w:r>
    </w:p>
  </w:comment>
  <w:comment w:id="96" w:author="Garry Stenson" w:date="2018-09-20T16:01:00Z" w:initials="GS">
    <w:p w14:paraId="44E1BC0F" w14:textId="1B50AF5B" w:rsidR="00192B3F" w:rsidRDefault="00192B3F">
      <w:pPr>
        <w:pStyle w:val="CommentText"/>
      </w:pPr>
      <w:r>
        <w:rPr>
          <w:rStyle w:val="CommentReference"/>
        </w:rPr>
        <w:annotationRef/>
      </w:r>
      <w:r>
        <w:t>Huh?</w:t>
      </w:r>
    </w:p>
  </w:comment>
  <w:comment w:id="98" w:author="Aaron Adamack" w:date="2018-08-29T17:48:00Z" w:initials="">
    <w:p w14:paraId="13097B7C" w14:textId="77777777" w:rsidR="000A0650" w:rsidRDefault="000A0650">
      <w:pPr>
        <w:pStyle w:val="Default"/>
      </w:pPr>
    </w:p>
    <w:p w14:paraId="6DD2F6C5" w14:textId="77777777" w:rsidR="000A0650" w:rsidRDefault="000A0650">
      <w:pPr>
        <w:pStyle w:val="Default"/>
      </w:pPr>
      <w:r>
        <w:rPr>
          <w:rFonts w:eastAsia="Arial Unicode MS" w:cs="Arial Unicode MS"/>
        </w:rPr>
        <w:t>This argument seems a bit weak. Trinity Bay is just one bay. What about the potential for capelin to be in all the other bays around Newfoundland? Arguably, wouldn’t it be plausible for the equivalent of well over half the biomass in the spring acoustic survey to be spread across the different bays on the North-East coast of Newfoundland?</w:t>
      </w:r>
    </w:p>
  </w:comment>
  <w:comment w:id="99" w:author="George Rose" w:date="2018-08-30T07:17:00Z" w:initials="">
    <w:p w14:paraId="5151E2A5" w14:textId="77777777" w:rsidR="000A0650" w:rsidRDefault="000A0650">
      <w:pPr>
        <w:pStyle w:val="Default"/>
      </w:pPr>
    </w:p>
    <w:p w14:paraId="4D70B02D" w14:textId="77777777" w:rsidR="000A0650" w:rsidRDefault="000A0650">
      <w:pPr>
        <w:pStyle w:val="Default"/>
      </w:pPr>
      <w:r>
        <w:rPr>
          <w:rFonts w:eastAsia="Arial Unicode MS" w:cs="Arial Unicode MS"/>
        </w:rPr>
        <w:t xml:space="preserve">Agree with Aaron - this whole section is a bit weak. To play devil’s advocate it seems a bit like a model looking for a problem. I find the direct survey comparisons far more convincing. Given the assumptions of this model the result is a bit circular and doesn’t really rule out the non-collapse hypothesis (as pointed out).  I don’t have any objection to including it but it doesn’t add that much to the argument. </w:t>
      </w:r>
    </w:p>
  </w:comment>
  <w:comment w:id="113" w:author="Garry Stenson" w:date="2018-09-13T14:11:00Z" w:initials="GS">
    <w:p w14:paraId="05508CBE" w14:textId="77777777" w:rsidR="00F019E8" w:rsidRDefault="00F019E8">
      <w:pPr>
        <w:pStyle w:val="CommentText"/>
      </w:pPr>
      <w:r>
        <w:rPr>
          <w:rStyle w:val="CommentReference"/>
        </w:rPr>
        <w:annotationRef/>
      </w:r>
      <w:r>
        <w:t>You may have to be upfront with the problem of changing gear by saying ‘unfortunately due to changes in the sampling gear, we are not able to examine the data from the early 1990s and therefore, had to focus on the data post 1995 when ….</w:t>
      </w:r>
    </w:p>
    <w:p w14:paraId="7E3408DF" w14:textId="77777777" w:rsidR="00F019E8" w:rsidRDefault="00F019E8">
      <w:pPr>
        <w:pStyle w:val="CommentText"/>
      </w:pPr>
    </w:p>
    <w:p w14:paraId="0C11BA5C" w14:textId="30E92AC2" w:rsidR="00F019E8" w:rsidRDefault="00F019E8">
      <w:pPr>
        <w:pStyle w:val="CommentText"/>
      </w:pPr>
      <w:r>
        <w:t>Even though catchability in the Engles was poor, can you not apply the same technique to the pre 1995 data?  Even if it is highly variable it can give an indication as to whether or not a trend may be occurring. Or was sampling pre 1995 a problem?</w:t>
      </w:r>
    </w:p>
  </w:comment>
  <w:comment w:id="114" w:author="George Rose" w:date="2018-08-30T07:25:00Z" w:initials="">
    <w:p w14:paraId="77239F30" w14:textId="77777777" w:rsidR="000A0650" w:rsidRDefault="000A0650">
      <w:pPr>
        <w:pStyle w:val="Default"/>
      </w:pPr>
    </w:p>
    <w:p w14:paraId="2C9EE368" w14:textId="77777777" w:rsidR="000A0650" w:rsidRDefault="000A0650">
      <w:pPr>
        <w:pStyle w:val="Default"/>
      </w:pPr>
      <w:r>
        <w:rPr>
          <w:rFonts w:eastAsia="Arial Unicode MS" w:cs="Arial Unicode MS"/>
        </w:rPr>
        <w:t>(and at least was relatively consistent) - using the data from the Engels and Campelen for capelin as equal is a bit ridiculous given the different q’s</w:t>
      </w:r>
    </w:p>
  </w:comment>
  <w:comment w:id="115" w:author="Garry Stenson" w:date="2018-09-13T14:07:00Z" w:initials="GS">
    <w:p w14:paraId="3A272EBC" w14:textId="49B6FCEC" w:rsidR="00F019E8" w:rsidRDefault="00F019E8">
      <w:pPr>
        <w:pStyle w:val="CommentText"/>
      </w:pPr>
      <w:r>
        <w:rPr>
          <w:rStyle w:val="CommentReference"/>
        </w:rPr>
        <w:annotationRef/>
      </w:r>
      <w:r>
        <w:t>Eric’s point that this does say anything about pre-1995 is a valid one. Is there any way to tie it into the earlier time period, perhaps by where the centre of distribution is in 1995 vs earlier work from the acoustics (i.e. is it similar to that seem before) or that the environmental conditions that may have driven the change in 1991 were similar to at least part of the post 1995 period (and therefore would have expected some movement if it was driven by environmental change? It is a bit weak but it at least tries to bring the analyses back to the early 1990s</w:t>
      </w:r>
    </w:p>
  </w:comment>
  <w:comment w:id="116" w:author="Gail Davoren" w:date="2018-08-31T14:37:00Z" w:initials="GD">
    <w:p w14:paraId="6686E711" w14:textId="77777777" w:rsidR="000A0650" w:rsidRDefault="000A0650">
      <w:pPr>
        <w:pStyle w:val="CommentText"/>
      </w:pPr>
      <w:r>
        <w:rPr>
          <w:rStyle w:val="CommentReference"/>
        </w:rPr>
        <w:annotationRef/>
      </w:r>
      <w:r>
        <w:t>this is really nicely summarized and clear!</w:t>
      </w:r>
    </w:p>
  </w:comment>
  <w:comment w:id="117" w:author="George Rose" w:date="2018-08-30T07:27:00Z" w:initials="">
    <w:p w14:paraId="605B72A8" w14:textId="77777777" w:rsidR="000A0650" w:rsidRDefault="000A0650">
      <w:pPr>
        <w:pStyle w:val="Default"/>
      </w:pPr>
    </w:p>
    <w:p w14:paraId="2F4A7E0F" w14:textId="77777777" w:rsidR="000A0650" w:rsidRDefault="000A0650">
      <w:pPr>
        <w:pStyle w:val="Default"/>
      </w:pPr>
      <w:r>
        <w:rPr>
          <w:rFonts w:eastAsia="Arial Unicode MS" w:cs="Arial Unicode MS"/>
        </w:rPr>
        <w:t>undetected</w:t>
      </w:r>
    </w:p>
  </w:comment>
  <w:comment w:id="118" w:author="Gail Davoren" w:date="2018-08-31T14:38:00Z" w:initials="GD">
    <w:p w14:paraId="57D2D5EC" w14:textId="77777777" w:rsidR="000A0650" w:rsidRDefault="000A0650">
      <w:pPr>
        <w:pStyle w:val="CommentText"/>
      </w:pPr>
      <w:r>
        <w:rPr>
          <w:rStyle w:val="CommentReference"/>
        </w:rPr>
        <w:annotationRef/>
      </w:r>
      <w:r>
        <w:t>before in the manuscript, we had not used these units. I think we should be consistent either using the units or writing out in full.</w:t>
      </w:r>
    </w:p>
  </w:comment>
  <w:comment w:id="120" w:author="George Rose" w:date="2018-08-30T07:28:00Z" w:initials="">
    <w:p w14:paraId="4E659BB8" w14:textId="77777777" w:rsidR="000A0650" w:rsidRDefault="000A0650">
      <w:pPr>
        <w:pStyle w:val="Default"/>
      </w:pPr>
    </w:p>
    <w:p w14:paraId="2B13CBA5" w14:textId="77777777" w:rsidR="000A0650" w:rsidRDefault="000A0650">
      <w:pPr>
        <w:pStyle w:val="Default"/>
      </w:pPr>
      <w:r>
        <w:rPr>
          <w:rFonts w:eastAsia="Arial Unicode MS" w:cs="Arial Unicode MS"/>
        </w:rPr>
        <w:t>undetected by any surveys (or fishermen!)</w:t>
      </w:r>
    </w:p>
  </w:comment>
  <w:comment w:id="119" w:author="Garry Stenson" w:date="2018-09-13T14:15:00Z" w:initials="GS">
    <w:p w14:paraId="7C1A2DF0" w14:textId="4B5174C1" w:rsidR="00F019E8" w:rsidRDefault="00F019E8">
      <w:pPr>
        <w:pStyle w:val="CommentText"/>
      </w:pPr>
      <w:r>
        <w:rPr>
          <w:rStyle w:val="CommentReference"/>
        </w:rPr>
        <w:annotationRef/>
      </w:r>
      <w:r>
        <w:t xml:space="preserve">this seems to fit with the earlier section on abundance rather than this which is more distribution. </w:t>
      </w:r>
    </w:p>
  </w:comment>
  <w:comment w:id="121" w:author="Garry Stenson" w:date="2018-09-13T14:16:00Z" w:initials="GS">
    <w:p w14:paraId="0EF8DB58" w14:textId="341B98EC" w:rsidR="00F019E8" w:rsidRDefault="00F019E8">
      <w:pPr>
        <w:pStyle w:val="CommentText"/>
      </w:pPr>
      <w:r>
        <w:rPr>
          <w:rStyle w:val="CommentReference"/>
        </w:rPr>
        <w:annotationRef/>
      </w:r>
      <w:r>
        <w:t xml:space="preserve">This section could stay here. </w:t>
      </w:r>
    </w:p>
  </w:comment>
  <w:comment w:id="122" w:author="Gail Davoren" w:date="2018-08-31T14:39:00Z" w:initials="GD">
    <w:p w14:paraId="31783EB3" w14:textId="77777777" w:rsidR="000A0650" w:rsidRDefault="000A0650">
      <w:pPr>
        <w:pStyle w:val="CommentText"/>
      </w:pPr>
      <w:r>
        <w:rPr>
          <w:rStyle w:val="CommentReference"/>
        </w:rPr>
        <w:annotationRef/>
      </w:r>
      <w:r>
        <w:t>this entire section is also very clear and provides strong support for capelin not missing in the inshore!</w:t>
      </w:r>
    </w:p>
  </w:comment>
  <w:comment w:id="123" w:author="George Rose" w:date="2018-08-30T07:30:00Z" w:initials="">
    <w:p w14:paraId="6D0A36FC" w14:textId="77777777" w:rsidR="000A0650" w:rsidRDefault="000A0650">
      <w:pPr>
        <w:pStyle w:val="Default"/>
      </w:pPr>
    </w:p>
    <w:p w14:paraId="3BEC5935" w14:textId="77777777" w:rsidR="000A0650" w:rsidRDefault="000A0650">
      <w:pPr>
        <w:pStyle w:val="Default"/>
      </w:pPr>
      <w:r>
        <w:rPr>
          <w:rFonts w:eastAsia="Arial Unicode MS" w:cs="Arial Unicode MS"/>
        </w:rPr>
        <w:t>became</w:t>
      </w:r>
    </w:p>
  </w:comment>
  <w:comment w:id="125" w:author="Garry Stenson" w:date="2018-09-13T14:17:00Z" w:initials="GS">
    <w:p w14:paraId="3A6F999D" w14:textId="4A2824D3" w:rsidR="00F019E8" w:rsidRDefault="00F019E8">
      <w:pPr>
        <w:pStyle w:val="CommentText"/>
      </w:pPr>
      <w:r>
        <w:rPr>
          <w:rStyle w:val="CommentReference"/>
        </w:rPr>
        <w:annotationRef/>
      </w:r>
      <w:r>
        <w:t xml:space="preserve">this idea is highly speculative with little actual data so I suggest being a little more careful about what is likely. </w:t>
      </w:r>
    </w:p>
  </w:comment>
  <w:comment w:id="128" w:author="Garry Stenson" w:date="2018-09-13T14:18:00Z" w:initials="GS">
    <w:p w14:paraId="01197E69" w14:textId="1FF28099" w:rsidR="00F019E8" w:rsidRDefault="00F019E8">
      <w:pPr>
        <w:pStyle w:val="CommentText"/>
      </w:pPr>
      <w:r>
        <w:rPr>
          <w:rStyle w:val="CommentReference"/>
        </w:rPr>
        <w:annotationRef/>
      </w:r>
      <w:r>
        <w:t xml:space="preserve">Is this based upon data collected the collapse or is it tied up with the comparison of pre 1991 and post 1991? It implies a cause and effect relationship. </w:t>
      </w:r>
    </w:p>
  </w:comment>
  <w:comment w:id="136" w:author="Garry Stenson" w:date="2018-09-13T14:21:00Z" w:initials="GS">
    <w:p w14:paraId="62FE1205" w14:textId="69D25917" w:rsidR="00F019E8" w:rsidRDefault="00F019E8">
      <w:pPr>
        <w:pStyle w:val="CommentText"/>
      </w:pPr>
      <w:r>
        <w:rPr>
          <w:rStyle w:val="CommentReference"/>
        </w:rPr>
        <w:annotationRef/>
      </w:r>
      <w:r>
        <w:t xml:space="preserve">Did Frank claim that the movement continued post 1995? </w:t>
      </w:r>
    </w:p>
  </w:comment>
  <w:comment w:id="137" w:author="George Rose" w:date="2018-08-30T07:33:00Z" w:initials="">
    <w:p w14:paraId="7527233D" w14:textId="77777777" w:rsidR="000A0650" w:rsidRDefault="000A0650">
      <w:pPr>
        <w:pStyle w:val="Default"/>
      </w:pPr>
    </w:p>
    <w:p w14:paraId="797FC4F5" w14:textId="77777777" w:rsidR="000A0650" w:rsidRDefault="000A0650">
      <w:pPr>
        <w:pStyle w:val="Default"/>
      </w:pPr>
      <w:r>
        <w:rPr>
          <w:rFonts w:eastAsia="Arial Unicode MS" w:cs="Arial Unicode MS"/>
        </w:rPr>
        <w:t>could cite O’Driscoll et al. here (ICES)</w:t>
      </w:r>
    </w:p>
  </w:comment>
  <w:comment w:id="139" w:author="Garry Stenson" w:date="2018-09-13T16:19:00Z" w:initials="GS">
    <w:p w14:paraId="4E612E66" w14:textId="4C8240D4" w:rsidR="00761B0A" w:rsidRDefault="00761B0A">
      <w:pPr>
        <w:pStyle w:val="CommentText"/>
      </w:pPr>
      <w:r>
        <w:rPr>
          <w:rStyle w:val="CommentReference"/>
        </w:rPr>
        <w:annotationRef/>
      </w:r>
      <w:r>
        <w:t xml:space="preserve">just to change it up a bit </w:t>
      </w:r>
      <w:r>
        <w:sym w:font="Wingdings" w:char="F04A"/>
      </w:r>
    </w:p>
  </w:comment>
  <w:comment w:id="144" w:author="Garry Stenson" w:date="2018-09-13T16:22:00Z" w:initials="GS">
    <w:p w14:paraId="41FB1A2A" w14:textId="29BF570A" w:rsidR="00761B0A" w:rsidRDefault="00761B0A">
      <w:pPr>
        <w:pStyle w:val="CommentText"/>
      </w:pPr>
      <w:r>
        <w:rPr>
          <w:rStyle w:val="CommentReference"/>
        </w:rPr>
        <w:annotationRef/>
      </w:r>
      <w:r>
        <w:t xml:space="preserve">I am not sure how a process can ‘support’ a hypothesis.  I agree with Dominique – this sentence does not add anything that has not been said many times before. </w:t>
      </w:r>
    </w:p>
  </w:comment>
  <w:comment w:id="170" w:author="George Rose" w:date="2018-08-30T07:36:00Z" w:initials="">
    <w:p w14:paraId="35B3D720" w14:textId="77777777" w:rsidR="000A0650" w:rsidRDefault="000A0650">
      <w:pPr>
        <w:pStyle w:val="Default"/>
      </w:pPr>
    </w:p>
    <w:p w14:paraId="4F50C4A9" w14:textId="77777777" w:rsidR="000A0650" w:rsidRDefault="000A0650">
      <w:pPr>
        <w:pStyle w:val="Default"/>
      </w:pPr>
      <w:r>
        <w:rPr>
          <w:rFonts w:eastAsia="Arial Unicode MS" w:cs="Arial Unicode MS"/>
        </w:rPr>
        <w:t>this is clear to me but may not be to other readers not so familiar with capelin distributions - also begs the question of variable encounters with spawning schools which tend to be aggregated and have high backscatter/area compared to the juvenile swarms or layers</w:t>
      </w:r>
    </w:p>
  </w:comment>
  <w:comment w:id="183" w:author="Garry Stenson" w:date="2018-09-18T14:27:00Z" w:initials="GS">
    <w:p w14:paraId="48C8CDCB" w14:textId="4554A45A" w:rsidR="007921EC" w:rsidRDefault="007921EC">
      <w:pPr>
        <w:pStyle w:val="CommentText"/>
      </w:pPr>
      <w:r>
        <w:rPr>
          <w:rStyle w:val="CommentReference"/>
        </w:rPr>
        <w:annotationRef/>
      </w:r>
      <w:r>
        <w:t>what do you mean by ‘internal structure’? Age composition? Migratory patters?  Is this ‘fish jargon’?</w:t>
      </w:r>
    </w:p>
  </w:comment>
  <w:comment w:id="184" w:author="Gail Davoren" w:date="2018-08-31T14:48:00Z" w:initials="GD">
    <w:p w14:paraId="68955FA8" w14:textId="77777777" w:rsidR="000A0650" w:rsidRDefault="000A0650">
      <w:pPr>
        <w:pStyle w:val="CommentText"/>
      </w:pPr>
      <w:r>
        <w:rPr>
          <w:rStyle w:val="CommentReference"/>
        </w:rPr>
        <w:annotationRef/>
      </w:r>
      <w:r>
        <w:t>this is also nice a clear now!</w:t>
      </w:r>
    </w:p>
  </w:comment>
  <w:comment w:id="196" w:author="Garry Stenson" w:date="2018-09-18T14:30:00Z" w:initials="GS">
    <w:p w14:paraId="20734393" w14:textId="54E587A9" w:rsidR="00063BB8" w:rsidRDefault="00063BB8">
      <w:pPr>
        <w:pStyle w:val="CommentText"/>
      </w:pPr>
      <w:r>
        <w:rPr>
          <w:rStyle w:val="CommentReference"/>
        </w:rPr>
        <w:annotationRef/>
      </w:r>
      <w:r>
        <w:t>I like Dominique’s suggested wording</w:t>
      </w:r>
    </w:p>
  </w:comment>
  <w:comment w:id="219" w:author="Garry Stenson" w:date="2018-09-18T15:43:00Z" w:initials="GS">
    <w:p w14:paraId="479E502A" w14:textId="0D8531BA" w:rsidR="00540B34" w:rsidRDefault="00540B34">
      <w:pPr>
        <w:pStyle w:val="CommentText"/>
      </w:pPr>
      <w:r>
        <w:rPr>
          <w:rStyle w:val="CommentReference"/>
        </w:rPr>
        <w:annotationRef/>
      </w:r>
      <w:r>
        <w:t>Or ‘that majority of..’</w:t>
      </w:r>
    </w:p>
  </w:comment>
  <w:comment w:id="224" w:author="Garry Stenson" w:date="2018-09-18T16:09:00Z" w:initials="GS">
    <w:p w14:paraId="27975F53" w14:textId="62770775" w:rsidR="00540B34" w:rsidRDefault="00540B34">
      <w:pPr>
        <w:pStyle w:val="CommentText"/>
      </w:pPr>
      <w:r>
        <w:rPr>
          <w:rStyle w:val="CommentReference"/>
        </w:rPr>
        <w:annotationRef/>
      </w:r>
      <w:r>
        <w:t xml:space="preserve">Why? Was it discontinued because of funding or because it was not considered to be useful? </w:t>
      </w:r>
    </w:p>
  </w:comment>
  <w:comment w:id="225" w:author="Garry Stenson" w:date="2018-09-18T16:12:00Z" w:initials="GS">
    <w:p w14:paraId="47F8D122" w14:textId="77777777" w:rsidR="00540B34" w:rsidRDefault="00540B34">
      <w:pPr>
        <w:pStyle w:val="CommentText"/>
      </w:pPr>
      <w:r>
        <w:rPr>
          <w:rStyle w:val="CommentReference"/>
        </w:rPr>
        <w:annotationRef/>
      </w:r>
      <w:r>
        <w:t xml:space="preserve">You say earlier that the were ‘minimal’ changes in the inshore indices but you never say what you consider to be minimal. A table might help explain. Also, if the surveys  are not considered reliable because they missed some of the spawning, if there were no obvious change would this not suggest that the number of spawning capelin became higher? Or is there no obvious change because of the large interannual variability in the estimates? </w:t>
      </w:r>
    </w:p>
    <w:p w14:paraId="3F701DFD" w14:textId="77777777" w:rsidR="00540B34" w:rsidRDefault="00540B34">
      <w:pPr>
        <w:pStyle w:val="CommentText"/>
      </w:pPr>
    </w:p>
    <w:p w14:paraId="623445BD" w14:textId="1BFCD6E4" w:rsidR="00540B34" w:rsidRDefault="00540B34">
      <w:pPr>
        <w:pStyle w:val="CommentText"/>
      </w:pPr>
      <w:r>
        <w:t xml:space="preserve">This needs to be explained better. </w:t>
      </w:r>
    </w:p>
  </w:comment>
  <w:comment w:id="226" w:author="Garry Stenson" w:date="2018-09-18T16:18:00Z" w:initials="GS">
    <w:p w14:paraId="5D03A2D8" w14:textId="7379E9C9" w:rsidR="00CA2065" w:rsidRDefault="00CA2065">
      <w:pPr>
        <w:pStyle w:val="CommentText"/>
      </w:pPr>
      <w:r>
        <w:rPr>
          <w:rStyle w:val="CommentReference"/>
        </w:rPr>
        <w:annotationRef/>
      </w:r>
      <w:r>
        <w:t xml:space="preserve">Can something like this be said as a lead in to the topic&gt; </w:t>
      </w:r>
    </w:p>
  </w:comment>
  <w:comment w:id="231" w:author="George Rose" w:date="2018-08-30T07:46:00Z" w:initials="">
    <w:p w14:paraId="4583AF2F" w14:textId="77777777" w:rsidR="000A0650" w:rsidRDefault="000A0650">
      <w:pPr>
        <w:pStyle w:val="Default"/>
      </w:pPr>
    </w:p>
    <w:p w14:paraId="67E48147" w14:textId="77777777" w:rsidR="000A0650" w:rsidRDefault="000A0650">
      <w:pPr>
        <w:pStyle w:val="Default"/>
      </w:pPr>
      <w:r>
        <w:rPr>
          <w:rFonts w:eastAsia="Arial Unicode MS" w:cs="Arial Unicode MS"/>
        </w:rPr>
        <w:t xml:space="preserve"> due to maybe overused -try as a consequence</w:t>
      </w:r>
    </w:p>
  </w:comment>
  <w:comment w:id="232" w:author="Garry Stenson" w:date="2018-09-18T16:19:00Z" w:initials="GS">
    <w:p w14:paraId="5EDDC114" w14:textId="0920D468" w:rsidR="00CA2065" w:rsidRDefault="00CA2065">
      <w:pPr>
        <w:pStyle w:val="CommentText"/>
      </w:pPr>
      <w:r>
        <w:rPr>
          <w:rStyle w:val="CommentReference"/>
        </w:rPr>
        <w:annotationRef/>
      </w:r>
      <w:r>
        <w:t xml:space="preserve">not sure what you mean here as having a minimum size tends to increase dumping of small fish. </w:t>
      </w:r>
    </w:p>
  </w:comment>
  <w:comment w:id="239" w:author="Aaron Adamack" w:date="2018-08-29T18:02:00Z" w:initials="">
    <w:p w14:paraId="44406D84" w14:textId="77777777" w:rsidR="000A0650" w:rsidRDefault="000A0650">
      <w:pPr>
        <w:pStyle w:val="Default"/>
      </w:pPr>
    </w:p>
    <w:p w14:paraId="76B629EE" w14:textId="77777777" w:rsidR="000A0650" w:rsidRDefault="000A0650">
      <w:pPr>
        <w:pStyle w:val="Default"/>
      </w:pPr>
      <w:r>
        <w:rPr>
          <w:rFonts w:eastAsia="Arial Unicode MS" w:cs="Arial Unicode MS"/>
        </w:rPr>
        <w:t>From pg. 40 of Anon 1998</w:t>
      </w:r>
    </w:p>
  </w:comment>
  <w:comment w:id="254" w:author="George Rose" w:date="2018-08-30T07:51:00Z" w:initials="">
    <w:p w14:paraId="45738C84" w14:textId="77777777" w:rsidR="000A0650" w:rsidRDefault="000A0650">
      <w:pPr>
        <w:pStyle w:val="Default"/>
      </w:pPr>
    </w:p>
    <w:p w14:paraId="7CE283EF" w14:textId="77777777" w:rsidR="000A0650" w:rsidRDefault="000A0650">
      <w:pPr>
        <w:pStyle w:val="Default"/>
      </w:pPr>
      <w:r>
        <w:rPr>
          <w:rFonts w:eastAsia="Arial Unicode MS" w:cs="Arial Unicode MS"/>
        </w:rPr>
        <w:t>Need to be careful not to over interpret catch data - the capelin fishing was mostly market and EI driven - the small size of the fish made them less marketable vs. Iceland or Norway product and this likely influenced effort… EI would have the opposite effect but impossible to quantify</w:t>
      </w:r>
    </w:p>
  </w:comment>
  <w:comment w:id="236" w:author="Montevecchi, William" w:date="2018-09-08T22:35:00Z" w:initials="MW">
    <w:p w14:paraId="280424C7" w14:textId="410A16DF" w:rsidR="000A0650" w:rsidRDefault="000A0650">
      <w:pPr>
        <w:pStyle w:val="CommentText"/>
      </w:pPr>
      <w:r>
        <w:rPr>
          <w:rStyle w:val="CommentReference"/>
        </w:rPr>
        <w:annotationRef/>
      </w:r>
      <w:r>
        <w:t>MUCH too long for a sentence.  Where does parentheses close?</w:t>
      </w:r>
    </w:p>
  </w:comment>
  <w:comment w:id="237" w:author="Garry Stenson" w:date="2018-09-18T16:21:00Z" w:initials="GS">
    <w:p w14:paraId="7DB952BB" w14:textId="15757191" w:rsidR="00CA2065" w:rsidRDefault="00CA2065">
      <w:pPr>
        <w:pStyle w:val="CommentText"/>
      </w:pPr>
      <w:r>
        <w:rPr>
          <w:rStyle w:val="CommentReference"/>
        </w:rPr>
        <w:annotationRef/>
      </w:r>
      <w:r>
        <w:t xml:space="preserve">I agree with George and Gail – there are too many details here that are not necessary. Your original text was fine. </w:t>
      </w:r>
    </w:p>
  </w:comment>
  <w:comment w:id="255" w:author="Gail Davoren" w:date="2018-08-31T14:56:00Z" w:initials="GD">
    <w:p w14:paraId="18EC5BD1" w14:textId="77777777" w:rsidR="000A0650" w:rsidRDefault="000A0650">
      <w:pPr>
        <w:pStyle w:val="CommentText"/>
      </w:pPr>
      <w:r>
        <w:rPr>
          <w:rStyle w:val="CommentReference"/>
        </w:rPr>
        <w:annotationRef/>
      </w:r>
      <w:r>
        <w:t>I would reduce this paragraph substantially, given George’s comments.</w:t>
      </w:r>
    </w:p>
  </w:comment>
  <w:comment w:id="256" w:author="Garry Stenson" w:date="2018-09-18T16:21:00Z" w:initials="GS">
    <w:p w14:paraId="4B815C3E" w14:textId="3CBC94C9" w:rsidR="00CA2065" w:rsidRDefault="00CA2065">
      <w:pPr>
        <w:pStyle w:val="CommentText"/>
      </w:pPr>
      <w:r>
        <w:rPr>
          <w:rStyle w:val="CommentReference"/>
        </w:rPr>
        <w:annotationRef/>
      </w:r>
    </w:p>
  </w:comment>
  <w:comment w:id="257" w:author="Aaron Adamack" w:date="2018-08-29T18:04:00Z" w:initials="">
    <w:p w14:paraId="3E8B1B4C" w14:textId="77777777" w:rsidR="000A0650" w:rsidRDefault="000A0650">
      <w:pPr>
        <w:pStyle w:val="Default"/>
      </w:pPr>
    </w:p>
    <w:p w14:paraId="79A2F930" w14:textId="77777777" w:rsidR="000A0650" w:rsidRDefault="000A0650">
      <w:pPr>
        <w:pStyle w:val="Default"/>
      </w:pPr>
      <w:r>
        <w:rPr>
          <w:rFonts w:eastAsia="Arial Unicode MS" w:cs="Arial Unicode MS"/>
        </w:rPr>
        <w:t>I’d suggest that the fishing effort data from pg. 46 of Anon 1998 thoroughly refutes the non-collapse hypothesis.</w:t>
      </w:r>
    </w:p>
    <w:p w14:paraId="7C3EAAAF" w14:textId="77777777" w:rsidR="000A0650" w:rsidRDefault="000A0650">
      <w:pPr>
        <w:pStyle w:val="Default"/>
      </w:pPr>
    </w:p>
    <w:p w14:paraId="0B26EC58" w14:textId="77777777" w:rsidR="000A0650" w:rsidRDefault="000A0650">
      <w:pPr>
        <w:pStyle w:val="Default"/>
      </w:pPr>
      <w:r>
        <w:rPr>
          <w:rFonts w:eastAsia="Arial Unicode MS" w:cs="Arial Unicode MS"/>
        </w:rPr>
        <w:t xml:space="preserve">Effort in the trap fishery post collapse was less than a quarter of pre-collapse effort. In the purse seine fleet it was less than a sixth. The number of fishers dropped by more than half. This wasn’t a fishery that’s still in good shape. If it was, the fisher’s would have kept fishing. </w:t>
      </w:r>
    </w:p>
    <w:p w14:paraId="6F45ADAE" w14:textId="77777777" w:rsidR="000A0650" w:rsidRDefault="000A0650">
      <w:pPr>
        <w:pStyle w:val="Default"/>
      </w:pPr>
    </w:p>
    <w:p w14:paraId="5F24D183" w14:textId="77777777" w:rsidR="000A0650" w:rsidRDefault="000A0650">
      <w:pPr>
        <w:pStyle w:val="Default"/>
      </w:pPr>
      <w:r>
        <w:rPr>
          <w:rFonts w:eastAsia="Arial Unicode MS" w:cs="Arial Unicode MS"/>
        </w:rPr>
        <w:t>If we wanted to go further, average trap catch from 1980 to 1990 was 4270 t and was 1217 t (1703 t if you exclude 1994 and 1995 when the fishery didn’t open) from 1991 to 1997. Average purse seine catch drop from 6464 t to 1098 t (1537 t if you exclude 1994 and 1995).</w:t>
      </w:r>
    </w:p>
  </w:comment>
  <w:comment w:id="259" w:author="Garry Stenson" w:date="2018-09-18T16:23:00Z" w:initials="GS">
    <w:p w14:paraId="0EC01D78" w14:textId="73BB649C" w:rsidR="00CA2065" w:rsidRDefault="00CA2065">
      <w:pPr>
        <w:pStyle w:val="CommentText"/>
      </w:pPr>
      <w:r>
        <w:rPr>
          <w:rStyle w:val="CommentReference"/>
        </w:rPr>
        <w:annotationRef/>
      </w:r>
      <w:r>
        <w:t xml:space="preserve">I like Dom’s wording. </w:t>
      </w:r>
    </w:p>
  </w:comment>
  <w:comment w:id="260" w:author="Garry Stenson" w:date="2018-09-18T16:24:00Z" w:initials="GS">
    <w:p w14:paraId="770FB1CD" w14:textId="68283027" w:rsidR="00CA2065" w:rsidRDefault="00CA2065">
      <w:pPr>
        <w:pStyle w:val="CommentText"/>
      </w:pPr>
      <w:r>
        <w:rPr>
          <w:rStyle w:val="CommentReference"/>
        </w:rPr>
        <w:annotationRef/>
      </w:r>
      <w:r>
        <w:t xml:space="preserve">Where? You should indicate where this if from to match the sentence structure of the first part of the phrase </w:t>
      </w:r>
    </w:p>
  </w:comment>
  <w:comment w:id="266" w:author="Garry Stenson" w:date="2018-09-18T16:26:00Z" w:initials="GS">
    <w:p w14:paraId="3506519A" w14:textId="74D45278" w:rsidR="00CA2065" w:rsidRDefault="00CA2065">
      <w:pPr>
        <w:pStyle w:val="CommentText"/>
      </w:pPr>
      <w:r>
        <w:rPr>
          <w:rStyle w:val="CommentReference"/>
        </w:rPr>
        <w:annotationRef/>
      </w:r>
      <w:r>
        <w:t xml:space="preserve">You say that Frank concluded that </w:t>
      </w:r>
      <w:r w:rsidR="00192B3F">
        <w:t>capelin</w:t>
      </w:r>
      <w:r>
        <w:t xml:space="preserve"> larval production did not decrease but you are giving late larval data that says it did. So you need to explain what did Frank based his conclusion on and then go on to say why that was wrong</w:t>
      </w:r>
    </w:p>
  </w:comment>
  <w:comment w:id="270" w:author="George Rose" w:date="2018-08-30T07:55:00Z" w:initials="">
    <w:p w14:paraId="22867E9C" w14:textId="77777777" w:rsidR="000A0650" w:rsidRDefault="000A0650">
      <w:pPr>
        <w:pStyle w:val="Default"/>
      </w:pPr>
    </w:p>
    <w:p w14:paraId="1CB3EF5B" w14:textId="77777777" w:rsidR="000A0650" w:rsidRDefault="000A0650">
      <w:pPr>
        <w:pStyle w:val="Default"/>
      </w:pPr>
      <w:r>
        <w:rPr>
          <w:rFonts w:eastAsia="Arial Unicode MS" w:cs="Arial Unicode MS"/>
        </w:rPr>
        <w:t>doesn’t this in the first instance support the notion that the offshore survey is reflecting larval survival 2 years earlier. This is not strong evidence against inshore concentration - could be argued the offshore would reflect overflow or spillover in proportion to inshore production-concentration (just a thought)…</w:t>
      </w:r>
    </w:p>
  </w:comment>
  <w:comment w:id="271" w:author="Montevecchi, William" w:date="2018-09-09T08:58:00Z" w:initials="MW">
    <w:p w14:paraId="3741BBAB" w14:textId="2D7AFEDC" w:rsidR="000A0650" w:rsidRDefault="000A0650">
      <w:pPr>
        <w:pStyle w:val="CommentText"/>
      </w:pPr>
      <w:r>
        <w:rPr>
          <w:rStyle w:val="CommentReference"/>
        </w:rPr>
        <w:annotationRef/>
      </w:r>
      <w:r>
        <w:t>considering George’s observation which no doubt Frank et al will address sometime, might consider stating that this relationship provides equivocal support for either or both hypotheses (just a thought)</w:t>
      </w:r>
    </w:p>
  </w:comment>
  <w:comment w:id="272" w:author="Garry Stenson" w:date="2018-09-18T16:30:00Z" w:initials="GS">
    <w:p w14:paraId="23C2EE7F" w14:textId="77777777" w:rsidR="00CA2065" w:rsidRDefault="00CA2065">
      <w:pPr>
        <w:pStyle w:val="CommentText"/>
      </w:pPr>
      <w:r>
        <w:rPr>
          <w:rStyle w:val="CommentReference"/>
        </w:rPr>
        <w:annotationRef/>
      </w:r>
      <w:r>
        <w:t xml:space="preserve">This would be support of the collapse if there was a relationship between age 2 in the offshore and inshore abundance., It works in the absence of any older fish in either area. </w:t>
      </w:r>
    </w:p>
    <w:p w14:paraId="7D3E74D7" w14:textId="3CB49D36" w:rsidR="00CA2065" w:rsidRDefault="00CA2065">
      <w:pPr>
        <w:pStyle w:val="CommentText"/>
      </w:pPr>
      <w:r>
        <w:t xml:space="preserve">You need to tie something else into this to address George’s idea. </w:t>
      </w:r>
    </w:p>
  </w:comment>
  <w:comment w:id="296" w:author="Garry Stenson" w:date="2018-09-18T16:37:00Z" w:initials="GS">
    <w:p w14:paraId="45CD8FC8" w14:textId="3F432238" w:rsidR="00CA2065" w:rsidRDefault="00CA2065">
      <w:pPr>
        <w:pStyle w:val="CommentText"/>
      </w:pPr>
      <w:r>
        <w:rPr>
          <w:rStyle w:val="CommentReference"/>
        </w:rPr>
        <w:annotationRef/>
      </w:r>
      <w:r>
        <w:t>Did it go back to the average or below average?</w:t>
      </w:r>
    </w:p>
  </w:comment>
  <w:comment w:id="302" w:author="George Rose" w:date="2018-08-30T08:03:00Z" w:initials="">
    <w:p w14:paraId="22CCD7BA" w14:textId="77777777" w:rsidR="000A0650" w:rsidRDefault="000A0650">
      <w:pPr>
        <w:pStyle w:val="Default"/>
      </w:pPr>
    </w:p>
    <w:p w14:paraId="277CC726" w14:textId="77777777" w:rsidR="000A0650" w:rsidRDefault="000A0650">
      <w:pPr>
        <w:pStyle w:val="Default"/>
      </w:pPr>
      <w:r>
        <w:rPr>
          <w:rFonts w:eastAsia="Arial Unicode MS" w:cs="Arial Unicode MS"/>
        </w:rPr>
        <w:t xml:space="preserve">might add historical here - note the in the spring of 2015 there were no such differences N to S (in Rose and Rowe 2018) likely as a result of redistribution. </w:t>
      </w:r>
    </w:p>
  </w:comment>
  <w:comment w:id="300" w:author="Garry Stenson" w:date="2018-09-18T16:39:00Z" w:initials="GS">
    <w:p w14:paraId="421E081A" w14:textId="05294C2C" w:rsidR="00CA2065" w:rsidRDefault="00CA2065">
      <w:pPr>
        <w:pStyle w:val="CommentText"/>
      </w:pPr>
      <w:r>
        <w:rPr>
          <w:rStyle w:val="CommentReference"/>
        </w:rPr>
        <w:annotationRef/>
      </w:r>
      <w:r>
        <w:t xml:space="preserve">I am not sure how this paragraph can be interpreted. The fact that there are differences in condition spatially does not seem to really help interpret the data or refute Frank’s argument. </w:t>
      </w:r>
    </w:p>
    <w:p w14:paraId="7ADDE35C" w14:textId="77777777" w:rsidR="00CA2065" w:rsidRDefault="00CA2065">
      <w:pPr>
        <w:pStyle w:val="CommentText"/>
      </w:pPr>
    </w:p>
    <w:p w14:paraId="11C53B06" w14:textId="77777777" w:rsidR="00CA2065" w:rsidRDefault="00CA2065">
      <w:pPr>
        <w:pStyle w:val="CommentText"/>
      </w:pPr>
      <w:r>
        <w:t xml:space="preserve">The more important question that I see is how does Frank explain the decline in condition in the northern areas. Is it a matter of Frank ‘cherry picking’ the area that supports his idea rather than looking at the condition of cod throughout its range? The fact that condition varies geographically is important to point out but until you tie it back to the way in which Frank used the data, it is not clear why you are raising it. </w:t>
      </w:r>
    </w:p>
    <w:p w14:paraId="56762001" w14:textId="77777777" w:rsidR="00CA2065" w:rsidRDefault="00CA2065">
      <w:pPr>
        <w:pStyle w:val="CommentText"/>
      </w:pPr>
    </w:p>
    <w:p w14:paraId="30EF0A58" w14:textId="0CB6AA65" w:rsidR="00CA2065" w:rsidRDefault="00CA2065">
      <w:pPr>
        <w:pStyle w:val="CommentText"/>
      </w:pPr>
      <w:r>
        <w:t>After reading the next paragraph I think I know where you are going but it is still unclear</w:t>
      </w:r>
    </w:p>
  </w:comment>
  <w:comment w:id="312" w:author="Aaron Adamack" w:date="2018-08-29T17:48:00Z" w:initials="">
    <w:p w14:paraId="78F0C8B4" w14:textId="77777777" w:rsidR="000A0650" w:rsidRDefault="000A0650">
      <w:pPr>
        <w:pStyle w:val="Default"/>
      </w:pPr>
    </w:p>
    <w:p w14:paraId="4850A1AB" w14:textId="77777777" w:rsidR="000A0650" w:rsidRDefault="000A0650">
      <w:pPr>
        <w:pStyle w:val="Default"/>
      </w:pPr>
      <w:r>
        <w:rPr>
          <w:rFonts w:eastAsia="Arial Unicode MS" w:cs="Arial Unicode MS"/>
        </w:rPr>
        <w:t>Ellen L Kenchington, Brian S Nakashima, Christopher T Taggart, Lorraine C Hamilton. Genetic structure of capelin (Mallotus villosus) in the Northwest Atlantic Ocean. PloS one 10(3) e0122315. 2015</w:t>
      </w:r>
    </w:p>
  </w:comment>
  <w:comment w:id="308" w:author="Garry Stenson" w:date="2018-09-18T16:45:00Z" w:initials="GS">
    <w:p w14:paraId="422217BE" w14:textId="056D9113" w:rsidR="00CA2065" w:rsidRDefault="00CA2065">
      <w:pPr>
        <w:pStyle w:val="CommentText"/>
      </w:pPr>
      <w:r>
        <w:rPr>
          <w:rStyle w:val="CommentReference"/>
        </w:rPr>
        <w:annotationRef/>
      </w:r>
      <w:r>
        <w:t xml:space="preserve">Is this necessary here? It seems to be another argument that says indicates the idea of movement to the SS is not supported but as it, it seems out of place. </w:t>
      </w:r>
    </w:p>
  </w:comment>
  <w:comment w:id="303" w:author="Garry Stenson" w:date="2018-09-18T16:49:00Z" w:initials="GS">
    <w:p w14:paraId="45B2FAD5" w14:textId="2EA0707F" w:rsidR="00CA2065" w:rsidRDefault="00CA2065">
      <w:pPr>
        <w:pStyle w:val="CommentText"/>
      </w:pPr>
      <w:r>
        <w:rPr>
          <w:rStyle w:val="CommentReference"/>
        </w:rPr>
        <w:annotationRef/>
      </w:r>
    </w:p>
    <w:p w14:paraId="3EAB0A95" w14:textId="5C087AAC" w:rsidR="00CA2065" w:rsidRDefault="00CA2065">
      <w:pPr>
        <w:pStyle w:val="CommentText"/>
      </w:pPr>
      <w:r>
        <w:t xml:space="preserve">You seem to have 2 ideas here – the shift in distribution and condition. You throw condition in at the end. Move it to another paragraph (the one before) and then reduce the previous paragraph. </w:t>
      </w:r>
    </w:p>
  </w:comment>
  <w:comment w:id="333" w:author="George Rose" w:date="2018-08-30T08:06:00Z" w:initials="">
    <w:p w14:paraId="5856F5C3" w14:textId="77777777" w:rsidR="000A0650" w:rsidRDefault="000A0650">
      <w:pPr>
        <w:pStyle w:val="Default"/>
      </w:pPr>
    </w:p>
    <w:p w14:paraId="1B1F0F1C" w14:textId="77777777" w:rsidR="000A0650" w:rsidRDefault="000A0650">
      <w:pPr>
        <w:pStyle w:val="Default"/>
      </w:pPr>
      <w:r>
        <w:rPr>
          <w:rFonts w:eastAsia="Arial Unicode MS" w:cs="Arial Unicode MS"/>
        </w:rPr>
        <w:t>the Northern stock complex</w:t>
      </w:r>
    </w:p>
  </w:comment>
  <w:comment w:id="334" w:author="Garry Stenson" w:date="2018-09-18T16:53:00Z" w:initials="GS">
    <w:p w14:paraId="4D383FDE" w14:textId="2278E022" w:rsidR="00CA2065" w:rsidRDefault="00CA2065">
      <w:pPr>
        <w:pStyle w:val="CommentText"/>
      </w:pPr>
      <w:r>
        <w:rPr>
          <w:rStyle w:val="CommentReference"/>
        </w:rPr>
        <w:annotationRef/>
      </w:r>
      <w:r>
        <w:t xml:space="preserve">By itself, this does not support the collapse. You could argue that this simply indicates a change in distribution of capelin out of the northern areas and an inability of cod to find them. </w:t>
      </w:r>
    </w:p>
    <w:p w14:paraId="7B2C33A6" w14:textId="77777777" w:rsidR="00CA2065" w:rsidRDefault="00CA2065">
      <w:pPr>
        <w:pStyle w:val="CommentText"/>
      </w:pPr>
    </w:p>
    <w:p w14:paraId="4C56FDB6" w14:textId="26FF1297" w:rsidR="00CA2065" w:rsidRDefault="00CA2065">
      <w:pPr>
        <w:pStyle w:val="CommentText"/>
      </w:pPr>
      <w:r>
        <w:t xml:space="preserve">The main point is that the lack of change in cod condition in 3L is not support of the non collapse since it is associated with a movement of capelin to 3L and reductions in condition elsewhere.  </w:t>
      </w:r>
    </w:p>
  </w:comment>
  <w:comment w:id="372" w:author="Aaron Adamack" w:date="2018-08-29T17:48:00Z" w:initials="">
    <w:p w14:paraId="119373C6" w14:textId="77777777" w:rsidR="000A0650" w:rsidRDefault="000A0650">
      <w:pPr>
        <w:pStyle w:val="Default"/>
      </w:pPr>
    </w:p>
    <w:p w14:paraId="60CD3B29" w14:textId="77777777" w:rsidR="000A0650" w:rsidRDefault="000A0650">
      <w:pPr>
        <w:pStyle w:val="Default"/>
      </w:pPr>
      <w:r>
        <w:rPr>
          <w:rFonts w:eastAsia="Arial Unicode MS" w:cs="Arial Unicode MS"/>
        </w:rPr>
        <w:t>The use of this reference here is confusing. Does the last 3 decades refer to ~1973 to 2003 or to ~1988 to 2018? If it’s the former, then are we closer to 4.5 decades? If it’s the latter, then we probably need an additional reference as half the period of increase is after the date of our reference.</w:t>
      </w:r>
    </w:p>
  </w:comment>
  <w:comment w:id="373" w:author="Montevecchi, William" w:date="2018-09-09T11:57:00Z" w:initials="MW">
    <w:p w14:paraId="787977A3" w14:textId="08533D5C" w:rsidR="000A0650" w:rsidRDefault="000A0650">
      <w:pPr>
        <w:pStyle w:val="CommentText"/>
      </w:pPr>
      <w:r>
        <w:rPr>
          <w:rStyle w:val="CommentReference"/>
        </w:rPr>
        <w:annotationRef/>
      </w:r>
      <w:r>
        <w:t>Added references to update and substantiate population increases for all 3 seabird species</w:t>
      </w:r>
    </w:p>
  </w:comment>
  <w:comment w:id="409" w:author="Montevecchi, William" w:date="2018-09-09T12:31:00Z" w:initials="MW">
    <w:p w14:paraId="64F20DF9" w14:textId="4A9CC8CC" w:rsidR="00B10393" w:rsidRDefault="00B10393">
      <w:pPr>
        <w:pStyle w:val="CommentText"/>
      </w:pPr>
      <w:r>
        <w:rPr>
          <w:rStyle w:val="CommentReference"/>
        </w:rPr>
        <w:annotationRef/>
      </w:r>
      <w:r>
        <w:t>Note we emphasize the influences of adult mortality on seabird populations, whereas we primarily argue the influences of offspring mortality for seals.  For long-lived K-selected species the former is greater than the latter.  (Just a thought)</w:t>
      </w:r>
    </w:p>
  </w:comment>
  <w:comment w:id="410" w:author="Garry Stenson" w:date="2018-09-20T16:15:00Z" w:initials="GS">
    <w:p w14:paraId="54D38A97" w14:textId="1467F0FF" w:rsidR="0052520A" w:rsidRDefault="0052520A">
      <w:pPr>
        <w:pStyle w:val="CommentText"/>
      </w:pPr>
      <w:r>
        <w:rPr>
          <w:rStyle w:val="CommentReference"/>
        </w:rPr>
        <w:annotationRef/>
      </w:r>
      <w:r>
        <w:t xml:space="preserve">I am not sure what your point is Bill.  Direct mortality as bycatch or pollution will affect all age groups. Reduced food tends to act through reductions in fertility (such as abortions) or juvenile mortality before adult mortality. </w:t>
      </w:r>
    </w:p>
  </w:comment>
  <w:comment w:id="428" w:author="Garry Stenson" w:date="2018-09-20T16:26:00Z" w:initials="GS">
    <w:p w14:paraId="25332189" w14:textId="694DE8E7" w:rsidR="005C6BC8" w:rsidRDefault="005C6BC8">
      <w:pPr>
        <w:pStyle w:val="CommentText"/>
      </w:pPr>
      <w:r>
        <w:rPr>
          <w:rStyle w:val="CommentReference"/>
        </w:rPr>
        <w:annotationRef/>
      </w:r>
      <w:r>
        <w:t xml:space="preserve">I would go back to the original wording in order to indicate the contrast with the earlier diet. </w:t>
      </w:r>
    </w:p>
  </w:comment>
  <w:comment w:id="436" w:author="Garry Stenson" w:date="2018-09-20T16:27:00Z" w:initials="GS">
    <w:p w14:paraId="0140163B" w14:textId="13403910" w:rsidR="005C6BC8" w:rsidRDefault="005C6BC8">
      <w:pPr>
        <w:pStyle w:val="CommentText"/>
      </w:pPr>
      <w:r>
        <w:rPr>
          <w:rStyle w:val="CommentReference"/>
        </w:rPr>
        <w:annotationRef/>
      </w:r>
      <w:r>
        <w:t xml:space="preserve">This is written as a confirmed mechanism – it seems to make more sense to present the fact (cold water, decline in other species) unless we KNOW that this is what happened </w:t>
      </w:r>
    </w:p>
  </w:comment>
  <w:comment w:id="473" w:author="Garry Stenson" w:date="2018-09-20T16:34:00Z" w:initials="GS">
    <w:p w14:paraId="12C168FD" w14:textId="109055FE" w:rsidR="005C6BC8" w:rsidRDefault="005C6BC8">
      <w:pPr>
        <w:pStyle w:val="CommentText"/>
      </w:pPr>
      <w:r>
        <w:rPr>
          <w:rStyle w:val="CommentReference"/>
        </w:rPr>
        <w:annotationRef/>
      </w:r>
      <w:r>
        <w:t>It is not actually consistent with a collapsed stock – rather it is inconsistent with no collapse.</w:t>
      </w:r>
    </w:p>
  </w:comment>
  <w:comment w:id="476" w:author="Gail Davoren" w:date="2018-08-31T15:11:00Z" w:initials="GD">
    <w:p w14:paraId="3C6371A1" w14:textId="77777777" w:rsidR="000A0650" w:rsidRDefault="000A0650">
      <w:pPr>
        <w:pStyle w:val="CommentText"/>
      </w:pPr>
      <w:r>
        <w:rPr>
          <w:rStyle w:val="CommentReference"/>
        </w:rPr>
        <w:annotationRef/>
      </w:r>
      <w:r>
        <w:t>This section is also nice and clear now!</w:t>
      </w:r>
    </w:p>
  </w:comment>
  <w:comment w:id="477" w:author="Garry Stenson" w:date="2018-09-20T16:36:00Z" w:initials="GS">
    <w:p w14:paraId="1F5D52A6" w14:textId="4E1BDE54" w:rsidR="005C6BC8" w:rsidRDefault="005C6BC8">
      <w:pPr>
        <w:pStyle w:val="CommentText"/>
      </w:pPr>
      <w:r>
        <w:rPr>
          <w:rStyle w:val="CommentReference"/>
        </w:rPr>
        <w:annotationRef/>
      </w:r>
      <w:r>
        <w:t xml:space="preserve">The diet data is more consistent with changes in local abundance of various prey. It it was simply aggregated capelin the declines Bill’s addition refer to would not have occurred. </w:t>
      </w:r>
    </w:p>
  </w:comment>
  <w:comment w:id="488" w:author="Garry Stenson" w:date="2018-09-20T16:44:00Z" w:initials="GS">
    <w:p w14:paraId="31B70239" w14:textId="2720FEF6" w:rsidR="00884383" w:rsidRDefault="00884383">
      <w:pPr>
        <w:pStyle w:val="CommentText"/>
      </w:pPr>
      <w:r>
        <w:rPr>
          <w:rStyle w:val="CommentReference"/>
        </w:rPr>
        <w:annotationRef/>
      </w:r>
      <w:r>
        <w:t>True but unless the idea of ‘bottom up’ is tied to collapse or no collapse, this is not needed. It belongs in the introductory section where the ‘collapse’ hypothesis can be explained (i.e. changes in the environment that impacted capelin through bottom up processes.)</w:t>
      </w:r>
    </w:p>
  </w:comment>
  <w:comment w:id="493" w:author="Montevecchi, William" w:date="2018-09-09T19:54:00Z" w:initials="MW">
    <w:p w14:paraId="0590B94F" w14:textId="22CDA988" w:rsidR="00C05076" w:rsidRPr="00C05076" w:rsidRDefault="00DF2F89" w:rsidP="00C050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lang w:val="en-CA"/>
        </w:rPr>
      </w:pPr>
      <w:r>
        <w:rPr>
          <w:rStyle w:val="CommentReference"/>
        </w:rPr>
        <w:annotationRef/>
      </w:r>
      <w:r>
        <w:t xml:space="preserve">The centennially significant cold perturbation of 1991 can viewed as the physical forcer for the biological regime shift in which physical signals often return to pre-perturbation levels while biological system remains in an altered state for a considerable period </w:t>
      </w:r>
      <w:r w:rsidR="00C05076">
        <w:t>(e.g.</w:t>
      </w:r>
      <w:r w:rsidR="00C05076" w:rsidRPr="00C05076">
        <w:rPr>
          <w:rFonts w:ascii="AdvOTd67905e7" w:hAnsi="AdvOTd67905e7" w:cs="AdvOTd67905e7"/>
          <w:sz w:val="18"/>
          <w:szCs w:val="18"/>
          <w:lang w:val="en-CA"/>
        </w:rPr>
        <w:t xml:space="preserve"> </w:t>
      </w:r>
      <w:r w:rsidR="00C05076" w:rsidRPr="00C05076">
        <w:rPr>
          <w:lang w:val="en-CA"/>
        </w:rPr>
        <w:t>Collie JS, Richardson K, Steele JH. 2004 Regime</w:t>
      </w:r>
      <w:r w:rsidR="00C05076">
        <w:rPr>
          <w:lang w:val="en-CA"/>
        </w:rPr>
        <w:t xml:space="preserve"> </w:t>
      </w:r>
      <w:r w:rsidR="00C05076" w:rsidRPr="00C05076">
        <w:rPr>
          <w:lang w:val="en-CA"/>
        </w:rPr>
        <w:t>shifts: can ecological theory illuminate the</w:t>
      </w:r>
    </w:p>
    <w:p w14:paraId="1C21B5E3" w14:textId="77777777" w:rsidR="00C05076" w:rsidRPr="00C05076" w:rsidRDefault="00C05076" w:rsidP="00C050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lang w:val="en-CA"/>
        </w:rPr>
      </w:pPr>
      <w:r w:rsidRPr="00C05076">
        <w:rPr>
          <w:lang w:val="en-CA"/>
        </w:rPr>
        <w:t>mechanisms? Prog. Oceanogr. 60, 281–302.</w:t>
      </w:r>
    </w:p>
    <w:p w14:paraId="75D33CE6" w14:textId="4458EECB" w:rsidR="00DF2F89" w:rsidRDefault="00C05076" w:rsidP="00C05076">
      <w:pPr>
        <w:pStyle w:val="CommentText"/>
      </w:pPr>
      <w:r w:rsidRPr="00C05076">
        <w:rPr>
          <w:lang w:val="en-CA"/>
        </w:rPr>
        <w:t>(doi:10.1016/j.pocean.2004.02.013</w:t>
      </w:r>
      <w:r>
        <w:rPr>
          <w:lang w:val="en-CA"/>
        </w:rPr>
        <w:t>; can find other references on Physical forcers and long-term biological responses if wanted</w:t>
      </w:r>
      <w:r w:rsidRPr="00C05076">
        <w:rPr>
          <w:lang w:val="en-CA"/>
        </w:rPr>
        <w:t>)</w:t>
      </w:r>
      <w:r>
        <w:t xml:space="preserve"> </w:t>
      </w:r>
    </w:p>
  </w:comment>
  <w:comment w:id="494" w:author="Garry Stenson" w:date="2018-09-20T16:48:00Z" w:initials="GS">
    <w:p w14:paraId="021769CE" w14:textId="1B0A5F8D" w:rsidR="000F4C76" w:rsidRDefault="000F4C76">
      <w:pPr>
        <w:pStyle w:val="CommentText"/>
      </w:pPr>
      <w:r>
        <w:rPr>
          <w:rStyle w:val="CommentReference"/>
        </w:rPr>
        <w:annotationRef/>
      </w:r>
      <w:r>
        <w:t xml:space="preserve">This seems to come out without any real connection to the previous paragraph unless you bring in the bottom up explanation better. </w:t>
      </w:r>
    </w:p>
  </w:comment>
  <w:comment w:id="498" w:author="Garry Stenson" w:date="2018-09-20T17:09:00Z" w:initials="GS">
    <w:p w14:paraId="66AAA27B" w14:textId="40C71FB1" w:rsidR="006D6DA5" w:rsidRDefault="006D6DA5">
      <w:pPr>
        <w:pStyle w:val="CommentText"/>
      </w:pPr>
      <w:r>
        <w:rPr>
          <w:rStyle w:val="CommentReference"/>
        </w:rPr>
        <w:annotationRef/>
      </w:r>
      <w:r>
        <w:t xml:space="preserve">This is a nice, concise summary of the paper. I know some people like to start the discussion with a summary of the paper but this discussion is short and you could move this to the end to close off the paper. </w:t>
      </w:r>
      <w:bookmarkStart w:id="513" w:name="_GoBack"/>
      <w:bookmarkEnd w:id="513"/>
    </w:p>
  </w:comment>
  <w:comment w:id="543" w:author="Gail Davoren" w:date="2018-08-31T15:17:00Z" w:initials="GD">
    <w:p w14:paraId="4E0B103E" w14:textId="77777777" w:rsidR="000A0650" w:rsidRDefault="000A0650">
      <w:pPr>
        <w:pStyle w:val="CommentText"/>
      </w:pPr>
      <w:r>
        <w:rPr>
          <w:rStyle w:val="CommentReference"/>
        </w:rPr>
        <w:annotationRef/>
      </w:r>
      <w:r>
        <w:t>I agree with Aaron’s next comment. If we are going to present these data as well as the dietary shifts of predators within the summer – I think we should do that in the seabird section (rather than introducing it for the first time here).</w:t>
      </w:r>
    </w:p>
  </w:comment>
  <w:comment w:id="550" w:author="Montevecchi, William" w:date="2018-09-09T20:33:00Z" w:initials="MW">
    <w:p w14:paraId="27E40CC0" w14:textId="5E097A86" w:rsidR="002B47E3" w:rsidRDefault="002B47E3">
      <w:pPr>
        <w:pStyle w:val="CommentText"/>
      </w:pPr>
      <w:r>
        <w:rPr>
          <w:rStyle w:val="CommentReference"/>
        </w:rPr>
        <w:annotationRef/>
      </w:r>
      <w:r>
        <w:t>I agree with Adam and Gail. Just use an overview statement her</w:t>
      </w:r>
    </w:p>
  </w:comment>
  <w:comment w:id="546" w:author="Aaron Adamack" w:date="2018-08-29T17:48:00Z" w:initials="">
    <w:p w14:paraId="197B03CD" w14:textId="77777777" w:rsidR="000A0650" w:rsidRDefault="000A0650">
      <w:pPr>
        <w:pStyle w:val="Default"/>
      </w:pPr>
    </w:p>
    <w:p w14:paraId="1F4D8AD1" w14:textId="77777777" w:rsidR="000A0650" w:rsidRDefault="000A0650">
      <w:pPr>
        <w:pStyle w:val="Default"/>
      </w:pPr>
      <w:r>
        <w:rPr>
          <w:rFonts w:eastAsia="Arial Unicode MS" w:cs="Arial Unicode MS"/>
        </w:rPr>
        <w:t>This seems a bit late for introducing new species and data.</w:t>
      </w:r>
    </w:p>
  </w:comment>
  <w:comment w:id="547" w:author="Garry Stenson" w:date="2018-09-20T17:05:00Z" w:initials="GS">
    <w:p w14:paraId="6019EB6A" w14:textId="7B66EDAB" w:rsidR="006D6DA5" w:rsidRDefault="006D6DA5">
      <w:pPr>
        <w:pStyle w:val="CommentText"/>
      </w:pPr>
      <w:r>
        <w:rPr>
          <w:rStyle w:val="CommentReference"/>
        </w:rPr>
        <w:annotationRef/>
      </w:r>
      <w:r>
        <w:t xml:space="preserve">I agree – this does not fit – if it is important include it in the section discussing birds. Otherwise, cut as it does not add anything here.  The issue of protracted breeding, even if associated with changes in capelin spawning, does not address the question of abundance (only that things changed) and the comments about shifts in diet does not say anything since it does not tell the reader what the shift in diet was </w:t>
      </w:r>
    </w:p>
  </w:comment>
  <w:comment w:id="581" w:author="Aaron Adamack" w:date="2018-08-29T17:48:00Z" w:initials="">
    <w:p w14:paraId="7CD3485E" w14:textId="77777777" w:rsidR="000A0650" w:rsidRDefault="000A0650"/>
    <w:p w14:paraId="508C3330" w14:textId="77777777" w:rsidR="000A0650" w:rsidRDefault="000A0650">
      <w:r>
        <w:rPr>
          <w:rFonts w:ascii="Helvetica" w:hAnsi="Helvetica" w:cs="Arial Unicode MS"/>
        </w:rPr>
        <w:t>The bathymetry lines are a bit too faint to see when the paper is printed out.</w:t>
      </w:r>
    </w:p>
  </w:comment>
  <w:comment w:id="582" w:author="Aaron Adamack" w:date="2018-08-29T18:07:00Z" w:initials="">
    <w:p w14:paraId="2D9487CA" w14:textId="77777777" w:rsidR="000A0650" w:rsidRDefault="000A0650">
      <w:pPr>
        <w:pStyle w:val="Default"/>
      </w:pPr>
    </w:p>
    <w:p w14:paraId="362A1192" w14:textId="77777777" w:rsidR="000A0650" w:rsidRDefault="000A0650">
      <w:pPr>
        <w:pStyle w:val="Default"/>
      </w:pPr>
      <w:r>
        <w:rPr>
          <w:rFonts w:eastAsia="Arial Unicode MS" w:cs="Arial Unicode MS"/>
        </w:rPr>
        <w:t>Not sure why this is highlighted…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10667" w15:done="0"/>
  <w15:commentEx w15:paraId="37D6C7B1" w15:done="0"/>
  <w15:commentEx w15:paraId="41B964A7" w15:done="0"/>
  <w15:commentEx w15:paraId="6BACA883" w15:done="0"/>
  <w15:commentEx w15:paraId="6F66E5A4" w15:done="0"/>
  <w15:commentEx w15:paraId="48A8565D" w15:done="0"/>
  <w15:commentEx w15:paraId="47BCC906" w15:paraIdParent="48A8565D" w15:done="0"/>
  <w15:commentEx w15:paraId="4C013AD2" w15:paraIdParent="48A8565D" w15:done="0"/>
  <w15:commentEx w15:paraId="17CD5EF5" w15:done="0"/>
  <w15:commentEx w15:paraId="36089773" w15:done="0"/>
  <w15:commentEx w15:paraId="42D226E3" w15:paraIdParent="36089773" w15:done="0"/>
  <w15:commentEx w15:paraId="4926B397" w15:done="0"/>
  <w15:commentEx w15:paraId="19EE4B91" w15:done="0"/>
  <w15:commentEx w15:paraId="568B63B0" w15:done="0"/>
  <w15:commentEx w15:paraId="33669D12" w15:done="0"/>
  <w15:commentEx w15:paraId="02A6D7BF" w15:done="0"/>
  <w15:commentEx w15:paraId="01043D5F" w15:done="0"/>
  <w15:commentEx w15:paraId="7544E97E" w15:done="0"/>
  <w15:commentEx w15:paraId="45F893A5" w15:done="0"/>
  <w15:commentEx w15:paraId="47FAC296" w15:done="0"/>
  <w15:commentEx w15:paraId="20D3AC53" w15:done="0"/>
  <w15:commentEx w15:paraId="55AF5A01" w15:done="0"/>
  <w15:commentEx w15:paraId="42AD725F" w15:done="0"/>
  <w15:commentEx w15:paraId="44E1BC0F" w15:done="0"/>
  <w15:commentEx w15:paraId="6DD2F6C5" w15:done="0"/>
  <w15:commentEx w15:paraId="4D70B02D" w15:done="0"/>
  <w15:commentEx w15:paraId="0C11BA5C" w15:done="0"/>
  <w15:commentEx w15:paraId="2C9EE368" w15:done="0"/>
  <w15:commentEx w15:paraId="3A272EBC" w15:done="0"/>
  <w15:commentEx w15:paraId="6686E711" w15:done="0"/>
  <w15:commentEx w15:paraId="2F4A7E0F" w15:done="0"/>
  <w15:commentEx w15:paraId="57D2D5EC" w15:done="0"/>
  <w15:commentEx w15:paraId="2B13CBA5" w15:done="0"/>
  <w15:commentEx w15:paraId="7C1A2DF0" w15:done="0"/>
  <w15:commentEx w15:paraId="0EF8DB58" w15:done="0"/>
  <w15:commentEx w15:paraId="31783EB3" w15:done="0"/>
  <w15:commentEx w15:paraId="3BEC5935" w15:done="0"/>
  <w15:commentEx w15:paraId="3A6F999D" w15:done="0"/>
  <w15:commentEx w15:paraId="01197E69" w15:done="0"/>
  <w15:commentEx w15:paraId="62FE1205" w15:done="0"/>
  <w15:commentEx w15:paraId="797FC4F5" w15:done="0"/>
  <w15:commentEx w15:paraId="4E612E66" w15:done="0"/>
  <w15:commentEx w15:paraId="41FB1A2A" w15:done="0"/>
  <w15:commentEx w15:paraId="4F50C4A9" w15:done="0"/>
  <w15:commentEx w15:paraId="48C8CDCB" w15:done="0"/>
  <w15:commentEx w15:paraId="68955FA8" w15:done="0"/>
  <w15:commentEx w15:paraId="20734393" w15:done="0"/>
  <w15:commentEx w15:paraId="479E502A" w15:done="0"/>
  <w15:commentEx w15:paraId="27975F53" w15:done="0"/>
  <w15:commentEx w15:paraId="623445BD" w15:done="0"/>
  <w15:commentEx w15:paraId="5D03A2D8" w15:done="0"/>
  <w15:commentEx w15:paraId="67E48147" w15:done="0"/>
  <w15:commentEx w15:paraId="5EDDC114" w15:done="0"/>
  <w15:commentEx w15:paraId="76B629EE" w15:done="0"/>
  <w15:commentEx w15:paraId="7CE283EF" w15:done="0"/>
  <w15:commentEx w15:paraId="280424C7" w15:done="0"/>
  <w15:commentEx w15:paraId="7DB952BB" w15:done="0"/>
  <w15:commentEx w15:paraId="18EC5BD1" w15:done="0"/>
  <w15:commentEx w15:paraId="4B815C3E" w15:paraIdParent="18EC5BD1" w15:done="0"/>
  <w15:commentEx w15:paraId="5F24D183" w15:done="0"/>
  <w15:commentEx w15:paraId="0EC01D78" w15:done="0"/>
  <w15:commentEx w15:paraId="770FB1CD" w15:done="0"/>
  <w15:commentEx w15:paraId="3506519A" w15:done="0"/>
  <w15:commentEx w15:paraId="1CB3EF5B" w15:done="0"/>
  <w15:commentEx w15:paraId="3741BBAB" w15:paraIdParent="1CB3EF5B" w15:done="0"/>
  <w15:commentEx w15:paraId="7D3E74D7" w15:paraIdParent="1CB3EF5B" w15:done="0"/>
  <w15:commentEx w15:paraId="45CD8FC8" w15:done="0"/>
  <w15:commentEx w15:paraId="277CC726" w15:done="0"/>
  <w15:commentEx w15:paraId="30EF0A58" w15:done="0"/>
  <w15:commentEx w15:paraId="4850A1AB" w15:done="0"/>
  <w15:commentEx w15:paraId="422217BE" w15:done="0"/>
  <w15:commentEx w15:paraId="3EAB0A95" w15:done="0"/>
  <w15:commentEx w15:paraId="1B1F0F1C" w15:done="0"/>
  <w15:commentEx w15:paraId="4C56FDB6" w15:done="0"/>
  <w15:commentEx w15:paraId="60CD3B29" w15:done="0"/>
  <w15:commentEx w15:paraId="787977A3" w15:paraIdParent="60CD3B29" w15:done="0"/>
  <w15:commentEx w15:paraId="64F20DF9" w15:done="0"/>
  <w15:commentEx w15:paraId="54D38A97" w15:paraIdParent="64F20DF9" w15:done="0"/>
  <w15:commentEx w15:paraId="25332189" w15:done="0"/>
  <w15:commentEx w15:paraId="0140163B" w15:done="0"/>
  <w15:commentEx w15:paraId="12C168FD" w15:done="0"/>
  <w15:commentEx w15:paraId="3C6371A1" w15:done="0"/>
  <w15:commentEx w15:paraId="1F5D52A6" w15:done="0"/>
  <w15:commentEx w15:paraId="31B70239" w15:done="0"/>
  <w15:commentEx w15:paraId="75D33CE6" w15:done="0"/>
  <w15:commentEx w15:paraId="021769CE" w15:done="0"/>
  <w15:commentEx w15:paraId="66AAA27B" w15:done="0"/>
  <w15:commentEx w15:paraId="4E0B103E" w15:done="0"/>
  <w15:commentEx w15:paraId="27E40CC0" w15:done="0"/>
  <w15:commentEx w15:paraId="1F4D8AD1" w15:done="0"/>
  <w15:commentEx w15:paraId="6019EB6A" w15:paraIdParent="1F4D8AD1" w15:done="0"/>
  <w15:commentEx w15:paraId="508C3330" w15:done="0"/>
  <w15:commentEx w15:paraId="362A11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10667" w16cid:durableId="1F44B2DD"/>
  <w16cid:commentId w16cid:paraId="37D6C7B1" w16cid:durableId="1F44B3BB"/>
  <w16cid:commentId w16cid:paraId="41B964A7" w16cid:durableId="1F44B3FA"/>
  <w16cid:commentId w16cid:paraId="6BACA883" w16cid:durableId="1F44B586"/>
  <w16cid:commentId w16cid:paraId="6F66E5A4" w16cid:durableId="1F44B5BD"/>
  <w16cid:commentId w16cid:paraId="48A8565D" w16cid:durableId="1F44AECC"/>
  <w16cid:commentId w16cid:paraId="47BCC906" w16cid:durableId="1F44AECD"/>
  <w16cid:commentId w16cid:paraId="4C013AD2" w16cid:durableId="1F44BA38"/>
  <w16cid:commentId w16cid:paraId="17CD5EF5" w16cid:durableId="1F44DC76"/>
  <w16cid:commentId w16cid:paraId="36089773" w16cid:durableId="1F44AECE"/>
  <w16cid:commentId w16cid:paraId="42D226E3" w16cid:durableId="1F44DCA5"/>
  <w16cid:commentId w16cid:paraId="4926B397" w16cid:durableId="1F44DD74"/>
  <w16cid:commentId w16cid:paraId="19EE4B91" w16cid:durableId="1F44DE0C"/>
  <w16cid:commentId w16cid:paraId="568B63B0" w16cid:durableId="1F44DDCB"/>
  <w16cid:commentId w16cid:paraId="33669D12" w16cid:durableId="1F44DE7B"/>
  <w16cid:commentId w16cid:paraId="02A6D7BF" w16cid:durableId="1F44AECF"/>
  <w16cid:commentId w16cid:paraId="01043D5F" w16cid:durableId="1F44DEDE"/>
  <w16cid:commentId w16cid:paraId="7544E97E" w16cid:durableId="1F46588B"/>
  <w16cid:commentId w16cid:paraId="45F893A5" w16cid:durableId="1F44E769"/>
  <w16cid:commentId w16cid:paraId="47FAC296" w16cid:durableId="1F44E7CE"/>
  <w16cid:commentId w16cid:paraId="20D3AC53" w16cid:durableId="1F44E83F"/>
  <w16cid:commentId w16cid:paraId="55AF5A01" w16cid:durableId="1F44AED0"/>
  <w16cid:commentId w16cid:paraId="42AD725F" w16cid:durableId="1F44AED1"/>
  <w16cid:commentId w16cid:paraId="44E1BC0F" w16cid:durableId="1F4E42CC"/>
  <w16cid:commentId w16cid:paraId="6DD2F6C5" w16cid:durableId="1F44AED2"/>
  <w16cid:commentId w16cid:paraId="4D70B02D" w16cid:durableId="1F44AED3"/>
  <w16cid:commentId w16cid:paraId="0C11BA5C" w16cid:durableId="1F44EE8F"/>
  <w16cid:commentId w16cid:paraId="2C9EE368" w16cid:durableId="1F44AED4"/>
  <w16cid:commentId w16cid:paraId="3A272EBC" w16cid:durableId="1F44EDBE"/>
  <w16cid:commentId w16cid:paraId="6686E711" w16cid:durableId="1F44AED5"/>
  <w16cid:commentId w16cid:paraId="2F4A7E0F" w16cid:durableId="1F44AED6"/>
  <w16cid:commentId w16cid:paraId="57D2D5EC" w16cid:durableId="1F44AED7"/>
  <w16cid:commentId w16cid:paraId="2B13CBA5" w16cid:durableId="1F44AED8"/>
  <w16cid:commentId w16cid:paraId="7C1A2DF0" w16cid:durableId="1F44EF87"/>
  <w16cid:commentId w16cid:paraId="0EF8DB58" w16cid:durableId="1F44EFC4"/>
  <w16cid:commentId w16cid:paraId="31783EB3" w16cid:durableId="1F44AED9"/>
  <w16cid:commentId w16cid:paraId="3BEC5935" w16cid:durableId="1F44AEDA"/>
  <w16cid:commentId w16cid:paraId="3A6F999D" w16cid:durableId="1F44F016"/>
  <w16cid:commentId w16cid:paraId="01197E69" w16cid:durableId="1F44F041"/>
  <w16cid:commentId w16cid:paraId="62FE1205" w16cid:durableId="1F44F0E4"/>
  <w16cid:commentId w16cid:paraId="797FC4F5" w16cid:durableId="1F44AEDB"/>
  <w16cid:commentId w16cid:paraId="4E612E66" w16cid:durableId="1F450C78"/>
  <w16cid:commentId w16cid:paraId="41FB1A2A" w16cid:durableId="1F450D2E"/>
  <w16cid:commentId w16cid:paraId="4F50C4A9" w16cid:durableId="1F44AEDC"/>
  <w16cid:commentId w16cid:paraId="48C8CDCB" w16cid:durableId="1F4B89B7"/>
  <w16cid:commentId w16cid:paraId="68955FA8" w16cid:durableId="1F44AEDD"/>
  <w16cid:commentId w16cid:paraId="20734393" w16cid:durableId="1F4B8A91"/>
  <w16cid:commentId w16cid:paraId="479E502A" w16cid:durableId="1F4B9B92"/>
  <w16cid:commentId w16cid:paraId="27975F53" w16cid:durableId="1F4BA1A4"/>
  <w16cid:commentId w16cid:paraId="623445BD" w16cid:durableId="1F4BA250"/>
  <w16cid:commentId w16cid:paraId="5D03A2D8" w16cid:durableId="1F4BA3E2"/>
  <w16cid:commentId w16cid:paraId="67E48147" w16cid:durableId="1F44AEDE"/>
  <w16cid:commentId w16cid:paraId="5EDDC114" w16cid:durableId="1F4BA42F"/>
  <w16cid:commentId w16cid:paraId="76B629EE" w16cid:durableId="1F44AEDF"/>
  <w16cid:commentId w16cid:paraId="7CE283EF" w16cid:durableId="1F44AEE0"/>
  <w16cid:commentId w16cid:paraId="280424C7" w16cid:durableId="1F44AEE1"/>
  <w16cid:commentId w16cid:paraId="7DB952BB" w16cid:durableId="1F4BA4A3"/>
  <w16cid:commentId w16cid:paraId="18EC5BD1" w16cid:durableId="1F44AEE2"/>
  <w16cid:commentId w16cid:paraId="4B815C3E" w16cid:durableId="1F4BA485"/>
  <w16cid:commentId w16cid:paraId="5F24D183" w16cid:durableId="1F44AEE3"/>
  <w16cid:commentId w16cid:paraId="0EC01D78" w16cid:durableId="1F4BA4F9"/>
  <w16cid:commentId w16cid:paraId="770FB1CD" w16cid:durableId="1F4BA52D"/>
  <w16cid:commentId w16cid:paraId="3506519A" w16cid:durableId="1F4BA5B9"/>
  <w16cid:commentId w16cid:paraId="1CB3EF5B" w16cid:durableId="1F44AEE4"/>
  <w16cid:commentId w16cid:paraId="3741BBAB" w16cid:durableId="1F44AEE5"/>
  <w16cid:commentId w16cid:paraId="7D3E74D7" w16cid:durableId="1F4BA696"/>
  <w16cid:commentId w16cid:paraId="45CD8FC8" w16cid:durableId="1F4BA858"/>
  <w16cid:commentId w16cid:paraId="277CC726" w16cid:durableId="1F44AEE7"/>
  <w16cid:commentId w16cid:paraId="30EF0A58" w16cid:durableId="1F4BA8D6"/>
  <w16cid:commentId w16cid:paraId="4850A1AB" w16cid:durableId="1F44AEE8"/>
  <w16cid:commentId w16cid:paraId="422217BE" w16cid:durableId="1F4BAA20"/>
  <w16cid:commentId w16cid:paraId="3EAB0A95" w16cid:durableId="1F4BAB27"/>
  <w16cid:commentId w16cid:paraId="1B1F0F1C" w16cid:durableId="1F44AEE9"/>
  <w16cid:commentId w16cid:paraId="4C56FDB6" w16cid:durableId="1F4BABFB"/>
  <w16cid:commentId w16cid:paraId="60CD3B29" w16cid:durableId="1F44AEEA"/>
  <w16cid:commentId w16cid:paraId="787977A3" w16cid:durableId="1F44AEEB"/>
  <w16cid:commentId w16cid:paraId="64F20DF9" w16cid:durableId="1F44AEEC"/>
  <w16cid:commentId w16cid:paraId="54D38A97" w16cid:durableId="1F4E4604"/>
  <w16cid:commentId w16cid:paraId="25332189" w16cid:durableId="1F4E4899"/>
  <w16cid:commentId w16cid:paraId="0140163B" w16cid:durableId="1F4E48EC"/>
  <w16cid:commentId w16cid:paraId="12C168FD" w16cid:durableId="1F4E4AAF"/>
  <w16cid:commentId w16cid:paraId="3C6371A1" w16cid:durableId="1F44AEED"/>
  <w16cid:commentId w16cid:paraId="1F5D52A6" w16cid:durableId="1F4E4B04"/>
  <w16cid:commentId w16cid:paraId="31B70239" w16cid:durableId="1F4E4CEA"/>
  <w16cid:commentId w16cid:paraId="75D33CE6" w16cid:durableId="1F44AEEE"/>
  <w16cid:commentId w16cid:paraId="021769CE" w16cid:durableId="1F4E4DC5"/>
  <w16cid:commentId w16cid:paraId="66AAA27B" w16cid:durableId="1F4E52D1"/>
  <w16cid:commentId w16cid:paraId="4E0B103E" w16cid:durableId="1F44AEEF"/>
  <w16cid:commentId w16cid:paraId="27E40CC0" w16cid:durableId="1F44AEF0"/>
  <w16cid:commentId w16cid:paraId="1F4D8AD1" w16cid:durableId="1F44AEF1"/>
  <w16cid:commentId w16cid:paraId="6019EB6A" w16cid:durableId="1F4E51F0"/>
  <w16cid:commentId w16cid:paraId="508C3330" w16cid:durableId="1F44AEF2"/>
  <w16cid:commentId w16cid:paraId="362A1192" w16cid:durableId="1F44A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AEDE8" w14:textId="77777777" w:rsidR="0061449B" w:rsidRDefault="0061449B">
      <w:r>
        <w:separator/>
      </w:r>
    </w:p>
  </w:endnote>
  <w:endnote w:type="continuationSeparator" w:id="0">
    <w:p w14:paraId="393A0BBE" w14:textId="77777777" w:rsidR="0061449B" w:rsidRDefault="0061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Lucida Bright"/>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AdvOTd67905e7">
    <w:altName w:val="Calibri"/>
    <w:panose1 w:val="020B0604020202020204"/>
    <w:charset w:val="00"/>
    <w:family w:val="auto"/>
    <w:pitch w:val="default"/>
    <w:sig w:usb0="00000003" w:usb1="00000000" w:usb2="00000000" w:usb3="00000000" w:csb0="00000001" w:csb1="00000000"/>
  </w:font>
  <w:font w:name="AGaramond-Regular">
    <w:panose1 w:val="020B0604020202020204"/>
    <w:charset w:val="00"/>
    <w:family w:val="roman"/>
    <w:pitch w:val="default"/>
    <w:sig w:usb0="00000003" w:usb1="00000000" w:usb2="00000000" w:usb3="00000000" w:csb0="00000001" w:csb1="00000000"/>
  </w:font>
  <w:font w:name="Garamond-Bold">
    <w:panose1 w:val="020B0604020202020204"/>
    <w:charset w:val="00"/>
    <w:family w:val="roman"/>
    <w:pitch w:val="default"/>
    <w:sig w:usb0="00000003" w:usb1="00000000" w:usb2="00000000" w:usb3="00000000" w:csb0="00000001" w:csb1="00000000"/>
  </w:font>
  <w:font w:name="AGaramond-Italic">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LTStd-Roman">
    <w:altName w:val="MS Gothic"/>
    <w:panose1 w:val="020B0604020202020204"/>
    <w:charset w:val="80"/>
    <w:family w:val="roman"/>
    <w:pitch w:val="default"/>
    <w:sig w:usb0="00000000" w:usb1="08070000" w:usb2="00000010" w:usb3="00000000" w:csb0="00020000" w:csb1="00000000"/>
  </w:font>
  <w:font w:name="TimesLTStd-Italic">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3EC50" w14:textId="77777777" w:rsidR="000A0650" w:rsidRDefault="000A0650">
    <w:pPr>
      <w:pStyle w:val="Footer"/>
      <w:tabs>
        <w:tab w:val="clear" w:pos="9360"/>
        <w:tab w:val="right" w:pos="9340"/>
      </w:tabs>
      <w:jc w:val="right"/>
    </w:pPr>
    <w:r>
      <w:rPr>
        <w:sz w:val="18"/>
        <w:szCs w:val="18"/>
      </w:rPr>
      <w:t xml:space="preserve">pg. </w:t>
    </w:r>
    <w:r>
      <w:rPr>
        <w:sz w:val="18"/>
        <w:szCs w:val="18"/>
      </w:rPr>
      <w:fldChar w:fldCharType="begin"/>
    </w:r>
    <w:r>
      <w:rPr>
        <w:sz w:val="18"/>
        <w:szCs w:val="18"/>
      </w:rPr>
      <w:instrText xml:space="preserve"> PAGE </w:instrText>
    </w:r>
    <w:r>
      <w:rPr>
        <w:sz w:val="18"/>
        <w:szCs w:val="18"/>
      </w:rPr>
      <w:fldChar w:fldCharType="separate"/>
    </w:r>
    <w:r w:rsidR="0061449B">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E8B99" w14:textId="77777777" w:rsidR="0061449B" w:rsidRDefault="0061449B">
      <w:r>
        <w:separator/>
      </w:r>
    </w:p>
  </w:footnote>
  <w:footnote w:type="continuationSeparator" w:id="0">
    <w:p w14:paraId="6549E1EA" w14:textId="77777777" w:rsidR="0061449B" w:rsidRDefault="0061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D5433" w14:textId="77777777" w:rsidR="000A0650" w:rsidRDefault="000A06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tevecchi, William">
    <w15:presenceInfo w15:providerId="AD" w15:userId="S-1-5-21-3414645126-2122891329-3303210024-3329"/>
  </w15:person>
  <w15:person w15:author="Garry Stenson">
    <w15:presenceInfo w15:providerId="Windows Live" w15:userId="0450a7742cc73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B4"/>
    <w:rsid w:val="000057AF"/>
    <w:rsid w:val="00063BB8"/>
    <w:rsid w:val="000A0650"/>
    <w:rsid w:val="000A6EDE"/>
    <w:rsid w:val="000A7279"/>
    <w:rsid w:val="000F4C76"/>
    <w:rsid w:val="00182051"/>
    <w:rsid w:val="00184DBC"/>
    <w:rsid w:val="00192B3F"/>
    <w:rsid w:val="001969D2"/>
    <w:rsid w:val="0029712B"/>
    <w:rsid w:val="002A1BB3"/>
    <w:rsid w:val="002B47E3"/>
    <w:rsid w:val="002C6C8F"/>
    <w:rsid w:val="003469DA"/>
    <w:rsid w:val="003B398F"/>
    <w:rsid w:val="003D1FE0"/>
    <w:rsid w:val="0044514A"/>
    <w:rsid w:val="00473ED2"/>
    <w:rsid w:val="00490153"/>
    <w:rsid w:val="0052520A"/>
    <w:rsid w:val="00540B34"/>
    <w:rsid w:val="00562A95"/>
    <w:rsid w:val="0059750A"/>
    <w:rsid w:val="005B07CE"/>
    <w:rsid w:val="005B526C"/>
    <w:rsid w:val="005C6BC8"/>
    <w:rsid w:val="0061449B"/>
    <w:rsid w:val="00640551"/>
    <w:rsid w:val="006D6DA5"/>
    <w:rsid w:val="00761B0A"/>
    <w:rsid w:val="00781C0E"/>
    <w:rsid w:val="007911B4"/>
    <w:rsid w:val="00791E97"/>
    <w:rsid w:val="007921EC"/>
    <w:rsid w:val="007A2DB2"/>
    <w:rsid w:val="007B2308"/>
    <w:rsid w:val="007C5924"/>
    <w:rsid w:val="00855132"/>
    <w:rsid w:val="00862043"/>
    <w:rsid w:val="00880ECD"/>
    <w:rsid w:val="00884383"/>
    <w:rsid w:val="008B61BE"/>
    <w:rsid w:val="00AD7070"/>
    <w:rsid w:val="00B10393"/>
    <w:rsid w:val="00C04F1F"/>
    <w:rsid w:val="00C05076"/>
    <w:rsid w:val="00C11033"/>
    <w:rsid w:val="00C879D3"/>
    <w:rsid w:val="00CA2065"/>
    <w:rsid w:val="00CA306F"/>
    <w:rsid w:val="00CE1AC3"/>
    <w:rsid w:val="00CE7FB2"/>
    <w:rsid w:val="00D62B4D"/>
    <w:rsid w:val="00DF136F"/>
    <w:rsid w:val="00DF2F89"/>
    <w:rsid w:val="00E344EF"/>
    <w:rsid w:val="00E9116C"/>
    <w:rsid w:val="00E960E7"/>
    <w:rsid w:val="00F019E8"/>
    <w:rsid w:val="00FA60E3"/>
    <w:rsid w:val="00FC3184"/>
    <w:rsid w:val="00FC58CD"/>
    <w:rsid w:val="00FE12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137A27"/>
  <w15:docId w15:val="{1020278C-C689-46B7-9425-0F1E6930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paragraph" w:styleId="Heading2">
    <w:name w:val="heading 2"/>
    <w:next w:val="BodyA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paragraph" w:customStyle="1" w:styleId="Heading">
    <w:name w:val="Heading"/>
    <w:next w:val="BodyA"/>
    <w:pPr>
      <w:keepNext/>
      <w:keepLines/>
      <w:spacing w:before="480"/>
      <w:outlineLvl w:val="0"/>
    </w:pPr>
    <w:rPr>
      <w:rFonts w:ascii="Cambria" w:eastAsia="Cambria" w:hAnsi="Cambria" w:cs="Cambria"/>
      <w:b/>
      <w:bCs/>
      <w:color w:val="365F91"/>
      <w:sz w:val="28"/>
      <w:szCs w:val="28"/>
      <w:u w:color="365F91"/>
      <w:lang w:val="en-US"/>
    </w:rPr>
  </w:style>
  <w:style w:type="paragraph" w:customStyle="1" w:styleId="BodyA">
    <w:name w:val="Body A"/>
    <w:rPr>
      <w:rFonts w:cs="Arial Unicode MS"/>
      <w:color w:val="000000"/>
      <w:sz w:val="24"/>
      <w:szCs w:val="24"/>
      <w:u w:color="000000"/>
      <w:lang w:val="en-US"/>
    </w:rPr>
  </w:style>
  <w:style w:type="character" w:customStyle="1" w:styleId="css-g38gqj">
    <w:name w:val="css-g38gqj"/>
    <w:rPr>
      <w:lang w:val="en-US"/>
    </w:rPr>
  </w:style>
  <w:style w:type="paragraph" w:customStyle="1" w:styleId="BodyAA">
    <w:name w:val="Body A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paragraph" w:customStyle="1" w:styleId="Default">
    <w:name w:val="Default"/>
    <w:rPr>
      <w:rFonts w:ascii="Helvetica" w:eastAsia="Helvetica" w:hAnsi="Helvetica" w:cs="Helvetica"/>
      <w:color w:val="000000"/>
      <w:sz w:val="22"/>
      <w:szCs w:val="22"/>
    </w:rPr>
  </w:style>
  <w:style w:type="paragraph" w:customStyle="1" w:styleId="Body">
    <w:name w:val="Body"/>
    <w:rPr>
      <w:rFonts w:eastAsia="Times New Roman"/>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rPr>
  </w:style>
  <w:style w:type="paragraph" w:styleId="Caption">
    <w:name w:val="caption"/>
    <w:next w:val="BodyA"/>
    <w:pPr>
      <w:spacing w:after="200"/>
    </w:pPr>
    <w:rPr>
      <w:rFonts w:eastAsia="Times New Roman"/>
      <w:b/>
      <w:bCs/>
      <w:color w:val="4F81BD"/>
      <w:sz w:val="18"/>
      <w:szCs w:val="18"/>
      <w:u w:color="4F81BD"/>
      <w:lang w:val="en-US"/>
    </w:rPr>
  </w:style>
  <w:style w:type="paragraph" w:styleId="NormalWeb">
    <w:name w:val="Normal (Web)"/>
    <w:pPr>
      <w:spacing w:before="100" w:after="100"/>
    </w:pPr>
    <w:rPr>
      <w:rFonts w:cs="Arial Unicode MS"/>
      <w:color w:val="000000"/>
      <w:sz w:val="24"/>
      <w:szCs w:val="24"/>
      <w:u w:color="000000"/>
      <w:lang w:val="en-US"/>
    </w:rPr>
  </w:style>
  <w:style w:type="paragraph" w:customStyle="1" w:styleId="EndNoteBibliography">
    <w:name w:val="EndNote Bibliography"/>
    <w:rPr>
      <w:rFonts w:ascii="Calibri" w:eastAsia="Calibri" w:hAnsi="Calibri" w:cs="Calibri"/>
      <w:color w:val="000000"/>
      <w:sz w:val="22"/>
      <w:szCs w:val="22"/>
      <w:u w:color="000000"/>
      <w:lang w:val="en-U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lang w:val="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62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B4D"/>
    <w:rPr>
      <w:rFonts w:ascii="Lucida Grande" w:hAnsi="Lucida Grande" w:cs="Lucida Grande"/>
      <w:sz w:val="18"/>
      <w:szCs w:val="18"/>
      <w:lang w:val="en-US"/>
    </w:rPr>
  </w:style>
  <w:style w:type="paragraph" w:styleId="CommentSubject">
    <w:name w:val="annotation subject"/>
    <w:basedOn w:val="CommentText"/>
    <w:next w:val="CommentText"/>
    <w:link w:val="CommentSubjectChar"/>
    <w:uiPriority w:val="99"/>
    <w:semiHidden/>
    <w:unhideWhenUsed/>
    <w:rsid w:val="00E344EF"/>
    <w:rPr>
      <w:b/>
      <w:bCs/>
      <w:sz w:val="20"/>
      <w:szCs w:val="20"/>
    </w:rPr>
  </w:style>
  <w:style w:type="character" w:customStyle="1" w:styleId="CommentSubjectChar">
    <w:name w:val="Comment Subject Char"/>
    <w:basedOn w:val="CommentTextChar"/>
    <w:link w:val="CommentSubject"/>
    <w:uiPriority w:val="99"/>
    <w:semiHidden/>
    <w:rsid w:val="00E344EF"/>
    <w:rPr>
      <w:b/>
      <w:bCs/>
      <w:sz w:val="24"/>
      <w:szCs w:val="24"/>
      <w:lang w:val="en-US"/>
    </w:rPr>
  </w:style>
  <w:style w:type="paragraph" w:styleId="Bibliography">
    <w:name w:val="Bibliography"/>
    <w:basedOn w:val="Normal"/>
    <w:next w:val="Normal"/>
    <w:uiPriority w:val="37"/>
    <w:semiHidden/>
    <w:unhideWhenUsed/>
    <w:rsid w:val="002C6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54</Pages>
  <Words>45824</Words>
  <Characters>261202</Characters>
  <Application>Microsoft Office Word</Application>
  <DocSecurity>0</DocSecurity>
  <Lines>2176</Lines>
  <Paragraphs>612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The collapse of a keystone forage fish species</vt:lpstr>
      <vt:lpstr>    Abstract</vt:lpstr>
      <vt:lpstr>    Introduction</vt:lpstr>
      <vt:lpstr>    Capelin</vt:lpstr>
      <vt:lpstr>        Offshore capelin distribution: acoustic surveys</vt:lpstr>
    </vt:vector>
  </TitlesOfParts>
  <Company>UofM</Company>
  <LinksUpToDate>false</LinksUpToDate>
  <CharactersWithSpaces>306414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Montevecchi, William</dc:creator>
  <cp:lastModifiedBy>Garry Stenson</cp:lastModifiedBy>
  <cp:revision>20</cp:revision>
  <dcterms:created xsi:type="dcterms:W3CDTF">2018-09-13T12:09:00Z</dcterms:created>
  <dcterms:modified xsi:type="dcterms:W3CDTF">2018-09-20T19:41:00Z</dcterms:modified>
</cp:coreProperties>
</file>