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 </w:instrText>
      </w:r>
      <w:r w:rsidR="00916ADE">
        <w:fldChar w:fldCharType="begin">
          <w:fldData xml:space="preserve">PEVuZE5vdGU+PENpdGU+PEF1dGhvcj5ERk88L0F1dGhvcj48WWVhcj4yMDE1PC9ZZWFyPjxSZWNO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PjIwMTUvMDM2PC92b2x1bWU+PHJlcHJpbnQtZWRpdGlvbj5Ob3QgaW4gRmlsZTwvcmVwcmludC1l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bD48dm9sdW1lPjIwMTMvMTE8L3ZvbHVtZT48cmVwcmludC1lZGl0aW9uPk5vdCBpbiBGaWxlPC9y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aW9kaWNhbD48dm9sdW1lPjIwMDgvMDU0PC92b2x1bWU+PHJlcHJpbnQtZWRpdGlvbj5Ob3QgaW4g
RmlsZTwvcmVwcmludC1lZGl0aW9uPjxrZXl3b3Jkcz48a2V5d29yZD5DYXBlbGluPC9rZXl3b3Jk
Pjwva2V5d29yZHM+PGRhdGVzPjx5ZWFyPjIwMDg8L3llYXI+PHB1Yi1kYXRlcz48ZGF0ZT4yMDA4
PC9kYXRlPjwvcHViLWRhdGVzPjwvZGF0ZXM+PGxhYmVsPjU3ODwvbGFiZWw+PHVybHM+PC91cmxz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MDEwPC95ZWFyPjwvZGF0ZXM+PHVybHM+PC91cmxzPjwvcmVjb3JkPjwvQ2l0ZT48Q2l0ZT48QXV0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=
</w:fldData>
        </w:fldChar>
      </w:r>
      <w:r w:rsidR="00916ADE">
        <w:instrText xml:space="preserve"> ADDIN EN.CITE.DATA </w:instrText>
      </w:r>
      <w:r w:rsidR="00916ADE">
        <w:fldChar w:fldCharType="end"/>
      </w:r>
      <w:r w:rsidRPr="00E41632">
        <w:fldChar w:fldCharType="separate"/>
      </w:r>
      <w:r w:rsidR="00916ADE">
        <w:rPr>
          <w:noProof/>
        </w:rPr>
        <w:t>(DFO 1994, Miller 1994, 1997, DFO 2008, 2010, 2013, 2015b)</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 </w:t>
      </w:r>
      <w:r w:rsidR="00672325" w:rsidRPr="00E41632">
        <w:fldChar w:fldCharType="begin"/>
      </w:r>
      <w:r w:rsidR="00916ADE">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41632">
        <w:fldChar w:fldCharType="separate"/>
      </w:r>
      <w:r w:rsidR="00916ADE">
        <w:rPr>
          <w:noProof/>
        </w:rPr>
        <w:t>(DFO 2015b)</w:t>
      </w:r>
      <w:r w:rsidR="00672325" w:rsidRPr="00E41632">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 </w:instrText>
      </w:r>
      <w:r w:rsidR="00916ADE">
        <w:fldChar w:fldCharType="begin">
          <w:fldData xml:space="preserve">PEVuZE5vdGU+PENpdGU+PEF1dGhvcj5DYXJzY2FkZGVuPC9BdXRob3I+PFllYXI+MTk5NzwvWWVh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bmQgQXF1YXRpYyBTY2llbmNlczwvZnVsbC10aXRsZT48L3BlcmlvZGljYWw+PHBhZ2VzPjczLTg1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dXJscz48L3JlY29yZD48L0NpdGU+PC9FbmROb3RlPgB=
</w:fldData>
        </w:fldChar>
      </w:r>
      <w:r w:rsidR="00916ADE">
        <w:instrText xml:space="preserve"> ADDIN EN.CITE.DATA </w:instrText>
      </w:r>
      <w:r w:rsidR="00916ADE">
        <w:fldChar w:fldCharType="end"/>
      </w:r>
      <w:r w:rsidR="00A34264" w:rsidRPr="00E41632">
        <w:fldChar w:fldCharType="separate"/>
      </w:r>
      <w:r w:rsidR="00916ADE">
        <w:rPr>
          <w:noProof/>
        </w:rPr>
        <w:t>(Carscadden &amp; Nakashima 1997b,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365DCC" w:rsidRPr="00E41632">
        <w:rPr>
          <w:rStyle w:val="fontstyle01"/>
          <w:rFonts w:asciiTheme="minorHAnsi" w:hAnsiTheme="minorHAnsi"/>
          <w:sz w:val="22"/>
          <w:szCs w:val="22"/>
        </w:rPr>
        <w:t xml:space="preserve"> </w:t>
      </w:r>
      <w:r w:rsidR="00C2208D" w:rsidRPr="00E41632">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 </w:instrText>
      </w:r>
      <w:r w:rsidR="00916ADE">
        <w:rPr>
          <w:rStyle w:val="fontstyle01"/>
          <w:rFonts w:asciiTheme="minorHAnsi" w:hAnsiTheme="minorHAnsi"/>
          <w:sz w:val="22"/>
          <w:szCs w:val="22"/>
        </w:rPr>
        <w:fldChar w:fldCharType="begin">
          <w:fldData xml:space="preserve">PEVuZE5vdGU+PENpdGU+PEF1dGhvcj5ERk88L0F1dGhvcj48WWVhcj4yMDAxPC9ZZWFyPjxSZWNO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</w:fldData>
        </w:fldChar>
      </w:r>
      <w:r w:rsidR="00916ADE">
        <w:rPr>
          <w:rStyle w:val="fontstyle01"/>
          <w:rFonts w:asciiTheme="minorHAnsi" w:hAnsiTheme="minorHAnsi"/>
          <w:sz w:val="22"/>
          <w:szCs w:val="22"/>
        </w:rPr>
        <w:instrText xml:space="preserve"> ADDIN EN.CITE.DATA </w:instrText>
      </w:r>
      <w:r w:rsidR="00916ADE">
        <w:rPr>
          <w:rStyle w:val="fontstyle01"/>
          <w:rFonts w:asciiTheme="minorHAnsi" w:hAnsiTheme="minorHAnsi"/>
          <w:sz w:val="22"/>
          <w:szCs w:val="22"/>
        </w:rPr>
      </w:r>
      <w:r w:rsidR="00916ADE">
        <w:rPr>
          <w:rStyle w:val="fontstyle01"/>
          <w:rFonts w:asciiTheme="minorHAnsi" w:hAnsiTheme="minorHAnsi"/>
          <w:sz w:val="22"/>
          <w:szCs w:val="22"/>
        </w:rPr>
        <w:fldChar w:fldCharType="end"/>
      </w:r>
      <w:r w:rsidR="00C2208D" w:rsidRPr="00E41632">
        <w:rPr>
          <w:rStyle w:val="fontstyle01"/>
          <w:rFonts w:asciiTheme="minorHAnsi" w:hAnsiTheme="minorHAnsi"/>
          <w:sz w:val="22"/>
          <w:szCs w:val="22"/>
        </w:rPr>
      </w:r>
      <w:r w:rsidR="00C2208D"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(Nakashima 1996b, Carscadden &amp; Nakashima 1997b, Carscadden et al. 2001, DFO 2001b)</w:t>
      </w:r>
      <w:r w:rsidR="00C2208D" w:rsidRPr="00E4163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056C64">
        <w:rPr>
          <w:lang w:val="fr-CA"/>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E41632">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w:t>
      </w:r>
      <w:r w:rsidR="005A7244">
        <w:rPr>
          <w:rStyle w:val="fontstyle01"/>
          <w:rFonts w:asciiTheme="minorHAnsi" w:hAnsiTheme="minorHAnsi"/>
          <w:sz w:val="22"/>
          <w:szCs w:val="22"/>
        </w:rPr>
        <w:t xml:space="preserve">paper is to assess the </w:t>
      </w:r>
      <w:r w:rsidR="00EF4506" w:rsidRPr="00E41632">
        <w:rPr>
          <w:rStyle w:val="fontstyle01"/>
          <w:rFonts w:asciiTheme="minorHAnsi" w:hAnsiTheme="minorHAnsi"/>
          <w:sz w:val="22"/>
          <w:szCs w:val="22"/>
        </w:rPr>
        <w:t xml:space="preserve">empirical support for the hypotheses of stock collapse </w:t>
      </w:r>
      <w:r w:rsidR="00EF4506" w:rsidRPr="00E41632">
        <w:rPr>
          <w:rStyle w:val="fontstyle01"/>
          <w:rFonts w:asciiTheme="minorHAnsi" w:hAnsiTheme="minorHAnsi"/>
          <w:sz w:val="22"/>
          <w:szCs w:val="22"/>
        </w:rPr>
        <w:fldChar w:fldCharType="begin"/>
      </w:r>
      <w:r w:rsidR="00916ADE">
        <w:rPr>
          <w:rStyle w:val="fontstyle01"/>
          <w:rFonts w:asciiTheme="minorHAnsi" w:hAnsiTheme="minorHAnsi"/>
          <w:sz w:val="22"/>
          <w:szCs w:val="22"/>
        </w:rPr>
        <w:instrText xml:space="preserve"> ADDIN EN.CITE &lt;EndNote&gt;&lt;Cite&gt;&lt;Author&gt;DFO&lt;/Author&gt;&lt;Year&gt;2015&lt;/Year&gt;&lt;RecNum&gt;831&lt;/RecNum&gt;&lt;DisplayText&gt;(DFO 2015b)&lt;/DisplayText&gt;&lt;record&gt;&lt;rec-number&gt;831&lt;/rec-number&gt;&lt;foreign-keys&gt;&lt;key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sidRPr="00E41632">
        <w:rPr>
          <w:rStyle w:val="fontstyle01"/>
          <w:rFonts w:asciiTheme="minorHAnsi" w:hAnsiTheme="minorHAnsi"/>
          <w:sz w:val="22"/>
          <w:szCs w:val="22"/>
        </w:rPr>
        <w:fldChar w:fldCharType="separate"/>
      </w:r>
      <w:r w:rsidR="00916ADE">
        <w:rPr>
          <w:rStyle w:val="fontstyle01"/>
          <w:rFonts w:asciiTheme="minorHAnsi" w:hAnsiTheme="minorHAnsi"/>
          <w:noProof/>
          <w:sz w:val="22"/>
          <w:szCs w:val="22"/>
        </w:rPr>
        <w:t>(DFO 2015b)</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In the NL region, the capelin stock has been surveyed using acoustic methods since the 1980s [see Mowbray (2014) for more details]. From 1982 to 1993 there were two acoustic surveys annually that initially targeted what was thought to be two separate stocks (Div. 2J3K and Div. 3L) (Campbell and Winters 1973); however, meristic (</w:t>
      </w:r>
      <w:proofErr w:type="spellStart"/>
      <w:r w:rsidRPr="00ED166E">
        <w:rPr>
          <w:rStyle w:val="fontstyle01"/>
          <w:rFonts w:asciiTheme="minorHAnsi" w:hAnsiTheme="minorHAnsi"/>
          <w:sz w:val="22"/>
          <w:szCs w:val="22"/>
        </w:rPr>
        <w:t>Misra</w:t>
      </w:r>
      <w:proofErr w:type="spellEnd"/>
      <w:r w:rsidRPr="00ED166E">
        <w:rPr>
          <w:rStyle w:val="fontstyle01"/>
          <w:rFonts w:asciiTheme="minorHAnsi" w:hAnsiTheme="minorHAnsi"/>
          <w:sz w:val="22"/>
          <w:szCs w:val="22"/>
        </w:rPr>
        <w:t xml:space="preserve"> and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1984) and tagging studies (Nakashima 1992) supported one single stock unit in NAFO Div. 2J3KL</w:t>
      </w:r>
      <w:r w:rsidR="008613C3">
        <w:rPr>
          <w:rStyle w:val="fontstyle01"/>
          <w:rFonts w:asciiTheme="minorHAnsi" w:hAnsiTheme="minorHAnsi"/>
          <w:sz w:val="22"/>
          <w:szCs w:val="22"/>
        </w:rPr>
        <w:t xml:space="preserve"> </w:t>
      </w:r>
      <w:r w:rsidR="00F941E7">
        <w:rPr>
          <w:rStyle w:val="fontstyle01"/>
          <w:rFonts w:asciiTheme="minorHAnsi" w:hAnsiTheme="minorHAnsi"/>
          <w:sz w:val="22"/>
          <w:szCs w:val="22"/>
        </w:rPr>
        <w:t>in</w:t>
      </w:r>
      <w:r w:rsidR="008613C3">
        <w:rPr>
          <w:rStyle w:val="fontstyle01"/>
          <w:rFonts w:asciiTheme="minorHAnsi" w:hAnsiTheme="minorHAnsi"/>
          <w:sz w:val="22"/>
          <w:szCs w:val="22"/>
        </w:rPr>
        <w:t xml:space="preserve"> 1992</w:t>
      </w:r>
      <w:r w:rsidRPr="00ED166E">
        <w:rPr>
          <w:rStyle w:val="fontstyle01"/>
          <w:rFonts w:asciiTheme="minorHAnsi" w:hAnsiTheme="minorHAnsi"/>
          <w:sz w:val="22"/>
          <w:szCs w:val="22"/>
        </w:rPr>
        <w:t xml:space="preserve">. Following the change in stock definition, the two acoustic surveys targeted different life stages of the stock. Spring acoustic surveys in May targeted the immature 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and Nakashima, 1997),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 Mowbray (2014).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proofErr w:type="spellStart"/>
      <w:r w:rsidRPr="00ED166E">
        <w:rPr>
          <w:rStyle w:val="fontstyle01"/>
          <w:rFonts w:asciiTheme="minorHAnsi" w:hAnsiTheme="minorHAnsi"/>
          <w:i/>
          <w:sz w:val="22"/>
          <w:szCs w:val="22"/>
        </w:rPr>
        <w:t>Spatio</w:t>
      </w:r>
      <w:proofErr w:type="spellEnd"/>
      <w:r w:rsidRPr="00ED166E">
        <w:rPr>
          <w:rStyle w:val="fontstyle01"/>
          <w:rFonts w:asciiTheme="minorHAnsi" w:hAnsiTheme="minorHAnsi"/>
          <w:i/>
          <w:sz w:val="22"/>
          <w:szCs w:val="22"/>
        </w:rPr>
        <w:t>-temporal mismatch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(Mowbray 2014),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w:t>
      </w:r>
      <w:commentRangeStart w:id="1"/>
      <w:r w:rsidRPr="00ED166E">
        <w:rPr>
          <w:rStyle w:val="fontstyle01"/>
          <w:rFonts w:asciiTheme="minorHAnsi" w:hAnsiTheme="minorHAnsi"/>
          <w:sz w:val="22"/>
          <w:szCs w:val="22"/>
        </w:rPr>
        <w:t>(R</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=0.</w:t>
      </w:r>
      <w:r w:rsidR="008613C3">
        <w:rPr>
          <w:rStyle w:val="fontstyle01"/>
          <w:rFonts w:asciiTheme="minorHAnsi" w:hAnsiTheme="minorHAnsi"/>
          <w:sz w:val="22"/>
          <w:szCs w:val="22"/>
        </w:rPr>
        <w:t>60, P=0.0</w:t>
      </w:r>
      <w:r w:rsidRPr="00ED166E">
        <w:rPr>
          <w:rStyle w:val="fontstyle01"/>
          <w:rFonts w:asciiTheme="minorHAnsi" w:hAnsiTheme="minorHAnsi"/>
          <w:sz w:val="22"/>
          <w:szCs w:val="22"/>
        </w:rPr>
        <w:t xml:space="preserve">1) </w:t>
      </w:r>
      <w:commentRangeEnd w:id="1"/>
      <w:r w:rsidR="00B511A1">
        <w:rPr>
          <w:rStyle w:val="CommentReference"/>
        </w:rPr>
        <w:commentReference w:id="1"/>
      </w:r>
      <w:r w:rsidRPr="00ED166E">
        <w:rPr>
          <w:rStyle w:val="fontstyle01"/>
          <w:rFonts w:asciiTheme="minorHAnsi" w:hAnsiTheme="minorHAnsi"/>
          <w:sz w:val="22"/>
          <w:szCs w:val="22"/>
        </w:rPr>
        <w:t xml:space="preserve">with the abundance of the age-2 cohort of the previous year. Cohort tracking in the acoustic survey failed in only two years (1990 and 2010), which affected all ages rather than just the age-2 and age-3 cohorts (Mowbray 2014).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w:t>
      </w:r>
      <w:proofErr w:type="spellStart"/>
      <w:r w:rsidRPr="00ED166E">
        <w:rPr>
          <w:rStyle w:val="fontstyle01"/>
          <w:rFonts w:asciiTheme="minorHAnsi" w:hAnsiTheme="minorHAnsi"/>
          <w:sz w:val="22"/>
          <w:szCs w:val="22"/>
        </w:rPr>
        <w:t>spatio</w:t>
      </w:r>
      <w:proofErr w:type="spellEnd"/>
      <w:r w:rsidRPr="00ED166E">
        <w:rPr>
          <w:rStyle w:val="fontstyle01"/>
          <w:rFonts w:asciiTheme="minorHAnsi" w:hAnsiTheme="minorHAnsi"/>
          <w:sz w:val="22"/>
          <w:szCs w:val="22"/>
        </w:rPr>
        <w:t xml:space="preserve">-temporal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  Capelin surveys in other countries are timed to avoid spawning migrations (</w:t>
      </w:r>
      <w:commentRangeStart w:id="2"/>
      <w:proofErr w:type="spellStart"/>
      <w:r w:rsidRPr="00ED166E">
        <w:rPr>
          <w:rStyle w:val="fontstyle01"/>
          <w:rFonts w:asciiTheme="minorHAnsi" w:hAnsiTheme="minorHAnsi"/>
          <w:sz w:val="22"/>
          <w:szCs w:val="22"/>
        </w:rPr>
        <w:t>Gjosaeter</w:t>
      </w:r>
      <w:proofErr w:type="spellEnd"/>
      <w:r w:rsidRPr="00ED166E">
        <w:rPr>
          <w:rStyle w:val="fontstyle01"/>
          <w:rFonts w:asciiTheme="minorHAnsi" w:hAnsiTheme="minorHAnsi"/>
          <w:sz w:val="22"/>
          <w:szCs w:val="22"/>
        </w:rPr>
        <w:t xml:space="preserve"> </w:t>
      </w:r>
      <w:commentRangeEnd w:id="2"/>
      <w:r w:rsidRPr="00ED166E">
        <w:rPr>
          <w:rStyle w:val="CommentReference"/>
          <w:sz w:val="22"/>
          <w:szCs w:val="22"/>
        </w:rPr>
        <w:commentReference w:id="2"/>
      </w:r>
      <w:r w:rsidRPr="00ED166E">
        <w:rPr>
          <w:rStyle w:val="fontstyle01"/>
          <w:rFonts w:asciiTheme="minorHAnsi" w:hAnsiTheme="minorHAnsi"/>
          <w:sz w:val="22"/>
          <w:szCs w:val="22"/>
        </w:rPr>
        <w:t xml:space="preserve">1998).  An exception is Iceland, where if capelin are not detected in surveys during the fall feeding period due to shifting stock distribution, follow-up surveys are conducted during spawning migrations (reviewed in </w:t>
      </w:r>
      <w:proofErr w:type="spellStart"/>
      <w:r w:rsidRPr="00ED166E">
        <w:rPr>
          <w:rStyle w:val="fontstyle01"/>
          <w:rFonts w:asciiTheme="minorHAnsi" w:hAnsiTheme="minorHAnsi"/>
          <w:sz w:val="22"/>
          <w:szCs w:val="22"/>
        </w:rPr>
        <w:t>Carscadden</w:t>
      </w:r>
      <w:proofErr w:type="spellEnd"/>
      <w:r w:rsidRPr="00ED166E">
        <w:rPr>
          <w:rStyle w:val="fontstyle01"/>
          <w:rFonts w:asciiTheme="minorHAnsi" w:hAnsiTheme="minorHAnsi"/>
          <w:sz w:val="22"/>
          <w:szCs w:val="22"/>
        </w:rPr>
        <w:t xml:space="preserve"> et al. 2013).  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 FM-3).  However, when concerns were raised that the spring acoustic survey may be missing capelin due to a change in spawning timing, repeat acoustic surveys in June of 1991 and 2003 were conducted (Mowbray 2014). These repeat surveys failed to detect a marked change in capelin biomass between survey months (Mowbray 2014). A delay in migration timing also does not explain the coincidental sudden decline of capelin in the fall acoustic surveys starting in 1990, a year when spawning timing was normal (Fig FM-4). Consequently, we find no evidence that the persistent delay in the spawning migration of capelin post-1991 is responsible for creating an illusion of a sudden and sustained loss of capelin in the spring acoustic surveys conducted by Canada and the USSR. The offshore spring and fall acoustic surveys support the hypothesis of a capelin collapse.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ED166E" w:rsidP="00ED166E">
      <w:r w:rsidRPr="00ED166E">
        <w:rPr>
          <w:rStyle w:val="fontstyle01"/>
          <w:rFonts w:asciiTheme="minorHAnsi" w:hAnsiTheme="minorHAnsi"/>
          <w:sz w:val="22"/>
          <w:szCs w:val="22"/>
        </w:rPr>
        <w:t xml:space="preserve">Frank et al. (2016) suggested that an alternate explanation to the apparent offshore acoustic survey collapse was an abrupt change in capelin migration patterns post-1991, with capelin now remaining inshore year round. </w:t>
      </w:r>
      <w:r w:rsidRPr="00ED166E">
        <w:t xml:space="preserve">The migration hypothesis postulates that a non-migratory capelin stock post-1991 will mature at an earlier age (Frank et al. 2016). </w:t>
      </w:r>
      <w:r w:rsidRPr="00ED166E">
        <w:rPr>
          <w:rStyle w:val="fontstyle01"/>
          <w:rFonts w:asciiTheme="minorHAnsi" w:hAnsiTheme="minorHAnsi"/>
          <w:sz w:val="22"/>
          <w:szCs w:val="22"/>
        </w:rPr>
        <w:t xml:space="preserve"> To test this hypothesis, </w:t>
      </w:r>
      <w:r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Frank et al. (2016)’s hypothesis that a capelin population that is no longer migrating will have a younger age at maturity, our results are also </w:t>
      </w:r>
      <w:r w:rsidRPr="00ED166E">
        <w:lastRenderedPageBreak/>
        <w:t>consistent with the hypothesis that age at maturity will decline in fish populations that are stressed (</w:t>
      </w:r>
      <w:proofErr w:type="spellStart"/>
      <w:r w:rsidRPr="00ED166E">
        <w:t>Trippel</w:t>
      </w:r>
      <w:proofErr w:type="spellEnd"/>
      <w:r w:rsidRPr="00ED166E">
        <w:t xml:space="preserve"> </w:t>
      </w:r>
      <w:r w:rsidRPr="00ED166E">
        <w:fldChar w:fldCharType="begin" w:fldLock="1"/>
      </w:r>
      <w:r w:rsidRPr="00ED166E">
        <w:instrText>ADDIN CSL_CITATION { "citationItems" : [ { "id" : "ITEM-1", "itemData" : { "DOI" : "10.1525/bio.2010.60.10.17", "ISBN" : "0893274267", "author" : [ { "dropping-particle" : "", "family" : "Trippel", "given" : "Edward A", "non-dropping-particle" : "", "parse-names" : false, "suffix" : "" } ], "container-title" : "BioScience", "id" : "ITEM-1", "issue" : "11", "issued" : { "date-parts" : [ [ "1995" ] ] }, "page" : "759-771", "title" : "Age at maturity as a stress indicator in fisheries", "type" : "article-journal", "volume" : "45" }, "suppress-author" : 1, "uris" : [ "http://www.mendeley.com/documents/?uuid=a3bda2a8-339f-440d-89a3-aea87622d2c2" ] } ], "mendeley" : { "formattedCitation" : "(1995)", "plainTextFormattedCitation" : "(1995)", "previouslyFormattedCitation" : "(1995)" }, "properties" : {  }, "schema" : "https://github.com/citation-style-language/schema/raw/master/csl-citation.json" }</w:instrText>
      </w:r>
      <w:r w:rsidRPr="00ED166E">
        <w:fldChar w:fldCharType="separate"/>
      </w:r>
      <w:r w:rsidRPr="00ED166E">
        <w:rPr>
          <w:noProof/>
        </w:rPr>
        <w:t>1995)</w:t>
      </w:r>
      <w:r w:rsidRPr="00ED166E">
        <w:fldChar w:fldCharType="end"/>
      </w:r>
      <w:r w:rsidRPr="00ED166E">
        <w:t xml:space="preserve">, with a stressed population being defined by </w:t>
      </w:r>
      <w:proofErr w:type="spellStart"/>
      <w:r w:rsidRPr="00ED166E">
        <w:t>Shuter</w:t>
      </w:r>
      <w:proofErr w:type="spellEnd"/>
      <w:r w:rsidRPr="00ED166E">
        <w:t xml:space="preserve"> </w:t>
      </w:r>
      <w:r w:rsidRPr="00ED166E">
        <w:fldChar w:fldCharType="begin" w:fldLock="1"/>
      </w:r>
      <w:r w:rsidRPr="00ED166E">
        <w:instrText>ADDIN CSL_CITATION { "citationItems" : [ { "id" : "ITEM-1", "itemData" : { "abstract" : "Similarities in the population-level responses of fish to different environmental stressors stem from the narrow range of compensatory mechanisms that limit variations in fish population abundance. Such mechanisms typically operate through resource bottlenecks that occur either early of late in the life cycle. A simple model for population dynamics shows that the effects of different stressors on adult abundance depend strongly on whether the resource bottleneck occurs early or late in the life cycle. Symptoms of population-level stress fall naturally into two categories: those that reflect changes in the environment's carrying capacity for the population and those that reflect changes in the innate capacity of a typical population member to survive and reproduce in its local environment in the absence of intraspecific competition. Each of these categories is characterized by a typical sequence of specific population level responses. These responses involve changes in three distinct attributes of the population: habitat occupation (ie. the distribution of individual population members through the available habitat); the well-being (eg body condition ) of a typical population member ; and the balance of birth and death rates. Typical response sequences are illustrated by case histories that document the changes evoked in wild populations by different stressors (exploitation, oxygen deficit, reduced pH, introduction of new species). These sequences are used to define the elements of a monitoring program that can detect early symptoms of population level stress. Adult size and food web position exert strong effects on the lag between the occurrence of an environmental change and the appearance of stress symptoms at the population level . This should be taken into account when decisions are made about which populations of a specific community should be monitored.", "author" : [ { "dropping-particle" : "", "family" : "Shuter", "given" : "B. J.", "non-dropping-particle" : "", "parse-names" : false, "suffix" : "" } ], "container-title" : "American fisheries society symposium", "id" : "ITEM-1", "issue" : "June", "issued" : { "date-parts" : [ [ "1990" ] ] }, "page" : "145-166", "title" : "Population-Level indicators of stress", "type" : "article-journal", "volume" : "8" }, "suppress-author" : 1, "uris" : [ "http://www.mendeley.com/documents/?uuid=b712a5a9-2880-46d0-a251-2c9cdde2d4ef" ] } ], "mendeley" : { "formattedCitation" : "(1990)", "plainTextFormattedCitation" : "(1990)", "previouslyFormattedCitation" : "(1990)" }, "properties" : {  }, "schema" : "https://github.com/citation-style-language/schema/raw/master/csl-citation.json" }</w:instrText>
      </w:r>
      <w:r w:rsidRPr="00ED166E">
        <w:fldChar w:fldCharType="separate"/>
      </w:r>
      <w:r w:rsidRPr="00ED166E">
        <w:rPr>
          <w:noProof/>
        </w:rPr>
        <w:t>(1990)</w:t>
      </w:r>
      <w:r w:rsidRPr="00ED166E">
        <w:fldChar w:fldCharType="end"/>
      </w:r>
      <w:r w:rsidRPr="00ED166E">
        <w:t xml:space="preserve"> as “one that has undergone a substantial decline in size”. Furthermore, it is possible to see rapid changes in age at maturity in response to shifts in stock size (</w:t>
      </w:r>
      <w:proofErr w:type="spellStart"/>
      <w:r w:rsidRPr="00ED166E">
        <w:t>Trippel</w:t>
      </w:r>
      <w:proofErr w:type="spellEnd"/>
      <w:r w:rsidRPr="00ED166E">
        <w:t xml:space="preserve"> 1995); for example, as Atlantic herring stocks increased in the mid-1980s in the </w:t>
      </w:r>
      <w:r w:rsidRPr="00ED166E">
        <w:rPr>
          <w:highlight w:val="yellow"/>
        </w:rPr>
        <w:t>Gulf of St. Lawrence</w:t>
      </w:r>
      <w:r w:rsidRPr="00ED166E">
        <w:t>, there was a 50% decrease in the percentage of mature age-3 Atlantic herring (</w:t>
      </w:r>
      <w:commentRangeStart w:id="3"/>
      <w:r w:rsidRPr="00ED166E">
        <w:t>Melvin et al. 1995</w:t>
      </w:r>
      <w:commentRangeEnd w:id="3"/>
      <w:r w:rsidRPr="00ED166E">
        <w:rPr>
          <w:rStyle w:val="CommentReference"/>
          <w:sz w:val="22"/>
          <w:szCs w:val="22"/>
        </w:rPr>
        <w:commentReference w:id="3"/>
      </w:r>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Frank et al. (2016)’s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xml:space="preserve">, reproducing in multiple years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Pr="00ED166E">
        <w:fldChar w:fldCharType="begin" w:fldLock="1"/>
      </w:r>
      <w:r w:rsidRPr="00ED166E">
        <w:instrText>ADDIN CSL_CITATION { "citationItems" : [ { "id" : "ITEM-1", "itemData" : { "DOI" : "10.1139/cjfas-58-1-73", "ISBN" : "0706-652X", "ISSN" : "12057533", "PMID" : "1426", "abstract" : "Capelin (Mallotus villosus), an important forage and commercial fish in the Northwest Atlantic, has exhibited dramatic changes in its biology during the 1990s, coincident with extreme oceanographic conditions and the collapse of major groundfish stocks. Commercial exploitation has not been a serious factor influencing the population biology of capelin in the area. The overall consumption of capelin has declined as predator stock abundances have changed. Data on plankton are sparse, but there appears to have been a decline in zooplankton abundance during the 1990s, and at the same time, a phytoplankton index increased. The impact of the changes in the physical environment has been the subject of previous studies and these are reviewed. The relative impacts of four factors, commercial exploitation, predation, food availability, and the physical environment, on the changes in capelin biology are discussed in the context of capelin as a single species and in the context of the ecosystem. The overall patterns suggest the existence of a ''trophic cascade'' within the distributional range of capelin in the Northwest Atlantic during the 1990s primarily driven by declines in major finfish predators.", "author" : [ { "dropping-particle" : "", "family" : "Carscadden", "given" : "J E", "non-dropping-particle" : "", "parse-names" : false, "suffix" : "" }, { "dropping-particle" : "", "family" : "Frank", "given" : "K T", "non-dropping-particle" : "", "parse-names" : false, "suffix" : "" }, { "dropping-particle" : "", "family" : "Leggett", "given" : "W C", "non-dropping-particle" : "", "parse-names" : false, "suffix" : "" } ], "container-title" : "Canadian Journal of Fisheries and Aquatic Sciences", "id" : "ITEM-1", "issue" : "1", "issued" : { "date-parts" : [ [ "2001" ] ] }, "page" : "73-85", "title" : "Ecosystem changes and the effects on capelin (Mallotus villosus), a major forage species", "type" : "article-journal", "volume" : "58" }, "uris" : [ "http://www.mendeley.com/documents/?uuid=70fdea25-133d-4a74-87d6-4a98de57649c" ] } ], "mendeley" : { "formattedCitation" : "(Carscadden, Frank, &amp; Leggett, 2001)", "plainTextFormattedCitation" : "(Carscadden, Frank, &amp; Leggett, 2001)", "previouslyFormattedCitation" : "(Carscadden, Frank, &amp; Leggett, 2001)" }, "properties" : {  }, "schema" : "https://github.com/citation-style-language/schema/raw/master/csl-citation.json" }</w:instrText>
      </w:r>
      <w:r w:rsidRPr="00ED166E">
        <w:fldChar w:fldCharType="separate"/>
      </w:r>
      <w:r w:rsidRPr="00ED166E">
        <w:rPr>
          <w:noProof/>
        </w:rPr>
        <w:t>(Carscadden, Frank, &amp; Leggett, 2001)</w:t>
      </w:r>
      <w:r w:rsidRPr="00ED166E">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 </w:t>
      </w:r>
      <w:r w:rsidRPr="00ED166E">
        <w:fldChar w:fldCharType="begin" w:fldLock="1"/>
      </w:r>
      <w:r w:rsidRPr="00ED166E">
        <w:instrText>ADDIN CSL_CITATION { "citationItems" : [ { "id" : "ITEM-1", "itemData" : { "DOI" : "10.1007/s00227-013-2215-7", "ISSN" : "00253162", "abstract" : "In the 1990s, a cold water event was associated with drastic changes in the biology of Newfoundland capelin (Mallotus villosus), the key forage fish in the north Atlantic. In contrast to studies conducted prior to the 1990s, we report a lower maximum potential fecundity (7,616-42,880) and a weak relationship between fecundity and body size based on fecundity of 218 female capelin (12.3-16.9 cm) collected within two coastal regions of Newfoundland in 2008 and 2009. Further, using forward stepwise multiple regression and hierarchical partitioning, we conclude that life history traits (mass, somatic mass and egg size) and condition indices (Fulton's K, Hepatosomatic Index and Gonadosomatic Index) are not appropriate proxies for fecundity of capelin in our study area. Hierarchical partitioning revealed that egg size and condition indices suppress the variance in fecundity explained by other factors. Based on the insight it provides into the influence of traits on fecundity, we suggest that hierarchical partitioning is a powerful analysis technique that could be used in further investigations.", "author" : [ { "dropping-particle" : "", "family" : "Penton", "given" : "Paulette M.", "non-dropping-particle" : "", "parse-names" : false, "suffix" : "" }, { "dropping-particle" : "", "family" : "Davoren", "given" : "Gail K.", "non-dropping-particle" : "", "parse-names" : false, "suffix" : "" } ], "container-title" : "Marine Biology", "id" : "ITEM-1", "issue" : "7", "issued" : { "date-parts" : [ [ "2013" ] ] }, "page" : "1625-1632", "title" : "Capelin (Mallotus villosus) fecundity in post-1990s coastal Newfoundland", "type" : "article-journal", "volume" : "160" }, "uris" : [ "http://www.mendeley.com/documents/?uuid=e8f99e3f-d80d-419a-8d28-cb20b8c3b4a3" ] } ], "mendeley" : { "formattedCitation" : "(Penton &amp; Davoren, 2013)", "plainTextFormattedCitation" : "(Penton &amp; Davoren, 2013)", "previouslyFormattedCitation" : "(Penton &amp; Davoren, 2013)" }, "properties" : {  }, "schema" : "https://github.com/citation-style-language/schema/raw/master/csl-citation.json" }</w:instrText>
      </w:r>
      <w:r w:rsidRPr="00ED166E">
        <w:fldChar w:fldCharType="separate"/>
      </w:r>
      <w:r w:rsidRPr="00ED166E">
        <w:rPr>
          <w:noProof/>
        </w:rPr>
        <w:t>(Penton &amp; Davoren, 2013)</w:t>
      </w:r>
      <w:r w:rsidRPr="00ED166E">
        <w:fldChar w:fldCharType="end"/>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 (Frank et al. 2005). </w:t>
      </w:r>
      <w:r w:rsidR="00C46A91">
        <w:t>In r</w:t>
      </w:r>
      <w:r w:rsidRPr="00ED166E">
        <w:t xml:space="preserve">egions where there was a rapid increase in capelin biomass in response to a decline in cod biomass (Frank et al. 2016),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Frank et al. (2016)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 (Lilly et al. 2000; Worm and Myers 2003).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056C64" w:rsidP="00ED166E">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RDefault="00ED166E" w:rsidP="00ED166E">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 (this can be seen by the cases where </w:t>
      </w:r>
      <w:r w:rsidRPr="00ED166E">
        <w:rPr>
          <w:rFonts w:eastAsiaTheme="minorEastAsia"/>
          <w:i/>
        </w:rPr>
        <w:t>Z</w:t>
      </w:r>
      <w:r w:rsidR="00C46A91">
        <w:rPr>
          <w:rFonts w:eastAsiaTheme="minorEastAsia"/>
        </w:rPr>
        <w:t xml:space="preserve"> is negative). Furthermore,</w:t>
      </w:r>
      <w:r w:rsidRPr="00ED166E">
        <w:rPr>
          <w:rFonts w:eastAsiaTheme="minorEastAsia"/>
        </w:rPr>
        <w:t xml:space="preserve"> differences in spatial coverage and </w:t>
      </w:r>
      <w:r w:rsidR="00C46A91">
        <w:rPr>
          <w:rFonts w:eastAsiaTheme="minorEastAsia"/>
        </w:rPr>
        <w:t>trawling effort between surveys</w:t>
      </w:r>
      <w:r w:rsidRPr="00ED166E">
        <w:rPr>
          <w:rFonts w:eastAsiaTheme="minorEastAsia"/>
        </w:rPr>
        <w:t xml:space="preserve">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r w:rsidRPr="00ED166E">
        <w:rPr>
          <w:rFonts w:eastAsiaTheme="minorEastAsia"/>
          <w:i/>
        </w:rPr>
        <w:t>t</w:t>
      </w:r>
      <w:r w:rsidRPr="00ED166E">
        <w:rPr>
          <w:rFonts w:eastAsiaTheme="minorEastAsia"/>
        </w:rPr>
        <w:t xml:space="preserve"> the age-class of interest; and </w:t>
      </w:r>
      <w:r w:rsidRPr="00ED166E">
        <w:rPr>
          <w:rFonts w:eastAsiaTheme="minorEastAsia"/>
          <w:i/>
        </w:rPr>
        <w:t>t</w:t>
      </w:r>
      <w:r w:rsidRPr="00ED166E">
        <w:rPr>
          <w:rFonts w:eastAsiaTheme="minorEastAsia"/>
        </w:rPr>
        <w:t xml:space="preserve"> + 1 is the subsequent age-class. 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the </w:t>
      </w:r>
      <w:r w:rsidRPr="00ED166E">
        <w:rPr>
          <w:rFonts w:eastAsiaTheme="minorEastAsia"/>
          <w:i/>
        </w:rPr>
        <w:t>t</w:t>
      </w:r>
      <w:r w:rsidRPr="00ED166E">
        <w:rPr>
          <w:rFonts w:eastAsiaTheme="minorEastAsia"/>
        </w:rPr>
        <w:t xml:space="preserve"> + 1 age-class </w:t>
      </w:r>
      <w:proofErr w:type="gramStart"/>
      <w:r w:rsidRPr="00ED166E">
        <w:rPr>
          <w:rFonts w:eastAsiaTheme="minorEastAsia"/>
        </w:rPr>
        <w:t>was</w:t>
      </w:r>
      <w:proofErr w:type="gramEnd"/>
      <w:r w:rsidRPr="00ED166E">
        <w:rPr>
          <w:rFonts w:eastAsiaTheme="minorEastAsia"/>
        </w:rPr>
        <w:t xml:space="preserve"> surveyed. The age-1 to age-2 transition group is not shown as age-1 </w:t>
      </w:r>
      <w:proofErr w:type="gramStart"/>
      <w:r w:rsidRPr="00ED166E">
        <w:rPr>
          <w:rFonts w:eastAsiaTheme="minorEastAsia"/>
        </w:rPr>
        <w:t>capelin were</w:t>
      </w:r>
      <w:proofErr w:type="gramEnd"/>
      <w:r w:rsidRPr="00ED166E">
        <w:rPr>
          <w:rFonts w:eastAsiaTheme="minorEastAsia"/>
        </w:rPr>
        <w:t xml:space="preserve"> not fully recruited to the trawl. The indices of total mortality for 2010 and 2011 are suspect as most extant cohorts at that time had very low abundances in 2010 and much higher abundances in 2011 resulting in high index of total mortality values in 2010 and very low (negative) index of total mortality values for 2011.  </w:t>
      </w:r>
    </w:p>
    <w:p w:rsidR="00ED166E" w:rsidRPr="00ED166E" w:rsidRDefault="00ED166E" w:rsidP="00ED166E">
      <w:r w:rsidRPr="00ED166E">
        <w:t>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which is probably due to the failure of the 2010 survey. Due to the variability in the time series, the problems with the index values for 2010 and 2011, and large gaps in the time-series,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to </w:t>
      </w:r>
      <w:r w:rsidRPr="00ED166E">
        <w:rPr>
          <w:highlight w:val="yellow"/>
        </w:rPr>
        <w:t>~1/6</w:t>
      </w:r>
      <w:r w:rsidRPr="00ED166E">
        <w:rPr>
          <w:highlight w:val="yellow"/>
          <w:vertAlign w:val="superscript"/>
        </w:rPr>
        <w:t>th</w:t>
      </w:r>
      <w:r w:rsidRPr="00ED166E">
        <w:t xml:space="preserve"> of the biomass observed between 1985 and 1990 the inshore commercial catch of capelin has declined </w:t>
      </w:r>
      <w:r w:rsidRPr="00ED166E">
        <w:rPr>
          <w:highlight w:val="yellow"/>
        </w:rPr>
        <w:t>by a bit more than half</w:t>
      </w:r>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Pr="00ED166E">
        <w:fldChar w:fldCharType="begin" w:fldLock="1"/>
      </w:r>
      <w:r w:rsidRPr="00ED166E">
        <w:instrText>ADDIN CSL_CITATION { "citationItems" : [ { "id" : "ITEM-1", "itemData" : { "ISBN" : "0007-4977", "ISSN" : "00074977", "PMID" : "199799750340", "author" : [ { "dropping-particle" : "", "family" : "Sogard", "given" : "Susan M", "non-dropping-particle" : "", "parse-names" : false, "suffix" : "" } ], "container-title" : "Bulletin of Marine Science", "id" : "ITEM-1", "issue" : "3", "issued" : { "date-parts" : [ [ "1997" ] ] }, "page" : "1129-1157", "title" : "Size selective mortality in the juvenile stages of teleost fishes: a review", "type" : "article-journal", "volume" : "60" }, "uris" : [ "http://www.mendeley.com/documents/?uuid=59456cd7-e5d7-4740-9b37-750b1e8a2561" ] }, { "id" : "ITEM-2", "itemData" : { "DOI" : "10.1111/j.1467-2979.2009.00350.x", "ISBN" : "1467-2979", "ISSN" : "14672960", "abstract" : "The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L\u00a5 (cm) and K (year)1), temperature (Kelvin) and length, L (cm). Using the Arrhenius equation to describe the relationship between Mand temperature, we find M to be significantly related to length, L\u00a5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L\u00a5, K and temperature are shown to be in general accordance with previous theoretical and empirical investigations. We conclude that natural mortality is significantly related to length and growth characteristics and recommend to use the empirical formula: ln(M) = 0.55 ) 1.61ln(L) + 1.44ln(L\u00a5) + ln(K), for estimating the natural mortality of marine and brackish water fish", "author" : [ { "dropping-particle" : "", "family" : "Gislason", "given" : "Henrik", "non-dropping-particle" : "", "parse-names" : false, "suffix" : "" }, { "dropping-particle" : "", "family" : "Daan", "given" : "Niels", "non-dropping-particle" : "", "parse-names" : false, "suffix" : "" }, { "dropping-particle" : "", "family" : "Rice", "given" : "Jake C.", "non-dropping-particle" : "", "parse-names" : false, "suffix" : "" }, { "dropping-particle" : "", "family" : "Pope", "given" : "John G.", "non-dropping-particle" : "", "parse-names" : false, "suffix" : "" } ], "container-title" : "Fish and Fisheries", "id" : "ITEM-2", "issue" : "2", "issued" : { "date-parts" : [ [ "2010" ] ] }, "page" : "149-158", "title" : "Size, growth, temperature and the natural mortality of marine fish", "type" : "article-journal", "volume" : "11" }, "uris" : [ "http://www.mendeley.com/documents/?uuid=2c65b34f-f0dd-4602-a252-a4d9a9c48f61" ] } ], "mendeley" : { "formattedCitation" : "(Gislason, Daan, Rice, &amp; Pope, 2010; Sogard, 1997)", "plainTextFormattedCitation" : "(Gislason, Daan, Rice, &amp; Pope, 2010; Sogard, 1997)", "previouslyFormattedCitation" : "(Gislason, Daan, Rice, &amp; Pope, 2010; Sogard, 1997)" }, "properties" : {  }, "schema" : "https://github.com/citation-style-language/schema/raw/master/csl-citation.json" }</w:instrText>
      </w:r>
      <w:r w:rsidRPr="00ED166E">
        <w:fldChar w:fldCharType="separate"/>
      </w:r>
      <w:r w:rsidRPr="00ED166E">
        <w:rPr>
          <w:noProof/>
        </w:rPr>
        <w:t>(Gislason, Daan, Rice, &amp; Pope, 2010; Sogard, 1997)</w:t>
      </w:r>
      <w:r w:rsidRPr="00ED166E">
        <w:fldChar w:fldCharType="end"/>
      </w:r>
      <w:r w:rsidRPr="00ED166E">
        <w:t xml:space="preserve">. Third, with an earlier age at maturation, younger age classes of capelin are experiencing higher rates of mortality due to mortality associated with reproduction </w:t>
      </w:r>
      <w:r w:rsidRPr="00ED166E">
        <w:fldChar w:fldCharType="begin" w:fldLock="1"/>
      </w:r>
      <w:r w:rsidRPr="00ED166E">
        <w:instrText>ADDIN CSL_CITATION { "citationItems" : [ { "id" : "ITEM-1", "itemData" : { "DOI" : "10.1139/f97-275", "ISSN" : "0706-652X", "abstract" : "The life history of capelin (Mallotus villosus) is presently suggested to be sex specific: while males follow a semelparous batch-spawning strategy, females are iteroparous. This hypothesis is based on predictions from a life history simulation model of Barents Sea capelin that shows that iteroparity is more profitable than semelparity for females, but for males, semelparity with several matings with females may be as profitable as iteroparity. These predictions are supported by (i) reports of males mating with several females during a spawning season, (ii) males having a lower gonadosomatic index than females and instead spending their energy on mating and somatic growth, and (iii) an observed higher mortality for males after spawning. The Darwinian fitness of female capelin is limited by the amount of eggs they can carry, and offspring production may only be increased by undertaking several spawning seasons with yearly intervals. Added together, these indices suggest that male and female capelin follow different life history strategies.", "author" : [ { "dropping-particle" : "", "family" : "Huse", "given" : "Geir", "non-dropping-particle" : "", "parse-names" : false, "suffix" : "" } ], "container-title" : "Canadian Journal of Fisheries and Aquatic Sciences", "id" : "ITEM-1", "issue" : "3", "issued" : { "date-parts" : [ [ "1998" ] ] }, "page" : "631-638", "title" : "Sex-specific life history strategies in capelin (Mallotus villosus)?", "type" : "article-journal", "volume" : "55" }, "uris" : [ "http://www.mendeley.com/documents/?uuid=eee83fcd-6bdf-4263-b551-02fbd4ba5e8d" ] } ], "mendeley" : { "formattedCitation" : "(Huse, 1998)", "plainTextFormattedCitation" : "(Huse, 1998)", "previouslyFormattedCitation" : "(Huse, 1998)" }, "properties" : {  }, "schema" : "https://github.com/citation-style-language/schema/raw/master/csl-citation.json" }</w:instrText>
      </w:r>
      <w:r w:rsidRPr="00ED166E">
        <w:fldChar w:fldCharType="separate"/>
      </w:r>
      <w:r w:rsidRPr="00ED166E">
        <w:rPr>
          <w:noProof/>
        </w:rPr>
        <w:t>(Huse, 1998)</w:t>
      </w:r>
      <w:r w:rsidRPr="00ED166E">
        <w:fldChar w:fldCharType="end"/>
      </w:r>
      <w:r w:rsidRPr="00ED166E">
        <w:t xml:space="preserve">. Fourth, there may have been a shift in the spatial distribution of capelin that has resulted in a systematic increase in the index of total mortality (e.g., Frank et al. 2016). </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Fall multispecies bottom trawl surveys (FBTS) have been conducted in NAFO Div. 2J3KL from 1978. The FBTS is a random depth-stratified sampling design with trawls of fixed duration and speed. From 1978-1994, trawls were conducted using an Engel otter trawl. In 1995, the FBTS switched to using the smaller </w:t>
      </w:r>
      <w:r w:rsidRPr="00ED166E">
        <w:rPr>
          <w:rStyle w:val="fontstyle01"/>
          <w:rFonts w:asciiTheme="minorHAnsi" w:hAnsiTheme="minorHAnsi"/>
          <w:sz w:val="22"/>
          <w:szCs w:val="22"/>
        </w:rPr>
        <w:lastRenderedPageBreak/>
        <w:t xml:space="preserve">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 xml:space="preserve">Capelin were sampled closer to the seabed when cod were not present, and as cod abundance declined in the late 1980s, the proportion of capelin biomass in the trawl zone (bottom 4 m of the water column) increased (Mowbray 2002). Furthermore, when capelin densities were low, capelin were found in closer association with the bottom and displayed less vertical behaviour compared to when capelin densities were high (Mowbray 2002).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proofErr w:type="spellStart"/>
      <w:r w:rsidRPr="00ED166E">
        <w:t>McQuinn</w:t>
      </w:r>
      <w:proofErr w:type="spellEnd"/>
      <w:r w:rsidRPr="00ED166E">
        <w:t xml:space="preserve"> 2009).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t>
      </w:r>
      <w:r w:rsidRPr="00ED166E">
        <w:rPr>
          <w:rStyle w:val="fontstyle01"/>
          <w:rFonts w:asciiTheme="minorHAnsi" w:hAnsiTheme="minorHAnsi"/>
          <w:sz w:val="22"/>
          <w:szCs w:val="22"/>
          <w:highlight w:val="yellow"/>
        </w:rPr>
        <w:t xml:space="preserve">Ona and </w:t>
      </w:r>
      <w:proofErr w:type="spellStart"/>
      <w:r w:rsidRPr="00ED166E">
        <w:rPr>
          <w:rStyle w:val="fontstyle01"/>
          <w:rFonts w:asciiTheme="minorHAnsi" w:hAnsiTheme="minorHAnsi"/>
          <w:sz w:val="22"/>
          <w:szCs w:val="22"/>
          <w:highlight w:val="yellow"/>
        </w:rPr>
        <w:t>Mitson</w:t>
      </w:r>
      <w:proofErr w:type="spellEnd"/>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In order to address the potential impact of vertical distribution changes on the availability of capelin to the acoustic surveys, dedicated experiments were carried out in 1995 and 1999 (Mowbray 2002).  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Frank et al. (2016) hypothesized that there was an abrupt change in capelin migration patterns post-1991, with capelin now remaining inshore year round. </w:t>
      </w:r>
      <w:r w:rsidR="00F941E7" w:rsidRPr="00F941E7">
        <w:rPr>
          <w:rStyle w:val="fontstyle01"/>
          <w:rFonts w:asciiTheme="minorHAnsi" w:hAnsiTheme="minorHAnsi"/>
          <w:sz w:val="22"/>
          <w:szCs w:val="22"/>
        </w:rPr>
        <w:t xml:space="preserve">We were interested in testing this main hypothesis from Frank et al. (2016) using multiple approaches [e.g., triangulation; </w:t>
      </w:r>
      <w:proofErr w:type="spellStart"/>
      <w:r w:rsidR="00F941E7" w:rsidRPr="00F941E7">
        <w:rPr>
          <w:rStyle w:val="fontstyle01"/>
          <w:rFonts w:asciiTheme="minorHAnsi" w:hAnsiTheme="minorHAnsi"/>
          <w:sz w:val="22"/>
          <w:szCs w:val="22"/>
        </w:rPr>
        <w:t>Munafo</w:t>
      </w:r>
      <w:proofErr w:type="spellEnd"/>
      <w:r w:rsidR="00F941E7" w:rsidRPr="00F941E7">
        <w:rPr>
          <w:rStyle w:val="fontstyle01"/>
          <w:rFonts w:asciiTheme="minorHAnsi" w:hAnsiTheme="minorHAnsi"/>
          <w:sz w:val="22"/>
          <w:szCs w:val="22"/>
        </w:rPr>
        <w:t xml:space="preserve"> and Smith (2018)] in order to compare results from independent datasets (e.g., spring acoustic survey, FBTS, inshore fishery data) using diverse statistical methods to either support or dismiss the capelin inshore migration hypothesis. </w:t>
      </w:r>
      <w:r w:rsidR="00F941E7">
        <w:rPr>
          <w:rStyle w:val="fontstyle01"/>
          <w:rFonts w:asciiTheme="minorHAnsi" w:hAnsiTheme="minorHAnsi"/>
          <w:sz w:val="22"/>
          <w:szCs w:val="22"/>
        </w:rPr>
        <w:t>Frank et al. (2016)</w:t>
      </w:r>
      <w:r w:rsidRPr="00ED166E">
        <w:rPr>
          <w:rStyle w:val="fontstyle01"/>
          <w:rFonts w:asciiTheme="minorHAnsi" w:hAnsiTheme="minorHAnsi"/>
          <w:sz w:val="22"/>
          <w:szCs w:val="22"/>
        </w:rPr>
        <w:t xml:space="preserve"> used the FBTS data to point to a westerly, inshore shift in the center of capelin concentration in 1996-2010 compared to 1985-1995.  However, their own annual mapping demonstrates the high degree of </w:t>
      </w:r>
      <w:proofErr w:type="spellStart"/>
      <w:r w:rsidRPr="00ED166E">
        <w:rPr>
          <w:rStyle w:val="fontstyle01"/>
          <w:rFonts w:asciiTheme="minorHAnsi" w:hAnsiTheme="minorHAnsi"/>
          <w:sz w:val="22"/>
          <w:szCs w:val="22"/>
        </w:rPr>
        <w:t>interannual</w:t>
      </w:r>
      <w:proofErr w:type="spellEnd"/>
      <w:r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 (1986-1988, Fig S2 Frank et al. 2016). To test this migration hypothesis using the FBTS data, we used the center of gravity approach described in Thorson et al. (2016). Specifically, we used the VAST package in R (Thorson et al. 2017) to fit a geostatistical delta-generalized linear mixed model to estimate the spatial and </w:t>
      </w:r>
      <w:r w:rsidRPr="00ED166E">
        <w:rPr>
          <w:rStyle w:val="fontstyle01"/>
          <w:rFonts w:asciiTheme="minorHAnsi" w:hAnsiTheme="minorHAnsi"/>
          <w:sz w:val="22"/>
          <w:szCs w:val="22"/>
        </w:rPr>
        <w:lastRenderedPageBreak/>
        <w:t>temporal distribution of capelin. The main advantage of this approach is that it accounts for changes in 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More basic analyses also indicate that it is unrealistic that 3 to 6 Mt of capelin are residing in the inshore. The ‘blind-spot’ of the FBTS is between ~35,000 to ~71,000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Maximum mean density of capelin observed outside the spawning period was only 40 kg / km</w:t>
      </w:r>
      <w:r w:rsidRPr="00ED166E">
        <w:rPr>
          <w:rStyle w:val="fontstyle01"/>
          <w:rFonts w:asciiTheme="minorHAnsi" w:hAnsiTheme="minorHAnsi"/>
          <w:sz w:val="22"/>
          <w:szCs w:val="22"/>
          <w:vertAlign w:val="superscript"/>
        </w:rPr>
        <w:t>2</w:t>
      </w:r>
      <w:r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4"/>
      <w:r w:rsidRPr="00ED166E">
        <w:rPr>
          <w:rStyle w:val="fontstyle01"/>
          <w:rFonts w:asciiTheme="minorHAnsi" w:hAnsiTheme="minorHAnsi"/>
          <w:sz w:val="22"/>
          <w:szCs w:val="22"/>
        </w:rPr>
        <w:t xml:space="preserve">Annual age </w:t>
      </w:r>
      <w:commentRangeEnd w:id="4"/>
      <w:r w:rsidRPr="00ED166E">
        <w:rPr>
          <w:rStyle w:val="CommentReference"/>
          <w:sz w:val="22"/>
          <w:szCs w:val="22"/>
        </w:rPr>
        <w:commentReference w:id="4"/>
      </w:r>
      <w:r w:rsidRPr="00ED166E">
        <w:rPr>
          <w:rStyle w:val="fontstyle01"/>
          <w:rFonts w:asciiTheme="minorHAnsi" w:hAnsiTheme="minorHAnsi"/>
          <w:sz w:val="22"/>
          <w:szCs w:val="22"/>
        </w:rPr>
        <w:t>composition data from the spring acoustic survey and the inshore commercial capelin fishery using all fishing gears (purse, beach and tuck seines, and traps) in NAFO Div. 3KL were used to test Frank et al. (2016)’s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all experienced severe declines with the 2 oldest age-cla</w:t>
      </w:r>
      <w:r w:rsidR="0083139F">
        <w:t>sses effectively disappearing f</w:t>
      </w:r>
      <w:r w:rsidRPr="00ED166E">
        <w:t>r</w:t>
      </w:r>
      <w:r w:rsidR="0083139F">
        <w:t>o</w:t>
      </w:r>
      <w:r w:rsidRPr="00ED166E">
        <w:t xml:space="preserve">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 xml:space="preserve">subsequent shift to younger age-classes does support Fisheries and Oceans Canada findings that the capelin population in NAFO Div. 2J3KL has collapsed relative to the 1980s and has not yet recovered.  </w:t>
      </w:r>
    </w:p>
    <w:p w:rsidR="00434147" w:rsidRDefault="00434147" w:rsidP="00434147">
      <w:pPr>
        <w:pStyle w:val="Heading3"/>
        <w:rPr>
          <w:rFonts w:asciiTheme="minorHAnsi" w:hAnsiTheme="minorHAnsi"/>
        </w:rPr>
      </w:pPr>
      <w:r w:rsidRPr="00E41632">
        <w:rPr>
          <w:rFonts w:asciiTheme="minorHAnsi" w:hAnsiTheme="minorHAnsi"/>
        </w:rPr>
        <w:t>Independent indexes of inshore capelin abundance</w:t>
      </w:r>
      <w:r w:rsidR="00916ADE">
        <w:rPr>
          <w:rFonts w:asciiTheme="minorHAnsi" w:hAnsiTheme="minorHAnsi"/>
        </w:rPr>
        <w:t xml:space="preserve"> (Inshore capelin indices title in summary document)</w:t>
      </w:r>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xml:space="preserve">.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p>
    <w:p w:rsidR="00916ADE" w:rsidRDefault="00916ADE" w:rsidP="00916ADE">
      <w:r>
        <w:t xml:space="preserve">Post-1991, the late, protracted spawning of capelin introduced logistic difficulties and uncertainties in estimating spawning stock size using the aerial survey </w:t>
      </w:r>
      <w:r>
        <w:fldChar w:fldCharType="begin"/>
      </w:r>
      <w:r>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1997a)&lt;/DisplayText&gt;&lt;record&gt;&lt;rec-number&gt;924&lt;/rec-number&gt;&lt;foreign-keys&gt;&lt;key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Pr>
          <w:noProof/>
        </w:rPr>
        <w:t>(Carscadden &amp; Nakashima 1997a)</w:t>
      </w:r>
      <w:r>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 </w:instrTex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MTk5NCwgTmFrYXNoaW1hIDE5OTZhLCBOYWthc2hpbWEgMTk5OCk8L0Rpc3BsYXlUZXh0PjxyZWNv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</w:fldData>
        </w:fldChar>
      </w:r>
      <w:r>
        <w:instrText xml:space="preserve"> ADDIN EN.CITE.DATA </w:instrText>
      </w:r>
      <w:r>
        <w:fldChar w:fldCharType="end"/>
      </w:r>
      <w:r>
        <w:fldChar w:fldCharType="separate"/>
      </w:r>
      <w:r>
        <w:rPr>
          <w:noProof/>
        </w:rPr>
        <w:t>(Carscadden et al. 1994, Nakashima 1996a,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1996a)&lt;/DisplayText&gt;&lt;record&gt;&lt;rec-number&gt;927&lt;/rec-number&gt;&lt;foreign-keys&gt;&lt;key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Pr>
          <w:noProof/>
        </w:rPr>
        <w:t>(Nakashima 1996a)</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and the fall multi-species bottom trawl surveys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There was an increase in the larval index in the mid- 2000s as well as in 2011-13, and these increases in recruitment were detected in the acoustic survey </w:t>
      </w:r>
      <w:r>
        <w:fldChar w:fldCharType="begin"/>
      </w:r>
      <w:r>
        <w:instrText xml:space="preserve"> ADDIN EN.CITE &lt;EndNote&gt;&lt;Cite&gt;&lt;Author&gt;DFO&lt;/Author&gt;&lt;Year&gt;2015&lt;/Year&gt;&lt;RecNum&gt;930&lt;/RecNum&gt;&lt;IDText&gt;Assessment of capelin in subarea 2 and divisions 3KL in 2015&lt;/IDText&gt;&lt;DisplayText&gt;(DFO 2015a, Murphy et al. 2018)&lt;/DisplayText&gt;&lt;record&gt;&lt;rec-number&gt;930&lt;/rec-number&gt;&lt;foreign-keys&gt;&lt;key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(DFO 2015a, Murphy et al. 2018)</w:t>
      </w:r>
      <w:r>
        <w:fldChar w:fldCharType="end"/>
      </w:r>
      <w:r>
        <w:t xml:space="preserve">. In the fall multi-species bottom trawl surveys, there were changes in the distribution of capelin sampled in the fall for the years 2006-2007 and 2011-2014 where capelin were distributed further north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This change in distribution was similar to capelin distribution in the fall in the 1980s, when capelin biomass was much higher. This change in distribution reflected a higher biomass of capelin detected in the acoustic survey in those years </w:t>
      </w:r>
      <w:r>
        <w:fldChar w:fldCharType="begin"/>
      </w:r>
      <w:r>
        <w:instrText xml:space="preserve"> ADDIN EN.CITE &lt;EndNote&gt;&lt;Cite&gt;&lt;Author&gt;DFO&lt;/Author&gt;&lt;Year&gt;2015&lt;/Year&gt;&lt;RecNum&gt;930&lt;/RecNum&gt;&lt;IDText&gt;Assessment of capelin in subarea 2 and divisions 3KL in 2015&lt;/IDText&gt;&lt;DisplayText&gt;(DFO 2015a)&lt;/DisplayText&gt;&lt;record&gt;&lt;rec-number&gt;930&lt;/rec-number&gt;&lt;foreign-keys&gt;&lt;key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2015/036&lt;/publisher&gt;&lt;urls&gt;&lt;/urls&gt;&lt;/record&gt;&lt;/Cite&gt;&lt;Cite&gt;&lt;Author&gt;DFO&lt;/Author&gt;&lt;Year&gt;2015&lt;/Year&gt;&lt;RecNum&gt;930&lt;/RecNum&gt;&lt;IDText&gt;Assessment of capelin in subarea 2 and divisions 3KL in 2015&lt;/IDText&gt;&lt;record&gt;&lt;rec-number&gt;930&lt;/rec-number&gt;&lt;foreign-keys&gt;&lt;key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fldChar w:fldCharType="separate"/>
      </w:r>
      <w:r>
        <w:rPr>
          <w:noProof/>
        </w:rPr>
        <w:t>(DFO 2015a)</w:t>
      </w:r>
      <w:r>
        <w:fldChar w:fldCharType="end"/>
      </w:r>
      <w:r>
        <w:t xml:space="preserve">. </w:t>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(capelin recruitment title in summary document) </w:t>
      </w:r>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Larval sources in the nearshore area were from one large and four small spawning beaches and two demersal sites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 </w:instrTex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instrText xml:space="preserve"> ADDIN EN.CITE.DATA </w:instrText>
      </w:r>
      <w:r>
        <w:fldChar w:fldCharType="end"/>
      </w:r>
      <w:r>
        <w:fldChar w:fldCharType="separate"/>
      </w:r>
      <w:r>
        <w:rPr>
          <w:noProof/>
        </w:rPr>
        <w:t>(Nakashima &amp; Mowbray 2014, Murphy et al. 2018)</w:t>
      </w:r>
      <w:r>
        <w:fldChar w:fldCharType="end"/>
      </w:r>
      <w:r>
        <w:t xml:space="preserve">. </w:t>
      </w:r>
    </w:p>
    <w:p w:rsidR="00916ADE" w:rsidRDefault="00916ADE" w:rsidP="00916ADE">
      <w:r>
        <w:t xml:space="preserve">Two of the three larval indices allow for a comparison of larval densities pre- and post-1991. The beach larval index in 1990 is relatively high, and there is a dramatic reduction in the index in 1991 (Table 1). From 1992 onwards, the beach larval index is variable and larval densities in some years are equally 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(Table 1; Nakashima and Mowbray 2014),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which is almost half the August 1982-1986 estimate (48.8 m</w:t>
      </w:r>
      <w:r w:rsidRPr="00911B44">
        <w:rPr>
          <w:vertAlign w:val="superscript"/>
        </w:rPr>
        <w:t>-2</w:t>
      </w:r>
      <w:r>
        <w:t>, SD: 15.1, range 33.2-73.6 m</w:t>
      </w:r>
      <w:r w:rsidRPr="00911B44">
        <w:rPr>
          <w:vertAlign w:val="superscript"/>
        </w:rPr>
        <w:t>-2</w:t>
      </w:r>
      <w:r>
        <w:t>) (Table 1). The trend in the 2000s is for lower and more variable larval densities compared to the 1980s; for example, in 12 of the 14 years in the 2000s, average larval densities in September were less than the average August larval densities in the 1980s (Table 1). Capelin productivity has decreased since 1991.</w:t>
      </w:r>
    </w:p>
    <w:p w:rsidR="00916ADE" w:rsidRDefault="00916ADE" w:rsidP="00916ADE">
      <w:r>
        <w:t xml:space="preserve">The decrease in capelin late-stage larval productivity post-1991, however, does not support the hypothesis of a collapse of capelin biomass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w:t>
      </w:r>
      <w:r w:rsidR="000C0F33">
        <w:t>~</w:t>
      </w:r>
      <w:r>
        <w:t xml:space="preserve">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 </w:instrText>
      </w:r>
      <w:r w:rsidR="00267C88">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dCAxOTgxLCBOYWthc2hpbWEgMTk5NmEpPC9EaXNwbGF5VGV4dD48cmVjb3JkPjxyZWMtbnVtYmVy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==
</w:fldData>
        </w:fldChar>
      </w:r>
      <w:r w:rsidR="00267C88">
        <w:instrText xml:space="preserve"> ADDIN EN.CITE.DATA </w:instrText>
      </w:r>
      <w:r w:rsidR="00267C88">
        <w:fldChar w:fldCharType="end"/>
      </w:r>
      <w:r>
        <w:fldChar w:fldCharType="separate"/>
      </w:r>
      <w:r w:rsidR="00267C88">
        <w:rPr>
          <w:noProof/>
        </w:rPr>
        <w:t>(Frank &amp; Leggett 1981, Nakashima 1996a)</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 xml:space="preserve">Temporal dynamics of cod weight at age and </w:t>
      </w:r>
      <w:commentRangeStart w:id="5"/>
      <w:r w:rsidRPr="00E41632">
        <w:rPr>
          <w:rFonts w:asciiTheme="minorHAnsi" w:hAnsiTheme="minorHAnsi"/>
        </w:rPr>
        <w:t>condition</w:t>
      </w:r>
      <w:commentRangeEnd w:id="5"/>
      <w:r w:rsidR="002C4967">
        <w:rPr>
          <w:rStyle w:val="CommentReference"/>
          <w:rFonts w:asciiTheme="minorHAnsi" w:eastAsiaTheme="minorHAnsi" w:hAnsiTheme="minorHAnsi" w:cstheme="minorBidi"/>
          <w:b w:val="0"/>
          <w:bCs w:val="0"/>
          <w:color w:val="auto"/>
        </w:rPr>
        <w:commentReference w:id="5"/>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(Buren et al. 2014b,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Inconsistent patterns in liver and body condition are common in cod </w: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(Foster et al. 1993, Marshall et al. 2004, Pardoe et al. 2008, Pardoe &amp; Marteinsdóttir 2009, Morgan et al. 2010)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and these respond quickly to changes in food abundance </w: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(Lambert &amp; Dutil 1997a, b, Morgan et al. 2017)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(ICES 2005)</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(Pepin et al. 2010, Pepin et al. 2012, Pepin et al. 2014)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During 1991 and following years, capelin shifted its fall distribution from having two distinct aggregations, one in the northwest of the area (NAFO Div 2J3K) and one in the southeast (NAFO </w:t>
      </w:r>
      <w:r w:rsidRPr="00E41632">
        <w:rPr>
          <w:rFonts w:eastAsia="Times New Roman" w:cs="Times New Roman"/>
          <w:noProof/>
          <w:color w:val="151518"/>
          <w:sz w:val="24"/>
          <w:szCs w:val="24"/>
        </w:rPr>
        <w:lastRenderedPageBreak/>
        <w:t xml:space="preserve">Div 3L, at the northern slope of the Grand Banks) to having only one in the southeast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(Lilly &amp; Davis 1993, Miller 1994)</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with records of excursions into the Flemish Cap and the Scotian Shelf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1996)</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Coincidently, cod moved southward on the northeast Newfoundland Shelf in the late 1980s and early 1990s, and became aggregated within a small area on the north of the Grand Bank and in the Bonavista corridor by the early 1990s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One of the hypotheses proposed by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Rose et al. (2000)</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E41632" w:rsidRDefault="00434147" w:rsidP="00434147">
      <w:pPr>
        <w:pStyle w:val="Heading3"/>
        <w:rPr>
          <w:rFonts w:asciiTheme="minorHAnsi" w:hAnsiTheme="minorHAnsi"/>
        </w:rPr>
      </w:pPr>
      <w:r w:rsidRPr="00E41632">
        <w:rPr>
          <w:rFonts w:asciiTheme="minorHAnsi" w:hAnsiTheme="minorHAnsi"/>
        </w:rPr>
        <w:t xml:space="preserve">Harp seal population trends and diet </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rPr>
      </w:pP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(Haug &amp; Nilssen 1995)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w:t>
      </w:r>
      <w:r w:rsidR="008E5A06">
        <w:rPr>
          <w:rFonts w:eastAsia="Times New Roman" w:cs="Times New Roman"/>
          <w:color w:val="151518"/>
          <w:sz w:val="24"/>
          <w:szCs w:val="24"/>
        </w:rPr>
        <w:t xml:space="preserve">namely Atlantic </w:t>
      </w:r>
      <w:r w:rsidRPr="00E41632">
        <w:rPr>
          <w:rFonts w:eastAsia="Times New Roman" w:cs="Times New Roman"/>
          <w:color w:val="151518"/>
          <w:sz w:val="24"/>
          <w:szCs w:val="24"/>
        </w:rPr>
        <w:t xml:space="preserve">herring, was severely depleted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The Barents Sea </w:t>
      </w:r>
      <w:r w:rsidR="008E5A06">
        <w:rPr>
          <w:rFonts w:eastAsia="Times New Roman" w:cs="Times New Roman"/>
          <w:color w:val="151518"/>
          <w:sz w:val="24"/>
          <w:szCs w:val="24"/>
        </w:rPr>
        <w:t xml:space="preserve">Atlantic </w:t>
      </w:r>
      <w:r w:rsidRPr="00E41632">
        <w:rPr>
          <w:rFonts w:eastAsia="Times New Roman" w:cs="Times New Roman"/>
          <w:color w:val="151518"/>
          <w:sz w:val="24"/>
          <w:szCs w:val="24"/>
        </w:rPr>
        <w:t>herring stock collapsed in 1969, and did not see any signs of recovery until the late 1980s, and therefore the effects of the capelin collapse were amplified and reached several taxa such as seals, seabirds and Atlantic cod (</w:t>
      </w:r>
      <w:proofErr w:type="spellStart"/>
      <w:r w:rsidRPr="00E41632">
        <w:rPr>
          <w:rFonts w:eastAsia="Times New Roman" w:cs="Times New Roman"/>
          <w:i/>
          <w:color w:val="151518"/>
          <w:sz w:val="24"/>
          <w:szCs w:val="24"/>
        </w:rPr>
        <w:t>Gadus</w:t>
      </w:r>
      <w:proofErr w:type="spellEnd"/>
      <w:r w:rsidRPr="00E41632">
        <w:rPr>
          <w:rFonts w:eastAsia="Times New Roman" w:cs="Times New Roman"/>
          <w:i/>
          <w:color w:val="151518"/>
          <w:sz w:val="24"/>
          <w:szCs w:val="24"/>
        </w:rPr>
        <w:t xml:space="preserve"> </w:t>
      </w:r>
      <w:proofErr w:type="spellStart"/>
      <w:r w:rsidRPr="00E41632">
        <w:rPr>
          <w:rFonts w:eastAsia="Times New Roman" w:cs="Times New Roman"/>
          <w:i/>
          <w:color w:val="151518"/>
          <w:sz w:val="24"/>
          <w:szCs w:val="24"/>
        </w:rPr>
        <w:t>morhua</w:t>
      </w:r>
      <w:proofErr w:type="spellEnd"/>
      <w:r w:rsidRPr="00E41632">
        <w:rPr>
          <w:rFonts w:eastAsia="Times New Roman" w:cs="Times New Roman"/>
          <w:color w:val="151518"/>
          <w:sz w:val="24"/>
          <w:szCs w:val="24"/>
        </w:rPr>
        <w:t xml:space="preserve">)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(Hamre 1994)</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Barents Sea capelin also declined between 1992 and 1993 without a similar ‘invasion’ of starving seals. This was likely due to the availability of alternate prey (</w:t>
      </w:r>
      <w:r w:rsidR="008E5A06">
        <w:rPr>
          <w:rFonts w:eastAsia="Times New Roman" w:cs="Times New Roman"/>
          <w:color w:val="151518"/>
          <w:sz w:val="24"/>
          <w:szCs w:val="24"/>
        </w:rPr>
        <w:t xml:space="preserve">Atlantic </w:t>
      </w:r>
      <w:r w:rsidRPr="00E41632">
        <w:rPr>
          <w:rFonts w:eastAsia="Times New Roman" w:cs="Times New Roman"/>
          <w:color w:val="151518"/>
          <w:sz w:val="24"/>
          <w:szCs w:val="24"/>
        </w:rPr>
        <w:t xml:space="preserve">herring and polar cod, </w:t>
      </w:r>
      <w:r w:rsidRPr="00E41632">
        <w:rPr>
          <w:rFonts w:eastAsia="Times New Roman" w:cs="Times New Roman"/>
          <w:i/>
          <w:color w:val="151518"/>
          <w:sz w:val="24"/>
          <w:szCs w:val="24"/>
        </w:rPr>
        <w:t>Boreogadus saida</w:t>
      </w:r>
      <w:r w:rsidRPr="00E41632">
        <w:rPr>
          <w:rFonts w:eastAsia="Times New Roman" w:cs="Times New Roman"/>
          <w:color w:val="151518"/>
          <w:sz w:val="24"/>
          <w:szCs w:val="24"/>
        </w:rPr>
        <w:t xml:space="preserve">) for the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(Nilssen et al. 1998)</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indicate, ‘starving’ harp seals were not reported in Newfoundland waters during the early 1990s, when capelin biomass declined.  During this period, however, alternate prey, particularly </w:t>
      </w:r>
      <w:r w:rsidRPr="00E41632">
        <w:rPr>
          <w:rFonts w:eastAsia="Times New Roman" w:cs="Times New Roman"/>
          <w:i/>
          <w:color w:val="151518"/>
          <w:sz w:val="24"/>
          <w:szCs w:val="24"/>
        </w:rPr>
        <w:t xml:space="preserve">B. </w:t>
      </w:r>
      <w:proofErr w:type="spellStart"/>
      <w:r w:rsidRPr="00E41632">
        <w:rPr>
          <w:rFonts w:eastAsia="Times New Roman" w:cs="Times New Roman"/>
          <w:i/>
          <w:color w:val="151518"/>
          <w:sz w:val="24"/>
          <w:szCs w:val="24"/>
        </w:rPr>
        <w:t>saida</w:t>
      </w:r>
      <w:proofErr w:type="spellEnd"/>
      <w:r w:rsidRPr="00E41632">
        <w:rPr>
          <w:rFonts w:eastAsia="Times New Roman" w:cs="Times New Roman"/>
          <w:color w:val="151518"/>
          <w:sz w:val="24"/>
          <w:szCs w:val="24"/>
        </w:rPr>
        <w:t xml:space="preserve"> and </w:t>
      </w:r>
      <w:r w:rsidR="008E5A06">
        <w:rPr>
          <w:rFonts w:eastAsia="Times New Roman" w:cs="Times New Roman"/>
          <w:color w:val="151518"/>
          <w:sz w:val="24"/>
          <w:szCs w:val="24"/>
        </w:rPr>
        <w:t xml:space="preserve">Atlantic </w:t>
      </w:r>
      <w:r w:rsidRPr="00E41632">
        <w:rPr>
          <w:rFonts w:eastAsia="Times New Roman" w:cs="Times New Roman"/>
          <w:color w:val="151518"/>
          <w:sz w:val="24"/>
          <w:szCs w:val="24"/>
        </w:rPr>
        <w:t xml:space="preserve">herring were still available </w: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(Lilly et al. 1994, Bourne et al. 2015)</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and were consumed by harp seals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2012)</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total consumption of capelin declined during the 1990s due primarily to the significant decline in the Atlantic cod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(Carscadden et al. 2001)</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Therefore, it is possible that this may have caused an increase in relative abundance of capelin available to harp seals.</w:t>
      </w:r>
    </w:p>
    <w:p w:rsidR="00434147" w:rsidRPr="00E41632" w:rsidRDefault="00434147" w:rsidP="00434147">
      <w:pPr>
        <w:autoSpaceDE w:val="0"/>
        <w:autoSpaceDN w:val="0"/>
        <w:adjustRightInd w:val="0"/>
        <w:spacing w:after="240" w:line="280" w:lineRule="atLeast"/>
        <w:rPr>
          <w:rFonts w:eastAsia="Times New Roman" w:cs="Times New Roman"/>
          <w:color w:val="151518"/>
          <w:sz w:val="24"/>
          <w:szCs w:val="24"/>
          <w:lang w:val="en-US"/>
        </w:rPr>
      </w:pPr>
      <w:r w:rsidRPr="00E41632">
        <w:rPr>
          <w:rFonts w:eastAsia="Times New Roman" w:cs="Times New Roman"/>
          <w:color w:val="151518"/>
          <w:sz w:val="24"/>
          <w:szCs w:val="24"/>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 </w:instrText>
      </w:r>
      <w:r w:rsidRPr="00E41632">
        <w:rPr>
          <w:rFonts w:eastAsia="Times New Roman" w:cs="Times New Roman"/>
          <w:color w:val="151518"/>
          <w:sz w:val="24"/>
          <w:szCs w:val="24"/>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E41632">
        <w:rPr>
          <w:rFonts w:eastAsia="Times New Roman" w:cs="Times New Roman"/>
          <w:color w:val="151518"/>
          <w:sz w:val="24"/>
          <w:szCs w:val="24"/>
        </w:rPr>
        <w:instrText xml:space="preserve"> ADDIN EN.CITE.DATA </w:instrText>
      </w:r>
      <w:r w:rsidRPr="00E41632">
        <w:rPr>
          <w:rFonts w:eastAsia="Times New Roman" w:cs="Times New Roman"/>
          <w:color w:val="151518"/>
          <w:sz w:val="24"/>
          <w:szCs w:val="24"/>
        </w:rPr>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2014, 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Also, beginning in 1987, harp seals have shown indications of late term abortions.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Stenson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rPr>
        <w:t xml:space="preserve"> found </w:t>
      </w:r>
      <w:r w:rsidRPr="00E41632">
        <w:rPr>
          <w:rFonts w:eastAsia="Times New Roman" w:cs="Times New Roman"/>
          <w:color w:val="151518"/>
          <w:sz w:val="24"/>
          <w:szCs w:val="24"/>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Buren et al. (2014a)</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w:t>
      </w:r>
      <w:r w:rsidRPr="00E41632">
        <w:rPr>
          <w:rFonts w:eastAsia="Times New Roman" w:cs="Times New Roman"/>
          <w:color w:val="151518"/>
          <w:sz w:val="24"/>
          <w:szCs w:val="24"/>
          <w:lang w:val="en-US"/>
        </w:rPr>
        <w:lastRenderedPageBreak/>
        <w:t xml:space="preserve">has been relatively stable for the past decade. While, as pointed out by </w:t>
      </w:r>
      <w:r w:rsidRPr="00E41632">
        <w:rPr>
          <w:rFonts w:eastAsia="Times New Roman" w:cs="Times New Roman"/>
          <w:color w:val="151518"/>
          <w:sz w:val="24"/>
          <w:szCs w:val="24"/>
        </w:rPr>
        <w:fldChar w:fldCharType="begin"/>
      </w:r>
      <w:r w:rsidRPr="00E41632">
        <w:rPr>
          <w:rFonts w:eastAsia="Times New Roman" w:cs="Times New Roman"/>
          <w:color w:val="151518"/>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color w:val="151518"/>
          <w:sz w:val="24"/>
          <w:szCs w:val="24"/>
        </w:rPr>
        <w:fldChar w:fldCharType="separate"/>
      </w:r>
      <w:r w:rsidRPr="00E41632">
        <w:rPr>
          <w:rFonts w:eastAsia="Times New Roman" w:cs="Times New Roman"/>
          <w:noProof/>
          <w:color w:val="151518"/>
          <w:sz w:val="24"/>
          <w:szCs w:val="24"/>
        </w:rPr>
        <w:t>Frank et al. (2016)</w:t>
      </w:r>
      <w:r w:rsidRPr="00E41632">
        <w:rPr>
          <w:rFonts w:eastAsia="Times New Roman" w:cs="Times New Roman"/>
          <w:color w:val="151518"/>
          <w:sz w:val="24"/>
          <w:szCs w:val="24"/>
        </w:rPr>
        <w:fldChar w:fldCharType="end"/>
      </w:r>
      <w:r w:rsidRPr="00E41632">
        <w:rPr>
          <w:rFonts w:eastAsia="Times New Roman" w:cs="Times New Roman"/>
          <w:color w:val="151518"/>
          <w:sz w:val="24"/>
          <w:szCs w:val="24"/>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E41632">
        <w:rPr>
          <w:rFonts w:eastAsia="Times New Roman" w:cs="Times New Roman"/>
          <w:color w:val="151518"/>
          <w:sz w:val="24"/>
          <w:szCs w:val="24"/>
          <w:lang w:val="en-US"/>
        </w:rPr>
        <w:fldChar w:fldCharType="begin"/>
      </w:r>
      <w:r w:rsidRPr="00E41632">
        <w:rPr>
          <w:rFonts w:eastAsia="Times New Roman" w:cs="Times New Roman"/>
          <w:color w:val="151518"/>
          <w:sz w:val="24"/>
          <w:szCs w:val="24"/>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E41632">
        <w:rPr>
          <w:rFonts w:eastAsia="Times New Roman" w:cs="Times New Roman"/>
          <w:color w:val="151518"/>
          <w:sz w:val="24"/>
          <w:szCs w:val="24"/>
          <w:lang w:val="en-US"/>
        </w:rPr>
        <w:fldChar w:fldCharType="separate"/>
      </w:r>
      <w:r w:rsidRPr="00E41632">
        <w:rPr>
          <w:rFonts w:eastAsia="Times New Roman" w:cs="Times New Roman"/>
          <w:noProof/>
          <w:color w:val="151518"/>
          <w:sz w:val="24"/>
          <w:szCs w:val="24"/>
          <w:lang w:val="en-US"/>
        </w:rPr>
        <w:t>(Hammill et al. 2015)</w:t>
      </w:r>
      <w:r w:rsidRPr="00E41632">
        <w:rPr>
          <w:rFonts w:eastAsia="Times New Roman" w:cs="Times New Roman"/>
          <w:color w:val="151518"/>
          <w:sz w:val="24"/>
          <w:szCs w:val="24"/>
          <w:lang w:val="en-US"/>
        </w:rPr>
        <w:fldChar w:fldCharType="end"/>
      </w:r>
      <w:r w:rsidRPr="00E41632">
        <w:rPr>
          <w:rFonts w:eastAsia="Times New Roman" w:cs="Times New Roman"/>
          <w:color w:val="151518"/>
          <w:sz w:val="24"/>
          <w:szCs w:val="24"/>
          <w:lang w:val="en-US"/>
        </w:rPr>
        <w:t>.</w:t>
      </w:r>
    </w:p>
    <w:p w:rsidR="00434147" w:rsidRPr="00E41632" w:rsidRDefault="00434147" w:rsidP="00434147">
      <w:pPr>
        <w:pStyle w:val="Heading3"/>
        <w:rPr>
          <w:rFonts w:asciiTheme="minorHAnsi" w:hAnsiTheme="minorHAnsi"/>
        </w:rPr>
      </w:pPr>
      <w:r w:rsidRPr="00E41632">
        <w:rPr>
          <w:rFonts w:asciiTheme="minorHAnsi" w:hAnsiTheme="minorHAnsi"/>
        </w:rPr>
        <w:t>Seabird population trends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Frank et al. (2016; Figure 11B)</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consider the population of common murres </w:t>
      </w:r>
      <w:r w:rsidRPr="00E41632">
        <w:rPr>
          <w:rFonts w:eastAsia="Times New Roman" w:cs="Times New Roman"/>
          <w:i/>
          <w:noProof/>
          <w:color w:val="151518"/>
          <w:sz w:val="24"/>
          <w:szCs w:val="24"/>
        </w:rPr>
        <w:t>Uria aalge</w:t>
      </w:r>
      <w:r w:rsidRPr="00E41632">
        <w:rPr>
          <w:rFonts w:eastAsia="Times New Roman" w:cs="Times New Roman"/>
          <w:noProof/>
          <w:color w:val="151518"/>
          <w:sz w:val="24"/>
          <w:szCs w:val="24"/>
        </w:rPr>
        <w:t xml:space="preserve"> on Funk Island (NAFO Div. 3K) since 1990 is contrary to expectation given the purported order of magnitude decrease in their primary prey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2000, Davoren &amp;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In doing so, </w:t>
      </w: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misinterpreted the murre abundance graph from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as an indication of population increase on Funk Island (mislabeled as Fogo Island in Figure 1 of </w:t>
      </w:r>
      <w:r w:rsidRPr="00E41632">
        <w:rPr>
          <w:rFonts w:cs="Times New Roman"/>
          <w:color w:val="1B1C20"/>
          <w:sz w:val="24"/>
          <w:szCs w:val="24"/>
        </w:rPr>
        <w:t>Frank et al. 2016</w:t>
      </w:r>
      <w:r w:rsidRPr="00E41632">
        <w:rPr>
          <w:rFonts w:eastAsia="Times New Roman" w:cs="Times New Roman"/>
          <w:noProof/>
          <w:color w:val="151518"/>
          <w:sz w:val="24"/>
          <w:szCs w:val="24"/>
        </w:rPr>
        <w:t xml:space="preserve">). Figure 3 in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Davoren and Montevecchi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depicts the numbers of breeding murres present during August and documents a temporal shift toward later breeding in the late 1990s. This shift in breeding corresponds with the later inshore arrivals of capelin in the murres’ foraging range. Yet the popu</w:t>
      </w:r>
      <w:r w:rsidR="008E5A06">
        <w:rPr>
          <w:rFonts w:eastAsia="Times New Roman" w:cs="Times New Roman"/>
          <w:noProof/>
          <w:color w:val="151518"/>
          <w:sz w:val="24"/>
          <w:szCs w:val="24"/>
        </w:rPr>
        <w:t>lation of murres on Funk Island</w:t>
      </w:r>
      <w:r w:rsidRPr="00E41632">
        <w:rPr>
          <w:rFonts w:eastAsia="Times New Roman" w:cs="Times New Roman"/>
          <w:noProof/>
          <w:color w:val="151518"/>
          <w:sz w:val="24"/>
          <w:szCs w:val="24"/>
        </w:rPr>
        <w:t xml:space="preserve"> did increase during the 2000s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(Regular et al. 2013)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As well, reductions in adult mortality associated with ship-source oil pollution and with hunting have also decreased during this same period (</w:t>
      </w:r>
      <w:r w:rsidRPr="00E41632">
        <w:rPr>
          <w:rFonts w:eastAsia="Times New Roman" w:cs="Times New Roman"/>
          <w:noProof/>
          <w:color w:val="151518"/>
          <w:sz w:val="24"/>
          <w:szCs w:val="24"/>
          <w:highlight w:val="yellow"/>
        </w:rPr>
        <w:t>Robertson et al. 2008</w:t>
      </w:r>
      <w:r w:rsidRPr="00E41632">
        <w:rPr>
          <w:rFonts w:eastAsia="Times New Roman" w:cs="Times New Roman"/>
          <w:noProof/>
          <w:color w:val="151518"/>
          <w:sz w:val="24"/>
          <w:szCs w:val="24"/>
        </w:rPr>
        <w:t xml:space="preserve">), and the cumulative effects of these reductions in adult mortality would have overweighed negative population effects associated with bottom-up prey base reductions. Along the same lines the population growth of Atlantic puffins </w:t>
      </w:r>
      <w:r w:rsidRPr="00E41632">
        <w:rPr>
          <w:rFonts w:eastAsia="Times New Roman" w:cs="Times New Roman"/>
          <w:i/>
          <w:noProof/>
          <w:color w:val="151518"/>
          <w:sz w:val="24"/>
          <w:szCs w:val="24"/>
        </w:rPr>
        <w:t>Fratercula arctica</w:t>
      </w:r>
      <w:r w:rsidRPr="00E41632">
        <w:rPr>
          <w:rFonts w:eastAsia="Times New Roman" w:cs="Times New Roman"/>
          <w:noProof/>
          <w:color w:val="151518"/>
          <w:sz w:val="24"/>
          <w:szCs w:val="24"/>
        </w:rPr>
        <w:t xml:space="preserve"> and northern gannets </w:t>
      </w:r>
      <w:r w:rsidRPr="00E41632">
        <w:rPr>
          <w:rFonts w:eastAsia="Times New Roman" w:cs="Times New Roman"/>
          <w:i/>
          <w:noProof/>
          <w:color w:val="151518"/>
          <w:sz w:val="24"/>
          <w:szCs w:val="24"/>
        </w:rPr>
        <w:t>Morus bassanus</w:t>
      </w:r>
      <w:r w:rsidRPr="00E41632">
        <w:rPr>
          <w:rFonts w:eastAsia="Times New Roman" w:cs="Times New Roman"/>
          <w:noProof/>
          <w:color w:val="151518"/>
          <w:sz w:val="24"/>
          <w:szCs w:val="24"/>
        </w:rPr>
        <w:t xml:space="preserve"> also increased over this period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(Chardine et al. 2003)</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and these increases are associated with the above cumulative effects.</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eastAsia="Times New Roman" w:cs="Times New Roman"/>
          <w:noProof/>
          <w:color w:val="151518"/>
          <w:sz w:val="24"/>
          <w:szCs w:val="24"/>
        </w:rPr>
        <w:t xml:space="preserve">While the overall abundance of capelin is well below 33% long-term stock biomass assumed to be a critical threshold for seabird production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(Cury et al. 2011)</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it appears that the distribution and density of the forage fish within the seabird foraging around Funk Island is robust representing a hotspot in an otherwise very sparse overall distribution [</w:t>
      </w:r>
      <w:r w:rsidRPr="00E41632">
        <w:rPr>
          <w:rFonts w:eastAsia="Times New Roman" w:cs="Times New Roman"/>
          <w:noProof/>
          <w:color w:val="151518"/>
          <w:sz w:val="24"/>
          <w:szCs w:val="24"/>
          <w:highlight w:val="yellow"/>
        </w:rPr>
        <w:t>Gail; Mowbray</w:t>
      </w:r>
      <w:r w:rsidRPr="00E41632">
        <w:rPr>
          <w:rFonts w:eastAsia="Times New Roman" w:cs="Times New Roman"/>
          <w:noProof/>
          <w:color w:val="151518"/>
          <w:sz w:val="24"/>
          <w:szCs w:val="24"/>
        </w:rPr>
        <w:t xml:space="preserve">]. Interestingly, the common murres’ largest colony is on Funk Island, perhaps as a consequence of these conditions. </w:t>
      </w:r>
    </w:p>
    <w:p w:rsidR="00434147" w:rsidRPr="00E41632" w:rsidRDefault="00434147" w:rsidP="00434147">
      <w:pPr>
        <w:autoSpaceDE w:val="0"/>
        <w:autoSpaceDN w:val="0"/>
        <w:adjustRightInd w:val="0"/>
        <w:spacing w:after="240" w:line="280" w:lineRule="atLeast"/>
        <w:rPr>
          <w:rFonts w:eastAsia="Times New Roman" w:cs="Times New Roman"/>
          <w:noProof/>
          <w:color w:val="151518"/>
          <w:sz w:val="24"/>
          <w:szCs w:val="24"/>
        </w:rPr>
      </w:pPr>
      <w:r w:rsidRPr="00E41632">
        <w:rPr>
          <w:rFonts w:cs="Times New Roman"/>
          <w:color w:val="1B1C20"/>
          <w:sz w:val="24"/>
          <w:szCs w:val="24"/>
        </w:rPr>
        <w:fldChar w:fldCharType="begin"/>
      </w:r>
      <w:r w:rsidRPr="00E41632">
        <w:rPr>
          <w:rFonts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E41632">
        <w:rPr>
          <w:rFonts w:cs="Times New Roman"/>
          <w:color w:val="1B1C20"/>
          <w:sz w:val="24"/>
          <w:szCs w:val="24"/>
        </w:rPr>
        <w:fldChar w:fldCharType="separate"/>
      </w:r>
      <w:r w:rsidRPr="00E41632">
        <w:rPr>
          <w:rFonts w:cs="Times New Roman"/>
          <w:noProof/>
          <w:color w:val="1B1C20"/>
          <w:sz w:val="24"/>
          <w:szCs w:val="24"/>
        </w:rPr>
        <w:t>Frank et al. (2016)</w:t>
      </w:r>
      <w:r w:rsidRPr="00E41632">
        <w:rPr>
          <w:rFonts w:cs="Times New Roman"/>
          <w:color w:val="1B1C20"/>
          <w:sz w:val="24"/>
          <w:szCs w:val="24"/>
        </w:rPr>
        <w:fldChar w:fldCharType="end"/>
      </w:r>
      <w:r w:rsidRPr="00E41632">
        <w:rPr>
          <w:rFonts w:eastAsia="Times New Roman" w:cs="Times New Roman"/>
          <w:noProof/>
          <w:color w:val="151518"/>
          <w:sz w:val="24"/>
          <w:szCs w:val="24"/>
        </w:rPr>
        <w:t xml:space="preserve"> also questioned why the northern gannets’ consumption of capelin is considerably higher from 1990- 2004 (20 – 100 %) than it is before 1990 </w:t>
      </w:r>
      <w:r w:rsidRPr="00E41632">
        <w:rPr>
          <w:rFonts w:eastAsia="Times New Roman" w:cs="Times New Roman"/>
          <w:noProof/>
          <w:color w:val="151518"/>
          <w:sz w:val="24"/>
          <w:szCs w:val="24"/>
        </w:rPr>
        <w:fldChar w:fldCharType="begin"/>
      </w:r>
      <w:r w:rsidRPr="00E41632">
        <w:rPr>
          <w:rFonts w:eastAsia="Times New Roman" w:cs="Times New Roman"/>
          <w:noProof/>
          <w:color w:val="151518"/>
          <w:sz w:val="24"/>
          <w:szCs w:val="24"/>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(&lt;12%;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 xml:space="preserve">, yet they ignore our primary contention that the cold water regime shift precluded the gannet’s preferred large pelagic warm-water prey from moving into the region hence facilitating ther prey switch to capelin </w: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 </w:instrText>
      </w:r>
      <w:r w:rsidRPr="00E41632">
        <w:rPr>
          <w:rFonts w:eastAsia="Times New Roman" w:cs="Times New Roman"/>
          <w:noProof/>
          <w:color w:val="151518"/>
          <w:sz w:val="24"/>
          <w:szCs w:val="24"/>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E41632">
        <w:rPr>
          <w:rFonts w:eastAsia="Times New Roman" w:cs="Times New Roman"/>
          <w:noProof/>
          <w:color w:val="151518"/>
          <w:sz w:val="24"/>
          <w:szCs w:val="24"/>
        </w:rPr>
        <w:instrText xml:space="preserve"> ADDIN EN.CITE.DATA </w:instrText>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r>
      <w:r w:rsidRPr="00E41632">
        <w:rPr>
          <w:rFonts w:eastAsia="Times New Roman" w:cs="Times New Roman"/>
          <w:noProof/>
          <w:color w:val="151518"/>
          <w:sz w:val="24"/>
          <w:szCs w:val="24"/>
        </w:rPr>
        <w:fldChar w:fldCharType="separate"/>
      </w:r>
      <w:r w:rsidRPr="00E41632">
        <w:rPr>
          <w:rFonts w:eastAsia="Times New Roman" w:cs="Times New Roman"/>
          <w:noProof/>
          <w:color w:val="151518"/>
          <w:sz w:val="24"/>
          <w:szCs w:val="24"/>
        </w:rPr>
        <w:t>(Montevecchi &amp; Myers 1997, Montevecchi 2007)</w:t>
      </w:r>
      <w:r w:rsidRPr="00E41632">
        <w:rPr>
          <w:rFonts w:eastAsia="Times New Roman" w:cs="Times New Roman"/>
          <w:noProof/>
          <w:color w:val="151518"/>
          <w:sz w:val="24"/>
          <w:szCs w:val="24"/>
        </w:rPr>
        <w:fldChar w:fldCharType="end"/>
      </w:r>
      <w:r w:rsidRPr="00E41632">
        <w:rPr>
          <w:rFonts w:eastAsia="Times New Roman" w:cs="Times New Roman"/>
          <w:noProof/>
          <w:color w:val="151518"/>
          <w:sz w:val="24"/>
          <w:szCs w:val="24"/>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lastRenderedPageBreak/>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Pr="00E41632" w:rsidRDefault="00434147" w:rsidP="00434147">
      <w:pPr>
        <w:pStyle w:val="Heading2"/>
        <w:rPr>
          <w:rFonts w:asciiTheme="minorHAnsi" w:hAnsiTheme="minorHAnsi"/>
        </w:rPr>
      </w:pPr>
      <w:r w:rsidRPr="00E41632">
        <w:rPr>
          <w:rFonts w:asciiTheme="minorHAnsi" w:hAnsiTheme="minorHAnsi"/>
        </w:rPr>
        <w:t>Discussion</w:t>
      </w:r>
    </w:p>
    <w:p w:rsidR="00E2302D" w:rsidRDefault="00E2302D" w:rsidP="00E2302D">
      <w:pPr>
        <w:rPr>
          <w:rStyle w:val="fontstyle01"/>
          <w:rFonts w:asciiTheme="minorHAnsi" w:hAnsiTheme="minorHAnsi"/>
          <w:sz w:val="22"/>
          <w:szCs w:val="22"/>
        </w:rPr>
      </w:pPr>
      <w:r>
        <w:rPr>
          <w:rStyle w:val="fontstyle01"/>
          <w:rFonts w:asciiTheme="minorHAnsi" w:hAnsiTheme="minorHAnsi"/>
          <w:sz w:val="22"/>
          <w:szCs w:val="22"/>
        </w:rPr>
        <w:t xml:space="preserve">Frank et al. (2016) proposed two hypotheses to explain why there was a discord between the inshore and offshore capelin abundance indices post-1991: (1) there was a </w:t>
      </w:r>
      <w:proofErr w:type="spellStart"/>
      <w:r>
        <w:rPr>
          <w:rStyle w:val="fontstyle01"/>
          <w:rFonts w:asciiTheme="minorHAnsi" w:hAnsiTheme="minorHAnsi"/>
          <w:sz w:val="22"/>
          <w:szCs w:val="22"/>
        </w:rPr>
        <w:t>spatio</w:t>
      </w:r>
      <w:proofErr w:type="spellEnd"/>
      <w:r>
        <w:rPr>
          <w:rStyle w:val="fontstyle01"/>
          <w:rFonts w:asciiTheme="minorHAnsi" w:hAnsiTheme="minorHAnsi"/>
          <w:sz w:val="22"/>
          <w:szCs w:val="22"/>
        </w:rPr>
        <w:t xml:space="preserve">-temporal mismatch between the spring acoustic survey and capelin </w:t>
      </w:r>
      <w:r w:rsidR="00F433DA">
        <w:rPr>
          <w:rStyle w:val="fontstyle01"/>
          <w:rFonts w:asciiTheme="minorHAnsi" w:hAnsiTheme="minorHAnsi"/>
          <w:sz w:val="22"/>
          <w:szCs w:val="22"/>
        </w:rPr>
        <w:t>phenology</w:t>
      </w:r>
      <w:r>
        <w:rPr>
          <w:rStyle w:val="fontstyle01"/>
          <w:rFonts w:asciiTheme="minorHAnsi" w:hAnsiTheme="minorHAnsi"/>
          <w:sz w:val="22"/>
          <w:szCs w:val="22"/>
        </w:rPr>
        <w:t xml:space="preserve">; and (2) </w:t>
      </w:r>
      <w:r w:rsidR="00F433DA">
        <w:rPr>
          <w:rStyle w:val="fontstyle01"/>
          <w:rFonts w:asciiTheme="minorHAnsi" w:hAnsiTheme="minorHAnsi"/>
          <w:sz w:val="22"/>
          <w:szCs w:val="22"/>
        </w:rPr>
        <w:t xml:space="preserve">there was </w:t>
      </w:r>
      <w:r>
        <w:rPr>
          <w:rStyle w:val="fontstyle01"/>
          <w:rFonts w:asciiTheme="minorHAnsi" w:hAnsiTheme="minorHAnsi"/>
          <w:sz w:val="22"/>
          <w:szCs w:val="22"/>
        </w:rPr>
        <w:t xml:space="preserve">a change in biology of capelin from a highly migratory stock to one that inhabits the inshore. The first hypothesis was rejected by both Frank et al. (2016) and our analyses. The spring acoustic survey targets the immature portion of the stock that is not migrating, so late spawning </w:t>
      </w:r>
      <w:r w:rsidR="00F433DA">
        <w:rPr>
          <w:rStyle w:val="fontstyle01"/>
          <w:rFonts w:asciiTheme="minorHAnsi" w:hAnsiTheme="minorHAnsi"/>
          <w:sz w:val="22"/>
          <w:szCs w:val="22"/>
        </w:rPr>
        <w:t xml:space="preserve">post-1991 would </w:t>
      </w:r>
      <w:r>
        <w:rPr>
          <w:rStyle w:val="fontstyle01"/>
          <w:rFonts w:asciiTheme="minorHAnsi" w:hAnsiTheme="minorHAnsi"/>
          <w:sz w:val="22"/>
          <w:szCs w:val="22"/>
        </w:rPr>
        <w:t>not affect the abundance index of the immature portion of the stock. Furthermore, repeat surveys in June 1992 and 2003 did not find an increase in capelin biomass (Mowbray 2014)</w:t>
      </w:r>
      <w:r w:rsidR="00F433DA">
        <w:rPr>
          <w:rStyle w:val="fontstyle01"/>
          <w:rFonts w:asciiTheme="minorHAnsi" w:hAnsiTheme="minorHAnsi"/>
          <w:sz w:val="22"/>
          <w:szCs w:val="22"/>
        </w:rPr>
        <w:t xml:space="preserve">, and the probability that the acoustic survey would miss </w:t>
      </w:r>
      <w:r w:rsidR="002C4967">
        <w:rPr>
          <w:rStyle w:val="fontstyle01"/>
          <w:rFonts w:asciiTheme="minorHAnsi" w:hAnsiTheme="minorHAnsi"/>
          <w:sz w:val="22"/>
          <w:szCs w:val="22"/>
        </w:rPr>
        <w:t>the immature</w:t>
      </w:r>
      <w:r w:rsidR="00F433DA">
        <w:rPr>
          <w:rStyle w:val="fontstyle01"/>
          <w:rFonts w:asciiTheme="minorHAnsi" w:hAnsiTheme="minorHAnsi"/>
          <w:sz w:val="22"/>
          <w:szCs w:val="22"/>
        </w:rPr>
        <w:t xml:space="preserve"> capelin biomass every year for the past 25 years was 22% (Frank et al. 2016)</w:t>
      </w:r>
      <w:r>
        <w:rPr>
          <w:rStyle w:val="fontstyle01"/>
          <w:rFonts w:asciiTheme="minorHAnsi" w:hAnsiTheme="minorHAnsi"/>
          <w:sz w:val="22"/>
          <w:szCs w:val="22"/>
        </w:rPr>
        <w:t>. The positive</w:t>
      </w:r>
      <w:r w:rsidR="00F433DA">
        <w:rPr>
          <w:rStyle w:val="fontstyle01"/>
          <w:rFonts w:asciiTheme="minorHAnsi" w:hAnsiTheme="minorHAnsi"/>
          <w:sz w:val="22"/>
          <w:szCs w:val="22"/>
        </w:rPr>
        <w:t xml:space="preserve"> significant</w:t>
      </w:r>
      <w:r>
        <w:rPr>
          <w:rStyle w:val="fontstyle01"/>
          <w:rFonts w:asciiTheme="minorHAnsi" w:hAnsiTheme="minorHAnsi"/>
          <w:sz w:val="22"/>
          <w:szCs w:val="22"/>
        </w:rPr>
        <w:t xml:space="preserve"> relationship between an inshore larval index and the age-2 </w:t>
      </w:r>
      <w:r w:rsidR="002C4967">
        <w:rPr>
          <w:rStyle w:val="fontstyle01"/>
          <w:rFonts w:asciiTheme="minorHAnsi" w:hAnsiTheme="minorHAnsi"/>
          <w:sz w:val="22"/>
          <w:szCs w:val="22"/>
        </w:rPr>
        <w:t xml:space="preserve">recruitment </w:t>
      </w:r>
      <w:r>
        <w:rPr>
          <w:rStyle w:val="fontstyle01"/>
          <w:rFonts w:asciiTheme="minorHAnsi" w:hAnsiTheme="minorHAnsi"/>
          <w:sz w:val="22"/>
          <w:szCs w:val="22"/>
        </w:rPr>
        <w:t xml:space="preserve">index also provides strong support for the ability of the spring acoustic </w:t>
      </w:r>
      <w:r w:rsidR="00FC2567">
        <w:rPr>
          <w:rStyle w:val="fontstyle01"/>
          <w:rFonts w:asciiTheme="minorHAnsi" w:hAnsiTheme="minorHAnsi"/>
          <w:sz w:val="22"/>
          <w:szCs w:val="22"/>
        </w:rPr>
        <w:t>survey</w:t>
      </w:r>
      <w:r>
        <w:rPr>
          <w:rStyle w:val="fontstyle01"/>
          <w:rFonts w:asciiTheme="minorHAnsi" w:hAnsiTheme="minorHAnsi"/>
          <w:sz w:val="22"/>
          <w:szCs w:val="22"/>
        </w:rPr>
        <w:t xml:space="preserve"> to provide an index of immature capelin </w:t>
      </w:r>
      <w:r w:rsidR="00FC2567">
        <w:rPr>
          <w:rStyle w:val="fontstyle01"/>
          <w:rFonts w:asciiTheme="minorHAnsi" w:hAnsiTheme="minorHAnsi"/>
          <w:sz w:val="22"/>
          <w:szCs w:val="22"/>
        </w:rPr>
        <w:t>abundance</w:t>
      </w:r>
      <w:r>
        <w:rPr>
          <w:rStyle w:val="fontstyle01"/>
          <w:rFonts w:asciiTheme="minorHAnsi" w:hAnsiTheme="minorHAnsi"/>
          <w:sz w:val="22"/>
          <w:szCs w:val="22"/>
        </w:rPr>
        <w:t xml:space="preserve"> (Murphy et al. 2018). Therefore, the spri</w:t>
      </w:r>
      <w:r w:rsidR="00F433DA">
        <w:rPr>
          <w:rStyle w:val="fontstyle01"/>
          <w:rFonts w:asciiTheme="minorHAnsi" w:hAnsiTheme="minorHAnsi"/>
          <w:sz w:val="22"/>
          <w:szCs w:val="22"/>
        </w:rPr>
        <w:t xml:space="preserve">ng acoustic survey is providing us with a real index of a currently depressed capelin stock in the offshore. </w:t>
      </w:r>
      <w:r>
        <w:rPr>
          <w:rStyle w:val="fontstyle01"/>
          <w:rFonts w:asciiTheme="minorHAnsi" w:hAnsiTheme="minorHAnsi"/>
          <w:sz w:val="22"/>
          <w:szCs w:val="22"/>
        </w:rPr>
        <w:t xml:space="preserve">   </w:t>
      </w:r>
    </w:p>
    <w:p w:rsidR="00F433DA" w:rsidRPr="00FC2567" w:rsidRDefault="00F433DA">
      <w:pPr>
        <w:rPr>
          <w:rStyle w:val="fontstyle01"/>
          <w:rFonts w:asciiTheme="minorHAnsi" w:hAnsiTheme="minorHAnsi"/>
          <w:sz w:val="22"/>
          <w:szCs w:val="22"/>
        </w:rPr>
      </w:pPr>
      <w:r>
        <w:rPr>
          <w:rStyle w:val="fontstyle01"/>
          <w:rFonts w:asciiTheme="minorHAnsi" w:hAnsiTheme="minorHAnsi"/>
          <w:sz w:val="22"/>
          <w:szCs w:val="22"/>
        </w:rPr>
        <w:t xml:space="preserve">But, is it possible that the capelin biomass is depressed in the offshore, but flourishing in the inshore? We </w:t>
      </w:r>
      <w:r w:rsidR="005A7244">
        <w:rPr>
          <w:rStyle w:val="fontstyle01"/>
          <w:rFonts w:asciiTheme="minorHAnsi" w:hAnsiTheme="minorHAnsi"/>
          <w:sz w:val="22"/>
          <w:szCs w:val="22"/>
        </w:rPr>
        <w:t xml:space="preserve">tested </w:t>
      </w:r>
      <w:r>
        <w:rPr>
          <w:rStyle w:val="fontstyle01"/>
          <w:rFonts w:asciiTheme="minorHAnsi" w:hAnsiTheme="minorHAnsi"/>
          <w:sz w:val="22"/>
          <w:szCs w:val="22"/>
        </w:rPr>
        <w:t xml:space="preserve">this main hypothesis that capelin have become non-migratory post-1991 </w:t>
      </w:r>
      <w:r w:rsidR="005A7244">
        <w:rPr>
          <w:rStyle w:val="fontstyle01"/>
          <w:rFonts w:asciiTheme="minorHAnsi" w:hAnsiTheme="minorHAnsi"/>
          <w:sz w:val="22"/>
          <w:szCs w:val="22"/>
        </w:rPr>
        <w:t xml:space="preserve">using multiple, independent lines of enquiry using diverse statistical methods </w:t>
      </w:r>
      <w:r w:rsidR="005A7244" w:rsidRPr="00ED166E">
        <w:rPr>
          <w:rStyle w:val="fontstyle01"/>
          <w:rFonts w:asciiTheme="minorHAnsi" w:hAnsiTheme="minorHAnsi"/>
          <w:sz w:val="22"/>
          <w:szCs w:val="22"/>
        </w:rPr>
        <w:t xml:space="preserve">[e.g., triangulation; </w:t>
      </w:r>
      <w:proofErr w:type="spellStart"/>
      <w:r w:rsidR="005A7244" w:rsidRPr="00ED166E">
        <w:rPr>
          <w:rStyle w:val="fontstyle01"/>
          <w:rFonts w:asciiTheme="minorHAnsi" w:hAnsiTheme="minorHAnsi"/>
          <w:sz w:val="22"/>
          <w:szCs w:val="22"/>
        </w:rPr>
        <w:t>Munafo</w:t>
      </w:r>
      <w:proofErr w:type="spellEnd"/>
      <w:r w:rsidR="005A7244" w:rsidRPr="00ED166E">
        <w:rPr>
          <w:rStyle w:val="fontstyle01"/>
          <w:rFonts w:asciiTheme="minorHAnsi" w:hAnsiTheme="minorHAnsi"/>
          <w:sz w:val="22"/>
          <w:szCs w:val="22"/>
        </w:rPr>
        <w:t xml:space="preserve"> and Smith (2018)]</w:t>
      </w:r>
      <w:r w:rsidR="005A7244">
        <w:rPr>
          <w:rStyle w:val="fontstyle01"/>
          <w:rFonts w:asciiTheme="minorHAnsi" w:hAnsiTheme="minorHAnsi"/>
          <w:sz w:val="22"/>
          <w:szCs w:val="22"/>
        </w:rPr>
        <w:t>. Our independent datasets included both fishery-dependent (inshore commercial catch) and fishery-independent (spring acoustic survey, FBTS, AZMP oceanography cruises, three larval indices, aerial surveys, predator diet data</w:t>
      </w:r>
      <w:r>
        <w:rPr>
          <w:rStyle w:val="fontstyle01"/>
          <w:rFonts w:asciiTheme="minorHAnsi" w:hAnsiTheme="minorHAnsi"/>
          <w:sz w:val="22"/>
          <w:szCs w:val="22"/>
        </w:rPr>
        <w:t>, predator behaviour data</w:t>
      </w:r>
      <w:r w:rsidR="005A7244">
        <w:rPr>
          <w:rStyle w:val="fontstyle01"/>
          <w:rFonts w:asciiTheme="minorHAnsi" w:hAnsiTheme="minorHAnsi"/>
          <w:sz w:val="22"/>
          <w:szCs w:val="22"/>
        </w:rPr>
        <w:t>)</w:t>
      </w:r>
      <w:r w:rsidR="002C4967">
        <w:rPr>
          <w:rStyle w:val="fontstyle01"/>
          <w:rFonts w:asciiTheme="minorHAnsi" w:hAnsiTheme="minorHAnsi"/>
          <w:sz w:val="22"/>
          <w:szCs w:val="22"/>
        </w:rPr>
        <w:t xml:space="preserve"> data</w:t>
      </w:r>
      <w:r w:rsidR="005A7244">
        <w:rPr>
          <w:rStyle w:val="fontstyle01"/>
          <w:rFonts w:asciiTheme="minorHAnsi" w:hAnsiTheme="minorHAnsi"/>
          <w:sz w:val="22"/>
          <w:szCs w:val="22"/>
        </w:rPr>
        <w:t xml:space="preserve">. </w:t>
      </w:r>
      <w:r w:rsidR="00DF7AD4">
        <w:rPr>
          <w:rStyle w:val="fontstyle01"/>
          <w:rFonts w:asciiTheme="minorHAnsi" w:hAnsiTheme="minorHAnsi"/>
          <w:sz w:val="22"/>
          <w:szCs w:val="22"/>
        </w:rPr>
        <w:t>Using the FBTS data</w:t>
      </w:r>
      <w:r w:rsidR="00FC2567">
        <w:rPr>
          <w:rStyle w:val="fontstyle01"/>
          <w:rFonts w:asciiTheme="minorHAnsi" w:hAnsiTheme="minorHAnsi"/>
          <w:sz w:val="22"/>
          <w:szCs w:val="22"/>
        </w:rPr>
        <w:t xml:space="preserve"> and the </w:t>
      </w:r>
      <w:r w:rsidR="00FC2567" w:rsidRPr="00ED166E">
        <w:rPr>
          <w:rStyle w:val="fontstyle01"/>
          <w:rFonts w:asciiTheme="minorHAnsi" w:hAnsiTheme="minorHAnsi"/>
          <w:sz w:val="22"/>
          <w:szCs w:val="22"/>
        </w:rPr>
        <w:t>center of gravity approach described in Thorson et al. (2016)</w:t>
      </w:r>
      <w:r w:rsidR="00FC2567">
        <w:rPr>
          <w:rStyle w:val="fontstyle01"/>
          <w:rFonts w:asciiTheme="minorHAnsi" w:hAnsiTheme="minorHAnsi"/>
          <w:sz w:val="22"/>
          <w:szCs w:val="22"/>
        </w:rPr>
        <w:t xml:space="preserve">, we found no evidence of capelin moving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east or west</w:t>
      </w:r>
      <w:r w:rsidR="000800C3">
        <w:rPr>
          <w:rStyle w:val="fontstyle01"/>
          <w:rFonts w:asciiTheme="minorHAnsi" w:hAnsiTheme="minorHAnsi"/>
          <w:sz w:val="22"/>
          <w:szCs w:val="22"/>
        </w:rPr>
        <w:t xml:space="preserve"> inter-annually</w:t>
      </w:r>
      <w:r w:rsidR="00FC2567">
        <w:rPr>
          <w:rStyle w:val="fontstyle01"/>
          <w:rFonts w:asciiTheme="minorHAnsi" w:hAnsiTheme="minorHAnsi"/>
          <w:sz w:val="22"/>
          <w:szCs w:val="22"/>
        </w:rPr>
        <w:t xml:space="preserve">, but rather capelin’s centre of gravity moved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 xml:space="preserve">north or south depending on abundance. In years </w:t>
      </w:r>
      <w:r w:rsidR="00E002C4">
        <w:rPr>
          <w:rStyle w:val="fontstyle01"/>
          <w:rFonts w:asciiTheme="minorHAnsi" w:hAnsiTheme="minorHAnsi"/>
          <w:sz w:val="22"/>
          <w:szCs w:val="22"/>
        </w:rPr>
        <w:t xml:space="preserve">with high capelin abundance, </w:t>
      </w:r>
      <w:proofErr w:type="gramStart"/>
      <w:r w:rsidR="00FC2567">
        <w:rPr>
          <w:rStyle w:val="fontstyle01"/>
          <w:rFonts w:asciiTheme="minorHAnsi" w:hAnsiTheme="minorHAnsi"/>
          <w:sz w:val="22"/>
          <w:szCs w:val="22"/>
        </w:rPr>
        <w:t>capelin were</w:t>
      </w:r>
      <w:proofErr w:type="gramEnd"/>
      <w:r w:rsidR="00FC2567">
        <w:rPr>
          <w:rStyle w:val="fontstyle01"/>
          <w:rFonts w:asciiTheme="minorHAnsi" w:hAnsiTheme="minorHAnsi"/>
          <w:sz w:val="22"/>
          <w:szCs w:val="22"/>
        </w:rPr>
        <w:t xml:space="preserve"> distributed further north. However, the FBTS surveys a limited number of inshore strata. If we considered all of the inshore ar</w:t>
      </w:r>
      <w:r w:rsidR="000800C3">
        <w:rPr>
          <w:rStyle w:val="fontstyle01"/>
          <w:rFonts w:asciiTheme="minorHAnsi" w:hAnsiTheme="minorHAnsi"/>
          <w:sz w:val="22"/>
          <w:szCs w:val="22"/>
        </w:rPr>
        <w:t>ea not surveyed by the FBTS (‘the blind spot’)</w:t>
      </w:r>
      <w:r w:rsidR="00FC2567">
        <w:rPr>
          <w:rStyle w:val="fontstyle01"/>
          <w:rFonts w:asciiTheme="minorHAnsi" w:hAnsiTheme="minorHAnsi"/>
          <w:sz w:val="22"/>
          <w:szCs w:val="22"/>
        </w:rPr>
        <w:t xml:space="preserve">, </w:t>
      </w:r>
      <w:r w:rsidR="000800C3">
        <w:rPr>
          <w:rStyle w:val="fontstyle01"/>
          <w:rFonts w:asciiTheme="minorHAnsi" w:hAnsiTheme="minorHAnsi"/>
          <w:sz w:val="22"/>
          <w:szCs w:val="22"/>
        </w:rPr>
        <w:t>the</w:t>
      </w:r>
      <w:r w:rsidR="007F1812">
        <w:rPr>
          <w:rStyle w:val="fontstyle01"/>
          <w:rFonts w:asciiTheme="minorHAnsi" w:hAnsiTheme="minorHAnsi"/>
          <w:sz w:val="22"/>
          <w:szCs w:val="22"/>
        </w:rPr>
        <w:t>re would need to be a</w:t>
      </w:r>
      <w:r w:rsidR="000800C3">
        <w:rPr>
          <w:rStyle w:val="fontstyle01"/>
          <w:rFonts w:asciiTheme="minorHAnsi" w:hAnsiTheme="minorHAnsi"/>
          <w:sz w:val="22"/>
          <w:szCs w:val="22"/>
        </w:rPr>
        <w:t xml:space="preserve"> </w:t>
      </w:r>
      <w:r w:rsidR="007F1812">
        <w:rPr>
          <w:rStyle w:val="fontstyle01"/>
          <w:rFonts w:asciiTheme="minorHAnsi" w:hAnsiTheme="minorHAnsi"/>
          <w:sz w:val="22"/>
          <w:szCs w:val="22"/>
        </w:rPr>
        <w:t>minimum of 41,000 kg/km</w:t>
      </w:r>
      <w:r w:rsidR="007F1812" w:rsidRPr="00FC2567">
        <w:rPr>
          <w:rStyle w:val="fontstyle01"/>
          <w:rFonts w:asciiTheme="minorHAnsi" w:hAnsiTheme="minorHAnsi"/>
          <w:sz w:val="22"/>
          <w:szCs w:val="22"/>
          <w:vertAlign w:val="superscript"/>
        </w:rPr>
        <w:t>2</w:t>
      </w:r>
      <w:r w:rsidR="007F1812">
        <w:rPr>
          <w:rStyle w:val="fontstyle01"/>
          <w:rFonts w:asciiTheme="minorHAnsi" w:hAnsiTheme="minorHAnsi"/>
          <w:sz w:val="22"/>
          <w:szCs w:val="22"/>
        </w:rPr>
        <w:t xml:space="preserve"> of capelin in the inshore strata to compensate for the </w:t>
      </w:r>
      <w:r w:rsidR="006B0159">
        <w:rPr>
          <w:rStyle w:val="fontstyle01"/>
          <w:rFonts w:asciiTheme="minorHAnsi" w:hAnsiTheme="minorHAnsi"/>
          <w:sz w:val="22"/>
          <w:szCs w:val="22"/>
        </w:rPr>
        <w:t xml:space="preserve">‘missing’ 3-6 </w:t>
      </w:r>
      <w:proofErr w:type="spellStart"/>
      <w:r w:rsidR="006B0159">
        <w:rPr>
          <w:rStyle w:val="fontstyle01"/>
          <w:rFonts w:asciiTheme="minorHAnsi" w:hAnsiTheme="minorHAnsi"/>
          <w:sz w:val="22"/>
          <w:szCs w:val="22"/>
        </w:rPr>
        <w:t>mt</w:t>
      </w:r>
      <w:proofErr w:type="spellEnd"/>
      <w:r w:rsidR="006B0159">
        <w:rPr>
          <w:rStyle w:val="fontstyle01"/>
          <w:rFonts w:asciiTheme="minorHAnsi" w:hAnsiTheme="minorHAnsi"/>
          <w:sz w:val="22"/>
          <w:szCs w:val="22"/>
        </w:rPr>
        <w:t xml:space="preserve"> </w:t>
      </w:r>
      <w:r w:rsidR="000800C3">
        <w:rPr>
          <w:rStyle w:val="fontstyle01"/>
          <w:rFonts w:asciiTheme="minorHAnsi" w:hAnsiTheme="minorHAnsi"/>
          <w:sz w:val="22"/>
          <w:szCs w:val="22"/>
        </w:rPr>
        <w:t xml:space="preserve">capelin </w:t>
      </w:r>
      <w:r w:rsidR="007F1812">
        <w:rPr>
          <w:rStyle w:val="fontstyle01"/>
          <w:rFonts w:asciiTheme="minorHAnsi" w:hAnsiTheme="minorHAnsi"/>
          <w:sz w:val="22"/>
          <w:szCs w:val="22"/>
        </w:rPr>
        <w:t>from the offshore</w:t>
      </w:r>
      <w:r w:rsidR="000800C3">
        <w:rPr>
          <w:rStyle w:val="fontstyle01"/>
          <w:rFonts w:asciiTheme="minorHAnsi" w:hAnsiTheme="minorHAnsi"/>
          <w:sz w:val="22"/>
          <w:szCs w:val="22"/>
        </w:rPr>
        <w:t xml:space="preserve">.  </w:t>
      </w:r>
      <w:r w:rsidR="006B0159">
        <w:rPr>
          <w:rStyle w:val="fontstyle01"/>
          <w:rFonts w:asciiTheme="minorHAnsi" w:hAnsiTheme="minorHAnsi"/>
          <w:sz w:val="22"/>
          <w:szCs w:val="22"/>
        </w:rPr>
        <w:t xml:space="preserve">How </w:t>
      </w:r>
      <w:r w:rsidR="007F1812">
        <w:rPr>
          <w:rStyle w:val="fontstyle01"/>
          <w:rFonts w:asciiTheme="minorHAnsi" w:hAnsiTheme="minorHAnsi"/>
          <w:sz w:val="22"/>
          <w:szCs w:val="22"/>
        </w:rPr>
        <w:t>c</w:t>
      </w:r>
      <w:r w:rsidR="006B0159">
        <w:rPr>
          <w:rStyle w:val="fontstyle01"/>
          <w:rFonts w:asciiTheme="minorHAnsi" w:hAnsiTheme="minorHAnsi"/>
          <w:sz w:val="22"/>
          <w:szCs w:val="22"/>
        </w:rPr>
        <w:t xml:space="preserve">ould it be possible to miss this much capelin in the inshore when there </w:t>
      </w:r>
      <w:r w:rsidR="007F1812">
        <w:rPr>
          <w:rStyle w:val="fontstyle01"/>
          <w:rFonts w:asciiTheme="minorHAnsi" w:hAnsiTheme="minorHAnsi"/>
          <w:sz w:val="22"/>
          <w:szCs w:val="22"/>
        </w:rPr>
        <w:t>are</w:t>
      </w:r>
      <w:r w:rsidR="006B0159">
        <w:rPr>
          <w:rStyle w:val="fontstyle01"/>
          <w:rFonts w:asciiTheme="minorHAnsi" w:hAnsiTheme="minorHAnsi"/>
          <w:sz w:val="22"/>
          <w:szCs w:val="22"/>
        </w:rPr>
        <w:t xml:space="preserve"> acti</w:t>
      </w:r>
      <w:r w:rsidR="007F1812">
        <w:rPr>
          <w:rStyle w:val="fontstyle01"/>
          <w:rFonts w:asciiTheme="minorHAnsi" w:hAnsiTheme="minorHAnsi"/>
          <w:sz w:val="22"/>
          <w:szCs w:val="22"/>
        </w:rPr>
        <w:t xml:space="preserve">ve inshore fisheries for capelin, Atlantic </w:t>
      </w:r>
      <w:r w:rsidR="006B0159">
        <w:rPr>
          <w:rStyle w:val="fontstyle01"/>
          <w:rFonts w:asciiTheme="minorHAnsi" w:hAnsiTheme="minorHAnsi"/>
          <w:sz w:val="22"/>
          <w:szCs w:val="22"/>
        </w:rPr>
        <w:t xml:space="preserve">herring, snow crab and northern cod? Furthermore, year round inshore acoustic surveys have found a </w:t>
      </w:r>
      <w:r w:rsidR="00FC2567">
        <w:rPr>
          <w:rStyle w:val="fontstyle01"/>
          <w:rFonts w:asciiTheme="minorHAnsi" w:hAnsiTheme="minorHAnsi"/>
          <w:sz w:val="22"/>
          <w:szCs w:val="22"/>
        </w:rPr>
        <w:t>maximum of 10,000 kg/km</w:t>
      </w:r>
      <w:r w:rsidR="00FC2567" w:rsidRPr="00FC2567">
        <w:rPr>
          <w:rStyle w:val="fontstyle01"/>
          <w:rFonts w:asciiTheme="minorHAnsi" w:hAnsiTheme="minorHAnsi"/>
          <w:sz w:val="22"/>
          <w:szCs w:val="22"/>
          <w:vertAlign w:val="superscript"/>
        </w:rPr>
        <w:t>2</w:t>
      </w:r>
      <w:r w:rsidR="00FC2567">
        <w:rPr>
          <w:rStyle w:val="fontstyle01"/>
          <w:rFonts w:asciiTheme="minorHAnsi" w:hAnsiTheme="minorHAnsi"/>
          <w:sz w:val="22"/>
          <w:szCs w:val="22"/>
        </w:rPr>
        <w:t xml:space="preserve"> in Trinity</w:t>
      </w:r>
      <w:r w:rsidR="000800C3">
        <w:rPr>
          <w:rStyle w:val="fontstyle01"/>
          <w:rFonts w:asciiTheme="minorHAnsi" w:hAnsiTheme="minorHAnsi"/>
          <w:sz w:val="22"/>
          <w:szCs w:val="22"/>
        </w:rPr>
        <w:t xml:space="preserve"> Bay in June, and the </w:t>
      </w:r>
      <w:r w:rsidR="00134866">
        <w:rPr>
          <w:rStyle w:val="fontstyle01"/>
          <w:rFonts w:asciiTheme="minorHAnsi" w:hAnsiTheme="minorHAnsi"/>
          <w:sz w:val="22"/>
          <w:szCs w:val="22"/>
        </w:rPr>
        <w:t xml:space="preserve">inshore densities are </w:t>
      </w:r>
      <w:r w:rsidR="00FC2567">
        <w:rPr>
          <w:rStyle w:val="fontstyle01"/>
          <w:rFonts w:asciiTheme="minorHAnsi" w:hAnsiTheme="minorHAnsi"/>
          <w:sz w:val="22"/>
          <w:szCs w:val="22"/>
        </w:rPr>
        <w:t xml:space="preserve">a fraction of this outside of </w:t>
      </w:r>
      <w:r w:rsidR="00936384">
        <w:rPr>
          <w:rStyle w:val="fontstyle01"/>
          <w:rFonts w:asciiTheme="minorHAnsi" w:hAnsiTheme="minorHAnsi"/>
          <w:sz w:val="22"/>
          <w:szCs w:val="22"/>
        </w:rPr>
        <w:t>the peak spawning period</w:t>
      </w:r>
      <w:r w:rsidR="00FC2567">
        <w:rPr>
          <w:rStyle w:val="fontstyle01"/>
          <w:rFonts w:asciiTheme="minorHAnsi" w:hAnsiTheme="minorHAnsi"/>
          <w:sz w:val="22"/>
          <w:szCs w:val="22"/>
        </w:rPr>
        <w:t xml:space="preserve">. </w:t>
      </w:r>
      <w:r w:rsidR="00134866">
        <w:rPr>
          <w:rStyle w:val="fontstyle01"/>
          <w:rFonts w:asciiTheme="minorHAnsi" w:hAnsiTheme="minorHAnsi"/>
          <w:sz w:val="22"/>
          <w:szCs w:val="22"/>
        </w:rPr>
        <w:t xml:space="preserve">Since the FBTS has few inshore strata, we do not have much diet data of predators in the nearshore. However, </w:t>
      </w:r>
      <w:proofErr w:type="spellStart"/>
      <w:r w:rsidR="00134866">
        <w:rPr>
          <w:rStyle w:val="fontstyle01"/>
          <w:rFonts w:asciiTheme="minorHAnsi" w:hAnsiTheme="minorHAnsi"/>
          <w:sz w:val="22"/>
          <w:szCs w:val="22"/>
        </w:rPr>
        <w:t>murres</w:t>
      </w:r>
      <w:proofErr w:type="spellEnd"/>
      <w:r w:rsidR="00134866">
        <w:rPr>
          <w:rStyle w:val="fontstyle01"/>
          <w:rFonts w:asciiTheme="minorHAnsi" w:hAnsiTheme="minorHAnsi"/>
          <w:sz w:val="22"/>
          <w:szCs w:val="22"/>
        </w:rPr>
        <w:t xml:space="preserve"> have had a </w:t>
      </w:r>
      <w:r w:rsidR="00134866" w:rsidRPr="00134866">
        <w:rPr>
          <w:rStyle w:val="fontstyle01"/>
          <w:rFonts w:asciiTheme="minorHAnsi" w:hAnsiTheme="minorHAnsi"/>
          <w:sz w:val="22"/>
          <w:szCs w:val="22"/>
        </w:rPr>
        <w:t>temporal shift toward</w:t>
      </w:r>
      <w:r w:rsidR="00134866">
        <w:rPr>
          <w:rStyle w:val="fontstyle01"/>
          <w:rFonts w:asciiTheme="minorHAnsi" w:hAnsiTheme="minorHAnsi"/>
          <w:sz w:val="22"/>
          <w:szCs w:val="22"/>
        </w:rPr>
        <w:t>s</w:t>
      </w:r>
      <w:r w:rsidR="00134866" w:rsidRPr="00134866">
        <w:rPr>
          <w:rStyle w:val="fontstyle01"/>
          <w:rFonts w:asciiTheme="minorHAnsi" w:hAnsiTheme="minorHAnsi"/>
          <w:sz w:val="22"/>
          <w:szCs w:val="22"/>
        </w:rPr>
        <w:t xml:space="preserve"> later breeding in the late 1990s</w:t>
      </w:r>
      <w:r w:rsidR="00134866">
        <w:rPr>
          <w:rStyle w:val="fontstyle01"/>
          <w:rFonts w:asciiTheme="minorHAnsi" w:hAnsiTheme="minorHAnsi"/>
          <w:sz w:val="22"/>
          <w:szCs w:val="22"/>
        </w:rPr>
        <w:t xml:space="preserve">, which </w:t>
      </w:r>
      <w:r w:rsidR="00134866" w:rsidRPr="00134866">
        <w:rPr>
          <w:rStyle w:val="fontstyle01"/>
          <w:rFonts w:asciiTheme="minorHAnsi" w:hAnsiTheme="minorHAnsi"/>
          <w:sz w:val="22"/>
          <w:szCs w:val="22"/>
        </w:rPr>
        <w:t>corresponds with the later inshore arrivals of capeli</w:t>
      </w:r>
      <w:r w:rsidR="00134866">
        <w:rPr>
          <w:rStyle w:val="fontstyle01"/>
          <w:rFonts w:asciiTheme="minorHAnsi" w:hAnsiTheme="minorHAnsi"/>
          <w:sz w:val="22"/>
          <w:szCs w:val="22"/>
        </w:rPr>
        <w:t>n in th</w:t>
      </w:r>
      <w:r w:rsidR="006B0159">
        <w:rPr>
          <w:rStyle w:val="fontstyle01"/>
          <w:rFonts w:asciiTheme="minorHAnsi" w:hAnsiTheme="minorHAnsi"/>
          <w:sz w:val="22"/>
          <w:szCs w:val="22"/>
        </w:rPr>
        <w:t xml:space="preserve">e </w:t>
      </w:r>
      <w:proofErr w:type="spellStart"/>
      <w:r w:rsidR="006B0159">
        <w:rPr>
          <w:rStyle w:val="fontstyle01"/>
          <w:rFonts w:asciiTheme="minorHAnsi" w:hAnsiTheme="minorHAnsi"/>
          <w:sz w:val="22"/>
          <w:szCs w:val="22"/>
        </w:rPr>
        <w:t>murres</w:t>
      </w:r>
      <w:proofErr w:type="spellEnd"/>
      <w:r w:rsidR="006B0159">
        <w:rPr>
          <w:rStyle w:val="fontstyle01"/>
          <w:rFonts w:asciiTheme="minorHAnsi" w:hAnsiTheme="minorHAnsi"/>
          <w:sz w:val="22"/>
          <w:szCs w:val="22"/>
        </w:rPr>
        <w:t>’ foraging range (</w:t>
      </w:r>
      <w:r w:rsidR="006B0159" w:rsidRPr="006B0159">
        <w:rPr>
          <w:rStyle w:val="fontstyle01"/>
          <w:rFonts w:asciiTheme="minorHAnsi" w:hAnsiTheme="minorHAnsi"/>
          <w:sz w:val="22"/>
          <w:szCs w:val="22"/>
        </w:rPr>
        <w:t>Davoren &amp; Montevecchi 2003</w:t>
      </w:r>
      <w:r w:rsidR="006B0159">
        <w:rPr>
          <w:rStyle w:val="fontstyle01"/>
          <w:rFonts w:asciiTheme="minorHAnsi" w:hAnsiTheme="minorHAnsi"/>
          <w:sz w:val="22"/>
          <w:szCs w:val="22"/>
        </w:rPr>
        <w:t xml:space="preserve">). This </w:t>
      </w:r>
      <w:r w:rsidR="00134866">
        <w:rPr>
          <w:rStyle w:val="fontstyle01"/>
          <w:rFonts w:asciiTheme="minorHAnsi" w:hAnsiTheme="minorHAnsi"/>
          <w:sz w:val="22"/>
          <w:szCs w:val="22"/>
        </w:rPr>
        <w:t>would not be expected if capelin resided year round in the bays.</w:t>
      </w:r>
      <w:r w:rsidR="00385E50">
        <w:rPr>
          <w:rStyle w:val="fontstyle01"/>
          <w:rFonts w:asciiTheme="minorHAnsi" w:hAnsiTheme="minorHAnsi"/>
          <w:sz w:val="22"/>
          <w:szCs w:val="22"/>
        </w:rPr>
        <w:t xml:space="preserve"> These two </w:t>
      </w:r>
      <w:r w:rsidR="00936384">
        <w:rPr>
          <w:rStyle w:val="fontstyle01"/>
          <w:rFonts w:asciiTheme="minorHAnsi" w:hAnsiTheme="minorHAnsi"/>
          <w:sz w:val="22"/>
          <w:szCs w:val="22"/>
        </w:rPr>
        <w:t xml:space="preserve">independent </w:t>
      </w:r>
      <w:r w:rsidR="00385E50">
        <w:rPr>
          <w:rStyle w:val="fontstyle01"/>
          <w:rFonts w:asciiTheme="minorHAnsi" w:hAnsiTheme="minorHAnsi"/>
          <w:sz w:val="22"/>
          <w:szCs w:val="22"/>
        </w:rPr>
        <w:t xml:space="preserve">lines of enquiry suggest that the ‘missing’ </w:t>
      </w:r>
      <w:proofErr w:type="gramStart"/>
      <w:r w:rsidR="00936384">
        <w:rPr>
          <w:rStyle w:val="fontstyle01"/>
          <w:rFonts w:asciiTheme="minorHAnsi" w:hAnsiTheme="minorHAnsi"/>
          <w:sz w:val="22"/>
          <w:szCs w:val="22"/>
        </w:rPr>
        <w:t xml:space="preserve">capelin </w:t>
      </w:r>
      <w:r w:rsidR="00385E50">
        <w:rPr>
          <w:rStyle w:val="fontstyle01"/>
          <w:rFonts w:asciiTheme="minorHAnsi" w:hAnsiTheme="minorHAnsi"/>
          <w:sz w:val="22"/>
          <w:szCs w:val="22"/>
        </w:rPr>
        <w:t>are</w:t>
      </w:r>
      <w:proofErr w:type="gramEnd"/>
      <w:r w:rsidR="00385E50">
        <w:rPr>
          <w:rStyle w:val="fontstyle01"/>
          <w:rFonts w:asciiTheme="minorHAnsi" w:hAnsiTheme="minorHAnsi"/>
          <w:sz w:val="22"/>
          <w:szCs w:val="22"/>
        </w:rPr>
        <w:t xml:space="preserve"> not in the inshore.</w:t>
      </w:r>
    </w:p>
    <w:p w:rsidR="00C167DD" w:rsidRDefault="00E002C4" w:rsidP="00FC50B5">
      <w:pPr>
        <w:rPr>
          <w:rStyle w:val="fontstyle01"/>
          <w:rFonts w:asciiTheme="minorHAnsi" w:hAnsiTheme="minorHAnsi"/>
          <w:sz w:val="22"/>
          <w:szCs w:val="22"/>
        </w:rPr>
      </w:pPr>
      <w:r>
        <w:rPr>
          <w:rStyle w:val="fontstyle01"/>
          <w:rFonts w:asciiTheme="minorHAnsi" w:hAnsiTheme="minorHAnsi"/>
          <w:sz w:val="22"/>
          <w:szCs w:val="22"/>
        </w:rPr>
        <w:t xml:space="preserve">Capelin experienced profound changes in their biology post-1991. One of these changes is earlier maturation. Frank et al. (2016) postulated that earlier maturation is due to non-migratory behaviour </w:t>
      </w:r>
      <w:r>
        <w:rPr>
          <w:rStyle w:val="fontstyle01"/>
          <w:rFonts w:asciiTheme="minorHAnsi" w:hAnsiTheme="minorHAnsi"/>
          <w:sz w:val="22"/>
          <w:szCs w:val="22"/>
        </w:rPr>
        <w:lastRenderedPageBreak/>
        <w:t>exhibited by capelin. We used cape</w:t>
      </w:r>
      <w:r w:rsidR="007F1812">
        <w:rPr>
          <w:rStyle w:val="fontstyle01"/>
          <w:rFonts w:asciiTheme="minorHAnsi" w:hAnsiTheme="minorHAnsi"/>
          <w:sz w:val="22"/>
          <w:szCs w:val="22"/>
        </w:rPr>
        <w:t xml:space="preserve">lin maturity data </w:t>
      </w:r>
      <w:r>
        <w:rPr>
          <w:rStyle w:val="fontstyle01"/>
          <w:rFonts w:asciiTheme="minorHAnsi" w:hAnsiTheme="minorHAnsi"/>
          <w:sz w:val="22"/>
          <w:szCs w:val="22"/>
        </w:rPr>
        <w:t xml:space="preserve">from the acoustic </w:t>
      </w:r>
      <w:r w:rsidR="00C167DD">
        <w:rPr>
          <w:rStyle w:val="fontstyle01"/>
          <w:rFonts w:asciiTheme="minorHAnsi" w:hAnsiTheme="minorHAnsi"/>
          <w:sz w:val="22"/>
          <w:szCs w:val="22"/>
        </w:rPr>
        <w:t xml:space="preserve">offshore </w:t>
      </w:r>
      <w:r>
        <w:rPr>
          <w:rStyle w:val="fontstyle01"/>
          <w:rFonts w:asciiTheme="minorHAnsi" w:hAnsiTheme="minorHAnsi"/>
          <w:sz w:val="22"/>
          <w:szCs w:val="22"/>
        </w:rPr>
        <w:t>survey</w:t>
      </w:r>
      <w:r w:rsidR="007F1812">
        <w:rPr>
          <w:rStyle w:val="fontstyle01"/>
          <w:rFonts w:asciiTheme="minorHAnsi" w:hAnsiTheme="minorHAnsi"/>
          <w:sz w:val="22"/>
          <w:szCs w:val="22"/>
        </w:rPr>
        <w:t xml:space="preserve"> and </w:t>
      </w:r>
      <w:r>
        <w:rPr>
          <w:rStyle w:val="fontstyle01"/>
          <w:rFonts w:asciiTheme="minorHAnsi" w:hAnsiTheme="minorHAnsi"/>
          <w:sz w:val="22"/>
          <w:szCs w:val="22"/>
        </w:rPr>
        <w:t xml:space="preserve">the age composition data from the </w:t>
      </w:r>
      <w:r w:rsidR="00C167DD">
        <w:rPr>
          <w:rStyle w:val="fontstyle01"/>
          <w:rFonts w:asciiTheme="minorHAnsi" w:hAnsiTheme="minorHAnsi"/>
          <w:sz w:val="22"/>
          <w:szCs w:val="22"/>
        </w:rPr>
        <w:t xml:space="preserve">inshore </w:t>
      </w:r>
      <w:r>
        <w:rPr>
          <w:rStyle w:val="fontstyle01"/>
          <w:rFonts w:asciiTheme="minorHAnsi" w:hAnsiTheme="minorHAnsi"/>
          <w:sz w:val="22"/>
          <w:szCs w:val="22"/>
        </w:rPr>
        <w:t>commercial catch to test this hypothesis. We would expect to see few</w:t>
      </w:r>
      <w:r w:rsidR="00C167DD">
        <w:rPr>
          <w:rStyle w:val="fontstyle01"/>
          <w:rFonts w:asciiTheme="minorHAnsi" w:hAnsiTheme="minorHAnsi"/>
          <w:sz w:val="22"/>
          <w:szCs w:val="22"/>
        </w:rPr>
        <w:t>er</w:t>
      </w:r>
      <w:r>
        <w:rPr>
          <w:rStyle w:val="fontstyle01"/>
          <w:rFonts w:asciiTheme="minorHAnsi" w:hAnsiTheme="minorHAnsi"/>
          <w:sz w:val="22"/>
          <w:szCs w:val="22"/>
        </w:rPr>
        <w:t xml:space="preserve"> old</w:t>
      </w:r>
      <w:r w:rsidR="007F1812">
        <w:rPr>
          <w:rStyle w:val="fontstyle01"/>
          <w:rFonts w:asciiTheme="minorHAnsi" w:hAnsiTheme="minorHAnsi"/>
          <w:sz w:val="22"/>
          <w:szCs w:val="22"/>
        </w:rPr>
        <w:t>er</w:t>
      </w:r>
      <w:r>
        <w:rPr>
          <w:rStyle w:val="fontstyle01"/>
          <w:rFonts w:asciiTheme="minorHAnsi" w:hAnsiTheme="minorHAnsi"/>
          <w:sz w:val="22"/>
          <w:szCs w:val="22"/>
        </w:rPr>
        <w:t>, mature</w:t>
      </w:r>
      <w:r w:rsidR="007F1812">
        <w:rPr>
          <w:rStyle w:val="fontstyle01"/>
          <w:rFonts w:asciiTheme="minorHAnsi" w:hAnsiTheme="minorHAnsi"/>
          <w:sz w:val="22"/>
          <w:szCs w:val="22"/>
        </w:rPr>
        <w:t xml:space="preserve"> fish in the offshore compared to the inshore</w:t>
      </w:r>
      <w:r w:rsidR="00936384">
        <w:rPr>
          <w:rStyle w:val="fontstyle01"/>
          <w:rFonts w:asciiTheme="minorHAnsi" w:hAnsiTheme="minorHAnsi"/>
          <w:sz w:val="22"/>
          <w:szCs w:val="22"/>
        </w:rPr>
        <w:t xml:space="preserve"> if capelin are now residing in the inshore</w:t>
      </w:r>
      <w:r w:rsidR="00C167DD">
        <w:rPr>
          <w:rStyle w:val="fontstyle01"/>
          <w:rFonts w:asciiTheme="minorHAnsi" w:hAnsiTheme="minorHAnsi"/>
          <w:sz w:val="22"/>
          <w:szCs w:val="22"/>
        </w:rPr>
        <w:t>. There were large differences in maturity and age composition of catches pre- and post-1991, but there were no substantial differences in age composition and maturity between the offshore and inshore data post-1991. This data provides equivocal support for the collapse hypothesis as earlier maturation in both the inshore and offshore</w:t>
      </w:r>
      <w:r w:rsidR="00C167DD" w:rsidRPr="00C167DD">
        <w:rPr>
          <w:rStyle w:val="fontstyle01"/>
          <w:rFonts w:asciiTheme="minorHAnsi" w:hAnsiTheme="minorHAnsi"/>
          <w:sz w:val="22"/>
          <w:szCs w:val="22"/>
        </w:rPr>
        <w:t xml:space="preserve"> </w:t>
      </w:r>
      <w:r w:rsidR="00C167DD">
        <w:rPr>
          <w:rStyle w:val="fontstyle01"/>
          <w:rFonts w:asciiTheme="minorHAnsi" w:hAnsiTheme="minorHAnsi"/>
          <w:sz w:val="22"/>
          <w:szCs w:val="22"/>
        </w:rPr>
        <w:t xml:space="preserve">is </w:t>
      </w:r>
      <w:r w:rsidR="00C167DD" w:rsidRPr="00C167DD">
        <w:rPr>
          <w:rStyle w:val="fontstyle01"/>
          <w:rFonts w:asciiTheme="minorHAnsi" w:hAnsiTheme="minorHAnsi"/>
          <w:sz w:val="22"/>
          <w:szCs w:val="22"/>
        </w:rPr>
        <w:t xml:space="preserve">also consistent </w:t>
      </w:r>
      <w:r w:rsidR="00C10EE0">
        <w:rPr>
          <w:rStyle w:val="fontstyle01"/>
          <w:rFonts w:asciiTheme="minorHAnsi" w:hAnsiTheme="minorHAnsi"/>
          <w:sz w:val="22"/>
          <w:szCs w:val="22"/>
        </w:rPr>
        <w:t xml:space="preserve">with </w:t>
      </w:r>
      <w:r w:rsidR="002C4967">
        <w:rPr>
          <w:rStyle w:val="fontstyle01"/>
          <w:rFonts w:asciiTheme="minorHAnsi" w:hAnsiTheme="minorHAnsi"/>
          <w:sz w:val="22"/>
          <w:szCs w:val="22"/>
        </w:rPr>
        <w:t>the collapse hypothesis where</w:t>
      </w:r>
      <w:r w:rsidR="00C167DD" w:rsidRPr="00C167DD">
        <w:rPr>
          <w:rStyle w:val="fontstyle01"/>
          <w:rFonts w:asciiTheme="minorHAnsi" w:hAnsiTheme="minorHAnsi"/>
          <w:sz w:val="22"/>
          <w:szCs w:val="22"/>
        </w:rPr>
        <w:t xml:space="preserve"> age at maturity decline</w:t>
      </w:r>
      <w:r w:rsidR="002C4967">
        <w:rPr>
          <w:rStyle w:val="fontstyle01"/>
          <w:rFonts w:asciiTheme="minorHAnsi" w:hAnsiTheme="minorHAnsi"/>
          <w:sz w:val="22"/>
          <w:szCs w:val="22"/>
        </w:rPr>
        <w:t>s</w:t>
      </w:r>
      <w:r w:rsidR="00C167DD" w:rsidRPr="00C167DD">
        <w:rPr>
          <w:rStyle w:val="fontstyle01"/>
          <w:rFonts w:asciiTheme="minorHAnsi" w:hAnsiTheme="minorHAnsi"/>
          <w:sz w:val="22"/>
          <w:szCs w:val="22"/>
        </w:rPr>
        <w:t xml:space="preserve"> in fish populations </w:t>
      </w:r>
      <w:r w:rsidR="00C167DD">
        <w:rPr>
          <w:rStyle w:val="fontstyle01"/>
          <w:rFonts w:asciiTheme="minorHAnsi" w:hAnsiTheme="minorHAnsi"/>
          <w:sz w:val="22"/>
          <w:szCs w:val="22"/>
        </w:rPr>
        <w:t>that have undergone a reduction in population size (</w:t>
      </w:r>
      <w:proofErr w:type="spellStart"/>
      <w:r w:rsidR="00C167DD">
        <w:rPr>
          <w:rStyle w:val="fontstyle01"/>
          <w:rFonts w:asciiTheme="minorHAnsi" w:hAnsiTheme="minorHAnsi"/>
          <w:sz w:val="22"/>
          <w:szCs w:val="22"/>
        </w:rPr>
        <w:t>Shuter</w:t>
      </w:r>
      <w:proofErr w:type="spellEnd"/>
      <w:r w:rsidR="00C167DD">
        <w:rPr>
          <w:rStyle w:val="fontstyle01"/>
          <w:rFonts w:asciiTheme="minorHAnsi" w:hAnsiTheme="minorHAnsi"/>
          <w:sz w:val="22"/>
          <w:szCs w:val="22"/>
        </w:rPr>
        <w:t xml:space="preserve"> 1990) and </w:t>
      </w:r>
      <w:r w:rsidR="00C167DD" w:rsidRPr="00C167DD">
        <w:rPr>
          <w:rStyle w:val="fontstyle01"/>
          <w:rFonts w:asciiTheme="minorHAnsi" w:hAnsiTheme="minorHAnsi"/>
          <w:sz w:val="22"/>
          <w:szCs w:val="22"/>
        </w:rPr>
        <w:t>are stressed (</w:t>
      </w:r>
      <w:proofErr w:type="spellStart"/>
      <w:r w:rsidR="00C167DD" w:rsidRPr="00C167DD">
        <w:rPr>
          <w:rStyle w:val="fontstyle01"/>
          <w:rFonts w:asciiTheme="minorHAnsi" w:hAnsiTheme="minorHAnsi"/>
          <w:sz w:val="22"/>
          <w:szCs w:val="22"/>
        </w:rPr>
        <w:t>Trippel</w:t>
      </w:r>
      <w:proofErr w:type="spellEnd"/>
      <w:r w:rsidR="00C167DD" w:rsidRPr="00C167DD">
        <w:rPr>
          <w:rStyle w:val="fontstyle01"/>
          <w:rFonts w:asciiTheme="minorHAnsi" w:hAnsiTheme="minorHAnsi"/>
          <w:sz w:val="22"/>
          <w:szCs w:val="22"/>
        </w:rPr>
        <w:t xml:space="preserve"> 1995)</w:t>
      </w:r>
      <w:r w:rsidR="00C167DD">
        <w:rPr>
          <w:rStyle w:val="fontstyle01"/>
          <w:rFonts w:asciiTheme="minorHAnsi" w:hAnsiTheme="minorHAnsi"/>
          <w:sz w:val="22"/>
          <w:szCs w:val="22"/>
        </w:rPr>
        <w:t xml:space="preserve">.  </w:t>
      </w:r>
    </w:p>
    <w:p w:rsidR="00C10EE0" w:rsidRDefault="00C167DD" w:rsidP="00FC50B5">
      <w:r>
        <w:rPr>
          <w:rStyle w:val="fontstyle01"/>
          <w:rFonts w:asciiTheme="minorHAnsi" w:hAnsiTheme="minorHAnsi"/>
          <w:sz w:val="22"/>
          <w:szCs w:val="22"/>
        </w:rPr>
        <w:t xml:space="preserve">We used both northern cod (predator diet) and a total mortality index from the acoustic survey to investigate predator release on capelin post-1991. </w:t>
      </w:r>
      <w:r w:rsidR="00963C9B">
        <w:rPr>
          <w:rStyle w:val="fontstyle01"/>
          <w:rFonts w:asciiTheme="minorHAnsi" w:hAnsiTheme="minorHAnsi"/>
          <w:sz w:val="22"/>
          <w:szCs w:val="22"/>
        </w:rPr>
        <w:t>If capelin moved into the inshore with no reduction in biomass in post-1991, then the reduced population of northern cod should have high condition while capelin total mortality should be low. Instead we have evidence of northern cod a</w:t>
      </w:r>
      <w:r w:rsidR="00963C9B" w:rsidRPr="00963C9B">
        <w:rPr>
          <w:rStyle w:val="fontstyle01"/>
          <w:rFonts w:asciiTheme="minorHAnsi" w:hAnsiTheme="minorHAnsi"/>
          <w:sz w:val="22"/>
          <w:szCs w:val="22"/>
        </w:rPr>
        <w:t xml:space="preserve">ggregated within a small area north of the Grand Bank and in the </w:t>
      </w:r>
      <w:proofErr w:type="spellStart"/>
      <w:r w:rsidR="00963C9B" w:rsidRPr="00963C9B">
        <w:rPr>
          <w:rStyle w:val="fontstyle01"/>
          <w:rFonts w:asciiTheme="minorHAnsi" w:hAnsiTheme="minorHAnsi"/>
          <w:sz w:val="22"/>
          <w:szCs w:val="22"/>
        </w:rPr>
        <w:t>Bonavista</w:t>
      </w:r>
      <w:proofErr w:type="spellEnd"/>
      <w:r w:rsidR="00963C9B" w:rsidRPr="00963C9B">
        <w:rPr>
          <w:rStyle w:val="fontstyle01"/>
          <w:rFonts w:asciiTheme="minorHAnsi" w:hAnsiTheme="minorHAnsi"/>
          <w:sz w:val="22"/>
          <w:szCs w:val="22"/>
        </w:rPr>
        <w:t xml:space="preserve"> corridor by the early 1990s (Rose et al. 2000)</w:t>
      </w:r>
      <w:r w:rsidR="00963C9B">
        <w:rPr>
          <w:rStyle w:val="fontstyle01"/>
          <w:rFonts w:asciiTheme="minorHAnsi" w:hAnsiTheme="minorHAnsi"/>
          <w:sz w:val="22"/>
          <w:szCs w:val="22"/>
        </w:rPr>
        <w:t xml:space="preserve">, which was hypothesized to be in response to the change in distribution of capelin (Rose et al. 2000), and northern </w:t>
      </w:r>
      <w:r w:rsidR="00963C9B" w:rsidRPr="00963C9B">
        <w:rPr>
          <w:rStyle w:val="fontstyle01"/>
          <w:rFonts w:asciiTheme="minorHAnsi" w:hAnsiTheme="minorHAnsi"/>
          <w:sz w:val="22"/>
          <w:szCs w:val="22"/>
        </w:rPr>
        <w:t xml:space="preserve">cod </w:t>
      </w:r>
      <w:r w:rsidR="00963C9B">
        <w:rPr>
          <w:rStyle w:val="fontstyle01"/>
          <w:rFonts w:asciiTheme="minorHAnsi" w:hAnsiTheme="minorHAnsi"/>
          <w:sz w:val="22"/>
          <w:szCs w:val="22"/>
        </w:rPr>
        <w:t xml:space="preserve">condition was low </w:t>
      </w:r>
      <w:r w:rsidR="00963C9B" w:rsidRPr="00963C9B">
        <w:rPr>
          <w:rStyle w:val="fontstyle01"/>
          <w:rFonts w:asciiTheme="minorHAnsi" w:hAnsiTheme="minorHAnsi"/>
          <w:sz w:val="22"/>
          <w:szCs w:val="22"/>
        </w:rPr>
        <w:t xml:space="preserve">where there was no spatial overlap between </w:t>
      </w:r>
      <w:r w:rsidR="00506687">
        <w:rPr>
          <w:rStyle w:val="fontstyle01"/>
          <w:rFonts w:asciiTheme="minorHAnsi" w:hAnsiTheme="minorHAnsi"/>
          <w:sz w:val="22"/>
          <w:szCs w:val="22"/>
        </w:rPr>
        <w:t>cod and capelin</w:t>
      </w:r>
      <w:r w:rsidR="00963C9B" w:rsidRPr="00963C9B">
        <w:rPr>
          <w:rStyle w:val="fontstyle01"/>
          <w:rFonts w:asciiTheme="minorHAnsi" w:hAnsiTheme="minorHAnsi"/>
          <w:sz w:val="22"/>
          <w:szCs w:val="22"/>
        </w:rPr>
        <w:t xml:space="preserve">. </w:t>
      </w:r>
      <w:r w:rsidR="00506687">
        <w:rPr>
          <w:rStyle w:val="fontstyle01"/>
          <w:rFonts w:asciiTheme="minorHAnsi" w:hAnsiTheme="minorHAnsi"/>
          <w:sz w:val="22"/>
          <w:szCs w:val="22"/>
        </w:rPr>
        <w:t>However, even with a decrease in northern cod predation pressure, capelin has experienced high</w:t>
      </w:r>
      <w:r w:rsidR="00D30C2E">
        <w:rPr>
          <w:rStyle w:val="fontstyle01"/>
          <w:rFonts w:asciiTheme="minorHAnsi" w:hAnsiTheme="minorHAnsi"/>
          <w:sz w:val="22"/>
          <w:szCs w:val="22"/>
        </w:rPr>
        <w:t>er</w:t>
      </w:r>
      <w:r w:rsidR="00506687">
        <w:rPr>
          <w:rStyle w:val="fontstyle01"/>
          <w:rFonts w:asciiTheme="minorHAnsi" w:hAnsiTheme="minorHAnsi"/>
          <w:sz w:val="22"/>
          <w:szCs w:val="22"/>
        </w:rPr>
        <w:t xml:space="preserve"> total mortality since 1991. </w:t>
      </w:r>
      <w:r w:rsidR="00FC50B5">
        <w:t>With the increase in the total mortality index over time, it seems quite plausible that capelin numbers have remained low since 1990-</w:t>
      </w:r>
      <w:r w:rsidR="00D30C2E">
        <w:t>19</w:t>
      </w:r>
      <w:r w:rsidR="00FC50B5">
        <w:t>91 due to a combination of several facto</w:t>
      </w:r>
      <w:r w:rsidR="004427C1">
        <w:t>rs: (1) c</w:t>
      </w:r>
      <w:r w:rsidR="00D30C2E">
        <w:t xml:space="preserve">apelin </w:t>
      </w:r>
      <w:r w:rsidR="00506687">
        <w:t>have n</w:t>
      </w:r>
      <w:r w:rsidR="00FC50B5">
        <w:t xml:space="preserve">ot experienced a release from predation mortality following the collapse of </w:t>
      </w:r>
      <w:r w:rsidR="00D30C2E">
        <w:t xml:space="preserve">northern </w:t>
      </w:r>
      <w:r w:rsidR="00FC50B5">
        <w:t>cod</w:t>
      </w:r>
      <w:r w:rsidR="00506687">
        <w:t xml:space="preserve"> because the decrease in cod biomass is in proportion to their own decrease in biomass</w:t>
      </w:r>
      <w:r w:rsidR="00D30C2E">
        <w:t xml:space="preserve"> (Frank et al. 2016)</w:t>
      </w:r>
      <w:r w:rsidR="004427C1">
        <w:t>;</w:t>
      </w:r>
      <w:r w:rsidR="00FC50B5">
        <w:t xml:space="preserve"> </w:t>
      </w:r>
      <w:r w:rsidR="004427C1">
        <w:t xml:space="preserve">(2) predation pressure from species other than northern cod, like seabirds, harp seals, and whales, </w:t>
      </w:r>
      <w:r w:rsidR="00506687">
        <w:t xml:space="preserve">has remained either unchanged or increased since </w:t>
      </w:r>
      <w:r w:rsidR="004427C1">
        <w:t>1991 (reference); (3) environmental conditions are driving a bottom-up control on capelin biomass (Pepin reference; Buren et al. 2014); (4) a</w:t>
      </w:r>
      <w:r w:rsidR="000B3072">
        <w:t>nd there is a commercial fishery for capelin, which is managed u</w:t>
      </w:r>
      <w:r w:rsidR="00FD6025">
        <w:t>sing the precautionary approach</w:t>
      </w:r>
      <w:r w:rsidR="000B3072">
        <w:t xml:space="preserve"> but there are no reference points for capelin. </w:t>
      </w:r>
      <w:r w:rsidR="00FC50B5">
        <w:t>For capelin biomass to return to</w:t>
      </w:r>
      <w:r w:rsidR="002C4967">
        <w:t xml:space="preserve"> its historic levels</w:t>
      </w:r>
      <w:r w:rsidR="00FC50B5">
        <w:t xml:space="preserve"> reductions in </w:t>
      </w:r>
      <w:r w:rsidR="000B3072">
        <w:t xml:space="preserve">natural and fishing mortality as well as </w:t>
      </w:r>
      <w:r w:rsidR="00FC50B5">
        <w:t>improved ocean conditions</w:t>
      </w:r>
      <w:r w:rsidR="002C4967">
        <w:t xml:space="preserve"> may be required</w:t>
      </w:r>
      <w:r w:rsidR="00FC50B5">
        <w:t xml:space="preserve">. </w:t>
      </w:r>
    </w:p>
    <w:p w:rsidR="005F1BB9" w:rsidRPr="00C167DD" w:rsidRDefault="008134A6" w:rsidP="00FC50B5">
      <w:pPr>
        <w:rPr>
          <w:color w:val="000000"/>
        </w:rPr>
      </w:pPr>
      <w:r>
        <w:t>The weight of evidence supports the rejection of the non-collapse hypothesis of capelin in the inshore.</w:t>
      </w:r>
      <w:r w:rsidR="001962EF">
        <w:t xml:space="preserve"> </w:t>
      </w:r>
      <w:r w:rsidR="00056C64">
        <w:t xml:space="preserve">While a few inshore indices, like the late-larval index, aerial data, inshore catch rate, and common </w:t>
      </w:r>
      <w:proofErr w:type="spellStart"/>
      <w:r w:rsidR="00056C64">
        <w:t>murre</w:t>
      </w:r>
      <w:proofErr w:type="spellEnd"/>
      <w:r w:rsidR="00056C64">
        <w:t xml:space="preserve"> population growth, provide equivocal support for the non-collapse hypothesis, the offshore acoustic survey, the fall multi-species survey, predator diet data, harp seal diet and abortion rates, primary and secondary productivity (?) support the collapse hypothesis.</w:t>
      </w:r>
      <w:bookmarkStart w:id="6" w:name="_GoBack"/>
      <w:bookmarkEnd w:id="6"/>
      <w:r w:rsidR="005F1BB9" w:rsidRPr="00E41632">
        <w:br w:type="page"/>
      </w:r>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267C88" w:rsidRPr="00267C88" w:rsidRDefault="007F2561" w:rsidP="00267C88">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267C88" w:rsidRPr="00267C88">
        <w:t>Alheit J, Roy C, Kifani S (2009) Decadal-scale variability in populations. In: Checkley D, Alheit J, Oozeki Y, Roy C (eds) Climate Change and Small Pelagic Fish. Cambridge University Press, Cambridge, UK</w:t>
      </w:r>
    </w:p>
    <w:p w:rsidR="00267C88" w:rsidRPr="00267C88" w:rsidRDefault="00267C88" w:rsidP="00267C88">
      <w:pPr>
        <w:pStyle w:val="EndNoteBibliography"/>
        <w:spacing w:after="0"/>
        <w:ind w:left="720" w:hanging="720"/>
      </w:pPr>
      <w:r w:rsidRPr="00267C88">
        <w:t>Anon (1998) Capelin in SA2 + Div. 3KL. Book 98/63. Canadian Science Advisory Secretariat (CSAS) Research Document</w:t>
      </w:r>
    </w:p>
    <w:p w:rsidR="00267C88" w:rsidRPr="00267C88" w:rsidRDefault="00267C88" w:rsidP="00267C88">
      <w:pPr>
        <w:pStyle w:val="EndNoteBibliography"/>
        <w:spacing w:after="0"/>
        <w:ind w:left="720" w:hanging="720"/>
      </w:pPr>
      <w:r w:rsidRPr="00267C88">
        <w:t>Bourne C, Mowbray F, Squires B, Croft J (2015) An assessment framework and review of Newfoundland east and south coast Atlantic herring (</w:t>
      </w:r>
      <w:r w:rsidRPr="00267C88">
        <w:rPr>
          <w:i/>
        </w:rPr>
        <w:t>Clupea harengus</w:t>
      </w:r>
      <w:r w:rsidRPr="00267C88">
        <w:t>) stocks to the spring of 2013. Canadian Science Advisory Secretariat (CSAS) Research Document 2015/029</w:t>
      </w:r>
    </w:p>
    <w:p w:rsidR="00267C88" w:rsidRPr="00267C88" w:rsidRDefault="00267C88" w:rsidP="00267C88">
      <w:pPr>
        <w:pStyle w:val="EndNoteBibliography"/>
        <w:spacing w:after="0"/>
        <w:ind w:left="720" w:hanging="720"/>
      </w:pPr>
      <w:r w:rsidRPr="00267C88">
        <w:t>Buren AD, Koen-Alonso M, Pepin P, Mowbray F, Nakashima BS, Stenson GB, Ollerhead N, Montevecchi WA (2014a) Bottom-up regulation of capelin, a keystone forage species. PLoS ONE 9:e87589</w:t>
      </w:r>
    </w:p>
    <w:p w:rsidR="00267C88" w:rsidRPr="00267C88" w:rsidRDefault="00267C88" w:rsidP="00267C88">
      <w:pPr>
        <w:pStyle w:val="EndNoteBibliography"/>
        <w:spacing w:after="0"/>
        <w:ind w:left="720" w:hanging="720"/>
      </w:pPr>
      <w:r w:rsidRPr="00267C88">
        <w:t>Buren AD, Koen-Alonso M, Stenson GB (2014b) The role of harp seals, fisheries and food availability in driving the dynamics of northern cod. Marine Ecology Progress Series 511:265-284</w:t>
      </w:r>
    </w:p>
    <w:p w:rsidR="00267C88" w:rsidRPr="00267C88" w:rsidRDefault="00267C88" w:rsidP="00267C88">
      <w:pPr>
        <w:pStyle w:val="EndNoteBibliography"/>
        <w:spacing w:after="0"/>
        <w:ind w:left="720" w:hanging="720"/>
      </w:pPr>
      <w:r w:rsidRPr="00267C88">
        <w:t>Carscadden J, Nakashima BS (1997a) Abundance and changes in distribution, biology, and behaviour of capelin in response to cooler waters of the 1990s.  Forage fishes in marine ecosystems. Alaska Sea Grant College Program, AK-SG-97-01, Alaska Sea Grant College Program</w:t>
      </w:r>
    </w:p>
    <w:p w:rsidR="00267C88" w:rsidRPr="00267C88" w:rsidRDefault="00267C88" w:rsidP="00267C88">
      <w:pPr>
        <w:pStyle w:val="EndNoteBibliography"/>
        <w:spacing w:after="0"/>
        <w:ind w:left="720" w:hanging="720"/>
      </w:pPr>
      <w:r w:rsidRPr="00267C88">
        <w:t>Carscadden J, Nakashima BS, Miller DS (1994) An evaluation of trends in abundance of capelin (Mallotus villosus) from acoustics, aerial surveys and catch rates in NAFO Division 3L, 1982-89. Northw Atl Fish Sci 17:45-57</w:t>
      </w:r>
    </w:p>
    <w:p w:rsidR="00267C88" w:rsidRPr="00267C88" w:rsidRDefault="00267C88" w:rsidP="00267C88">
      <w:pPr>
        <w:pStyle w:val="EndNoteBibliography"/>
        <w:spacing w:after="0"/>
        <w:ind w:left="720" w:hanging="720"/>
      </w:pPr>
      <w:r w:rsidRPr="00267C88">
        <w:t>Carscadden JE, Frank KT, Leggett WC (2000) Evaluation of an environment-recruitment model for capelin (M</w:t>
      </w:r>
      <w:r w:rsidRPr="00267C88">
        <w:rPr>
          <w:i/>
        </w:rPr>
        <w:t>allotus villosus)</w:t>
      </w:r>
      <w:r w:rsidRPr="00267C88">
        <w:t>. ICES J Mar Sci 57:412-418</w:t>
      </w:r>
    </w:p>
    <w:p w:rsidR="00267C88" w:rsidRPr="00267C88" w:rsidRDefault="00267C88" w:rsidP="00267C88">
      <w:pPr>
        <w:pStyle w:val="EndNoteBibliography"/>
        <w:spacing w:after="0"/>
        <w:ind w:left="720" w:hanging="720"/>
      </w:pPr>
      <w:r w:rsidRPr="00267C88">
        <w:t>Carscadden JE, Frank KT, Leggett WC (2001) Ecosystem changes and the effects on capelin (</w:t>
      </w:r>
      <w:r w:rsidRPr="00267C88">
        <w:rPr>
          <w:i/>
        </w:rPr>
        <w:t>Mallotus villosus</w:t>
      </w:r>
      <w:r w:rsidRPr="00267C88">
        <w:t>), a major forage species. Canadian Journal of Fisheries and Aquatic Sciences 58:73-85</w:t>
      </w:r>
    </w:p>
    <w:p w:rsidR="00267C88" w:rsidRPr="00267C88" w:rsidRDefault="00267C88" w:rsidP="00267C88">
      <w:pPr>
        <w:pStyle w:val="EndNoteBibliography"/>
        <w:spacing w:after="0"/>
        <w:ind w:left="720" w:hanging="720"/>
      </w:pPr>
      <w:r w:rsidRPr="00267C88">
        <w:t>Carscadden JE, Gjøsæter H, Vilhjálmsson H (2013) A comparison of recent changes in distribution of capelin (</w:t>
      </w:r>
      <w:r w:rsidRPr="00267C88">
        <w:rPr>
          <w:i/>
        </w:rPr>
        <w:t>Mallotus villosus)</w:t>
      </w:r>
      <w:r w:rsidRPr="00267C88">
        <w:t xml:space="preserve"> in the Barents Sea, around Iceland and in the Northwest Atlantic. Progress in Oceanography</w:t>
      </w:r>
    </w:p>
    <w:p w:rsidR="00267C88" w:rsidRPr="00267C88" w:rsidRDefault="00267C88" w:rsidP="00267C88">
      <w:pPr>
        <w:pStyle w:val="EndNoteBibliography"/>
        <w:spacing w:after="0"/>
        <w:ind w:left="720" w:hanging="720"/>
      </w:pPr>
      <w:r w:rsidRPr="00267C88">
        <w:t>Carscadden JE, Nakashima BS (1997b)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267C88" w:rsidRPr="00267C88" w:rsidRDefault="00267C88" w:rsidP="00267C88">
      <w:pPr>
        <w:pStyle w:val="EndNoteBibliography"/>
        <w:spacing w:after="0"/>
        <w:ind w:left="720" w:hanging="720"/>
      </w:pPr>
      <w:r w:rsidRPr="00267C88">
        <w:t>Chardine JW, Robertson GJ, Ryan PC, Turner B (2003) Abundance and distribution of common murres breeding at Funk Island, Newfoundland in 1972 and 2000. Canadian Wildlife Service Technical Report Series Atlantic Region:iv + 15</w:t>
      </w:r>
    </w:p>
    <w:p w:rsidR="00267C88" w:rsidRPr="00267C88" w:rsidRDefault="00267C88" w:rsidP="00267C88">
      <w:pPr>
        <w:pStyle w:val="EndNoteBibliography"/>
        <w:spacing w:after="0"/>
        <w:ind w:left="720" w:hanging="720"/>
      </w:pPr>
      <w:r w:rsidRPr="00267C88">
        <w:t>Chavez FP, Ryan J, Lluch-Cota SE, Ñiquen MC (2003) From anchovies to sardines and back: multidecadal change in the Pacific Ocean. Science 299:217-221</w:t>
      </w:r>
    </w:p>
    <w:p w:rsidR="00267C88" w:rsidRPr="00267C88" w:rsidRDefault="00267C88" w:rsidP="00267C88">
      <w:pPr>
        <w:pStyle w:val="EndNoteBibliography"/>
        <w:spacing w:after="0"/>
        <w:ind w:left="720" w:hanging="720"/>
      </w:pPr>
      <w:r w:rsidRPr="00267C88">
        <w:t>Cury PM, Boyd IL, Bonhommeau S, Anker-Nilssen T, Crawford RJM, Furness RW, Mills JA, Murphy EJ, Österblom H, Paleczny M, Piatt JF, Roux J-P, Shannon L, Sydeman WJ (2011) Global Seabird Response to Forage Fish Depletion—One-Third for the Birds. Science 334:1703</w:t>
      </w:r>
    </w:p>
    <w:p w:rsidR="00267C88" w:rsidRPr="00267C88" w:rsidRDefault="00267C88" w:rsidP="00267C88">
      <w:pPr>
        <w:pStyle w:val="EndNoteBibliography"/>
        <w:spacing w:after="0"/>
        <w:ind w:left="720" w:hanging="720"/>
      </w:pPr>
      <w:r w:rsidRPr="00267C88">
        <w:t>Dalley EL, Anderson JT, deYoung B (2002) Atmospheric forcing, larval drift, and recruitment of capelin ( Mallotus villosus ). ICES Journal of Marine Science 59:929-941</w:t>
      </w:r>
    </w:p>
    <w:p w:rsidR="00267C88" w:rsidRPr="00267C88" w:rsidRDefault="00267C88" w:rsidP="00267C88">
      <w:pPr>
        <w:pStyle w:val="EndNoteBibliography"/>
        <w:spacing w:after="0"/>
        <w:ind w:left="720" w:hanging="720"/>
      </w:pPr>
      <w:r w:rsidRPr="00267C88">
        <w:t>Davoren GK, Montevecchi WA (2003) Signals from seabirds indicate changing biology of capelin stocks. Marine Ecology Progress Series 258:253-261</w:t>
      </w:r>
    </w:p>
    <w:p w:rsidR="00267C88" w:rsidRPr="00267C88" w:rsidRDefault="00267C88" w:rsidP="00267C88">
      <w:pPr>
        <w:pStyle w:val="EndNoteBibliography"/>
        <w:spacing w:after="0"/>
        <w:ind w:left="720" w:hanging="720"/>
      </w:pPr>
      <w:r w:rsidRPr="00267C88">
        <w:t>DFO (1994) Report on the status of pelagic fishes (capelin off Newfoundland and in the Gulf of St. Lawrence, and herring off the East, Southeast and South coasts off Newfoundland). DFO Atlantic Fisheries Stock Status Report 1994/3</w:t>
      </w:r>
    </w:p>
    <w:p w:rsidR="00267C88" w:rsidRPr="00267C88" w:rsidRDefault="00267C88" w:rsidP="00267C88">
      <w:pPr>
        <w:pStyle w:val="EndNoteBibliography"/>
        <w:spacing w:after="0"/>
        <w:ind w:left="720" w:hanging="720"/>
      </w:pPr>
      <w:r w:rsidRPr="00267C88">
        <w:t>DFO (2000) Capelin in Subarea 2 + Div. 3KL. DFO Science Stock Status Report B2-02 (2000):1-6</w:t>
      </w:r>
    </w:p>
    <w:p w:rsidR="00267C88" w:rsidRPr="00267C88" w:rsidRDefault="00267C88" w:rsidP="00267C88">
      <w:pPr>
        <w:pStyle w:val="EndNoteBibliography"/>
        <w:spacing w:after="0"/>
        <w:ind w:left="720" w:hanging="720"/>
      </w:pPr>
      <w:r w:rsidRPr="00267C88">
        <w:t>DFO (2001a) Capelin in SA 2 + Div. 3KL during 1999. DFO Res Doc 2001/161</w:t>
      </w:r>
    </w:p>
    <w:p w:rsidR="00267C88" w:rsidRPr="00267C88" w:rsidRDefault="00267C88" w:rsidP="00267C88">
      <w:pPr>
        <w:pStyle w:val="EndNoteBibliography"/>
        <w:spacing w:after="0"/>
        <w:ind w:left="720" w:hanging="720"/>
      </w:pPr>
      <w:r w:rsidRPr="00267C88">
        <w:lastRenderedPageBreak/>
        <w:t>DFO (2001b) Capelin in Subarea 2 + Div. 3KL - Update. DFO Science Stock Status Report B2-02 (2001):1-5</w:t>
      </w:r>
    </w:p>
    <w:p w:rsidR="00267C88" w:rsidRPr="00267C88" w:rsidRDefault="00267C88" w:rsidP="00267C88">
      <w:pPr>
        <w:pStyle w:val="EndNoteBibliography"/>
        <w:spacing w:after="0"/>
        <w:ind w:left="720" w:hanging="720"/>
      </w:pPr>
      <w:r w:rsidRPr="00267C88">
        <w:t>DFO (2008) Assessment of capelin in SA2+Div. 3KL in 2008. DFO Canadian Science Advisory Secretariat Science Advisory Report 2008/054</w:t>
      </w:r>
    </w:p>
    <w:p w:rsidR="00267C88" w:rsidRPr="00267C88" w:rsidRDefault="00267C88" w:rsidP="00267C88">
      <w:pPr>
        <w:pStyle w:val="EndNoteBibliography"/>
        <w:spacing w:after="0"/>
        <w:ind w:left="720" w:hanging="720"/>
      </w:pPr>
      <w:r w:rsidRPr="00267C88">
        <w:t>DFO (2010) Assessment of Capelin in SA 2 + Div. 3KL in 2010. DFO Canadian Science Advisory Secretariat Science Advisory Report 2010/090</w:t>
      </w:r>
    </w:p>
    <w:p w:rsidR="00267C88" w:rsidRPr="00267C88" w:rsidRDefault="00267C88" w:rsidP="00267C88">
      <w:pPr>
        <w:pStyle w:val="EndNoteBibliography"/>
        <w:spacing w:after="0"/>
        <w:ind w:left="720" w:hanging="720"/>
      </w:pPr>
      <w:r w:rsidRPr="00267C88">
        <w:t>DFO (2013) Assessment of capelin in SA2 + Div. 3KL in 2013. DFO Canadian Science Advisory Secretariat Science Advisory Report 2013/11</w:t>
      </w:r>
    </w:p>
    <w:p w:rsidR="00267C88" w:rsidRPr="00267C88" w:rsidRDefault="00267C88" w:rsidP="00267C88">
      <w:pPr>
        <w:pStyle w:val="EndNoteBibliography"/>
        <w:spacing w:after="0"/>
        <w:ind w:left="720" w:hanging="720"/>
      </w:pPr>
      <w:r w:rsidRPr="00267C88">
        <w:t>DFO (2015a) Assessment of capelin in subarea 2 and divisions 3KL in 2015. DFO Can. Sci. Advis. Sec. Sci. Advis. Rep. 2015/036</w:t>
      </w:r>
    </w:p>
    <w:p w:rsidR="00267C88" w:rsidRPr="00267C88" w:rsidRDefault="00267C88" w:rsidP="00267C88">
      <w:pPr>
        <w:pStyle w:val="EndNoteBibliography"/>
        <w:spacing w:after="0"/>
        <w:ind w:left="720" w:hanging="720"/>
      </w:pPr>
      <w:r w:rsidRPr="00267C88">
        <w:t>DFO (2015b) Assessment of capelin in Subarea 2 and Divisions 3KL in 2015. DFO Canadian Science Advisory Secretariat Science Advisory Report 2015/036</w:t>
      </w:r>
    </w:p>
    <w:p w:rsidR="00267C88" w:rsidRPr="00267C88" w:rsidRDefault="00267C88" w:rsidP="00267C88">
      <w:pPr>
        <w:pStyle w:val="EndNoteBibliography"/>
        <w:spacing w:after="0"/>
        <w:ind w:left="720" w:hanging="720"/>
      </w:pPr>
      <w:r w:rsidRPr="00267C88">
        <w:t>Evans GT, Nakashima BS (2002) A weighted multiplicative analysis to estimate trends in year-class size of capelin. ICES Journal of Marine Science 59:1116-1119</w:t>
      </w:r>
    </w:p>
    <w:p w:rsidR="00267C88" w:rsidRPr="00267C88" w:rsidRDefault="00267C88" w:rsidP="00267C88">
      <w:pPr>
        <w:pStyle w:val="EndNoteBibliography"/>
        <w:spacing w:after="0"/>
        <w:ind w:left="720" w:hanging="720"/>
      </w:pPr>
      <w:r w:rsidRPr="00267C88">
        <w:t>Foster AR, Houlihan DF, Hall SI (1993) Effects of Nutritional Regime on Correlates of Growth Rate in Juvenile Atlantic Cod (Gadus morhua): Comparison of Morphological and Biochemical Measurements. Canadian Journal of Fisheries and Aquatic Sciences 50:502-512</w:t>
      </w:r>
    </w:p>
    <w:p w:rsidR="00267C88" w:rsidRPr="00267C88" w:rsidRDefault="00267C88" w:rsidP="00267C88">
      <w:pPr>
        <w:pStyle w:val="EndNoteBibliography"/>
        <w:spacing w:after="0"/>
        <w:ind w:left="720" w:hanging="720"/>
      </w:pPr>
      <w:r w:rsidRPr="00267C88">
        <w:t>Frank KT, Carscadden JE, Simon JE (1996) Recent excursions of capelin (</w:t>
      </w:r>
      <w:r w:rsidRPr="00267C88">
        <w:rPr>
          <w:i/>
        </w:rPr>
        <w:t>Mallotus villosus</w:t>
      </w:r>
      <w:r w:rsidRPr="00267C88">
        <w:t>) to the Scotian Shelf and Flemish Cap during anomalous hydrographic conditions. Canadian Journal of Fisheries and Aquatic Sciences 53:1473-1486</w:t>
      </w:r>
    </w:p>
    <w:p w:rsidR="00267C88" w:rsidRPr="00267C88" w:rsidRDefault="00267C88" w:rsidP="00267C88">
      <w:pPr>
        <w:pStyle w:val="EndNoteBibliography"/>
        <w:spacing w:after="0"/>
        <w:ind w:left="720" w:hanging="720"/>
      </w:pPr>
      <w:r w:rsidRPr="00267C88">
        <w:t>Frank KT, Leggett WC (1981) Wind regulation of emergence times and early larval survival in capelin (</w:t>
      </w:r>
      <w:r w:rsidRPr="00267C88">
        <w:rPr>
          <w:i/>
        </w:rPr>
        <w:t>Mallotus villosus</w:t>
      </w:r>
      <w:r w:rsidRPr="00267C88">
        <w:t>). Canadian Journal of Fisheries and Aquatic Sciences 38:215-223</w:t>
      </w:r>
    </w:p>
    <w:p w:rsidR="00267C88" w:rsidRPr="00267C88" w:rsidRDefault="00267C88" w:rsidP="00267C88">
      <w:pPr>
        <w:pStyle w:val="EndNoteBibliography"/>
        <w:spacing w:after="0"/>
        <w:ind w:left="720" w:hanging="720"/>
      </w:pPr>
      <w:r w:rsidRPr="00267C88">
        <w:t>Frank KT, Petrie B, Boyce D, Leggett WC (2016) Anomalous ecosystem dynamics following the apparent collapse of a keystone forage species. Marine Ecology Progress Series 553:185-202</w:t>
      </w:r>
    </w:p>
    <w:p w:rsidR="00267C88" w:rsidRPr="00267C88" w:rsidRDefault="00267C88" w:rsidP="00267C88">
      <w:pPr>
        <w:pStyle w:val="EndNoteBibliography"/>
        <w:spacing w:after="0"/>
        <w:ind w:left="720" w:hanging="720"/>
      </w:pPr>
      <w:r w:rsidRPr="00267C88">
        <w:t>Gjøsæter H, Bogstad B, Tjelmeland S (2009) Ecosystem effects of the three capelin stock collapses in the Barents Sea. Marine Biology Research 5:40-53</w:t>
      </w:r>
    </w:p>
    <w:p w:rsidR="00267C88" w:rsidRPr="00267C88" w:rsidRDefault="00267C88" w:rsidP="00267C88">
      <w:pPr>
        <w:pStyle w:val="EndNoteBibliography"/>
        <w:spacing w:after="0"/>
        <w:ind w:left="720" w:hanging="720"/>
      </w:pPr>
      <w:r w:rsidRPr="00267C88">
        <w:t>Gomes MdC, Haedrich RL, Villagarcia MG (1995) Spatial and temporal changes in the groundfish assemblages on the north-east Newfoundland/Labrador Shelf, north-west Atlantic, 1978-1991. Fisheries Oceanography 4:85-101</w:t>
      </w:r>
    </w:p>
    <w:p w:rsidR="00267C88" w:rsidRPr="00267C88" w:rsidRDefault="00267C88" w:rsidP="00267C88">
      <w:pPr>
        <w:pStyle w:val="EndNoteBibliography"/>
        <w:spacing w:after="0"/>
        <w:ind w:left="720" w:hanging="720"/>
      </w:pPr>
      <w:r w:rsidRPr="00267C88">
        <w:t>Hammill MO, Stenson GB, Doniol-Valcroze T, Mosnier A (2011) Northwest Atlantic harp seals population trends, 1952-2012. DFO Canadian Science Advisory Secretariat Research Document 2011/099</w:t>
      </w:r>
    </w:p>
    <w:p w:rsidR="00267C88" w:rsidRPr="00267C88" w:rsidRDefault="00267C88" w:rsidP="00267C88">
      <w:pPr>
        <w:pStyle w:val="EndNoteBibliography"/>
        <w:spacing w:after="0"/>
        <w:ind w:left="720" w:hanging="720"/>
      </w:pPr>
      <w:r w:rsidRPr="00267C88">
        <w:t>Hammill MO, Stenson GB, Doniol-Valcroze T, Mosnier A (2015) Conservation of northwest Atlantic harp seals: Past success, future uncertainty? Biological Conservation 192:181-191</w:t>
      </w:r>
    </w:p>
    <w:p w:rsidR="00267C88" w:rsidRPr="00267C88" w:rsidRDefault="00267C88" w:rsidP="00267C88">
      <w:pPr>
        <w:pStyle w:val="EndNoteBibliography"/>
        <w:spacing w:after="0"/>
        <w:ind w:left="720" w:hanging="720"/>
      </w:pPr>
      <w:r w:rsidRPr="00267C88">
        <w:t>Hamre J (1994) Biodiversity and exploitation of the main fish stocks in the Norwegian - Barents Sea ecosystem. Biodiversity &amp; Conservation 3:473-492</w:t>
      </w:r>
    </w:p>
    <w:p w:rsidR="00267C88" w:rsidRPr="00267C88" w:rsidRDefault="00267C88" w:rsidP="00267C88">
      <w:pPr>
        <w:pStyle w:val="EndNoteBibliography"/>
        <w:spacing w:after="0"/>
        <w:ind w:left="720" w:hanging="720"/>
      </w:pPr>
      <w:r w:rsidRPr="00267C88">
        <w:t xml:space="preserve">Haug T, Nilssen K (1995) Ecological implications of harp seals </w:t>
      </w:r>
      <w:r w:rsidRPr="00267C88">
        <w:rPr>
          <w:i/>
        </w:rPr>
        <w:t>Phoca groenlandica</w:t>
      </w:r>
      <w:r w:rsidRPr="00267C88">
        <w:t xml:space="preserve"> invasions in northern Norway. In: Schytte Blix A, Walløe L, Ulltang Ø (eds) Whales, seals, fish and man. Elsevier Science </w:t>
      </w:r>
    </w:p>
    <w:p w:rsidR="00267C88" w:rsidRPr="00267C88" w:rsidRDefault="00267C88" w:rsidP="00267C88">
      <w:pPr>
        <w:pStyle w:val="EndNoteBibliography"/>
        <w:spacing w:after="0"/>
        <w:ind w:left="720" w:hanging="720"/>
      </w:pPr>
      <w:r w:rsidRPr="00267C88">
        <w:t xml:space="preserve">Hutchings JA, Myers RA (1994) What can be learned from the collapse of a renewable resource? Atlantic cod, </w:t>
      </w:r>
      <w:r w:rsidRPr="00267C88">
        <w:rPr>
          <w:i/>
        </w:rPr>
        <w:t>Gadus morhua</w:t>
      </w:r>
      <w:r w:rsidRPr="00267C88">
        <w:t>, of Newfoundland and Labrador. Canadian Journal of Fisheries and Aquatic Sciences 51:2126-2146</w:t>
      </w:r>
    </w:p>
    <w:p w:rsidR="00267C88" w:rsidRPr="00267C88" w:rsidRDefault="00267C88" w:rsidP="00267C88">
      <w:pPr>
        <w:pStyle w:val="EndNoteBibliography"/>
        <w:spacing w:after="0"/>
        <w:ind w:left="720" w:hanging="720"/>
      </w:pPr>
      <w:r w:rsidRPr="00267C88">
        <w:t>ICES (2005) Spawning and life history information for North Atlantic cod stocks. In: Brander KM (ed) ICES Cooperative Research Report, Book 274. ICES, Copenhagen, Denmark</w:t>
      </w:r>
    </w:p>
    <w:p w:rsidR="00267C88" w:rsidRPr="00267C88" w:rsidRDefault="00267C88" w:rsidP="00267C88">
      <w:pPr>
        <w:pStyle w:val="EndNoteBibliography"/>
        <w:spacing w:after="0"/>
        <w:ind w:left="720" w:hanging="720"/>
      </w:pPr>
      <w:r w:rsidRPr="00267C88">
        <w:t>ICES (2017) Report of the North Western Working Group (NWWG). Copenhagen, Denmark</w:t>
      </w:r>
    </w:p>
    <w:p w:rsidR="00267C88" w:rsidRPr="00267C88" w:rsidRDefault="00267C88" w:rsidP="00267C88">
      <w:pPr>
        <w:pStyle w:val="EndNoteBibliography"/>
        <w:spacing w:after="0"/>
        <w:ind w:left="720" w:hanging="720"/>
      </w:pPr>
      <w:r w:rsidRPr="00267C88">
        <w:t>Jangaard PM (1974) The capelin (</w:t>
      </w:r>
      <w:r w:rsidRPr="00267C88">
        <w:rPr>
          <w:i/>
        </w:rPr>
        <w:t>Mallotus villosus</w:t>
      </w:r>
      <w:r w:rsidRPr="00267C88">
        <w:t>): biology, distribution, exploitation, utilization, and composition. Bulletin of the Fisheries Research Board of Canada 186:1-70</w:t>
      </w:r>
    </w:p>
    <w:p w:rsidR="00267C88" w:rsidRPr="00267C88" w:rsidRDefault="00267C88" w:rsidP="00267C88">
      <w:pPr>
        <w:pStyle w:val="EndNoteBibliography"/>
        <w:spacing w:after="0"/>
        <w:ind w:left="720" w:hanging="720"/>
      </w:pPr>
      <w:r w:rsidRPr="00267C88">
        <w:t xml:space="preserve">Koen-Alonso M, Pepin P, Mowbray F (2010) Exploring the role of environmental and anthropogenic drivers in the trajectories of core fish species of the Newfoundland-Labrador marine community. </w:t>
      </w:r>
    </w:p>
    <w:p w:rsidR="00267C88" w:rsidRPr="00267C88" w:rsidRDefault="00267C88" w:rsidP="00267C88">
      <w:pPr>
        <w:pStyle w:val="EndNoteBibliography"/>
        <w:spacing w:after="0"/>
        <w:ind w:left="720" w:hanging="720"/>
      </w:pPr>
      <w:r w:rsidRPr="00267C88">
        <w:lastRenderedPageBreak/>
        <w:t>Lambert Y, Dutil J-D (1997a) Can simple condition indices be used to monitor and quantify seasonal changes in the energy reserves of cod (</w:t>
      </w:r>
      <w:r w:rsidRPr="00267C88">
        <w:rPr>
          <w:i/>
        </w:rPr>
        <w:t>Gadus morhua</w:t>
      </w:r>
      <w:r w:rsidRPr="00267C88">
        <w:t>)? Canadian Journal of Fisheries and Aquatic Sciences 54:104-112</w:t>
      </w:r>
    </w:p>
    <w:p w:rsidR="00267C88" w:rsidRPr="00267C88" w:rsidRDefault="00267C88" w:rsidP="00267C88">
      <w:pPr>
        <w:pStyle w:val="EndNoteBibliography"/>
        <w:spacing w:after="0"/>
        <w:ind w:left="720" w:hanging="720"/>
      </w:pPr>
      <w:r w:rsidRPr="00267C88">
        <w:t>Lambert Y, Dutil J-D (1997b) Condition and energy reserves of Atlantic cod (</w:t>
      </w:r>
      <w:r w:rsidRPr="00267C88">
        <w:rPr>
          <w:i/>
        </w:rPr>
        <w:t>Gadus morhua</w:t>
      </w:r>
      <w:r w:rsidRPr="00267C88">
        <w:t>) during the collapse of the northern Gulf of St. Lawrence stock. Canadian Journal of Fisheries and Aquatic Sciences 54:2388-2400</w:t>
      </w:r>
    </w:p>
    <w:p w:rsidR="00267C88" w:rsidRPr="00267C88" w:rsidRDefault="00267C88" w:rsidP="00267C88">
      <w:pPr>
        <w:pStyle w:val="EndNoteBibliography"/>
        <w:spacing w:after="0"/>
        <w:ind w:left="720" w:hanging="720"/>
      </w:pPr>
      <w:r w:rsidRPr="00267C88">
        <w:t>Leggett WC, Frank KT, Carscadden JE (1984) Meteorological and hydrographic regulation of year-class strength in capelin (</w:t>
      </w:r>
      <w:r w:rsidRPr="00267C88">
        <w:rPr>
          <w:i/>
        </w:rPr>
        <w:t>Mallotus villosus</w:t>
      </w:r>
      <w:r w:rsidRPr="00267C88">
        <w:t>). Canadian Journal of Fisheries and Aquatic Sciences 41:1193-1201</w:t>
      </w:r>
    </w:p>
    <w:p w:rsidR="00267C88" w:rsidRPr="00267C88" w:rsidRDefault="00267C88" w:rsidP="00267C88">
      <w:pPr>
        <w:pStyle w:val="EndNoteBibliography"/>
        <w:spacing w:after="0"/>
        <w:ind w:left="720" w:hanging="720"/>
      </w:pPr>
      <w:r w:rsidRPr="00267C88">
        <w:t>Lilly GR, Davis DJ (1993) Changes in the distribution of capelin in Divisions 2J, 3K and 3L in the autumns of recent years, as inferred from bottom-trawl by-catches and cod stomachs examinations. NAFO SCR Doc 93/54</w:t>
      </w:r>
    </w:p>
    <w:p w:rsidR="00267C88" w:rsidRPr="00267C88" w:rsidRDefault="00267C88" w:rsidP="00267C88">
      <w:pPr>
        <w:pStyle w:val="EndNoteBibliography"/>
        <w:spacing w:after="0"/>
        <w:ind w:left="720" w:hanging="720"/>
      </w:pPr>
      <w:r w:rsidRPr="00267C88">
        <w:t>Lilly GR, Hop H, Stansbury DE, Bishop CA (1994) Distribution and abundance of polar cod (</w:t>
      </w:r>
      <w:r w:rsidRPr="00267C88">
        <w:rPr>
          <w:i/>
        </w:rPr>
        <w:t>Boreogadus saida</w:t>
      </w:r>
      <w:r w:rsidRPr="00267C88">
        <w:t>) off southern Labrador and eastern Newfoundland. ICES CM 0:6</w:t>
      </w:r>
    </w:p>
    <w:p w:rsidR="00267C88" w:rsidRPr="00267C88" w:rsidRDefault="00267C88" w:rsidP="00267C88">
      <w:pPr>
        <w:pStyle w:val="EndNoteBibliography"/>
        <w:spacing w:after="0"/>
        <w:ind w:left="720" w:hanging="720"/>
      </w:pPr>
      <w:r w:rsidRPr="00267C88">
        <w:t>Lilly GR, Parsons DG, Kulka DW (2000) Was the increase in shrimp biomass on the northeast Newfoundland shelf a consequence of a release in predation pressure from cod? Journal of Northwest Atlantic Fishery Science 27:45-61</w:t>
      </w:r>
    </w:p>
    <w:p w:rsidR="00267C88" w:rsidRPr="00267C88" w:rsidRDefault="00267C88" w:rsidP="00267C88">
      <w:pPr>
        <w:pStyle w:val="EndNoteBibliography"/>
        <w:spacing w:after="0"/>
        <w:ind w:left="720" w:hanging="720"/>
      </w:pPr>
      <w:r w:rsidRPr="00267C88">
        <w:t>Marshall CT, Needle CL, Yaragina NA, Ajiad AM, Gusev E (2004) Deriving condition indices from standard fisheries databases and evaluating their sensitivity to variation in stored energy reserves. Canadian Journal of Fisheries and Aquatic Sciences 61:1900-1917</w:t>
      </w:r>
    </w:p>
    <w:p w:rsidR="00267C88" w:rsidRPr="00267C88" w:rsidRDefault="00267C88" w:rsidP="00267C88">
      <w:pPr>
        <w:pStyle w:val="EndNoteBibliography"/>
        <w:spacing w:after="0"/>
        <w:ind w:left="720" w:hanging="720"/>
      </w:pPr>
      <w:r w:rsidRPr="00267C88">
        <w:t>Miller DS (1994) Results from an acoustic survey for capelin (</w:t>
      </w:r>
      <w:r w:rsidRPr="00267C88">
        <w:rPr>
          <w:i/>
        </w:rPr>
        <w:t>Mallotus villosus</w:t>
      </w:r>
      <w:r w:rsidRPr="00267C88">
        <w:t>) in NAFO Divisions 2J3KL in the autumn of 1993.  Capelin in SA2 + Div 3KL DFO Atlantic Fisheries Research Document 94/18</w:t>
      </w:r>
    </w:p>
    <w:p w:rsidR="00267C88" w:rsidRPr="00267C88" w:rsidRDefault="00267C88" w:rsidP="00267C88">
      <w:pPr>
        <w:pStyle w:val="EndNoteBibliography"/>
        <w:spacing w:after="0"/>
        <w:ind w:left="720" w:hanging="720"/>
      </w:pPr>
      <w:r w:rsidRPr="00267C88">
        <w:t>Miller DS (1997) Results from an acoustic survey for capelin (</w:t>
      </w:r>
      <w:r w:rsidRPr="00267C88">
        <w:rPr>
          <w:i/>
        </w:rPr>
        <w:t>Mallotus villosus</w:t>
      </w:r>
      <w:r w:rsidRPr="00267C88">
        <w:t>) in NAFO Divisions 3KL in the spring of 1996.  Capelin in SA2 + Div 3KL DFO Atlantic Fisheries Research Document 97/29</w:t>
      </w:r>
    </w:p>
    <w:p w:rsidR="00267C88" w:rsidRPr="00267C88" w:rsidRDefault="00267C88" w:rsidP="00267C88">
      <w:pPr>
        <w:pStyle w:val="EndNoteBibliography"/>
        <w:spacing w:after="0"/>
        <w:ind w:left="720" w:hanging="720"/>
      </w:pPr>
      <w:r w:rsidRPr="00267C88">
        <w:t>Montevecchi WA (2000) Seabirds. In: Bundy A, Lilly GR, Shelton PA (eds) A Mass Balance Model of the Newfoundland-Labrador Shelf</w:t>
      </w:r>
    </w:p>
    <w:p w:rsidR="00267C88" w:rsidRPr="00267C88" w:rsidRDefault="00267C88" w:rsidP="00267C88">
      <w:pPr>
        <w:pStyle w:val="EndNoteBibliography"/>
        <w:spacing w:after="0"/>
        <w:ind w:left="720" w:hanging="720"/>
      </w:pPr>
      <w:r w:rsidRPr="00267C88">
        <w:t xml:space="preserve">Montevecchi WA (2007) Binary dietary responses of northern gannets </w:t>
      </w:r>
      <w:r w:rsidRPr="00267C88">
        <w:rPr>
          <w:i/>
        </w:rPr>
        <w:t>Sula bassana</w:t>
      </w:r>
      <w:r w:rsidRPr="00267C88">
        <w:t xml:space="preserve"> indicate changing food web and oceanographic conditions. Marine Ecology Progress Series 352:213-220</w:t>
      </w:r>
    </w:p>
    <w:p w:rsidR="00267C88" w:rsidRPr="00267C88" w:rsidRDefault="00267C88" w:rsidP="00267C88">
      <w:pPr>
        <w:pStyle w:val="EndNoteBibliography"/>
        <w:spacing w:after="0"/>
        <w:ind w:left="720" w:hanging="720"/>
      </w:pPr>
      <w:r w:rsidRPr="00267C88">
        <w:t>Montevecchi WA, Myers RA (1997) Centurial and decadal oceanographic influences on changes in Northern Gannet populations and diets in the Northwest Atlantic: Implications for climate change. ICES Journal of Marine Science 54:608-614</w:t>
      </w:r>
    </w:p>
    <w:p w:rsidR="00267C88" w:rsidRPr="00267C88" w:rsidRDefault="00267C88" w:rsidP="00267C88">
      <w:pPr>
        <w:pStyle w:val="EndNoteBibliography"/>
        <w:spacing w:after="0"/>
        <w:ind w:left="720" w:hanging="720"/>
      </w:pPr>
      <w:r w:rsidRPr="00267C88">
        <w:t>Morgan MJ, Koen-Alonso M, Rideout RM, Buren AD, Maddock Parsons D (2017) Growth and condition in relation to the lack of recovery of northern cod. ICES Journal of Marine Science:fsx166-fsx166</w:t>
      </w:r>
    </w:p>
    <w:p w:rsidR="00267C88" w:rsidRPr="00267C88" w:rsidRDefault="00267C88" w:rsidP="00267C88">
      <w:pPr>
        <w:pStyle w:val="EndNoteBibliography"/>
        <w:spacing w:after="0"/>
        <w:ind w:left="720" w:hanging="720"/>
      </w:pPr>
      <w:r w:rsidRPr="00267C88">
        <w:t>Morgan MJ, Rideout RM, Colbourne EB (2010) Impact of environmental temperature on Atlantic cod Gadus morhua energy allocation to growth, condition and reproduction. Marine Ecology Progress Series 404:185-195</w:t>
      </w:r>
    </w:p>
    <w:p w:rsidR="00267C88" w:rsidRPr="00267C88" w:rsidRDefault="00267C88" w:rsidP="00267C88">
      <w:pPr>
        <w:pStyle w:val="EndNoteBibliography"/>
        <w:spacing w:after="0"/>
        <w:ind w:left="720" w:hanging="720"/>
      </w:pPr>
      <w:r w:rsidRPr="00267C88">
        <w:t xml:space="preserve">Mowbray F (2014) Recent spring offshore acoustic survey results for capelin, </w:t>
      </w:r>
      <w:r w:rsidRPr="00267C88">
        <w:rPr>
          <w:i/>
        </w:rPr>
        <w:t>Mallotus villosus</w:t>
      </w:r>
      <w:r w:rsidRPr="00267C88">
        <w:t>, in NAFO Division 3L. DFO Canadian Science Advisory Secretariat Research Document 2013/040</w:t>
      </w:r>
    </w:p>
    <w:p w:rsidR="00267C88" w:rsidRPr="00267C88" w:rsidRDefault="00267C88" w:rsidP="00267C88">
      <w:pPr>
        <w:pStyle w:val="EndNoteBibliography"/>
        <w:spacing w:after="0"/>
        <w:ind w:left="720" w:hanging="720"/>
      </w:pPr>
      <w:r w:rsidRPr="00267C88">
        <w:t>Murphy HM, Pepin P, Robert D (2018) Re-visiting the drivers of capelin recruitment in Newfoundland since 1991. Fisheries Research 200:1-10</w:t>
      </w:r>
    </w:p>
    <w:p w:rsidR="00267C88" w:rsidRPr="00267C88" w:rsidRDefault="00267C88" w:rsidP="00267C88">
      <w:pPr>
        <w:pStyle w:val="EndNoteBibliography"/>
        <w:spacing w:after="0"/>
        <w:ind w:left="720" w:hanging="720"/>
      </w:pPr>
      <w:r w:rsidRPr="00267C88">
        <w:t>Nakashima B (1996a) The relationship between oceanographic conditions in the 1990s and changes in spawning behaviour, growth and early life history of capelin (M</w:t>
      </w:r>
      <w:r w:rsidRPr="00267C88">
        <w:rPr>
          <w:i/>
        </w:rPr>
        <w:t>allotus villosus)</w:t>
      </w:r>
      <w:r w:rsidRPr="00267C88">
        <w:t>. NAFO Sci Coun Studies 24:55-68</w:t>
      </w:r>
    </w:p>
    <w:p w:rsidR="00267C88" w:rsidRPr="00267C88" w:rsidRDefault="00267C88" w:rsidP="00267C88">
      <w:pPr>
        <w:pStyle w:val="EndNoteBibliography"/>
        <w:spacing w:after="0"/>
        <w:ind w:left="720" w:hanging="720"/>
      </w:pPr>
      <w:r w:rsidRPr="00267C88">
        <w:t>Nakashima BS (1996b) The relationship between oceanographic conditions in the 1990s and changes in spawning behaviour, growth and early life history of capelin (</w:t>
      </w:r>
      <w:r w:rsidRPr="00267C88">
        <w:rPr>
          <w:i/>
        </w:rPr>
        <w:t>Mallotus villosus</w:t>
      </w:r>
      <w:r w:rsidRPr="00267C88">
        <w:t>). NAFO Scientific Council Studies 26:55-68</w:t>
      </w:r>
    </w:p>
    <w:p w:rsidR="00267C88" w:rsidRPr="00267C88" w:rsidRDefault="00267C88" w:rsidP="00267C88">
      <w:pPr>
        <w:pStyle w:val="EndNoteBibliography"/>
        <w:spacing w:after="0"/>
        <w:ind w:left="720" w:hanging="720"/>
      </w:pPr>
      <w:r w:rsidRPr="00267C88">
        <w:lastRenderedPageBreak/>
        <w:t>Nakashima BS (1998) Results of the 1997 aerial survey of capelin (Mallotus villosus) schools. in Anon: Capelin in SA2 + Div. 3KL. Canadian Stock Assessment Secretariat Research Document 98/63.</w:t>
      </w:r>
    </w:p>
    <w:p w:rsidR="00267C88" w:rsidRPr="00267C88" w:rsidRDefault="00267C88" w:rsidP="00267C88">
      <w:pPr>
        <w:pStyle w:val="EndNoteBibliography"/>
        <w:spacing w:after="0"/>
        <w:ind w:left="720" w:hanging="720"/>
      </w:pPr>
      <w:r w:rsidRPr="00267C88">
        <w:t>Nakashima BS, Mowbray F (2014) Capelin (</w:t>
      </w:r>
      <w:r w:rsidRPr="00267C88">
        <w:rPr>
          <w:i/>
        </w:rPr>
        <w:t>Mallotus villosus)</w:t>
      </w:r>
      <w:r w:rsidRPr="00267C88">
        <w:t xml:space="preserve"> recruitment indices in NAFO Division 3KL. DFO Canadian Science Advisory Secretariat Research Document 2013/091</w:t>
      </w:r>
    </w:p>
    <w:p w:rsidR="00267C88" w:rsidRPr="00267C88" w:rsidRDefault="00267C88" w:rsidP="00267C88">
      <w:pPr>
        <w:pStyle w:val="EndNoteBibliography"/>
        <w:spacing w:after="0"/>
        <w:ind w:left="720" w:hanging="720"/>
      </w:pPr>
      <w:r w:rsidRPr="00267C88">
        <w:t>Nakashima BS, Wheeler JP (2002) Capelin (</w:t>
      </w:r>
      <w:r w:rsidRPr="00267C88">
        <w:rPr>
          <w:i/>
        </w:rPr>
        <w:t>Mallotus villosus</w:t>
      </w:r>
      <w:r w:rsidRPr="00267C88">
        <w:t>) spawning behaviour in Newfoundland waters - the interaction between beach and demersal spawning. ICES Journal of Marine Science 59:909-916</w:t>
      </w:r>
    </w:p>
    <w:p w:rsidR="00267C88" w:rsidRPr="00267C88" w:rsidRDefault="00267C88" w:rsidP="00267C88">
      <w:pPr>
        <w:pStyle w:val="EndNoteBibliography"/>
        <w:spacing w:after="0"/>
        <w:ind w:left="720" w:hanging="720"/>
      </w:pPr>
      <w:r w:rsidRPr="00267C88">
        <w:t>Nilssen KT, Haug T, Øritsland T, Lindblom L, Kjellqwist SA (1998) Invasions of harp seals Phoca groenlandica Erxleben to coastal waters of nor way in 1995: Ecological and demographic implications. Sarsia 83:337-345</w:t>
      </w:r>
    </w:p>
    <w:p w:rsidR="00267C88" w:rsidRPr="00267C88" w:rsidRDefault="00267C88" w:rsidP="00267C88">
      <w:pPr>
        <w:pStyle w:val="EndNoteBibliography"/>
        <w:spacing w:after="0"/>
        <w:ind w:left="720" w:hanging="720"/>
      </w:pPr>
      <w:r w:rsidRPr="00267C88">
        <w:t>O'Driscoll RL, Rose GA, Anderson JT (2002) Counting capelin: a comparison of acoustic density and trawl catchability. ICES Journal of Marine Science 59:1062-1071</w:t>
      </w:r>
    </w:p>
    <w:p w:rsidR="00267C88" w:rsidRPr="00267C88" w:rsidRDefault="00267C88" w:rsidP="00267C88">
      <w:pPr>
        <w:pStyle w:val="EndNoteBibliography"/>
        <w:spacing w:after="0"/>
        <w:ind w:left="720" w:hanging="720"/>
      </w:pPr>
      <w:r w:rsidRPr="00267C88">
        <w:t>Obradovich SG, Carruthers EH, Rose GA (2014) Bottom-up limits to Newfoundland capelin (Mallotus villosus) rebuilding: the euphausiid hypothesis. ICES Journal of Marine Science 71:775-783</w:t>
      </w:r>
    </w:p>
    <w:p w:rsidR="00267C88" w:rsidRPr="00267C88" w:rsidRDefault="00267C88" w:rsidP="00267C88">
      <w:pPr>
        <w:pStyle w:val="EndNoteBibliography"/>
        <w:spacing w:after="0"/>
        <w:ind w:left="720" w:hanging="720"/>
      </w:pPr>
      <w:r w:rsidRPr="00267C88">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267C88" w:rsidRPr="00267C88" w:rsidRDefault="00267C88" w:rsidP="00267C88">
      <w:pPr>
        <w:pStyle w:val="EndNoteBibliography"/>
        <w:spacing w:after="0"/>
        <w:ind w:left="720" w:hanging="720"/>
      </w:pPr>
      <w:r w:rsidRPr="00267C88">
        <w:t>Pardoe H, Marteinsdóttir G (2009) Contrasting trends in two condition indices: bathymetric and spatial variation in autumn condition of Icelandic cod Gadus morhua. Journal of Fish Biology 75:282-289</w:t>
      </w:r>
    </w:p>
    <w:p w:rsidR="00267C88" w:rsidRPr="00267C88" w:rsidRDefault="00267C88" w:rsidP="00267C88">
      <w:pPr>
        <w:pStyle w:val="EndNoteBibliography"/>
        <w:spacing w:after="0"/>
        <w:ind w:left="720" w:hanging="720"/>
      </w:pPr>
      <w:r w:rsidRPr="00267C88">
        <w:t>Pardoe H, Thórdarson G, Marteinsdóttir G (2008) Spatial and temporal trends in condition of Atlantic cod Gadus morhua on the Icelandic shelf. Marine Ecology Progress Series 362:261-277</w:t>
      </w:r>
    </w:p>
    <w:p w:rsidR="00267C88" w:rsidRPr="00267C88" w:rsidRDefault="00267C88" w:rsidP="00267C88">
      <w:pPr>
        <w:pStyle w:val="EndNoteBibliography"/>
        <w:spacing w:after="0"/>
        <w:ind w:left="720" w:hanging="720"/>
      </w:pPr>
      <w:r w:rsidRPr="00267C88">
        <w:t>Pedersen EJ, Thompson PL, Ball RA, Fortin M-J, Gouhier TC, Link H, Moritz C, Nenzen H, Stanley RRE, Taranu ZE, Gonzalez A, Guichard F, Pepin P (2017) Signatures of the collapse and incipient recovery of an overexploited marine ecosystem. Royal Society Open Science 4</w:t>
      </w:r>
    </w:p>
    <w:p w:rsidR="00267C88" w:rsidRPr="00267C88" w:rsidRDefault="00267C88" w:rsidP="00267C88">
      <w:pPr>
        <w:pStyle w:val="EndNoteBibliography"/>
        <w:spacing w:after="0"/>
        <w:ind w:left="720" w:hanging="720"/>
      </w:pPr>
      <w:r w:rsidRPr="00267C88">
        <w:t>Pepin P, Cuff A, Koen-Alonso M, Ollerhead N (2010) Preliminary Analysis for the Delineation of Marine Ecoregions on the NL Shelves. NAFO SCR Doc 10/72</w:t>
      </w:r>
    </w:p>
    <w:p w:rsidR="00267C88" w:rsidRPr="00267C88" w:rsidRDefault="00267C88" w:rsidP="00267C88">
      <w:pPr>
        <w:pStyle w:val="EndNoteBibliography"/>
        <w:spacing w:after="0"/>
        <w:ind w:left="720" w:hanging="720"/>
      </w:pPr>
      <w:r w:rsidRPr="00267C88">
        <w:t>Pepin P, Higdon J, Koen-Alonso M, Fogarty M, Ollerhead N (2014) Application of ecoregion analysis to the identification of Ecosystem Production Units (EPUs) in the NAFO Convention Area. NAFO SCR Doc 14/069</w:t>
      </w:r>
    </w:p>
    <w:p w:rsidR="00267C88" w:rsidRPr="00267C88" w:rsidRDefault="00267C88" w:rsidP="00267C88">
      <w:pPr>
        <w:pStyle w:val="EndNoteBibliography"/>
        <w:spacing w:after="0"/>
        <w:ind w:left="720" w:hanging="720"/>
      </w:pPr>
      <w:r w:rsidRPr="00267C88">
        <w:t>Pepin P, Koen-Alonso M, Higdon J, Ollerhead N (2012) Robustness in the delineation of ecoregions on the Newfoundland and Labrador continental shelf. NAFO SCR Doc 12/067</w:t>
      </w:r>
    </w:p>
    <w:p w:rsidR="00267C88" w:rsidRPr="00267C88" w:rsidRDefault="00267C88" w:rsidP="00267C88">
      <w:pPr>
        <w:pStyle w:val="EndNoteBibliography"/>
        <w:spacing w:after="0"/>
        <w:ind w:left="720" w:hanging="720"/>
      </w:pPr>
      <w:r w:rsidRPr="00267C88">
        <w:t>Pikitch EK, Boersma PD, Boyd IL, Conover DO, Cury PM, Essington TE, Heppell SS, Houde ED, Mangel M, Pauly D, Plagányi E, Sainsbury KJ, Steneck RS (2012) Little fish: big impact: managing a crucial link in ocean food webs. Lenfest Ocean Program, Washington, DC</w:t>
      </w:r>
    </w:p>
    <w:p w:rsidR="00267C88" w:rsidRPr="00267C88" w:rsidRDefault="00267C88" w:rsidP="00267C88">
      <w:pPr>
        <w:pStyle w:val="EndNoteBibliography"/>
        <w:spacing w:after="0"/>
        <w:ind w:left="720" w:hanging="720"/>
      </w:pPr>
      <w:r w:rsidRPr="00267C88">
        <w:t>Regular P, Montevecchi W, Hedd A, Robertson G, Wilhelm S (2013) Canadian fishery closures provide a large-scale test of the impact of gillnet bycatch on seabird populations. Biology Letters 9</w:t>
      </w:r>
    </w:p>
    <w:p w:rsidR="00267C88" w:rsidRPr="00267C88" w:rsidRDefault="00267C88" w:rsidP="00267C88">
      <w:pPr>
        <w:pStyle w:val="EndNoteBibliography"/>
        <w:spacing w:after="0"/>
        <w:ind w:left="720" w:hanging="720"/>
      </w:pPr>
      <w:r w:rsidRPr="00267C88">
        <w:t>Rice J (2002) Changes to the large marine ecosystem of the Newfoundland-Labrador shelf. In: Sherman K, Skjoldal HR (eds) Large marine ecosystems of the North Atlantic. Elsevier Science B.V.</w:t>
      </w:r>
    </w:p>
    <w:p w:rsidR="00267C88" w:rsidRPr="00267C88" w:rsidRDefault="00267C88" w:rsidP="00267C88">
      <w:pPr>
        <w:pStyle w:val="EndNoteBibliography"/>
        <w:spacing w:after="0"/>
        <w:ind w:left="720" w:hanging="720"/>
      </w:pPr>
      <w:r w:rsidRPr="00267C88">
        <w:t>Rose GA, deYoung B, Kulka DW, Goddard SV, Fletcher GL (2000) Distribution shifts and overfishing the northern cod (</w:t>
      </w:r>
      <w:r w:rsidRPr="00267C88">
        <w:rPr>
          <w:i/>
        </w:rPr>
        <w:t>Gadus morhua</w:t>
      </w:r>
      <w:r w:rsidRPr="00267C88">
        <w:t>): a view from the ocean. Canadian Journal of Fisheries and Aquatic Sciences 57:644-663</w:t>
      </w:r>
    </w:p>
    <w:p w:rsidR="00267C88" w:rsidRPr="00267C88" w:rsidRDefault="00267C88" w:rsidP="00267C88">
      <w:pPr>
        <w:pStyle w:val="EndNoteBibliography"/>
        <w:spacing w:after="0"/>
        <w:ind w:left="720" w:hanging="720"/>
      </w:pPr>
      <w:r w:rsidRPr="00267C88">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267C88" w:rsidRPr="00267C88" w:rsidRDefault="00267C88" w:rsidP="00267C88">
      <w:pPr>
        <w:pStyle w:val="EndNoteBibliography"/>
        <w:spacing w:after="0"/>
        <w:ind w:left="720" w:hanging="720"/>
      </w:pPr>
      <w:r w:rsidRPr="00267C88">
        <w:lastRenderedPageBreak/>
        <w:t>Skagseth Ø, Slotte A, Stenevik EK, Nash RDM (2015) Characteristics of the Norwegian Coastal Current during Years with High Recruitment of Norwegian Spring Spawning Herring (Clupea harengus L.). PLOS ONE 10:e0144117</w:t>
      </w:r>
    </w:p>
    <w:p w:rsidR="00267C88" w:rsidRPr="00267C88" w:rsidRDefault="00267C88" w:rsidP="00267C88">
      <w:pPr>
        <w:pStyle w:val="EndNoteBibliography"/>
        <w:spacing w:after="0"/>
        <w:ind w:left="720" w:hanging="720"/>
      </w:pPr>
      <w:r w:rsidRPr="00267C88">
        <w:t>Soutar A, Issacs JD (1969) History of fish populations inferred from fish scales in anaerobic sediments off California. CalCOFI Reports 13:63-70</w:t>
      </w:r>
    </w:p>
    <w:p w:rsidR="00267C88" w:rsidRPr="00267C88" w:rsidRDefault="00267C88" w:rsidP="00267C88">
      <w:pPr>
        <w:pStyle w:val="EndNoteBibliography"/>
        <w:spacing w:after="0"/>
        <w:ind w:left="720" w:hanging="720"/>
      </w:pPr>
      <w:r w:rsidRPr="00267C88">
        <w:t>Stenson GB (2012) Estimating consumption of prey by harp seals (</w:t>
      </w:r>
      <w:r w:rsidRPr="00267C88">
        <w:rPr>
          <w:i/>
        </w:rPr>
        <w:t>Pagophilus groenlandicus</w:t>
      </w:r>
      <w:r w:rsidRPr="00267C88">
        <w:t>) in NAFO Divisions 2J3KL. Canadian Science Advisory Secretariat (CSAS) Research Document 2012/156</w:t>
      </w:r>
    </w:p>
    <w:p w:rsidR="00267C88" w:rsidRPr="00267C88" w:rsidRDefault="00267C88" w:rsidP="00267C88">
      <w:pPr>
        <w:pStyle w:val="EndNoteBibliography"/>
        <w:spacing w:after="0"/>
        <w:ind w:left="720" w:hanging="720"/>
      </w:pPr>
      <w:r w:rsidRPr="00267C88">
        <w:t>Stenson GB, Buren AD, Koen-Alonso M (2016) The impact of changing climate and abundance on reproduction in an ice-dependent species, the Northwest Atlantic harp seal, Pagophilus groenlandicus. ICES Journal of Marine Science: Journal du Conseil 73:250-262</w:t>
      </w:r>
    </w:p>
    <w:p w:rsidR="00267C88" w:rsidRPr="00267C88" w:rsidRDefault="00267C88" w:rsidP="00267C88">
      <w:pPr>
        <w:pStyle w:val="EndNoteBibliography"/>
        <w:spacing w:after="0"/>
        <w:ind w:left="720" w:hanging="720"/>
      </w:pPr>
      <w:r w:rsidRPr="00267C88">
        <w:t xml:space="preserve">Stenson GB, Wakeham D, Buren AD, Koen-Alonso M (2014) Density-dependent and density-independent factors influencing reproductive rates in Northwest Atlantic harp seals, </w:t>
      </w:r>
      <w:r w:rsidRPr="00267C88">
        <w:rPr>
          <w:i/>
        </w:rPr>
        <w:t>Pagophilus groenlandicus</w:t>
      </w:r>
      <w:r w:rsidRPr="00267C88">
        <w:t>. DFO Canadian Science Advisory Secretariat Research Document 2014/058</w:t>
      </w:r>
    </w:p>
    <w:p w:rsidR="00267C88" w:rsidRPr="00267C88" w:rsidRDefault="00267C88" w:rsidP="00267C88">
      <w:pPr>
        <w:pStyle w:val="EndNoteBibliography"/>
        <w:spacing w:after="0"/>
        <w:ind w:left="720" w:hanging="720"/>
      </w:pPr>
      <w:r w:rsidRPr="00267C88">
        <w:t>Templeman W (1948) The life history of the caplin (</w:t>
      </w:r>
      <w:r w:rsidRPr="00267C88">
        <w:rPr>
          <w:i/>
        </w:rPr>
        <w:t>Mallotus villosus</w:t>
      </w:r>
      <w:r w:rsidRPr="00267C88">
        <w:t xml:space="preserve"> O. F. Müller) in Newfoundland waters. Bulletin of the Newfoundland Government Laboratory 17:1-151</w:t>
      </w:r>
    </w:p>
    <w:p w:rsidR="00267C88" w:rsidRPr="00267C88" w:rsidRDefault="00267C88" w:rsidP="00267C88">
      <w:pPr>
        <w:pStyle w:val="EndNoteBibliography"/>
        <w:spacing w:after="0"/>
        <w:ind w:left="720" w:hanging="720"/>
      </w:pPr>
      <w:r w:rsidRPr="00267C88">
        <w:t>Toresen R, Østvedt OJ (2000) Variation in abundance of Norwegian spring-spawning herring (Clupea harengus, Clupeidae) throughout the 20th century and the influence of climatic fluctuations. Fish and Fisheries 1:231-256</w:t>
      </w:r>
    </w:p>
    <w:p w:rsidR="00267C88" w:rsidRPr="00267C88" w:rsidRDefault="00267C88" w:rsidP="00267C88">
      <w:pPr>
        <w:pStyle w:val="EndNoteBibliography"/>
        <w:ind w:left="720" w:hanging="720"/>
      </w:pPr>
      <w:r w:rsidRPr="00267C88">
        <w:t>Vilhjálmsson H (1994) The Icelandic capelin stock. Rit Fiskideildar 13:1-281</w:t>
      </w:r>
    </w:p>
    <w:p w:rsidR="00E20E5A" w:rsidRPr="00E41632" w:rsidRDefault="007F2561">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3-08T12:58:00Z" w:initials="HM">
    <w:p w:rsidR="00B511A1" w:rsidRDefault="00B511A1">
      <w:pPr>
        <w:pStyle w:val="CommentText"/>
      </w:pPr>
      <w:r>
        <w:rPr>
          <w:rStyle w:val="CommentReference"/>
        </w:rPr>
        <w:annotationRef/>
      </w:r>
      <w:r>
        <w:t>Based on RAP</w:t>
      </w:r>
      <w:proofErr w:type="gramStart"/>
      <w:r>
        <w:t>,  does</w:t>
      </w:r>
      <w:proofErr w:type="gramEnd"/>
      <w:r>
        <w:t xml:space="preserve"> this number need to be revised?</w:t>
      </w:r>
    </w:p>
  </w:comment>
  <w:comment w:id="2" w:author="DFO-MPO" w:date="2018-03-05T11:08:00Z" w:initials="HM">
    <w:p w:rsidR="000C0F33" w:rsidRDefault="000C0F33" w:rsidP="00ED166E">
      <w:pPr>
        <w:pStyle w:val="CommentText"/>
      </w:pPr>
      <w:r>
        <w:rPr>
          <w:rStyle w:val="CommentReference"/>
        </w:rPr>
        <w:annotationRef/>
      </w:r>
      <w:proofErr w:type="spellStart"/>
      <w:r>
        <w:t>Gjosaeter</w:t>
      </w:r>
      <w:proofErr w:type="spellEnd"/>
      <w:r>
        <w:t xml:space="preserve"> 1998 The population biology and exploitation of capelin in the Barents Sea SARSIA 83: 453-496 </w:t>
      </w:r>
    </w:p>
  </w:comment>
  <w:comment w:id="3" w:author="DFO-MPO" w:date="2018-03-05T11:08:00Z" w:initials="HM">
    <w:p w:rsidR="000C0F33" w:rsidRDefault="000C0F33" w:rsidP="00ED166E">
      <w:pPr>
        <w:pStyle w:val="CommentText"/>
      </w:pPr>
      <w:r>
        <w:rPr>
          <w:rStyle w:val="CommentReference"/>
        </w:rPr>
        <w:annotationRef/>
      </w:r>
      <w:r>
        <w:t>I can’t find this reference, so I’m not sure if this is referring to Gulf or Scotian Shelf/Gulf of Maine</w:t>
      </w:r>
    </w:p>
  </w:comment>
  <w:comment w:id="4" w:author="DFO-MPO" w:date="2018-03-05T11:08:00Z" w:initials="HM">
    <w:p w:rsidR="000C0F33" w:rsidRDefault="000C0F33" w:rsidP="00ED166E">
      <w:pPr>
        <w:pStyle w:val="CommentText"/>
      </w:pPr>
      <w:r>
        <w:rPr>
          <w:rStyle w:val="CommentReference"/>
        </w:rPr>
        <w:annotationRef/>
      </w:r>
      <w:r>
        <w:t>Figure available for this section?</w:t>
      </w:r>
    </w:p>
  </w:comment>
  <w:comment w:id="5" w:author="DFO-MPO" w:date="2018-03-08T08:33:00Z" w:initials="HM">
    <w:p w:rsidR="002C4967" w:rsidRDefault="002C4967">
      <w:pPr>
        <w:pStyle w:val="CommentText"/>
      </w:pPr>
      <w:r>
        <w:rPr>
          <w:rStyle w:val="CommentReference"/>
        </w:rPr>
        <w:annotationRef/>
      </w:r>
      <w:r>
        <w:t>What about turbot diet?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3&lt;/item&gt;&lt;item&gt;235&lt;/item&gt;&lt;item&gt;242&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8&lt;/item&gt;&lt;item&gt;909&lt;/item&gt;&lt;item&gt;911&lt;/item&gt;&lt;item&gt;912&lt;/item&gt;&lt;item&gt;913&lt;/item&gt;&lt;item&gt;914&lt;/item&gt;&lt;item&gt;915&lt;/item&gt;&lt;item&gt;916&lt;/item&gt;&lt;item&gt;917&lt;/item&gt;&lt;item&gt;918&lt;/item&gt;&lt;item&gt;919&lt;/item&gt;&lt;item&gt;920&lt;/item&gt;&lt;item&gt;923&lt;/item&gt;&lt;item&gt;924&lt;/item&gt;&lt;item&gt;925&lt;/item&gt;&lt;item&gt;926&lt;/item&gt;&lt;item&gt;927&lt;/item&gt;&lt;item&gt;928&lt;/item&gt;&lt;item&gt;930&lt;/item&gt;&lt;item&gt;931&lt;/item&gt;&lt;/record-ids&gt;&lt;/item&gt;&lt;/Libraries&gt;"/>
  </w:docVars>
  <w:rsids>
    <w:rsidRoot w:val="007F2561"/>
    <w:rsid w:val="000004F4"/>
    <w:rsid w:val="000177A6"/>
    <w:rsid w:val="00041061"/>
    <w:rsid w:val="00043899"/>
    <w:rsid w:val="00044F1F"/>
    <w:rsid w:val="00056C64"/>
    <w:rsid w:val="0005766D"/>
    <w:rsid w:val="0006384C"/>
    <w:rsid w:val="000800C3"/>
    <w:rsid w:val="00082B55"/>
    <w:rsid w:val="00091046"/>
    <w:rsid w:val="000B3072"/>
    <w:rsid w:val="000C0F33"/>
    <w:rsid w:val="000E39F6"/>
    <w:rsid w:val="000F40FD"/>
    <w:rsid w:val="00134866"/>
    <w:rsid w:val="0014294B"/>
    <w:rsid w:val="001751AE"/>
    <w:rsid w:val="00182C41"/>
    <w:rsid w:val="001962EF"/>
    <w:rsid w:val="001979AE"/>
    <w:rsid w:val="001D6EF0"/>
    <w:rsid w:val="00240217"/>
    <w:rsid w:val="00253246"/>
    <w:rsid w:val="00253D95"/>
    <w:rsid w:val="00254581"/>
    <w:rsid w:val="00256E1C"/>
    <w:rsid w:val="00267C88"/>
    <w:rsid w:val="00276992"/>
    <w:rsid w:val="00291CF5"/>
    <w:rsid w:val="00294D3B"/>
    <w:rsid w:val="002A6574"/>
    <w:rsid w:val="002C4967"/>
    <w:rsid w:val="002E7F21"/>
    <w:rsid w:val="00326B13"/>
    <w:rsid w:val="00335B27"/>
    <w:rsid w:val="0035047D"/>
    <w:rsid w:val="00364345"/>
    <w:rsid w:val="00365DCC"/>
    <w:rsid w:val="00375FA5"/>
    <w:rsid w:val="00385E50"/>
    <w:rsid w:val="003976D8"/>
    <w:rsid w:val="003A12B9"/>
    <w:rsid w:val="003A16B9"/>
    <w:rsid w:val="003F11F2"/>
    <w:rsid w:val="0041132C"/>
    <w:rsid w:val="00416CA6"/>
    <w:rsid w:val="00422BD9"/>
    <w:rsid w:val="00434147"/>
    <w:rsid w:val="004427C1"/>
    <w:rsid w:val="004577B5"/>
    <w:rsid w:val="0048184C"/>
    <w:rsid w:val="004D49F1"/>
    <w:rsid w:val="00506687"/>
    <w:rsid w:val="00513553"/>
    <w:rsid w:val="00526598"/>
    <w:rsid w:val="00564A78"/>
    <w:rsid w:val="00564AB9"/>
    <w:rsid w:val="00564B28"/>
    <w:rsid w:val="00573D4C"/>
    <w:rsid w:val="00581D5F"/>
    <w:rsid w:val="005A0644"/>
    <w:rsid w:val="005A6CFD"/>
    <w:rsid w:val="005A7244"/>
    <w:rsid w:val="005B4CC4"/>
    <w:rsid w:val="005C4C91"/>
    <w:rsid w:val="005D0967"/>
    <w:rsid w:val="005D69EA"/>
    <w:rsid w:val="005E34E5"/>
    <w:rsid w:val="005F1BB9"/>
    <w:rsid w:val="006134AB"/>
    <w:rsid w:val="00613C57"/>
    <w:rsid w:val="00617A8E"/>
    <w:rsid w:val="006467D3"/>
    <w:rsid w:val="00651C29"/>
    <w:rsid w:val="00672325"/>
    <w:rsid w:val="00685FC8"/>
    <w:rsid w:val="006A760A"/>
    <w:rsid w:val="006B0159"/>
    <w:rsid w:val="006C0F65"/>
    <w:rsid w:val="00704785"/>
    <w:rsid w:val="007200F0"/>
    <w:rsid w:val="00724587"/>
    <w:rsid w:val="007256F6"/>
    <w:rsid w:val="007264B2"/>
    <w:rsid w:val="007410F6"/>
    <w:rsid w:val="00742C93"/>
    <w:rsid w:val="007622B9"/>
    <w:rsid w:val="00771E8F"/>
    <w:rsid w:val="007D0963"/>
    <w:rsid w:val="007E48B5"/>
    <w:rsid w:val="007F1812"/>
    <w:rsid w:val="007F2561"/>
    <w:rsid w:val="007F588B"/>
    <w:rsid w:val="008132D3"/>
    <w:rsid w:val="008134A6"/>
    <w:rsid w:val="0083139F"/>
    <w:rsid w:val="00834829"/>
    <w:rsid w:val="00844692"/>
    <w:rsid w:val="008613C3"/>
    <w:rsid w:val="008B6B49"/>
    <w:rsid w:val="008C5502"/>
    <w:rsid w:val="008E5A06"/>
    <w:rsid w:val="009113AE"/>
    <w:rsid w:val="00916ADE"/>
    <w:rsid w:val="0092226D"/>
    <w:rsid w:val="00927769"/>
    <w:rsid w:val="00936384"/>
    <w:rsid w:val="00963C9B"/>
    <w:rsid w:val="009A2671"/>
    <w:rsid w:val="009C05BA"/>
    <w:rsid w:val="00A20E0C"/>
    <w:rsid w:val="00A34264"/>
    <w:rsid w:val="00A47CB8"/>
    <w:rsid w:val="00A56EE5"/>
    <w:rsid w:val="00AB46F0"/>
    <w:rsid w:val="00AC0A02"/>
    <w:rsid w:val="00AD1617"/>
    <w:rsid w:val="00AE19B0"/>
    <w:rsid w:val="00AE5407"/>
    <w:rsid w:val="00AF69F1"/>
    <w:rsid w:val="00B14095"/>
    <w:rsid w:val="00B35AF6"/>
    <w:rsid w:val="00B4502E"/>
    <w:rsid w:val="00B511A1"/>
    <w:rsid w:val="00B64627"/>
    <w:rsid w:val="00B67694"/>
    <w:rsid w:val="00B87588"/>
    <w:rsid w:val="00BA3D87"/>
    <w:rsid w:val="00BF7DFC"/>
    <w:rsid w:val="00C10016"/>
    <w:rsid w:val="00C10EE0"/>
    <w:rsid w:val="00C14D49"/>
    <w:rsid w:val="00C167DD"/>
    <w:rsid w:val="00C2208D"/>
    <w:rsid w:val="00C27581"/>
    <w:rsid w:val="00C46A91"/>
    <w:rsid w:val="00C56CF6"/>
    <w:rsid w:val="00C737E0"/>
    <w:rsid w:val="00C73FA1"/>
    <w:rsid w:val="00C8054F"/>
    <w:rsid w:val="00C83BC5"/>
    <w:rsid w:val="00C941FE"/>
    <w:rsid w:val="00CD63A0"/>
    <w:rsid w:val="00CE74F8"/>
    <w:rsid w:val="00D11C33"/>
    <w:rsid w:val="00D30C2E"/>
    <w:rsid w:val="00D85E2E"/>
    <w:rsid w:val="00DF7AD4"/>
    <w:rsid w:val="00E002C4"/>
    <w:rsid w:val="00E138E2"/>
    <w:rsid w:val="00E17FB5"/>
    <w:rsid w:val="00E20E5A"/>
    <w:rsid w:val="00E2302D"/>
    <w:rsid w:val="00E41632"/>
    <w:rsid w:val="00E768AE"/>
    <w:rsid w:val="00E94364"/>
    <w:rsid w:val="00EA189D"/>
    <w:rsid w:val="00ED166E"/>
    <w:rsid w:val="00EF4506"/>
    <w:rsid w:val="00F22470"/>
    <w:rsid w:val="00F433DA"/>
    <w:rsid w:val="00F51426"/>
    <w:rsid w:val="00F941E7"/>
    <w:rsid w:val="00FC2567"/>
    <w:rsid w:val="00FC50B5"/>
    <w:rsid w:val="00FD6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2180</TotalTime>
  <Pages>22</Pages>
  <Words>25918</Words>
  <Characters>147735</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DFO-MPO</cp:lastModifiedBy>
  <cp:revision>115</cp:revision>
  <cp:lastPrinted>2018-01-18T15:38:00Z</cp:lastPrinted>
  <dcterms:created xsi:type="dcterms:W3CDTF">2018-01-16T18:06:00Z</dcterms:created>
  <dcterms:modified xsi:type="dcterms:W3CDTF">2018-03-09T18:41:00Z</dcterms:modified>
</cp:coreProperties>
</file>