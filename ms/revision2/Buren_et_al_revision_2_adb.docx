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EE221" w14:textId="63E40DEB" w:rsidR="005E1546" w:rsidRPr="00B86D74" w:rsidRDefault="00EB75CB">
      <w:pPr>
        <w:pStyle w:val="Heading"/>
        <w:rPr>
          <w:rStyle w:val="css-g38gqj"/>
          <w:color w:val="000000"/>
          <w:sz w:val="32"/>
          <w:szCs w:val="32"/>
          <w:u w:color="000000"/>
          <w:lang w:val="en-CA"/>
        </w:rPr>
      </w:pPr>
      <w:r>
        <w:rPr>
          <w:rStyle w:val="css-g38gqj"/>
          <w:color w:val="000000"/>
          <w:sz w:val="32"/>
          <w:szCs w:val="32"/>
          <w:u w:color="000000"/>
        </w:rPr>
        <w:t>The collapse of a keystone forage species</w:t>
      </w:r>
    </w:p>
    <w:p w14:paraId="2CB5FB55" w14:textId="77777777" w:rsidR="005E1546" w:rsidRDefault="005E1546">
      <w:pPr>
        <w:pStyle w:val="Body"/>
      </w:pPr>
    </w:p>
    <w:p w14:paraId="5C77C292" w14:textId="3D5D1AD7"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r>
        <w:rPr>
          <w:rStyle w:val="css-g38gqj"/>
          <w:rFonts w:ascii="Calibri" w:eastAsia="Calibri" w:hAnsi="Calibri" w:cs="Calibri"/>
          <w:vertAlign w:val="superscript"/>
        </w:rPr>
        <w:t>1</w:t>
      </w:r>
      <w:r>
        <w:rPr>
          <w:rStyle w:val="css-g38gqj"/>
          <w:rFonts w:ascii="Calibri" w:eastAsia="Calibri" w:hAnsi="Calibri" w:cs="Calibri"/>
        </w:rPr>
        <w:t>§, Murphy, H.M.</w:t>
      </w:r>
      <w:r>
        <w:rPr>
          <w:rStyle w:val="css-g38gqj"/>
          <w:rFonts w:ascii="Calibri" w:eastAsia="Calibri" w:hAnsi="Calibri" w:cs="Calibri"/>
          <w:vertAlign w:val="superscript"/>
        </w:rPr>
        <w:t>1</w:t>
      </w:r>
      <w:r w:rsidR="003300CE">
        <w:rPr>
          <w:rStyle w:val="css-g38gqj"/>
          <w:rFonts w:ascii="Calibri" w:eastAsia="Calibri" w:hAnsi="Calibri" w:cs="Calibri"/>
          <w:vertAlign w:val="superscript"/>
        </w:rPr>
        <w:t>*</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xml:space="preserve">, </w:t>
      </w:r>
      <w:proofErr w:type="spellStart"/>
      <w:r>
        <w:rPr>
          <w:rStyle w:val="css-g38gqj"/>
          <w:rFonts w:ascii="Calibri" w:eastAsia="Calibri" w:hAnsi="Calibri" w:cs="Calibri"/>
        </w:rPr>
        <w:t>Davoren</w:t>
      </w:r>
      <w:proofErr w:type="spellEnd"/>
      <w:r>
        <w:rPr>
          <w:rStyle w:val="css-g38gqj"/>
          <w:rFonts w:ascii="Calibri" w:eastAsia="Calibri" w:hAnsi="Calibri" w:cs="Calibri"/>
        </w:rPr>
        <w:t>,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xml:space="preserve">, </w:t>
      </w:r>
      <w:proofErr w:type="spellStart"/>
      <w:r>
        <w:rPr>
          <w:rStyle w:val="css-g38gqj"/>
          <w:rFonts w:ascii="Calibri" w:eastAsia="Calibri" w:hAnsi="Calibri" w:cs="Calibri"/>
        </w:rPr>
        <w:t>Varkey</w:t>
      </w:r>
      <w:proofErr w:type="spellEnd"/>
      <w:r>
        <w:rPr>
          <w:rStyle w:val="css-g38gqj"/>
          <w:rFonts w:ascii="Calibri" w:eastAsia="Calibri" w:hAnsi="Calibri" w:cs="Calibri"/>
        </w:rPr>
        <w:t>, D.</w:t>
      </w:r>
      <w:r>
        <w:rPr>
          <w:rStyle w:val="css-g38gqj"/>
          <w:rFonts w:ascii="Calibri" w:eastAsia="Calibri" w:hAnsi="Calibri" w:cs="Calibri"/>
          <w:vertAlign w:val="superscript"/>
        </w:rPr>
        <w:t>1</w:t>
      </w:r>
    </w:p>
    <w:p w14:paraId="79703AF2" w14:textId="3EF6DB98" w:rsidR="005E1546" w:rsidRDefault="00EB75CB">
      <w:pPr>
        <w:pStyle w:val="Body"/>
        <w:spacing w:after="200" w:line="276" w:lineRule="auto"/>
        <w:rPr>
          <w:rStyle w:val="css-g38gqj"/>
          <w:rFonts w:ascii="Calibri" w:eastAsia="Calibri" w:hAnsi="Calibri" w:cs="Calibri"/>
        </w:rPr>
      </w:pPr>
      <w:r w:rsidRPr="00B86D74">
        <w:rPr>
          <w:rStyle w:val="css-g38gqj"/>
          <w:rFonts w:ascii="Calibri" w:eastAsia="Calibri" w:hAnsi="Calibri" w:cs="Calibri"/>
          <w:lang w:val="en-CA"/>
        </w:rPr>
        <w:t>Affiliations:</w:t>
      </w:r>
    </w:p>
    <w:p w14:paraId="619242EF"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14:paraId="431EAFC1"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14:paraId="0B494C4B" w14:textId="77777777"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14:paraId="1600902C" w14:textId="77777777" w:rsidR="005E1546" w:rsidRPr="00B86D74" w:rsidRDefault="00EB75CB">
      <w:pPr>
        <w:pStyle w:val="Body"/>
        <w:spacing w:after="200" w:line="276" w:lineRule="auto"/>
        <w:rPr>
          <w:rStyle w:val="css-g38gqj"/>
          <w:rFonts w:ascii="Calibri" w:eastAsia="Calibri" w:hAnsi="Calibri" w:cs="Calibri"/>
          <w:lang w:val="fr-CA"/>
        </w:rPr>
      </w:pPr>
      <w:r>
        <w:rPr>
          <w:rStyle w:val="css-g38gqj"/>
          <w:rFonts w:ascii="Calibri" w:eastAsia="Calibri" w:hAnsi="Calibri" w:cs="Calibri"/>
          <w:lang w:val="fr-FR"/>
        </w:rPr>
        <w:t>4. Institut des sciences de la mer, Université du Québec à Rimouski, Rimouski, QC, Canada</w:t>
      </w:r>
    </w:p>
    <w:p w14:paraId="2EA7A0EE"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14:paraId="6FD5A618" w14:textId="178370B3"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xml:space="preserve">*corresponding author: Tel: +1 709 772 </w:t>
      </w:r>
      <w:r w:rsidR="003300CE">
        <w:rPr>
          <w:rStyle w:val="css-g38gqj"/>
          <w:rFonts w:ascii="Calibri" w:eastAsia="Calibri" w:hAnsi="Calibri" w:cs="Calibri"/>
        </w:rPr>
        <w:t>4925</w:t>
      </w:r>
      <w:r>
        <w:rPr>
          <w:rStyle w:val="css-g38gqj"/>
          <w:rFonts w:ascii="Calibri" w:eastAsia="Calibri" w:hAnsi="Calibri" w:cs="Calibri"/>
        </w:rPr>
        <w:t xml:space="preserve">; e-mail: </w:t>
      </w:r>
      <w:r w:rsidR="003300CE">
        <w:rPr>
          <w:rStyle w:val="css-g38gqj"/>
          <w:rFonts w:ascii="Calibri" w:eastAsia="Calibri" w:hAnsi="Calibri" w:cs="Calibri"/>
        </w:rPr>
        <w:t>Hannah.Murphy</w:t>
      </w:r>
      <w:r>
        <w:rPr>
          <w:rStyle w:val="css-g38gqj"/>
          <w:rFonts w:ascii="Calibri" w:eastAsia="Calibri" w:hAnsi="Calibri" w:cs="Calibri"/>
        </w:rPr>
        <w:t>@dfo-mpo.gc.ca</w:t>
      </w:r>
      <w:r w:rsidR="00DF6F60">
        <w:rPr>
          <w:rStyle w:val="css-g38gqj"/>
          <w:rFonts w:ascii="Calibri" w:eastAsia="Calibri" w:hAnsi="Calibri" w:cs="Calibri"/>
        </w:rPr>
        <w:t xml:space="preserve"> </w:t>
      </w:r>
    </w:p>
    <w:p w14:paraId="7251EC8A"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14:paraId="4BEC53DB" w14:textId="77777777" w:rsidR="005E1546" w:rsidRDefault="005E1546">
      <w:pPr>
        <w:pStyle w:val="Body"/>
        <w:spacing w:after="200" w:line="276" w:lineRule="auto"/>
        <w:rPr>
          <w:rFonts w:ascii="Calibri" w:eastAsia="Calibri" w:hAnsi="Calibri" w:cs="Calibri"/>
        </w:rPr>
      </w:pPr>
    </w:p>
    <w:p w14:paraId="4459DDC9" w14:textId="77777777" w:rsidR="005E1546" w:rsidRDefault="00EB75CB">
      <w:pPr>
        <w:pStyle w:val="Body"/>
        <w:spacing w:after="200" w:line="276" w:lineRule="auto"/>
      </w:pPr>
      <w:r>
        <w:rPr>
          <w:rStyle w:val="css-g38gqj"/>
          <w:rFonts w:ascii="Calibri" w:eastAsia="Calibri" w:hAnsi="Calibri" w:cs="Calibri"/>
          <w:b/>
          <w:bCs/>
        </w:rPr>
        <w:br w:type="page"/>
      </w:r>
    </w:p>
    <w:p w14:paraId="469E5112"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lang w:val="de-DE"/>
        </w:rPr>
        <w:lastRenderedPageBreak/>
        <w:t>Abstract</w:t>
      </w:r>
    </w:p>
    <w:p w14:paraId="108FFE10" w14:textId="4DF931C5" w:rsidR="005E1546" w:rsidRDefault="00B86D74">
      <w:pPr>
        <w:pStyle w:val="Body"/>
        <w:spacing w:after="200" w:line="276" w:lineRule="auto"/>
      </w:pPr>
      <w:r>
        <w:rPr>
          <w:rStyle w:val="css-g38gqj"/>
        </w:rPr>
        <w:t xml:space="preserve">Capelin </w:t>
      </w:r>
      <w:r w:rsidR="00AB2C71">
        <w:rPr>
          <w:rStyle w:val="css-g38gqj"/>
        </w:rPr>
        <w:t>is</w:t>
      </w:r>
      <w:r>
        <w:rPr>
          <w:rStyle w:val="css-g38gqj"/>
        </w:rPr>
        <w:t xml:space="preserve"> the linchpin of the Northwest Atlantic ecosystem, where they are the primary conduit from lower to higher trophic levels. </w:t>
      </w:r>
      <w:r w:rsidR="005053CD">
        <w:rPr>
          <w:rStyle w:val="css-g38gqj"/>
        </w:rPr>
        <w:t>According to a</w:t>
      </w:r>
      <w:r w:rsidR="00C1468D">
        <w:rPr>
          <w:rStyle w:val="css-g38gqj"/>
        </w:rPr>
        <w:t xml:space="preserve">coustic monitoring </w:t>
      </w:r>
      <w:r w:rsidR="00EB75CB">
        <w:rPr>
          <w:rStyle w:val="css-g38gqj"/>
        </w:rPr>
        <w:t>surveys conducted by Canada and the USSR</w:t>
      </w:r>
      <w:r w:rsidR="005053CD">
        <w:rPr>
          <w:rStyle w:val="css-g38gqj"/>
        </w:rPr>
        <w:t>,</w:t>
      </w:r>
      <w:r w:rsidR="00EB75CB">
        <w:rPr>
          <w:rStyle w:val="css-g38gqj"/>
        </w:rPr>
        <w:t xml:space="preserve"> the Newfoundland (NAFO Division 2J3KL) capelin stock suffered an order of magnitude decline in </w:t>
      </w:r>
      <w:r w:rsidR="005053CD">
        <w:rPr>
          <w:rStyle w:val="css-g38gqj"/>
        </w:rPr>
        <w:t xml:space="preserve">biomass during </w:t>
      </w:r>
      <w:r w:rsidR="00EB75CB">
        <w:rPr>
          <w:rStyle w:val="css-g38gqj"/>
        </w:rPr>
        <w:t xml:space="preserve">the early 1990s. This </w:t>
      </w:r>
      <w:r w:rsidR="005053CD">
        <w:rPr>
          <w:rStyle w:val="css-g38gqj"/>
        </w:rPr>
        <w:t>collapse</w:t>
      </w:r>
      <w:r w:rsidR="00EB75CB">
        <w:rPr>
          <w:rStyle w:val="css-g38gqj"/>
        </w:rPr>
        <w:t xml:space="preserve"> was concomitant with drastic changes in the ecosystem during the late 1980s and early 1990s, and </w:t>
      </w:r>
      <w:r w:rsidR="003004F6">
        <w:rPr>
          <w:rStyle w:val="css-g38gqj"/>
        </w:rPr>
        <w:t xml:space="preserve">the capelin collapse </w:t>
      </w:r>
      <w:r w:rsidR="00EB75CB">
        <w:rPr>
          <w:rStyle w:val="css-g38gqj"/>
        </w:rPr>
        <w:t>was</w:t>
      </w:r>
      <w:r w:rsidR="005053CD">
        <w:rPr>
          <w:rStyle w:val="css-g38gqj"/>
        </w:rPr>
        <w:t xml:space="preserve"> considered </w:t>
      </w:r>
      <w:r w:rsidR="00EB75CB">
        <w:rPr>
          <w:rStyle w:val="css-g38gqj"/>
        </w:rPr>
        <w:t xml:space="preserve">a key signal in the identification of a regime shift that occurred in the early 1990s. </w:t>
      </w:r>
      <w:r>
        <w:rPr>
          <w:rStyle w:val="css-g38gqj"/>
        </w:rPr>
        <w:t>However, w</w:t>
      </w:r>
      <w:r w:rsidR="00EB75CB">
        <w:rPr>
          <w:rStyle w:val="css-g38gqj"/>
        </w:rPr>
        <w:t xml:space="preserve">hile more than a dozen studies </w:t>
      </w:r>
      <w:r w:rsidR="00757A37">
        <w:rPr>
          <w:rStyle w:val="css-g38gqj"/>
        </w:rPr>
        <w:t xml:space="preserve">have provided </w:t>
      </w:r>
      <w:r w:rsidR="00EB75CB">
        <w:rPr>
          <w:rStyle w:val="css-g38gqj"/>
        </w:rPr>
        <w:t xml:space="preserve">evidence </w:t>
      </w:r>
      <w:r w:rsidR="00537C3D">
        <w:rPr>
          <w:rStyle w:val="css-g38gqj"/>
        </w:rPr>
        <w:t>supporting</w:t>
      </w:r>
      <w:r w:rsidR="00757A37">
        <w:rPr>
          <w:rStyle w:val="css-g38gqj"/>
        </w:rPr>
        <w:t xml:space="preserve"> a</w:t>
      </w:r>
      <w:r>
        <w:rPr>
          <w:rStyle w:val="css-g38gqj"/>
        </w:rPr>
        <w:t xml:space="preserve"> capelin stock collapse, there is also literature </w:t>
      </w:r>
      <w:r w:rsidR="003004F6">
        <w:rPr>
          <w:rStyle w:val="css-g38gqj"/>
        </w:rPr>
        <w:t xml:space="preserve">that </w:t>
      </w:r>
      <w:r>
        <w:rPr>
          <w:rStyle w:val="css-g38gqj"/>
        </w:rPr>
        <w:t>supports a non-collapse hypothesis of capelin</w:t>
      </w:r>
      <w:r w:rsidR="00EB75CB">
        <w:rPr>
          <w:rStyle w:val="css-g38gqj"/>
          <w:color w:val="151518"/>
          <w:u w:color="151518"/>
        </w:rPr>
        <w:t xml:space="preserve">. </w:t>
      </w:r>
      <w:r>
        <w:rPr>
          <w:rStyle w:val="css-g38gqj"/>
          <w:color w:val="151518"/>
          <w:u w:color="151518"/>
        </w:rPr>
        <w:t>The non-</w:t>
      </w:r>
      <w:r w:rsidR="005053CD">
        <w:rPr>
          <w:rStyle w:val="css-g38gqj"/>
          <w:color w:val="151518"/>
          <w:u w:color="151518"/>
        </w:rPr>
        <w:t xml:space="preserve">collapse </w:t>
      </w:r>
      <w:r>
        <w:rPr>
          <w:rStyle w:val="css-g38gqj"/>
          <w:color w:val="151518"/>
          <w:u w:color="151518"/>
        </w:rPr>
        <w:t xml:space="preserve">hypothesis purports that rather than collapsing in 1991 the capelin stock </w:t>
      </w:r>
      <w:r w:rsidR="00EB75CB">
        <w:rPr>
          <w:rStyle w:val="css-g38gqj"/>
          <w:color w:val="151518"/>
          <w:u w:color="151518"/>
        </w:rPr>
        <w:t xml:space="preserve">either </w:t>
      </w:r>
      <w:r w:rsidR="005053CD">
        <w:rPr>
          <w:rStyle w:val="css-g38gqj"/>
          <w:color w:val="151518"/>
          <w:u w:color="151518"/>
        </w:rPr>
        <w:t>(</w:t>
      </w:r>
      <w:r w:rsidR="00EB75CB">
        <w:rPr>
          <w:rStyle w:val="css-g38gqj"/>
          <w:color w:val="151518"/>
          <w:u w:color="151518"/>
        </w:rPr>
        <w:t xml:space="preserve">1) </w:t>
      </w:r>
      <w:r>
        <w:rPr>
          <w:rStyle w:val="css-g38gqj"/>
        </w:rPr>
        <w:t>changed</w:t>
      </w:r>
      <w:r w:rsidR="005053CD">
        <w:rPr>
          <w:rStyle w:val="css-g38gqj"/>
        </w:rPr>
        <w:t xml:space="preserve"> </w:t>
      </w:r>
      <w:r w:rsidR="00EB75CB">
        <w:rPr>
          <w:rStyle w:val="css-g38gqj"/>
        </w:rPr>
        <w:t xml:space="preserve">its migratory patterns </w:t>
      </w:r>
      <w:r w:rsidR="00FA241B">
        <w:rPr>
          <w:rStyle w:val="css-g38gqj"/>
        </w:rPr>
        <w:t xml:space="preserve">with </w:t>
      </w:r>
      <w:r w:rsidR="00EB75CB">
        <w:rPr>
          <w:rStyle w:val="css-g38gqj"/>
        </w:rPr>
        <w:t>the timing of the acoustic survey remain</w:t>
      </w:r>
      <w:r w:rsidR="00FA241B">
        <w:rPr>
          <w:rStyle w:val="css-g38gqj"/>
        </w:rPr>
        <w:t>ing</w:t>
      </w:r>
      <w:r w:rsidR="00EB75CB">
        <w:rPr>
          <w:rStyle w:val="css-g38gqj"/>
        </w:rPr>
        <w:t xml:space="preserve"> constant</w:t>
      </w:r>
      <w:r w:rsidR="005053CD">
        <w:rPr>
          <w:rStyle w:val="css-g38gqj"/>
        </w:rPr>
        <w:t>,</w:t>
      </w:r>
      <w:r w:rsidR="00EB75CB">
        <w:rPr>
          <w:rStyle w:val="css-g38gqj"/>
        </w:rPr>
        <w:t xml:space="preserve"> leading to a </w:t>
      </w:r>
      <w:proofErr w:type="spellStart"/>
      <w:r w:rsidR="00EB75CB">
        <w:rPr>
          <w:rStyle w:val="css-g38gqj"/>
        </w:rPr>
        <w:t>spatio</w:t>
      </w:r>
      <w:proofErr w:type="spellEnd"/>
      <w:r w:rsidR="00EB75CB">
        <w:rPr>
          <w:rStyle w:val="css-g38gqj"/>
        </w:rPr>
        <w:t>-temporal mismatch between the survey and the stock</w:t>
      </w:r>
      <w:r w:rsidR="00537C3D">
        <w:rPr>
          <w:rStyle w:val="css-g38gqj"/>
        </w:rPr>
        <w:t>,</w:t>
      </w:r>
      <w:r w:rsidR="00EB75CB">
        <w:rPr>
          <w:rStyle w:val="css-g38gqj"/>
        </w:rPr>
        <w:t xml:space="preserve"> or </w:t>
      </w:r>
      <w:r w:rsidR="00537C3D">
        <w:rPr>
          <w:rStyle w:val="css-g38gqj"/>
        </w:rPr>
        <w:t>(</w:t>
      </w:r>
      <w:r w:rsidR="00EB75CB">
        <w:rPr>
          <w:rStyle w:val="css-g38gqj"/>
        </w:rPr>
        <w:t xml:space="preserve">2) </w:t>
      </w:r>
      <w:del w:id="0" w:author="Alejandro BUren" w:date="2018-08-21T20:28:00Z">
        <w:r w:rsidR="00EB75CB" w:rsidDel="00082CBC">
          <w:rPr>
            <w:rStyle w:val="css-g38gqj"/>
          </w:rPr>
          <w:delText xml:space="preserve">capelin </w:delText>
        </w:r>
        <w:r w:rsidR="00537C3D" w:rsidDel="00082CBC">
          <w:rPr>
            <w:rStyle w:val="css-g38gqj"/>
          </w:rPr>
          <w:delText>becoming</w:delText>
        </w:r>
        <w:r w:rsidR="00EB75CB" w:rsidDel="00082CBC">
          <w:rPr>
            <w:rStyle w:val="css-g38gqj"/>
          </w:rPr>
          <w:delText xml:space="preserve"> </w:delText>
        </w:r>
      </w:del>
      <w:ins w:id="1" w:author="Alejandro BUren" w:date="2018-08-21T20:28:00Z">
        <w:r w:rsidR="00082CBC">
          <w:rPr>
            <w:rStyle w:val="css-g38gqj"/>
          </w:rPr>
          <w:t>bec</w:t>
        </w:r>
        <w:r w:rsidR="00082CBC">
          <w:rPr>
            <w:rStyle w:val="css-g38gqj"/>
          </w:rPr>
          <w:t>ame</w:t>
        </w:r>
        <w:r w:rsidR="00082CBC">
          <w:rPr>
            <w:rStyle w:val="css-g38gqj"/>
          </w:rPr>
          <w:t xml:space="preserve"> </w:t>
        </w:r>
      </w:ins>
      <w:r w:rsidR="00EB75CB">
        <w:rPr>
          <w:rStyle w:val="css-g38gqj"/>
        </w:rPr>
        <w:t xml:space="preserve">less migratory and </w:t>
      </w:r>
      <w:r w:rsidR="00302389">
        <w:rPr>
          <w:rStyle w:val="css-g38gqj"/>
        </w:rPr>
        <w:t>remained</w:t>
      </w:r>
      <w:r w:rsidR="00EB75CB">
        <w:rPr>
          <w:rStyle w:val="css-g38gqj"/>
        </w:rPr>
        <w:t xml:space="preserve"> inshore</w:t>
      </w:r>
      <w:r w:rsidR="00FA241B">
        <w:rPr>
          <w:rStyle w:val="css-g38gqj"/>
        </w:rPr>
        <w:t xml:space="preserve"> year round</w:t>
      </w:r>
      <w:r w:rsidR="00537C3D">
        <w:rPr>
          <w:rStyle w:val="css-g38gqj"/>
        </w:rPr>
        <w:t>,</w:t>
      </w:r>
      <w:r w:rsidR="00EB75CB">
        <w:rPr>
          <w:rStyle w:val="css-g38gqj"/>
        </w:rPr>
        <w:t xml:space="preserve"> therefore </w:t>
      </w:r>
      <w:ins w:id="2" w:author="Alejandro BUren" w:date="2018-08-21T20:28:00Z">
        <w:r w:rsidR="00082CBC">
          <w:rPr>
            <w:rStyle w:val="css-g38gqj"/>
          </w:rPr>
          <w:t xml:space="preserve">it </w:t>
        </w:r>
        <w:proofErr w:type="spellStart"/>
        <w:r w:rsidR="00082CBC">
          <w:rPr>
            <w:rStyle w:val="css-g38gqj"/>
          </w:rPr>
          <w:t>was</w:t>
        </w:r>
      </w:ins>
      <w:del w:id="3" w:author="Alejandro BUren" w:date="2018-08-21T20:28:00Z">
        <w:r w:rsidR="00537C3D" w:rsidDel="00082CBC">
          <w:rPr>
            <w:rStyle w:val="css-g38gqj"/>
          </w:rPr>
          <w:delText xml:space="preserve">being </w:delText>
        </w:r>
      </w:del>
      <w:r w:rsidR="00FA241B">
        <w:rPr>
          <w:rStyle w:val="css-g38gqj"/>
        </w:rPr>
        <w:t>largely</w:t>
      </w:r>
      <w:proofErr w:type="spellEnd"/>
      <w:r w:rsidR="00FA241B">
        <w:rPr>
          <w:rStyle w:val="css-g38gqj"/>
        </w:rPr>
        <w:t xml:space="preserve"> underestimated </w:t>
      </w:r>
      <w:r w:rsidR="00EB75CB">
        <w:rPr>
          <w:rStyle w:val="css-g38gqj"/>
        </w:rPr>
        <w:t>by the offshore surveys</w:t>
      </w:r>
      <w:r w:rsidR="00EB75CB">
        <w:rPr>
          <w:rStyle w:val="css-g38gqj"/>
          <w:color w:val="151518"/>
          <w:u w:color="151518"/>
        </w:rPr>
        <w:t xml:space="preserve">. We </w:t>
      </w:r>
      <w:ins w:id="4" w:author="Alejandro BUren" w:date="2018-08-21T20:29:00Z">
        <w:r w:rsidR="00082CBC">
          <w:rPr>
            <w:rStyle w:val="css-g38gqj"/>
            <w:color w:val="151518"/>
            <w:u w:color="151518"/>
          </w:rPr>
          <w:t xml:space="preserve">assessed the relative empirical support for </w:t>
        </w:r>
      </w:ins>
      <w:del w:id="5" w:author="Alejandro BUren" w:date="2018-08-21T20:29:00Z">
        <w:r w:rsidR="00EB75CB" w:rsidDel="00082CBC">
          <w:rPr>
            <w:rStyle w:val="css-g38gqj"/>
            <w:color w:val="151518"/>
            <w:u w:color="151518"/>
          </w:rPr>
          <w:delText xml:space="preserve">tested </w:delText>
        </w:r>
      </w:del>
      <w:r>
        <w:rPr>
          <w:rStyle w:val="css-g38gqj"/>
          <w:color w:val="151518"/>
          <w:u w:color="151518"/>
        </w:rPr>
        <w:t>the collapse and non-collapse hypotheses</w:t>
      </w:r>
      <w:r w:rsidR="00EB75CB">
        <w:rPr>
          <w:rStyle w:val="css-g38gqj"/>
          <w:color w:val="151518"/>
          <w:u w:color="151518"/>
        </w:rPr>
        <w:t xml:space="preserve"> using multiple independent datasets, which included both fishery-dependent (inshore commercial catch) and fishery-independent (spring </w:t>
      </w:r>
      <w:r w:rsidR="00302389">
        <w:rPr>
          <w:rStyle w:val="css-g38gqj"/>
          <w:color w:val="151518"/>
          <w:u w:color="151518"/>
        </w:rPr>
        <w:t xml:space="preserve">and fall </w:t>
      </w:r>
      <w:r w:rsidR="00EB75CB">
        <w:rPr>
          <w:rStyle w:val="css-g38gqj"/>
          <w:color w:val="151518"/>
          <w:u w:color="151518"/>
        </w:rPr>
        <w:t xml:space="preserve">acoustic and fall bottom trawl surveys, oceanography cruises, capelin larval indices, aerial surveys, predator diet and </w:t>
      </w:r>
      <w:proofErr w:type="spellStart"/>
      <w:r w:rsidR="00EB75CB">
        <w:rPr>
          <w:rStyle w:val="css-g38gqj"/>
          <w:color w:val="151518"/>
          <w:u w:color="151518"/>
        </w:rPr>
        <w:t>behaviour</w:t>
      </w:r>
      <w:proofErr w:type="spellEnd"/>
      <w:r w:rsidR="00EB75CB">
        <w:rPr>
          <w:rStyle w:val="css-g38gqj"/>
          <w:color w:val="151518"/>
          <w:u w:color="151518"/>
        </w:rPr>
        <w:t>,</w:t>
      </w:r>
      <w:r w:rsidR="00EB75CB">
        <w:t xml:space="preserve"> </w:t>
      </w:r>
      <w:r w:rsidR="00EB75CB">
        <w:rPr>
          <w:rStyle w:val="css-g38gqj"/>
        </w:rPr>
        <w:t>and diverse statistical methods)</w:t>
      </w:r>
      <w:r w:rsidR="00537C3D">
        <w:rPr>
          <w:rStyle w:val="css-g38gqj"/>
        </w:rPr>
        <w:t xml:space="preserve"> </w:t>
      </w:r>
      <w:r w:rsidR="00537C3D">
        <w:rPr>
          <w:rStyle w:val="css-g38gqj"/>
          <w:color w:val="151518"/>
          <w:u w:color="151518"/>
        </w:rPr>
        <w:t>data</w:t>
      </w:r>
      <w:r w:rsidR="00EB75CB">
        <w:rPr>
          <w:rStyle w:val="css-g38gqj"/>
          <w:color w:val="151518"/>
          <w:u w:color="151518"/>
        </w:rPr>
        <w:t xml:space="preserve">. </w:t>
      </w:r>
      <w:ins w:id="6" w:author="Alejandro BUren" w:date="2018-08-21T20:29:00Z">
        <w:r w:rsidR="00082CBC">
          <w:rPr>
            <w:rStyle w:val="css-g38gqj"/>
            <w:color w:val="151518"/>
            <w:u w:color="151518"/>
          </w:rPr>
          <w:t xml:space="preserve">We rejected the </w:t>
        </w:r>
      </w:ins>
      <w:del w:id="7" w:author="Alejandro BUren" w:date="2018-08-21T20:30:00Z">
        <w:r w:rsidR="00EB75CB" w:rsidDel="00082CBC">
          <w:rPr>
            <w:rStyle w:val="css-g38gqj"/>
          </w:rPr>
          <w:delText xml:space="preserve">The hypothesis of a </w:delText>
        </w:r>
      </w:del>
      <w:r w:rsidR="00EB75CB">
        <w:rPr>
          <w:rStyle w:val="css-g38gqj"/>
        </w:rPr>
        <w:t xml:space="preserve">non-collapse </w:t>
      </w:r>
      <w:ins w:id="8" w:author="Alejandro BUren" w:date="2018-08-21T20:30:00Z">
        <w:r w:rsidR="00082CBC">
          <w:rPr>
            <w:rStyle w:val="css-g38gqj"/>
          </w:rPr>
          <w:t>hypothesis</w:t>
        </w:r>
      </w:ins>
      <w:del w:id="9" w:author="Alejandro BUren" w:date="2018-08-21T20:30:00Z">
        <w:r w:rsidR="00EB75CB" w:rsidDel="00082CBC">
          <w:rPr>
            <w:rStyle w:val="css-g38gqj"/>
          </w:rPr>
          <w:delText>of the capelin stock was rejected by our analyses</w:delText>
        </w:r>
      </w:del>
      <w:r w:rsidR="00EB75CB">
        <w:rPr>
          <w:rStyle w:val="css-g38gqj"/>
        </w:rPr>
        <w:t xml:space="preserve">. The weight of evidence approach led us to conclude that the Newfoundland capelin stock suffered a population collapse in 1991 with minimal recovery </w:t>
      </w:r>
      <w:r w:rsidR="00C1468D">
        <w:rPr>
          <w:rStyle w:val="css-g38gqj"/>
        </w:rPr>
        <w:t xml:space="preserve">over </w:t>
      </w:r>
      <w:r w:rsidR="00EB75CB">
        <w:rPr>
          <w:rStyle w:val="css-g38gqj"/>
        </w:rPr>
        <w:t xml:space="preserve">the subsequent 25 years. </w:t>
      </w:r>
      <w:r w:rsidR="00EB75CB">
        <w:rPr>
          <w:rStyle w:val="css-g38gqj"/>
          <w:rFonts w:ascii="Calibri" w:eastAsia="Calibri" w:hAnsi="Calibri" w:cs="Calibri"/>
          <w:i/>
          <w:iCs/>
        </w:rPr>
        <w:br w:type="page"/>
      </w:r>
    </w:p>
    <w:p w14:paraId="7F125F49" w14:textId="77777777" w:rsidR="005E1546" w:rsidRDefault="00EB75CB">
      <w:pPr>
        <w:pStyle w:val="Heading2"/>
        <w:rPr>
          <w:rStyle w:val="css-g38gqj"/>
          <w:rFonts w:ascii="Calibri" w:eastAsia="Calibri" w:hAnsi="Calibri" w:cs="Calibri"/>
          <w:i w:val="0"/>
          <w:iCs w:val="0"/>
          <w:sz w:val="24"/>
          <w:szCs w:val="24"/>
        </w:rPr>
      </w:pPr>
      <w:r w:rsidRPr="00DF6F60">
        <w:rPr>
          <w:rStyle w:val="css-g38gqj"/>
          <w:rFonts w:ascii="Calibri" w:eastAsia="Calibri" w:hAnsi="Calibri" w:cs="Calibri"/>
          <w:i w:val="0"/>
          <w:iCs w:val="0"/>
          <w:sz w:val="24"/>
          <w:szCs w:val="24"/>
          <w:lang w:val="en-CA"/>
        </w:rPr>
        <w:lastRenderedPageBreak/>
        <w:t>Introduction</w:t>
      </w:r>
    </w:p>
    <w:p w14:paraId="7EDE6B8D" w14:textId="25EA5A2E"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 xml:space="preserve">ecosystems, </w:t>
      </w:r>
      <w:r w:rsidR="00FA241B">
        <w:rPr>
          <w:rStyle w:val="css-g38gqj"/>
        </w:rPr>
        <w:t>transferring the bulk of</w:t>
      </w:r>
      <w:r w:rsidR="00C1468D">
        <w:rPr>
          <w:rStyle w:val="css-g38gqj"/>
        </w:rPr>
        <w:t xml:space="preserve"> energy</w:t>
      </w:r>
      <w:r>
        <w:rPr>
          <w:rStyle w:val="css-g38gqj"/>
        </w:rPr>
        <w:t xml:space="preserve"> </w:t>
      </w:r>
      <w:r w:rsidR="00FA241B">
        <w:rPr>
          <w:rStyle w:val="css-g38gqj"/>
        </w:rPr>
        <w:t>from</w:t>
      </w:r>
      <w:r>
        <w:rPr>
          <w:rStyle w:val="css-g38gqj"/>
        </w:rPr>
        <w:t xml:space="preserve"> lower trophic levels </w:t>
      </w:r>
      <w:r w:rsidR="00FA241B">
        <w:rPr>
          <w:rStyle w:val="css-g38gqj"/>
        </w:rPr>
        <w:t xml:space="preserve">to </w:t>
      </w:r>
      <w:r>
        <w:rPr>
          <w:rStyle w:val="css-g38gqj"/>
        </w:rPr>
        <w:t xml:space="preserve">large vertebrate predators. </w:t>
      </w:r>
      <w:r w:rsidR="00C1468D">
        <w:rPr>
          <w:rStyle w:val="css-g38gqj"/>
        </w:rPr>
        <w:t>Typically, t</w:t>
      </w:r>
      <w:r>
        <w:rPr>
          <w:rStyle w:val="css-g38gqj"/>
        </w:rPr>
        <w:t>he</w:t>
      </w:r>
      <w:r w:rsidR="00C1468D">
        <w:rPr>
          <w:rStyle w:val="css-g38gqj"/>
        </w:rPr>
        <w:t>y</w:t>
      </w:r>
      <w:r>
        <w:rPr>
          <w:rStyle w:val="css-g38gqj"/>
        </w:rPr>
        <w:t xml:space="preserve"> are small shoaling species that </w:t>
      </w:r>
      <w:r w:rsidR="00FA241B">
        <w:rPr>
          <w:rStyle w:val="css-g38gqj"/>
        </w:rPr>
        <w:t>are characterized by</w:t>
      </w:r>
      <w:r>
        <w:rPr>
          <w:rStyle w:val="css-g38gqj"/>
        </w:rPr>
        <w:t xml:space="preserve"> </w:t>
      </w:r>
      <w:r w:rsidR="00FA241B">
        <w:rPr>
          <w:rStyle w:val="css-g38gqj"/>
        </w:rPr>
        <w:t xml:space="preserve">short life expectancy and </w:t>
      </w:r>
      <w:r>
        <w:rPr>
          <w:rStyle w:val="css-g38gqj"/>
        </w:rPr>
        <w:t xml:space="preserve">rapid </w:t>
      </w:r>
      <w:r w:rsidR="00852BCB">
        <w:rPr>
          <w:rStyle w:val="css-g38gqj"/>
        </w:rPr>
        <w:t xml:space="preserve">but variable </w:t>
      </w:r>
      <w:r>
        <w:rPr>
          <w:rStyle w:val="css-g38gqj"/>
        </w:rPr>
        <w:t>growth</w:t>
      </w:r>
      <w:r w:rsidR="00FA241B">
        <w:rPr>
          <w:rStyle w:val="css-g38gqj"/>
        </w:rPr>
        <w:t xml:space="preserve"> </w:t>
      </w:r>
      <w:r w:rsidR="00852BCB">
        <w:rPr>
          <w:rStyle w:val="css-g38gqj"/>
        </w:rPr>
        <w:t>driven by environmental factors</w:t>
      </w:r>
      <w:r>
        <w:rPr>
          <w:rStyle w:val="css-g38gqj"/>
        </w:rPr>
        <w:t>. Forage fish species</w:t>
      </w:r>
      <w:r w:rsidR="00C1468D">
        <w:rPr>
          <w:rStyle w:val="css-g38gqj"/>
        </w:rPr>
        <w:t xml:space="preserve"> often</w:t>
      </w:r>
      <w:r>
        <w:rPr>
          <w:rStyle w:val="css-g38gqj"/>
        </w:rPr>
        <w:t xml:space="preserve"> exhibit </w:t>
      </w:r>
      <w:r w:rsidR="00852BCB">
        <w:rPr>
          <w:rStyle w:val="css-g38gqj"/>
        </w:rPr>
        <w:t>“</w:t>
      </w:r>
      <w:r>
        <w:rPr>
          <w:rStyle w:val="css-g38gqj"/>
        </w:rPr>
        <w:t>boom and bust</w:t>
      </w:r>
      <w:r w:rsidR="00852BCB">
        <w:rPr>
          <w:rStyle w:val="css-g38gqj"/>
        </w:rPr>
        <w:t>”</w:t>
      </w:r>
      <w:r>
        <w:rPr>
          <w:rStyle w:val="css-g38gqj"/>
        </w:rPr>
        <w:t xml:space="preserve"> population dynamics, i.e. their abundances change rapidly and substantially and undergo phases of extremely high and extremely low </w:t>
      </w:r>
      <w:r w:rsidR="00DF6F60">
        <w:rPr>
          <w:rStyle w:val="css-g38gqj"/>
        </w:rPr>
        <w:t xml:space="preserve">abundances </w:t>
      </w:r>
      <w:r w:rsidR="00DF6F60">
        <w:rPr>
          <w:rStyle w:val="css-g38gqj"/>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001073A4">
        <w:rPr>
          <w:rStyle w:val="css-g38gqj"/>
        </w:rPr>
        <w:instrText xml:space="preserve"> ADDIN EN.CITE </w:instrText>
      </w:r>
      <w:r w:rsidR="001073A4">
        <w:rPr>
          <w:rStyle w:val="css-g38gqj"/>
        </w:rPr>
        <w:fldChar w:fldCharType="begin">
          <w:fldData xml:space="preserve">PEVuZE5vdGU+PENpdGU+PEF1dGhvcj5Tb3V0YXI8L0F1dGhvcj48WWVhcj4xOTY5PC9ZZWFyPjxS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</w:fldData>
        </w:fldChar>
      </w:r>
      <w:r w:rsidR="001073A4">
        <w:rPr>
          <w:rStyle w:val="css-g38gqj"/>
        </w:rPr>
        <w:instrText xml:space="preserve"> ADDIN EN.CITE.DATA </w:instrText>
      </w:r>
      <w:r w:rsidR="001073A4">
        <w:rPr>
          <w:rStyle w:val="css-g38gqj"/>
        </w:rPr>
      </w:r>
      <w:r w:rsidR="001073A4">
        <w:rPr>
          <w:rStyle w:val="css-g38gqj"/>
        </w:rPr>
        <w:fldChar w:fldCharType="end"/>
      </w:r>
      <w:r w:rsidR="00DF6F60">
        <w:rPr>
          <w:rStyle w:val="css-g38gqj"/>
        </w:rPr>
      </w:r>
      <w:r w:rsidR="00DF6F60">
        <w:rPr>
          <w:rStyle w:val="css-g38gqj"/>
        </w:rPr>
        <w:fldChar w:fldCharType="separate"/>
      </w:r>
      <w:r w:rsidR="001073A4">
        <w:rPr>
          <w:rStyle w:val="css-g38gqj"/>
          <w:noProof/>
        </w:rPr>
        <w:t>(Soutar &amp; Issacs 1969, Schwartzlose et al. 1999, Chavez et al. 2003, Pikitch et al. 2012, Pikitch et al. 2014)</w:t>
      </w:r>
      <w:r w:rsidR="00DF6F60">
        <w:rPr>
          <w:rStyle w:val="css-g38gqj"/>
        </w:rPr>
        <w:fldChar w:fldCharType="end"/>
      </w:r>
      <w:r>
        <w:rPr>
          <w:rStyle w:val="css-g38gqj"/>
        </w:rPr>
        <w:t>. Forage fish species can experience prolonged periods of ‘bust’ dynamics. For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stock collapsed in the late 1960s after a pulse of overfishing and remained at very low levels until the late 1980s</w:t>
      </w:r>
      <w:r w:rsidR="00C60B63">
        <w:rPr>
          <w:rStyle w:val="css-g38gqj"/>
        </w:rPr>
        <w:fldChar w:fldCharType="begin">
          <w:fldData xml:space="preserve">PEVuZE5vdGU+PENpdGU+PEF1dGhvcj5Ub3Jlc2VuPC9BdXRob3I+PFllYXI+MjAwMDwvWWVhcj48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</w:fldData>
        </w:fldChar>
      </w:r>
      <w:r w:rsidR="00405B84">
        <w:rPr>
          <w:rStyle w:val="css-g38gqj"/>
        </w:rPr>
        <w:instrText xml:space="preserve"> ADDIN EN.CITE </w:instrText>
      </w:r>
      <w:r w:rsidR="00405B84">
        <w:rPr>
          <w:rStyle w:val="css-g38gqj"/>
        </w:rPr>
        <w:fldChar w:fldCharType="begin">
          <w:fldData xml:space="preserve">PEVuZE5vdGU+PENpdGU+PEF1dGhvcj5Ub3Jlc2VuPC9BdXRob3I+PFllYXI+MjAwMDwvWWVhcj48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</w:fldData>
        </w:fldChar>
      </w:r>
      <w:r w:rsidR="00405B84">
        <w:rPr>
          <w:rStyle w:val="css-g38gqj"/>
        </w:rPr>
        <w:instrText xml:space="preserve"> ADDIN EN.CITE.DATA </w:instrText>
      </w:r>
      <w:r w:rsidR="00405B84">
        <w:rPr>
          <w:rStyle w:val="css-g38gqj"/>
        </w:rPr>
      </w:r>
      <w:r w:rsidR="00405B84">
        <w:rPr>
          <w:rStyle w:val="css-g38gqj"/>
        </w:rPr>
        <w:fldChar w:fldCharType="end"/>
      </w:r>
      <w:r w:rsidR="00C60B63">
        <w:rPr>
          <w:rStyle w:val="css-g38gqj"/>
        </w:rPr>
      </w:r>
      <w:r w:rsidR="00C60B63">
        <w:rPr>
          <w:rStyle w:val="css-g38gqj"/>
        </w:rPr>
        <w:fldChar w:fldCharType="separate"/>
      </w:r>
      <w:r w:rsidR="00405B84">
        <w:rPr>
          <w:rStyle w:val="css-g38gqj"/>
          <w:noProof/>
        </w:rPr>
        <w:t>(</w:t>
      </w:r>
      <w:proofErr w:type="spellStart"/>
      <w:r w:rsidR="00405B84">
        <w:rPr>
          <w:rStyle w:val="css-g38gqj"/>
          <w:noProof/>
        </w:rPr>
        <w:t>Toresen</w:t>
      </w:r>
      <w:proofErr w:type="spellEnd"/>
      <w:r w:rsidR="00405B84">
        <w:rPr>
          <w:rStyle w:val="css-g38gqj"/>
          <w:noProof/>
        </w:rPr>
        <w:t xml:space="preserve"> &amp; Østvedt 2000, Dragesund et al. 2008, Skagseth et al. 2015)</w:t>
      </w:r>
      <w:r w:rsidR="00C60B63">
        <w:rPr>
          <w:rStyle w:val="css-g38gqj"/>
        </w:rPr>
        <w:fldChar w:fldCharType="end"/>
      </w:r>
      <w:r>
        <w:rPr>
          <w:rStyle w:val="css-g38gqj"/>
        </w:rPr>
        <w:t>;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periods </w:t>
      </w:r>
      <w:r>
        <w:rPr>
          <w:rStyle w:val="css-g38gqj"/>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595F39">
        <w:rPr>
          <w:rStyle w:val="css-g38gqj"/>
        </w:rPr>
        <w:instrText xml:space="preserve"> ADDIN EN.CITE </w:instrText>
      </w:r>
      <w:r w:rsidR="00595F39">
        <w:rPr>
          <w:rStyle w:val="css-g38gqj"/>
        </w:rPr>
        <w:fldChar w:fldCharType="begin">
          <w:fldData xml:space="preserve">PEVuZE5vdGU+PENpdGU+PEF1dGhvcj5TY2h3YXJ0emxvc2U8L0F1dGhvcj48WWVhcj4xOTk5PC9Z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</w:fldData>
        </w:fldChar>
      </w:r>
      <w:r w:rsidR="00595F39">
        <w:rPr>
          <w:rStyle w:val="css-g38gqj"/>
        </w:rPr>
        <w:instrText xml:space="preserve"> ADDIN EN.CITE.DATA </w:instrText>
      </w:r>
      <w:r w:rsidR="00595F39">
        <w:rPr>
          <w:rStyle w:val="css-g38gqj"/>
        </w:rPr>
      </w:r>
      <w:r w:rsidR="00595F39">
        <w:rPr>
          <w:rStyle w:val="css-g38gqj"/>
        </w:rPr>
        <w:fldChar w:fldCharType="end"/>
      </w:r>
      <w:r>
        <w:rPr>
          <w:rStyle w:val="css-g38gqj"/>
        </w:rPr>
      </w:r>
      <w:r>
        <w:rPr>
          <w:rStyle w:val="css-g38gqj"/>
        </w:rPr>
        <w:fldChar w:fldCharType="separate"/>
      </w:r>
      <w:r w:rsidR="00595F39">
        <w:rPr>
          <w:rStyle w:val="css-g38gqj"/>
          <w:noProof/>
        </w:rPr>
        <w:t>(Schwartzlose et al. 1999, Chavez et al. 2003, Barange et al. 2009)</w:t>
      </w:r>
      <w:r>
        <w:rPr>
          <w:rStyle w:val="css-g38gqj"/>
        </w:rPr>
        <w:fldChar w:fldCharType="end"/>
      </w:r>
      <w:r>
        <w:rPr>
          <w:rStyle w:val="css-g38gqj"/>
        </w:rPr>
        <w:t xml:space="preserve">. </w:t>
      </w:r>
    </w:p>
    <w:p w14:paraId="35D10020" w14:textId="2A39333E"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1073A4">
        <w:instrText xml:space="preserve"> ADDIN EN.CITE </w:instrText>
      </w:r>
      <w:r w:rsidR="001073A4">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001073A4">
        <w:instrText xml:space="preserve"> ADDIN EN.CITE.DATA </w:instrText>
      </w:r>
      <w:r w:rsidR="001073A4">
        <w:fldChar w:fldCharType="end"/>
      </w:r>
      <w:r>
        <w:fldChar w:fldCharType="separate"/>
      </w:r>
      <w:r w:rsidR="001073A4">
        <w:rPr>
          <w:noProof/>
        </w:rPr>
        <w:t>(Templeman 1948, Jangaard 1974, Vilhjálmsson 1994, Carscadden et al. 2001)</w:t>
      </w:r>
      <w:r>
        <w:fldChar w:fldCharType="end"/>
      </w:r>
      <w: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and 7 million </w:t>
      </w:r>
      <w:proofErr w:type="spellStart"/>
      <w:r>
        <w:t>tonnes</w:t>
      </w:r>
      <w:proofErr w:type="spellEnd"/>
      <w:r>
        <w:t xml:space="preserve"> during the boom phase and around 200 thousand </w:t>
      </w:r>
      <w:proofErr w:type="spellStart"/>
      <w:r>
        <w:t>tonnes</w:t>
      </w:r>
      <w:proofErr w:type="spellEnd"/>
      <w:r>
        <w:t xml:space="preserve"> during bust phases. There is general agreement that ecosystem changes were the driving forces </w:t>
      </w:r>
      <w:r>
        <w:lastRenderedPageBreak/>
        <w:t xml:space="preserve">behind these dynamics </w:t>
      </w:r>
      <w:r>
        <w:fldChar w:fldCharType="begin"/>
      </w:r>
      <w:r w:rsidR="001073A4">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rsidR="001073A4">
        <w:rPr>
          <w:noProof/>
        </w:rPr>
        <w:t>(Gjøsæter et al. 2009)</w:t>
      </w:r>
      <w:r>
        <w:fldChar w:fldCharType="end"/>
      </w:r>
      <w:r>
        <w:t xml:space="preserve">. The Icelandic capelin stock underwent similar dynamics, with three bust phases over the past 4 decades: the early 1980s, the early 1990s, and most of the 2000s. The size of the stock was around 1.5-2 million </w:t>
      </w:r>
      <w:proofErr w:type="spellStart"/>
      <w:r>
        <w:t>tonnes</w:t>
      </w:r>
      <w:proofErr w:type="spellEnd"/>
      <w:r>
        <w:t xml:space="preserve"> during the boom phase and between 100-500 thousand </w:t>
      </w:r>
      <w:proofErr w:type="spellStart"/>
      <w:r>
        <w:t>tonnes</w:t>
      </w:r>
      <w:proofErr w:type="spellEnd"/>
      <w:r>
        <w:t xml:space="preserve"> during bust phases </w:t>
      </w:r>
      <w:r>
        <w:fldChar w:fldCharType="begin"/>
      </w:r>
      <w:r w:rsidR="00DF6F6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fldChar w:fldCharType="separate"/>
      </w:r>
      <w:r>
        <w:rPr>
          <w:noProof/>
        </w:rP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1073A4">
        <w:instrText xml:space="preserve"> ADDIN EN.CITE </w:instrText>
      </w:r>
      <w:r w:rsidR="001073A4">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001073A4">
        <w:instrText xml:space="preserve"> ADDIN EN.CITE.DATA </w:instrText>
      </w:r>
      <w:r w:rsidR="001073A4">
        <w:fldChar w:fldCharType="end"/>
      </w:r>
      <w:r>
        <w:fldChar w:fldCharType="separate"/>
      </w:r>
      <w:r w:rsidR="001073A4">
        <w:rPr>
          <w:noProof/>
        </w:rPr>
        <w:t>(Pálsson et al. 2012, Carscadden et al. 2013)</w:t>
      </w:r>
      <w:r>
        <w:fldChar w:fldCharType="end"/>
      </w:r>
      <w:r>
        <w:t xml:space="preserve">. </w:t>
      </w:r>
    </w:p>
    <w:p w14:paraId="1D7A93C4" w14:textId="658751F8" w:rsidR="005E1546" w:rsidRDefault="00EB75CB">
      <w:pPr>
        <w:pStyle w:val="Style1"/>
      </w:pPr>
      <w:r>
        <w:t xml:space="preserve">Fisheries and Oceans Canada (DFO) is responsible for the assessment of the Newfoundland and Labrador (NL) capelin stock. DFO concluded that the stock experienced an order of magnitude decline in the early 1990s with minimal recovery during the past two decades </w:t>
      </w:r>
      <w:r>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00C60B63">
        <w:instrText xml:space="preserve"> ADDIN EN.CITE </w:instrText>
      </w:r>
      <w:r w:rsidR="00C60B63">
        <w:fldChar w:fldCharType="begin">
          <w:fldData xml:space="preserve">PEVuZE5vdGU+PENpdGU+PEF1dGhvcj5ERk88L0F1dGhvcj48WWVhcj4yMDE1PC9ZZWFyPjxSZWNO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b2x1bWU+MjAxNS8wMzY8L3ZvbHVtZT48cmVwcmludC1lZGl0aW9uPk5vdCBpbiBGaWxlPC9yZXBy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b2RpY2FsPjx2b2x1bWU+MjAxMy8xMTwvdm9sdW1lPjxyZXByaW50LWVkaXRpb24+Tm90IGluIEZp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PC9wZXJpb2RpY2FsPjx2b2x1bWU+MjAwOC8wNTQ8L3ZvbHVtZT48cmVwcmludC1lZGl0aW9uPk5v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dWxsLXRpdGxlPjwvcGVyaW9kaWNhbD48dm9sdW1lPjIwMTAvMDkwPC92b2x1bWU+PGRhdGVzPjx5
ZWFyPjIwMTA8L3llYXI+PC9kYXRlcz48dXJscz48L3VybHM+PC9yZWNvcmQ+PC9DaXRlPjxDaXRl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TzwvQXV0aG9yPjxZZWFyPjIwMTg8L1llYXI+PFJlY051bT4xMDUxPC9SZWNOdW0+PHJlY29yZD48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</w:fldData>
        </w:fldChar>
      </w:r>
      <w:r w:rsidR="00C60B63">
        <w:instrText xml:space="preserve"> ADDIN EN.CITE.DATA </w:instrText>
      </w:r>
      <w:r w:rsidR="00C60B63">
        <w:fldChar w:fldCharType="end"/>
      </w:r>
      <w:r>
        <w:fldChar w:fldCharType="separate"/>
      </w:r>
      <w:r w:rsidR="00D977F8">
        <w:rPr>
          <w:noProof/>
        </w:rPr>
        <w:t>(DFO 1994, Miller 1994, 1997, DFO 2008, 2010, 2013, 2015, 2018)</w:t>
      </w:r>
      <w:r>
        <w:fldChar w:fldCharType="end"/>
      </w:r>
      <w:r>
        <w:t xml:space="preserve">. The size of the stock fluctuated between 2 and 6 million </w:t>
      </w:r>
      <w:proofErr w:type="spellStart"/>
      <w:r>
        <w:t>tonnes</w:t>
      </w:r>
      <w:proofErr w:type="spellEnd"/>
      <w:r>
        <w:t xml:space="preserve"> </w:t>
      </w:r>
      <w:r w:rsidR="001073A4">
        <w:t>between 1982 and 1991</w:t>
      </w:r>
      <w:r>
        <w:t xml:space="preserve"> 1991, and between 25 and 900 thousand </w:t>
      </w:r>
      <w:proofErr w:type="spellStart"/>
      <w:r>
        <w:t>tonnes</w:t>
      </w:r>
      <w:proofErr w:type="spellEnd"/>
      <w:r>
        <w:t xml:space="preserve"> during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00B92615">
        <w:instrText xml:space="preserve"> ADDIN EN.CITE </w:instrText>
      </w:r>
      <w:r w:rsidR="00B92615">
        <w:fldChar w:fldCharType="begin">
          <w:fldData xml:space="preserve">PEVuZE5vdGU+PENpdGU+PEF1dGhvcj5kZVlvdW5nPC9BdXRob3I+PFllYXI+MTk5MzwvWWVhcj48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R29tZXM8L0F1dGhvcj48WWVhcj4xOTk1PC9ZZWFyPjxSZWNOdW0+MTEyPC9SZWNOdW0+PHJlY29y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bGwtdGl0bGU+PC9wZXJpb2RpY2FsPjx2b2x1bWU+MjAxMS8wOTk8L3ZvbHVtZT48cmVwcmludC1l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cyBhbmQgQXF1YXRpYyBTY2llbmNlczwvZnVsbC10aXRsZT48L3BlcmlvZGljYWw+PHBhZ2VzPjI3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</w:fldData>
        </w:fldChar>
      </w:r>
      <w:r w:rsidR="00B92615">
        <w:instrText xml:space="preserve"> ADDIN EN.CITE.DATA </w:instrText>
      </w:r>
      <w:r w:rsidR="00B92615">
        <w:fldChar w:fldCharType="end"/>
      </w:r>
      <w:r>
        <w:fldChar w:fldCharType="separate"/>
      </w:r>
      <w:r w:rsidR="00B92615">
        <w:rPr>
          <w:noProof/>
        </w:rPr>
        <w:t>(deYoung &amp; Rose 1993, Gomes et al. 1995, Montevecchi &amp; Myers 1997, Lilly et al. 2000, Rice 2002, Rose 2007, Koen-Alonso et al. 2010, Hammill et al. 2011, Pedersen et al. 2017)</w:t>
      </w:r>
      <w:r>
        <w:fldChar w:fldCharType="end"/>
      </w:r>
      <w:r>
        <w:t>, including major changes in the biology and ecology of capelin, such as delayed and protracted spawning, changes in their geographical and vertical distribution, and declines in somatic condition and size and age at maturity</w:t>
      </w:r>
      <w:r w:rsidR="00B05856">
        <w:t xml:space="preserve"> </w:t>
      </w:r>
      <w:r w:rsidR="00B05856">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B05856">
        <w:instrText xml:space="preserve"> ADDIN EN.CITE </w:instrText>
      </w:r>
      <w:r w:rsidR="00B05856">
        <w:fldChar w:fldCharType="begin">
          <w:fldData xml:space="preserve">PEVuZE5vdGU+PENpdGU+PEF1dGhvcj5GcmFuazwvQXV0aG9yPjxZZWFyPjE5OTY8L1llYXI+PFJl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</w:fldData>
        </w:fldChar>
      </w:r>
      <w:r w:rsidR="00B05856">
        <w:instrText xml:space="preserve"> ADDIN EN.CITE.DATA </w:instrText>
      </w:r>
      <w:r w:rsidR="00B05856">
        <w:fldChar w:fldCharType="end"/>
      </w:r>
      <w:r w:rsidR="00B05856">
        <w:fldChar w:fldCharType="separate"/>
      </w:r>
      <w:r w:rsidR="00B05856">
        <w:rPr>
          <w:noProof/>
        </w:rPr>
        <w:t>(Frank et al. 1996, Carscadden &amp; Nakashima 1997, Carscadden et al. 2001, Mowbray 2002, Nakashima &amp; Wheeler 2002, DFO 2010)</w:t>
      </w:r>
      <w:r w:rsidR="00B05856">
        <w:fldChar w:fldCharType="end"/>
      </w:r>
      <w:r>
        <w:t xml:space="preserve">. The collapse of capelin was a key signal in the identification of </w:t>
      </w:r>
      <w:r w:rsidR="00D229A8">
        <w:t>the</w:t>
      </w:r>
      <w:r>
        <w:t xml:space="preserve"> regime shift that occurred in the early 1990s </w:t>
      </w:r>
      <w:r w:rsidR="00B92615">
        <w:t>.</w:t>
      </w:r>
    </w:p>
    <w:p w14:paraId="02838ED0" w14:textId="43B96BAC" w:rsidR="005E1546" w:rsidRDefault="00EB75CB">
      <w:pPr>
        <w:pStyle w:val="Style1"/>
      </w:pPr>
      <w:r>
        <w:lastRenderedPageBreak/>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alternatively, they argued that the offshore surveys </w:t>
      </w:r>
      <w:r w:rsidR="00C1468D">
        <w:t xml:space="preserve">have </w:t>
      </w:r>
      <w:r>
        <w:t xml:space="preserve">failed to detect large capelin aggregations since 1991 because of </w:t>
      </w:r>
      <w:proofErr w:type="spellStart"/>
      <w:r>
        <w:t>spatio</w:t>
      </w:r>
      <w:proofErr w:type="spellEnd"/>
      <w:r>
        <w:t xml:space="preserve">-temporal mismatch between the surveys and the stock. Specifically, they hypothesized that post-1991 either </w:t>
      </w:r>
      <w:r w:rsidR="000432E3">
        <w:t>(</w:t>
      </w:r>
      <w:r>
        <w:t>1) capelin changed their migratory patterns while the timing of the acoustic survey remained constant</w:t>
      </w:r>
      <w:r w:rsidR="00747407">
        <w:t>,</w:t>
      </w:r>
      <w:r>
        <w:t xml:space="preserve"> leading to a </w:t>
      </w:r>
      <w:proofErr w:type="spellStart"/>
      <w:r>
        <w:t>spatio</w:t>
      </w:r>
      <w:proofErr w:type="spellEnd"/>
      <w:r>
        <w:t xml:space="preserve">-temporal mismatch between the survey and the stock or </w:t>
      </w:r>
      <w:r w:rsidR="00747407">
        <w:t>(</w:t>
      </w:r>
      <w:r>
        <w:t xml:space="preserve">2) capelin </w:t>
      </w:r>
      <w:r w:rsidR="00747407">
        <w:t xml:space="preserve">suddenly </w:t>
      </w:r>
      <w:r>
        <w:t>bec</w:t>
      </w:r>
      <w:r w:rsidR="00747407">
        <w:t>a</w:t>
      </w:r>
      <w:r>
        <w:t xml:space="preserve">me less migratory and </w:t>
      </w:r>
      <w:r w:rsidR="00737E6C">
        <w:t>now remains</w:t>
      </w:r>
      <w:r>
        <w:t xml:space="preserve"> inshore, and </w:t>
      </w:r>
      <w:r w:rsidR="00747407">
        <w:t>are</w:t>
      </w:r>
      <w:r>
        <w:t xml:space="preserve"> therefore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r w:rsidR="00737E6C">
        <w:t xml:space="preserve"> have</w:t>
      </w:r>
      <w:r>
        <w:t xml:space="preserve"> occurred since the early 1990s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xml:space="preserve">. The objective of </w:t>
      </w:r>
      <w:r w:rsidR="00747407">
        <w:t xml:space="preserve">the present </w:t>
      </w:r>
      <w:r>
        <w:t>paper is to assess the empirical support for the hypothes</w:t>
      </w:r>
      <w:r w:rsidR="00747407">
        <w:t>i</w:t>
      </w:r>
      <w:r>
        <w:t xml:space="preserv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r w:rsidR="00A77192">
        <w:t xml:space="preserve">versus </w:t>
      </w:r>
      <w:r w:rsidR="00747407">
        <w:t xml:space="preserve">that of </w:t>
      </w:r>
      <w:r>
        <w:t xml:space="preserve">non-collapse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xml:space="preserve"> using all available data.</w:t>
      </w:r>
    </w:p>
    <w:p w14:paraId="0C0A756B" w14:textId="77777777" w:rsidR="005E1546" w:rsidRDefault="00EB75CB">
      <w:pPr>
        <w:pStyle w:val="Style1"/>
        <w:ind w:firstLine="0"/>
        <w:rPr>
          <w:rStyle w:val="css-g38gqj"/>
          <w:b/>
          <w:bCs/>
        </w:rPr>
      </w:pPr>
      <w:r>
        <w:rPr>
          <w:rStyle w:val="css-g38gqj"/>
          <w:b/>
          <w:bCs/>
        </w:rPr>
        <w:t>Methods</w:t>
      </w:r>
    </w:p>
    <w:p w14:paraId="084731AA" w14:textId="24ACFF19" w:rsidR="005E1546" w:rsidRDefault="00EB75CB">
      <w:pPr>
        <w:pStyle w:val="Style1"/>
      </w:pPr>
      <w:r>
        <w:t>To test the hypotheses of collapse and non-collapse of the capelin stock in NAFO Divisions 2J3KL (hereafter Div. 2J3KL; Fig. 1), we applied the weight of evidence approach using multiple, independent data sets and diverse statistical methods</w:t>
      </w:r>
      <w:r w:rsidR="00275AB7">
        <w:t xml:space="preserve"> </w:t>
      </w:r>
      <w:r w:rsidR="00275AB7">
        <w:fldChar w:fldCharType="begin"/>
      </w:r>
      <w:r w:rsidR="00275AB7">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275AB7">
        <w:fldChar w:fldCharType="separate"/>
      </w:r>
      <w:r w:rsidR="00275AB7">
        <w:rPr>
          <w:noProof/>
        </w:rPr>
        <w:t>(e.g., triangulation, sensu Munafò &amp; Davey Smith 2018)</w:t>
      </w:r>
      <w:r w:rsidR="00275AB7">
        <w:fldChar w:fldCharType="end"/>
      </w:r>
      <w:r>
        <w:t xml:space="preserve">. In some sections, new data and analyses were </w:t>
      </w:r>
      <w:r w:rsidR="009F1CCF">
        <w:t xml:space="preserve">presented </w:t>
      </w:r>
      <w:r>
        <w:t xml:space="preserve">to test </w:t>
      </w:r>
      <w:r w:rsidR="009F1CCF">
        <w:t xml:space="preserve">alternative </w:t>
      </w:r>
      <w:r>
        <w:t xml:space="preserve">hypotheses. Each section concludes </w:t>
      </w:r>
      <w:r w:rsidR="009F1CCF">
        <w:t xml:space="preserve">by weighting evidence in support for </w:t>
      </w:r>
      <w:r>
        <w:t xml:space="preserve">each </w:t>
      </w:r>
      <w:r w:rsidR="009F1CCF">
        <w:t xml:space="preserve">alternative </w:t>
      </w:r>
      <w:r>
        <w:t xml:space="preserve">hypothesis. Once this was completed for all sections, the weight of evidence </w:t>
      </w:r>
      <w:r>
        <w:lastRenderedPageBreak/>
        <w:t>approach was used to determine which hypothesis was best supported by</w:t>
      </w:r>
      <w:r w:rsidR="009F1CCF">
        <w:t xml:space="preserve"> the combination of previously-published results</w:t>
      </w:r>
      <w:r>
        <w:t xml:space="preserve"> </w:t>
      </w:r>
      <w:r w:rsidR="009F1CCF">
        <w:t>and additional analyses based on</w:t>
      </w:r>
      <w:r>
        <w:t xml:space="preserve"> independent data sets. </w:t>
      </w:r>
    </w:p>
    <w:p w14:paraId="2E48FC2C" w14:textId="77777777"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14:paraId="40FF021F" w14:textId="77777777"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14:paraId="5EB943AE" w14:textId="01FA1851" w:rsidR="005A78EF" w:rsidRDefault="005A78EF" w:rsidP="003D2EAC">
      <w:pPr>
        <w:pStyle w:val="Style1"/>
      </w:pPr>
      <w:r>
        <w:t>The capelin colla</w:t>
      </w:r>
      <w:r w:rsidR="003D2EAC">
        <w:t>pse hypothesis is supported by t</w:t>
      </w:r>
      <w:r>
        <w:t xml:space="preserve">he fall </w:t>
      </w:r>
      <w:r w:rsidR="00C32590">
        <w:t xml:space="preserve">and spring </w:t>
      </w:r>
      <w:r>
        <w:t xml:space="preserve">offshore acoustic surveys conducted by Canada and the </w:t>
      </w:r>
      <w:r w:rsidR="003A769C">
        <w:t xml:space="preserve">former </w:t>
      </w:r>
      <w:r>
        <w:t xml:space="preserve">USSR </w:t>
      </w:r>
      <w:r w:rsidR="003D2EAC">
        <w:t xml:space="preserve">that </w:t>
      </w:r>
      <w:r>
        <w:t>found a sudden decrease in capelin biomass in</w:t>
      </w:r>
      <w:r w:rsidR="003556E7">
        <w:t xml:space="preserve"> the fall </w:t>
      </w:r>
      <w:r w:rsidR="003A769C">
        <w:t xml:space="preserve">of 1990 </w:t>
      </w:r>
      <w:r w:rsidR="003556E7">
        <w:t>in</w:t>
      </w:r>
      <w:r w:rsidR="003A769C">
        <w:t xml:space="preserve"> Div. 2J3KL</w:t>
      </w:r>
      <w:r w:rsidR="00275AB7">
        <w:t xml:space="preserve"> </w:t>
      </w:r>
      <w:r w:rsidR="00275AB7">
        <w:fldChar w:fldCharType="begin">
          <w:fldData xml:space="preserve">PEVuZE5vdGU+PENpdGU+PEF1dGhvcj5NaWxsZXI8L0F1dGhvcj48WWVhcj4xOTkxPC9ZZWFyPjxS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bWVudDwvZnVsbC10aXRsZT48L3BlcmlvZGljYWw+PHZvbHVtZT45Mi8xNTwvdm9sdW1lPjxkYXRl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</w:fldData>
        </w:fldChar>
      </w:r>
      <w:r w:rsidR="00275AB7">
        <w:instrText xml:space="preserve"> ADDIN EN.CITE </w:instrText>
      </w:r>
      <w:r w:rsidR="00275AB7">
        <w:fldChar w:fldCharType="begin">
          <w:fldData xml:space="preserve">PEVuZE5vdGU+PENpdGU+PEF1dGhvcj5NaWxsZXI8L0F1dGhvcj48WWVhcj4xOTkxPC9ZZWFyPjxS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bWVudDwvZnVsbC10aXRsZT48L3BlcmlvZGljYWw+PHZvbHVtZT45Mi8xNTwvdm9sdW1lPjxkYXRl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</w:fldData>
        </w:fldChar>
      </w:r>
      <w:r w:rsidR="00275AB7">
        <w:instrText xml:space="preserve"> ADDIN EN.CITE.DATA </w:instrText>
      </w:r>
      <w:r w:rsidR="00275AB7">
        <w:fldChar w:fldCharType="end"/>
      </w:r>
      <w:r w:rsidR="00275AB7">
        <w:fldChar w:fldCharType="separate"/>
      </w:r>
      <w:r w:rsidR="00275AB7">
        <w:rPr>
          <w:noProof/>
        </w:rPr>
        <w:t>(Miller &amp; Lilly 1991, Bakanev 1992, Miller 1992, 1993, 1994, Mowbray 2014)</w:t>
      </w:r>
      <w:r w:rsidR="00275AB7">
        <w:fldChar w:fldCharType="end"/>
      </w:r>
      <w:r>
        <w:t>.</w:t>
      </w:r>
      <w:r w:rsidR="003D2EAC">
        <w:t xml:space="preserve"> The non-collapse hypothesis purports that </w:t>
      </w:r>
      <w:r>
        <w:t xml:space="preserve">Canada and the USSR offshore acoustic surveys found low capelin biomasses in the fall of 1991 and 1992 in Div. 2J3KL because capelin </w:t>
      </w:r>
      <w:r w:rsidR="004E272D">
        <w:t xml:space="preserve">did not migrate offshore </w:t>
      </w:r>
      <w:r>
        <w:t>starting in the fall of 1990</w:t>
      </w:r>
      <w:r w:rsidR="004E272D">
        <w:t xml:space="preserve"> (Frank et al. 2016)</w:t>
      </w:r>
      <w:r>
        <w:t xml:space="preserve">. </w:t>
      </w:r>
    </w:p>
    <w:p w14:paraId="55E3F600" w14:textId="219320E1" w:rsidR="005E1546" w:rsidRDefault="00EB75CB">
      <w:pPr>
        <w:pStyle w:val="Style1"/>
      </w:pPr>
      <w:r>
        <w:t>From 19</w:t>
      </w:r>
      <w:r w:rsidR="00727496">
        <w:t>82</w:t>
      </w:r>
      <w:r>
        <w:t xml:space="preserve"> to 1992, Canada conducted fall (October) acoustic surveys for capelin in Div. 2J3K (Fig. </w:t>
      </w:r>
      <w:r w:rsidR="00C32590">
        <w:t>1</w:t>
      </w:r>
      <w:r>
        <w:t xml:space="preserve">)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The capelin stock in Div. 2J3K was also acoustically surveyed by the former USSR in November from 19</w:t>
      </w:r>
      <w:r w:rsidR="00727496">
        <w:t>8</w:t>
      </w:r>
      <w:r>
        <w:t>2-1992 (</w:t>
      </w:r>
      <w:proofErr w:type="spellStart"/>
      <w:r>
        <w:t>Bakanev</w:t>
      </w:r>
      <w:proofErr w:type="spellEnd"/>
      <w:r>
        <w:t xml:space="preserve"> 1992; Fig. </w:t>
      </w:r>
      <w:r w:rsidR="006727E2">
        <w:t>1</w:t>
      </w:r>
      <w:r>
        <w:t xml:space="preserve">). The USSR fall acoustic surveys were conducted </w:t>
      </w:r>
      <w:r w:rsidR="00D43290">
        <w:t xml:space="preserve">approximately a month later </w:t>
      </w:r>
      <w:r>
        <w:t xml:space="preserve">than the Canadian surveys and consistently estimated higher capelin abundances, which may have been due to timing, as capelin </w:t>
      </w:r>
      <w:r w:rsidR="00A258BF">
        <w:t xml:space="preserve">start aggregating into large overwintering shoals </w:t>
      </w:r>
      <w:r>
        <w:t xml:space="preserve">in November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In 1990, the Canadian fall acoustic survey </w:t>
      </w:r>
      <w:r w:rsidR="00737E6C">
        <w:t xml:space="preserve">reported </w:t>
      </w:r>
      <w:r>
        <w:t xml:space="preserve">a very low capelin biomass </w:t>
      </w:r>
      <w:r w:rsidR="00C225C8">
        <w:t>(</w:t>
      </w:r>
      <w:r w:rsidR="00976E45">
        <w:t>96</w:t>
      </w:r>
      <w:r w:rsidR="00E34B23">
        <w:t xml:space="preserve"> thousand </w:t>
      </w:r>
      <w:proofErr w:type="spellStart"/>
      <w:r w:rsidR="00713084">
        <w:t>ton</w:t>
      </w:r>
      <w:r w:rsidR="00E34B23">
        <w:t>ne</w:t>
      </w:r>
      <w:r w:rsidR="00713084">
        <w:t>s</w:t>
      </w:r>
      <w:proofErr w:type="spellEnd"/>
      <w:r w:rsidR="00C225C8">
        <w:t xml:space="preserve">, &lt; 5% of the biomass surveyed in 1989) </w:t>
      </w:r>
      <w:r>
        <w:t xml:space="preserve">while the USSR acoustic survey </w:t>
      </w:r>
      <w:r w:rsidR="00737E6C">
        <w:t>reported</w:t>
      </w:r>
      <w:r>
        <w:t xml:space="preserve"> the smallest biomass since 1984 </w:t>
      </w:r>
      <w:r w:rsidR="00976E45">
        <w:t xml:space="preserve">(631 </w:t>
      </w:r>
      <w:r w:rsidR="00E34B23">
        <w:t xml:space="preserve">thousand </w:t>
      </w:r>
      <w:proofErr w:type="spellStart"/>
      <w:r w:rsidR="001D60C0">
        <w:t>tonnes</w:t>
      </w:r>
      <w:proofErr w:type="spellEnd"/>
      <w:r w:rsidR="00C225C8">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Both the USSR and Canadian </w:t>
      </w:r>
      <w:r>
        <w:lastRenderedPageBreak/>
        <w:t xml:space="preserve">acoustic surveys </w:t>
      </w:r>
      <w:r w:rsidR="00737E6C">
        <w:t>reported</w:t>
      </w:r>
      <w:r>
        <w:t xml:space="preserve"> record low biomasses in the fall of 1991 and 1992 </w:t>
      </w:r>
      <w:r w:rsidR="001D60C0">
        <w:t>(16-</w:t>
      </w:r>
      <w:r w:rsidR="006577ED">
        <w:t xml:space="preserve">55 </w:t>
      </w:r>
      <w:r w:rsidR="001D60C0">
        <w:t xml:space="preserve">thousand </w:t>
      </w:r>
      <w:proofErr w:type="spellStart"/>
      <w:r w:rsidR="00713084">
        <w:t>ton</w:t>
      </w:r>
      <w:r w:rsidR="001D60C0">
        <w:t>ne</w:t>
      </w:r>
      <w:r w:rsidR="00713084">
        <w:t>s</w:t>
      </w:r>
      <w:proofErr w:type="spellEnd"/>
      <w:r w:rsidR="006577ED">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r w:rsidR="00737E6C">
        <w:t xml:space="preserve">being detected </w:t>
      </w:r>
      <w:r>
        <w:t xml:space="preserve">off the coast of Labrador and a </w:t>
      </w:r>
      <w:r w:rsidR="00737E6C">
        <w:t xml:space="preserve">southward </w:t>
      </w:r>
      <w:r>
        <w:t xml:space="preserve">shift in stock distribution to </w:t>
      </w:r>
      <w:r w:rsidR="00737E6C">
        <w:t xml:space="preserve">the </w:t>
      </w:r>
      <w:r>
        <w:t xml:space="preserve">southern </w:t>
      </w:r>
      <w:r w:rsidR="00737E6C">
        <w:t xml:space="preserve">portion of </w:t>
      </w:r>
      <w:r>
        <w:t xml:space="preserve">Div. 3K and northern </w:t>
      </w:r>
      <w:r w:rsidR="00737E6C">
        <w:t xml:space="preserve">portion of </w:t>
      </w:r>
      <w:r>
        <w:t>Div. 3L</w:t>
      </w:r>
      <w:r w:rsidR="00C60B63">
        <w:t xml:space="preserve"> </w:t>
      </w:r>
      <w:r w:rsidR="00C60B63">
        <w:fldChar w:fldCharType="begin"/>
      </w:r>
      <w:r w:rsidR="00C60B63">
        <w:instrText xml:space="preserve"> ADDIN EN.CITE &lt;EndNote&gt;&lt;Cite&gt;&lt;Author&gt;Miller&lt;/Author&gt;&lt;Year&gt;1992&lt;/Year&gt;&lt;RecNum&gt;1044&lt;/RecNum&gt;&lt;DisplayText&gt;(Miller &amp;amp; Lilly 1991, Miller 1992)&lt;/DisplayText&gt;&lt;record&gt;&lt;rec-number&gt;1044&lt;/rec-number&gt;&lt;foreign-keys&gt;&lt;key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Cite&gt;&lt;Author&gt;Miller&lt;/Author&gt;&lt;Year&gt;1991&lt;/Year&gt;&lt;RecNum&gt;1046&lt;/RecNum&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Document&lt;/full-title&gt;&lt;/periodical&gt;&lt;volume&gt;91/11&lt;/volume&gt;&lt;dates&gt;&lt;year&gt;1991&lt;/year&gt;&lt;/dates&gt;&lt;urls&gt;&lt;/urls&gt;&lt;/record&gt;&lt;/Cite&gt;&lt;/EndNote&gt;</w:instrText>
      </w:r>
      <w:r w:rsidR="00C60B63">
        <w:fldChar w:fldCharType="separate"/>
      </w:r>
      <w:r w:rsidR="00C60B63">
        <w:rPr>
          <w:noProof/>
        </w:rPr>
        <w:t>(Miller &amp; Lilly 1991, Miller 1992)</w:t>
      </w:r>
      <w:r w:rsidR="00C60B63">
        <w:fldChar w:fldCharType="end"/>
      </w:r>
      <w:r>
        <w:t xml:space="preserve">. A Canadian expanded fall survey (Div. 2J3KL) in 1993-94 was conducted to determine if the ‘missing’ capelin could be located. However, the expanded fall acoustic survey confirmed the </w:t>
      </w:r>
      <w:r w:rsidR="00737E6C">
        <w:t xml:space="preserve">findings </w:t>
      </w:r>
      <w:r>
        <w:t xml:space="preserve">of the 1991-92 fall surveys </w:t>
      </w:r>
      <w:r w:rsidR="00737E6C">
        <w:t xml:space="preserve">that offshore capelin </w:t>
      </w:r>
      <w:r>
        <w:t xml:space="preserve">biomass </w:t>
      </w:r>
      <w:r w:rsidR="00737E6C">
        <w:t xml:space="preserve">was low </w:t>
      </w:r>
      <w:r w:rsidR="00C36F4A">
        <w:t>and characterized by a</w:t>
      </w:r>
      <w:r>
        <w:t xml:space="preserve"> </w:t>
      </w:r>
      <w:r w:rsidR="00C36F4A">
        <w:t xml:space="preserve">southward change in </w:t>
      </w:r>
      <w:r>
        <w:t xml:space="preserve">distribution </w:t>
      </w:r>
      <w:r>
        <w:fldChar w:fldCharType="begin"/>
      </w:r>
      <w:r w:rsidR="001073A4">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fldChar w:fldCharType="separate"/>
      </w:r>
      <w:r w:rsidR="001073A4">
        <w:rPr>
          <w:noProof/>
        </w:rPr>
        <w:t>(Miller 1994, 1995)</w:t>
      </w:r>
      <w:r>
        <w:fldChar w:fldCharType="end"/>
      </w:r>
      <w:r>
        <w:t xml:space="preserve">. </w:t>
      </w:r>
      <w:r w:rsidR="006727E2">
        <w:t>Post-1991</w:t>
      </w:r>
      <w:r w:rsidR="003556E7">
        <w:t xml:space="preserve">, capelin is only </w:t>
      </w:r>
      <w:r w:rsidR="0021525F">
        <w:t xml:space="preserve">acoustically </w:t>
      </w:r>
      <w:r w:rsidR="003556E7">
        <w:t xml:space="preserve">surveyed in the spring in </w:t>
      </w:r>
      <w:r w:rsidR="00957000">
        <w:t xml:space="preserve">Div. </w:t>
      </w:r>
      <w:r w:rsidR="003556E7">
        <w:t>3L by Canada (1996, 1</w:t>
      </w:r>
      <w:r w:rsidR="0021525F">
        <w:t>999-2005, 2007-2015, 2017) with</w:t>
      </w:r>
      <w:r w:rsidR="003556E7">
        <w:t xml:space="preserve"> </w:t>
      </w:r>
      <w:r w:rsidR="0021525F">
        <w:t xml:space="preserve">the </w:t>
      </w:r>
      <w:r w:rsidR="003556E7">
        <w:t xml:space="preserve">discontinuation of the </w:t>
      </w:r>
      <w:r w:rsidR="00DC6F47">
        <w:t>other three acoustic surveys in the early 1990s (Canada fall acoustic survey in 1994; USSR fall and spring acoustic surveys in 1992 and 1994, respectively)</w:t>
      </w:r>
      <w:r w:rsidR="003556E7">
        <w:t>.</w:t>
      </w:r>
    </w:p>
    <w:p w14:paraId="25614F98" w14:textId="01745C92" w:rsidR="005E1546" w:rsidRDefault="004E272D">
      <w:pPr>
        <w:pStyle w:val="Style1"/>
        <w:rPr>
          <w:rStyle w:val="css-g38gqj"/>
          <w:i/>
          <w:iCs/>
        </w:rPr>
      </w:pPr>
      <w:r>
        <w:t>While the offshore acoustic survey</w:t>
      </w:r>
      <w:r w:rsidR="00D93EAC">
        <w:t>s provide</w:t>
      </w:r>
      <w:r>
        <w:t xml:space="preserve"> strong evidence of a capelin collapse, the</w:t>
      </w:r>
      <w:r w:rsidR="00D93EAC">
        <w:t>y</w:t>
      </w:r>
      <w:r>
        <w:t xml:space="preserve"> </w:t>
      </w:r>
      <w:r w:rsidR="003556E7">
        <w:t>do</w:t>
      </w:r>
      <w:r>
        <w:t xml:space="preserve"> not survey the inshore area.  The non-collapse hypothesis </w:t>
      </w:r>
      <w:r w:rsidR="00727386">
        <w:t>uses</w:t>
      </w:r>
      <w:r>
        <w:t xml:space="preserve"> </w:t>
      </w:r>
      <w:r w:rsidR="00727386">
        <w:t xml:space="preserve">unquantified densities of </w:t>
      </w:r>
      <w:r w:rsidR="00EB75CB">
        <w:t xml:space="preserve">overwintering maturing capelin </w:t>
      </w:r>
      <w:r w:rsidR="00C36F4A">
        <w:t>and</w:t>
      </w:r>
      <w:r w:rsidR="00EB75CB">
        <w:t xml:space="preserve"> large schools of immature capelin</w:t>
      </w:r>
      <w:r w:rsidR="00C36F4A">
        <w:t xml:space="preserve"> observed</w:t>
      </w:r>
      <w:r w:rsidR="00EB75CB">
        <w:t xml:space="preserve"> </w:t>
      </w:r>
      <w:r w:rsidR="00C36F4A">
        <w:t xml:space="preserve">during winter </w:t>
      </w:r>
      <w:r w:rsidR="00EB75CB">
        <w:t xml:space="preserve">surveys conducted in Trinity Bay in 1967-68 </w:t>
      </w:r>
      <w:r w:rsidR="00EB75CB">
        <w:fldChar w:fldCharType="begin"/>
      </w:r>
      <w:r w:rsidR="00EB75CB">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fldChar w:fldCharType="separate"/>
      </w:r>
      <w:r w:rsidR="00EB75CB">
        <w:t>(Winters 1970)</w:t>
      </w:r>
      <w:r w:rsidR="00EB75CB">
        <w:fldChar w:fldCharType="end"/>
      </w:r>
      <w:r w:rsidR="00727386">
        <w:t xml:space="preserve"> as evidence that significant densities of </w:t>
      </w:r>
      <w:r w:rsidR="00C36F4A">
        <w:t xml:space="preserve">capelin can </w:t>
      </w:r>
      <w:r w:rsidR="00727386">
        <w:t>inhabit the</w:t>
      </w:r>
      <w:r w:rsidR="00C36F4A">
        <w:t xml:space="preserve"> inshore </w:t>
      </w:r>
      <w:r w:rsidR="00727386">
        <w:t>year-round</w:t>
      </w:r>
      <w:r w:rsidR="00EB75CB">
        <w:t xml:space="preserve">. </w:t>
      </w:r>
      <w:r w:rsidR="00713084">
        <w:t>DFO</w:t>
      </w:r>
      <w:r w:rsidR="00EB75CB">
        <w:t xml:space="preserve"> tested the hypothesis of year</w:t>
      </w:r>
      <w:r w:rsidR="00C36F4A">
        <w:t>-</w:t>
      </w:r>
      <w:r w:rsidR="00EB75CB">
        <w:t xml:space="preserve">round residency of capelin in the inshore by conducting seasonal acoustic surveys in Trinity Bay (September and October 2003; January, June and September 2004-05) and expanding the annual </w:t>
      </w:r>
      <w:r w:rsidR="00CF60E3">
        <w:t xml:space="preserve">offshore </w:t>
      </w:r>
      <w:r w:rsidR="00EB75CB">
        <w:t>spring acoustic survey into Trinity Bay (1999-2005, 2007-13, 2017) (</w:t>
      </w:r>
      <w:hyperlink w:anchor="Ref514161259" w:history="1">
        <w:r w:rsidR="00EB75CB">
          <w:t xml:space="preserve">Fig. </w:t>
        </w:r>
        <w:r w:rsidR="006727E2">
          <w:t>2</w:t>
        </w:r>
      </w:hyperlink>
      <w:r w:rsidR="00EB75CB">
        <w:t xml:space="preserve"> a; see supplementary section for details on methods). Seasonally, capelin densities were low in Trinity Bay in January and May, and the maximum mean density of capelin was observed in June </w:t>
      </w:r>
      <w:r w:rsidR="00EB75CB">
        <w:lastRenderedPageBreak/>
        <w:t>(10,000 kg km</w:t>
      </w:r>
      <w:r w:rsidR="00CF60E3" w:rsidRPr="00D43290">
        <w:rPr>
          <w:vertAlign w:val="superscript"/>
        </w:rPr>
        <w:t>-</w:t>
      </w:r>
      <w:r w:rsidR="00EB75CB">
        <w:rPr>
          <w:rStyle w:val="css-g38gqj"/>
          <w:vertAlign w:val="superscript"/>
        </w:rPr>
        <w:t>2</w:t>
      </w:r>
      <w:r w:rsidR="00EB75CB">
        <w:t>), which corresponded with the start of the spawning period when capelin were highly aggregated inshore (</w:t>
      </w:r>
      <w:hyperlink w:anchor="Ref514161259" w:history="1">
        <w:r w:rsidR="00EB75CB">
          <w:t xml:space="preserve">Fig. </w:t>
        </w:r>
        <w:r w:rsidR="006727E2">
          <w:t>2</w:t>
        </w:r>
      </w:hyperlink>
      <w:r w:rsidR="00EB75CB">
        <w:t xml:space="preserve"> a). In September and October, capelin densities were low once again (Fig. </w:t>
      </w:r>
      <w:r w:rsidR="00095EA8">
        <w:t>2</w:t>
      </w:r>
      <w:r w:rsidR="00EB75CB">
        <w:t xml:space="preserve"> a). There was also a distinct </w:t>
      </w:r>
      <w:r w:rsidR="00CF60E3">
        <w:t xml:space="preserve">seasonal </w:t>
      </w:r>
      <w:r w:rsidR="00EB75CB">
        <w:t xml:space="preserve">pattern in the age and maturity composition inshore. </w:t>
      </w:r>
      <w:r w:rsidR="00CF60E3">
        <w:t xml:space="preserve">In January, overwintering </w:t>
      </w:r>
      <w:r w:rsidR="00EB75CB">
        <w:t>fish were composed of ~70% immature age-1 and age-2 fish (</w:t>
      </w:r>
      <w:hyperlink w:anchor="Ref514161271" w:history="1">
        <w:r w:rsidR="00EB75CB">
          <w:t xml:space="preserve">Fig. </w:t>
        </w:r>
        <w:r w:rsidR="00095EA8">
          <w:t>2</w:t>
        </w:r>
      </w:hyperlink>
      <w:r w:rsidR="00EB75CB">
        <w:t xml:space="preserve"> b, c); the relative contribution of older fish increased through the spring as maturing age-2 and </w:t>
      </w:r>
      <w:r w:rsidR="00CF60E3">
        <w:t>age-</w:t>
      </w:r>
      <w:r w:rsidR="00EB75CB">
        <w:t>3 fish migrated into Trinity Bay (</w:t>
      </w:r>
      <w:hyperlink w:anchor="Ref514161271" w:history="1">
        <w:r w:rsidR="00EB75CB">
          <w:t xml:space="preserve">Fig. </w:t>
        </w:r>
        <w:r w:rsidR="00095EA8">
          <w:t>2</w:t>
        </w:r>
      </w:hyperlink>
      <w:r w:rsidR="00EB75CB">
        <w:t xml:space="preserve"> b, c); and by October, immature age-1 fish dominated the inshore area</w:t>
      </w:r>
      <w:r w:rsidR="00CF60E3">
        <w:t>, strongly suggesting that</w:t>
      </w:r>
      <w:r w:rsidR="00EB75CB">
        <w:t xml:space="preserve"> spent </w:t>
      </w:r>
      <w:r w:rsidR="00CF60E3">
        <w:t xml:space="preserve">mature </w:t>
      </w:r>
      <w:r w:rsidR="00EB75CB">
        <w:t xml:space="preserve">fish either died or left the bay (Fig. </w:t>
      </w:r>
      <w:r w:rsidR="00095EA8">
        <w:t>2</w:t>
      </w:r>
      <w:r w:rsidR="00EB75CB">
        <w:t xml:space="preserve"> b). The seasonal surveys found no evidence of a large inshore, non-migratory capelin stock. In agreement</w:t>
      </w:r>
      <w:r w:rsidR="00CF60E3">
        <w:t xml:space="preserve"> with this finding</w:t>
      </w:r>
      <w:r w:rsidR="00EB75CB">
        <w:t>, an inshore acoustic survey in January 2000 for overwintering cod from Conception to Notre Dame Bay</w:t>
      </w:r>
      <w:r w:rsidR="006D5DBB">
        <w:t xml:space="preserve"> </w:t>
      </w:r>
      <w:r w:rsidR="00EB75CB">
        <w:t>found concentrat</w:t>
      </w:r>
      <w:r w:rsidR="006D5DBB">
        <w:t xml:space="preserve">ions of juvenile capelin </w:t>
      </w:r>
      <w:r w:rsidR="000E49CF">
        <w:fldChar w:fldCharType="begin"/>
      </w:r>
      <w:r w:rsidR="000E49CF">
        <w:instrText xml:space="preserve"> ADDIN EN.CITE &lt;EndNote&gt;&lt;Cite&gt;&lt;Author&gt;O&amp;apos;Driscoll&lt;/Author&gt;&lt;Year&gt;2001&lt;/Year&gt;&lt;RecNum&gt;1054&lt;/RecNum&gt;&lt;DisplayText&gt;(O&amp;apos;Driscoll &amp;amp; Rose 2001)&lt;/DisplayText&gt;&lt;record&gt;&lt;rec-number&gt;1054&lt;/rec-number&gt;&lt;foreign-keys&gt;&lt;key app="EN" db-id="2pv5prxr6xz2a4ea50h5dww0ewvx0ttdtdsa" timestamp="1532972181"&gt;1054&lt;/key&gt;&lt;/foreign-keys&gt;&lt;ref-type name="Journal Article"&gt;17&lt;/ref-type&gt;&lt;contributors&gt;&lt;authors&gt;&lt;author&gt;O&amp;apos;Driscoll, Richard L.&lt;/author&gt;&lt;author&gt;Rose, George A.&lt;/author&gt;&lt;/authors&gt;&lt;/contributors&gt;&lt;titles&gt;&lt;title&gt;In situ acoustic target strength of juvenile capelin&lt;/title&gt;&lt;secondary-title&gt;ICES Journal of Marine Science&lt;/secondary-title&gt;&lt;/titles&gt;&lt;periodical&gt;&lt;full-title&gt;ICES Journal of Marine Science&lt;/full-title&gt;&lt;/periodical&gt;&lt;pages&gt;342-345&lt;/pages&gt;&lt;volume&gt;58&lt;/volume&gt;&lt;number&gt;1&lt;/number&gt;&lt;dates&gt;&lt;year&gt;2001&lt;/year&gt;&lt;/dates&gt;&lt;isbn&gt;1054-3139&lt;/isbn&gt;&lt;urls&gt;&lt;related-urls&gt;&lt;url&gt;http://dx.doi.org/10.1006/jmsc.2000.1015&lt;/url&gt;&lt;/related-urls&gt;&lt;/urls&gt;&lt;electronic-resource-num&gt;10.1006/jmsc.2000.1015&lt;/electronic-resource-num&gt;&lt;/record&gt;&lt;/Cite&gt;&lt;/EndNote&gt;</w:instrText>
      </w:r>
      <w:r w:rsidR="000E49CF">
        <w:fldChar w:fldCharType="separate"/>
      </w:r>
      <w:r w:rsidR="000E49CF">
        <w:rPr>
          <w:noProof/>
        </w:rPr>
        <w:t>(O'Driscoll &amp; Rose 2001)</w:t>
      </w:r>
      <w:r w:rsidR="000E49CF">
        <w:fldChar w:fldCharType="end"/>
      </w:r>
      <w:r w:rsidR="000E49CF">
        <w:t xml:space="preserve"> </w:t>
      </w:r>
      <w:r w:rsidR="00EB75CB">
        <w:t>but few older fish (G.A.</w:t>
      </w:r>
      <w:r w:rsidR="00CF60E3">
        <w:t xml:space="preserve"> </w:t>
      </w:r>
      <w:r w:rsidR="00EB75CB">
        <w:t xml:space="preserve">Rose, unpublished data). </w:t>
      </w:r>
    </w:p>
    <w:p w14:paraId="09C5E7E4" w14:textId="1AEB5354" w:rsidR="0079745E" w:rsidRDefault="0079745E" w:rsidP="0079745E">
      <w:pPr>
        <w:pStyle w:val="Style1"/>
      </w:pPr>
      <w:r>
        <w:t xml:space="preserve">With little evidence of a change in </w:t>
      </w:r>
      <w:r w:rsidR="00095EA8">
        <w:t xml:space="preserve">capelin </w:t>
      </w:r>
      <w:r>
        <w:t xml:space="preserve">migratory </w:t>
      </w:r>
      <w:r w:rsidR="003A769C">
        <w:t>behavior inshore</w:t>
      </w:r>
      <w:r w:rsidR="00D93EAC">
        <w:t xml:space="preserve"> post-1991</w:t>
      </w:r>
      <w:r>
        <w:t xml:space="preserve">, we assumed that the portion of the capelin stock available to each </w:t>
      </w:r>
      <w:r w:rsidR="00D93EAC">
        <w:t xml:space="preserve">of the five acoustic </w:t>
      </w:r>
      <w:r>
        <w:t>survey</w:t>
      </w:r>
      <w:r w:rsidR="00D93EAC">
        <w:t>s</w:t>
      </w:r>
      <w:r>
        <w:t xml:space="preserve"> </w:t>
      </w:r>
      <w:r w:rsidR="00D93EAC">
        <w:t>(spring and fall offshore Canada and USSR</w:t>
      </w:r>
      <w:r w:rsidR="003556E7">
        <w:t>; and Trinity Bay inshore</w:t>
      </w:r>
      <w:r w:rsidR="00D93EAC">
        <w:t>)</w:t>
      </w:r>
      <w:r w:rsidR="00C32590">
        <w:t xml:space="preserve"> </w:t>
      </w:r>
      <w:r>
        <w:t>has remained constant through time, plus or minus inter</w:t>
      </w:r>
      <w:r w:rsidR="00095EA8">
        <w:t>-</w:t>
      </w:r>
      <w:r>
        <w:t xml:space="preserve">annual variability caused by changes in migration routes such as those observed in Icelandic capelin stocks </w:t>
      </w:r>
      <w:r w:rsidR="006B33F0">
        <w:fldChar w:fldCharType="begin"/>
      </w:r>
      <w:r w:rsidR="006B33F0">
        <w:instrText xml:space="preserve"> ADDIN EN.CITE &lt;EndNote&gt;&lt;Cite&gt;&lt;Author&gt;Olafsdottir&lt;/Author&gt;&lt;Year&gt;2012&lt;/Year&gt;&lt;RecNum&gt;1014&lt;/RecNum&gt;&lt;DisplayText&gt;(Olafsdottir &amp;amp;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EndNote&gt;</w:instrText>
      </w:r>
      <w:r w:rsidR="006B33F0">
        <w:fldChar w:fldCharType="separate"/>
      </w:r>
      <w:r w:rsidR="006B33F0">
        <w:rPr>
          <w:noProof/>
        </w:rPr>
        <w:t>(Olafsdottir &amp; Rose 2012)</w:t>
      </w:r>
      <w:r w:rsidR="006B33F0">
        <w:fldChar w:fldCharType="end"/>
      </w:r>
      <w:r>
        <w:t>. If this is true, then the trends observed in each survey are theoretically generated by the same population process. Using this logic, we fit</w:t>
      </w:r>
      <w:r w:rsidR="00095EA8">
        <w:t>ted</w:t>
      </w:r>
      <w:r>
        <w:t xml:space="preserve"> a state-space Ricker-logistic model to the acoustic estimates of biomass from the five </w:t>
      </w:r>
      <w:r w:rsidR="00095EA8">
        <w:t xml:space="preserve">acoustic </w:t>
      </w:r>
      <w:r>
        <w:t xml:space="preserve">surveys conducted in </w:t>
      </w:r>
      <w:r w:rsidR="006060F1">
        <w:t>Div. 2J3KLNO</w:t>
      </w:r>
      <w:r>
        <w:t xml:space="preserve">. Under this classic discrete population model, the expected biomass of individuals in year </w:t>
      </w:r>
      <w:r w:rsidRPr="00095EA8">
        <w:rPr>
          <w:i/>
        </w:rPr>
        <w:t>y</w:t>
      </w:r>
      <w:r>
        <w:t xml:space="preserve"> is modeled as a function of the biomass in year </w:t>
      </w:r>
      <w:r w:rsidRPr="00095EA8">
        <w:rPr>
          <w:i/>
        </w:rPr>
        <w:t>y-1</w:t>
      </w:r>
      <w:r>
        <w:t>,</w:t>
      </w:r>
    </w:p>
    <w:p w14:paraId="7E96D740" w14:textId="77777777" w:rsidR="00BC21A2" w:rsidRPr="00A0253E" w:rsidRDefault="0041259C"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y-1</m:t>
              </m:r>
            </m:sub>
          </m:sSub>
          <m:r>
            <w:rPr>
              <w:rFonts w:ascii="Cambria Math" w:hAnsi="Cambria Math"/>
            </w:rPr>
            <m:t>)+ r</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y-1</m:t>
                      </m:r>
                    </m:sub>
                  </m:sSub>
                </m:num>
                <m:den>
                  <m:r>
                    <w:rPr>
                      <w:rFonts w:ascii="Cambria Math" w:hAnsi="Cambria Math"/>
                    </w:rPr>
                    <m:t>K</m:t>
                  </m:r>
                </m:den>
              </m:f>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m:oMathPara>
    </w:p>
    <w:p w14:paraId="3DE21E31" w14:textId="778216E7" w:rsidR="00BC21A2" w:rsidRDefault="0041259C" w:rsidP="00BC21A2">
      <w:pPr>
        <w:pStyle w:val="Style1"/>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4AADB81D" w14:textId="21E7A751" w:rsidR="0079745E" w:rsidRDefault="0079745E" w:rsidP="0079745E">
      <w:pPr>
        <w:pStyle w:val="Style1"/>
      </w:pPr>
      <w:r>
        <w:t xml:space="preserve">Where </w:t>
      </w:r>
      <w:r w:rsidRPr="00BC21A2">
        <w:rPr>
          <w:i/>
        </w:rPr>
        <w:t xml:space="preserve">r </w:t>
      </w:r>
      <w:r>
        <w:t xml:space="preserve">is interpreted as the intrinsic growth rate of the population, </w:t>
      </w:r>
      <w:r w:rsidRPr="00BC21A2">
        <w:rPr>
          <w:i/>
        </w:rPr>
        <w:t>K</w:t>
      </w:r>
      <w:r>
        <w:t xml:space="preserve"> is the carrying capacity of the environment, and </w:t>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m:t>
        </m:r>
      </m:oMath>
      <w:r>
        <w:t>is the process error which is assumed to follow a normal distrib</w:t>
      </w:r>
      <w:r w:rsidR="00BC21A2">
        <w:t>ution with a mean of 0 and a</w:t>
      </w:r>
      <w:r>
        <w:t xml:space="preserve"> standard deviation of σ. All surveys are assumed to be “observing” the same latent process and, as such, survey indic</w:t>
      </w:r>
      <w:r w:rsidR="00095EA8">
        <w:t xml:space="preserve">es are modeled as a function of </w:t>
      </w:r>
      <m:oMath>
        <m:sSub>
          <m:sSubPr>
            <m:ctrlPr>
              <w:rPr>
                <w:rFonts w:ascii="Cambria Math" w:hAnsi="Cambria Math"/>
                <w:i/>
              </w:rPr>
            </m:ctrlPr>
          </m:sSubPr>
          <m:e>
            <m:r>
              <w:rPr>
                <w:rFonts w:ascii="Cambria Math" w:hAnsi="Cambria Math"/>
              </w:rPr>
              <m:t>B</m:t>
            </m:r>
          </m:e>
          <m:sub>
            <m:r>
              <w:rPr>
                <w:rFonts w:ascii="Cambria Math" w:hAnsi="Cambria Math"/>
              </w:rPr>
              <m:t>y</m:t>
            </m:r>
          </m:sub>
        </m:sSub>
      </m:oMath>
      <w:r>
        <w:t>,</w:t>
      </w:r>
    </w:p>
    <w:p w14:paraId="08A5A719" w14:textId="77777777" w:rsidR="00BC21A2" w:rsidRPr="00A0253E" w:rsidRDefault="0041259C"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(I</m:t>
              </m:r>
            </m:e>
            <m:sub>
              <m:r>
                <w:rPr>
                  <w:rFonts w:ascii="Cambria Math" w:hAnsi="Cambria Math"/>
                </w:rPr>
                <m:t>s,y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m:t>
              </m:r>
            </m:sub>
          </m:sSub>
        </m:oMath>
      </m:oMathPara>
    </w:p>
    <w:p w14:paraId="1E3C4166" w14:textId="0E745EDE" w:rsidR="00BC21A2" w:rsidRDefault="0041259C" w:rsidP="00BC21A2">
      <w:pPr>
        <w:pStyle w:val="Style1"/>
      </w:pPr>
      <m:oMathPara>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 N(0, </m:t>
          </m:r>
          <m:sSubSup>
            <m:sSubSupPr>
              <m:ctrlPr>
                <w:rPr>
                  <w:rFonts w:ascii="Cambria Math" w:hAnsi="Cambria Math"/>
                  <w:i/>
                </w:rPr>
              </m:ctrlPr>
            </m:sSubSupPr>
            <m:e>
              <m:r>
                <w:rPr>
                  <w:rFonts w:ascii="Cambria Math" w:hAnsi="Cambria Math"/>
                </w:rPr>
                <m:t>τ</m:t>
              </m:r>
            </m:e>
            <m:sub>
              <m:r>
                <w:rPr>
                  <w:rFonts w:ascii="Cambria Math" w:hAnsi="Cambria Math"/>
                </w:rPr>
                <m:t>s</m:t>
              </m:r>
            </m:sub>
            <m:sup>
              <m:r>
                <w:rPr>
                  <w:rFonts w:ascii="Cambria Math" w:hAnsi="Cambria Math"/>
                </w:rPr>
                <m:t>2</m:t>
              </m:r>
            </m:sup>
          </m:sSubSup>
          <m:r>
            <w:rPr>
              <w:rFonts w:ascii="Cambria Math" w:hAnsi="Cambria Math"/>
            </w:rPr>
            <m:t>)</m:t>
          </m:r>
        </m:oMath>
      </m:oMathPara>
    </w:p>
    <w:p w14:paraId="5584CA99" w14:textId="5D38406A" w:rsidR="003A769C" w:rsidRDefault="0079745E" w:rsidP="003A769C">
      <w:pPr>
        <w:pStyle w:val="Style1"/>
      </w:pPr>
      <w:r>
        <w:t xml:space="preserve">Here </w:t>
      </w:r>
      <m:oMath>
        <m:sSub>
          <m:sSubPr>
            <m:ctrlPr>
              <w:rPr>
                <w:rFonts w:ascii="Cambria Math" w:hAnsi="Cambria Math"/>
                <w:i/>
              </w:rPr>
            </m:ctrlPr>
          </m:sSubPr>
          <m:e>
            <m:r>
              <w:rPr>
                <w:rFonts w:ascii="Cambria Math" w:hAnsi="Cambria Math"/>
              </w:rPr>
              <m:t>q</m:t>
            </m:r>
          </m:e>
          <m:sub>
            <m:r>
              <w:rPr>
                <w:rFonts w:ascii="Cambria Math" w:hAnsi="Cambria Math"/>
              </w:rPr>
              <m:t xml:space="preserve">s </m:t>
            </m:r>
          </m:sub>
        </m:sSub>
      </m:oMath>
      <w:r>
        <w:t xml:space="preserve">are catchability parameters that adjust stock biomass to the scale of the surveys and </w:t>
      </w:r>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m:t>
        </m:r>
      </m:oMath>
      <w:r>
        <w:t>represents the observation error of each survey which is assumed to follow a normal distribution with a mean of</w:t>
      </w:r>
      <w:r w:rsidR="00BC21A2">
        <w:t xml:space="preserve"> 0 and a standard deviation of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BC21A2">
        <w:t>.</w:t>
      </w:r>
      <w:r>
        <w:t xml:space="preserve"> Under this formulation, all catchability parameters could not be estimated freely, therefore the catchability parameter of the Canadian spring </w:t>
      </w:r>
      <w:r w:rsidR="00BC21A2">
        <w:t xml:space="preserve">acoustic </w:t>
      </w:r>
      <w:r>
        <w:t>survey was fixed to 1 because it is the longest running time series and it also has a history of obtaining the largest population estimates. Th</w:t>
      </w:r>
      <w:r w:rsidR="00095EA8">
        <w:t>e</w:t>
      </w:r>
      <w:r>
        <w:t xml:space="preserve"> model was constructed and fit using TMB</w:t>
      </w:r>
      <w:r w:rsidR="00D300F1">
        <w:t xml:space="preserve"> </w:t>
      </w:r>
      <w:r w:rsidR="00D300F1">
        <w:fldChar w:fldCharType="begin"/>
      </w:r>
      <w:r w:rsidR="00D300F1">
        <w:instrText xml:space="preserve"> ADDIN EN.CITE &lt;EndNote&gt;&lt;Cite&gt;&lt;Author&gt;Kristensen&lt;/Author&gt;&lt;Year&gt;2016&lt;/Year&gt;&lt;RecNum&gt;983&lt;/RecNum&gt;&lt;DisplayText&gt;(Kristensen et al. 2016)&lt;/DisplayText&gt;&lt;record&gt;&lt;rec-number&gt;983&lt;/rec-number&gt;&lt;foreign-keys&gt;&lt;key app="EN" db-id="2pv5prxr6xz2a4ea50h5dww0ewvx0ttdtdsa" timestamp="1525284950"&gt;983&lt;/key&gt;&lt;/foreign-keys&gt;&lt;ref-type name="Journal Article"&gt;17&lt;/ref-type&gt;&lt;contributors&gt;&lt;authors&gt;&lt;author&gt;Kristensen, Kasper&lt;/author&gt;&lt;author&gt;Nielsen, Anders&lt;/author&gt;&lt;author&gt;Berg, Casper W.&lt;/author&gt;&lt;author&gt;Skaug, Hans&lt;/author&gt;&lt;author&gt;Bell, Bradley M.&lt;/author&gt;&lt;/authors&gt;&lt;/contributors&gt;&lt;titles&gt;&lt;title&gt;TMB: Automatic Differentiation and Laplace Approximation&lt;/title&gt;&lt;secondary-title&gt;Journal of Statistical Software&lt;/secondary-title&gt;&lt;/titles&gt;&lt;periodical&gt;&lt;full-title&gt;Journal of statistical software&lt;/full-title&gt;&lt;/periodical&gt;&lt;pages&gt;1-21&lt;/pages&gt;&lt;volume&gt;70&lt;/volume&gt;&lt;number&gt;5&lt;/number&gt;&lt;dates&gt;&lt;year&gt;2016&lt;/year&gt;&lt;/dates&gt;&lt;work-type&gt;http://doi.org/10.18637/jss.v070.i05&lt;/work-type&gt;&lt;urls&gt;&lt;/urls&gt;&lt;electronic-resource-num&gt;10.18637/jss.v070.i05&lt;/electronic-resource-num&gt;&lt;/record&gt;&lt;/Cite&gt;&lt;/EndNote&gt;</w:instrText>
      </w:r>
      <w:r w:rsidR="00D300F1">
        <w:fldChar w:fldCharType="separate"/>
      </w:r>
      <w:r w:rsidR="00D300F1">
        <w:rPr>
          <w:noProof/>
        </w:rPr>
        <w:t>(Kristensen et al. 2016)</w:t>
      </w:r>
      <w:r w:rsidR="00D300F1">
        <w:fldChar w:fldCharType="end"/>
      </w:r>
      <w:r>
        <w:t>. Th</w:t>
      </w:r>
      <w:r w:rsidR="00095EA8">
        <w:t>e</w:t>
      </w:r>
      <w:r>
        <w:t xml:space="preserve"> model provides a good fit to each of the </w:t>
      </w:r>
      <w:r w:rsidR="00095EA8">
        <w:t xml:space="preserve">five </w:t>
      </w:r>
      <w:r>
        <w:t xml:space="preserve">survey indices and strongly supports a dramatic collapse in capelin biomass from 1990 to 1991 (Fig. 3). While this model does not rule out the possibility that the population became non-migratory and remained inshore (i.e. the catchability of all </w:t>
      </w:r>
      <w:r w:rsidR="00BC21A2">
        <w:t xml:space="preserve">acoustic </w:t>
      </w:r>
      <w:r>
        <w:t xml:space="preserve">surveys dropped dramatically in 1990), it is telling that the standard deviation around the inshore </w:t>
      </w:r>
      <w:r w:rsidR="00BC21A2">
        <w:t xml:space="preserve">acoustic </w:t>
      </w:r>
      <w:r>
        <w:t xml:space="preserve">survey of Trinity Bay is nearly six times that estimated for the spring </w:t>
      </w:r>
      <w:r w:rsidR="00BC21A2">
        <w:t xml:space="preserve">acoustic </w:t>
      </w:r>
      <w:r>
        <w:t xml:space="preserve">survey (1.26 vs. 0.22, respectively). This means that, in the context of a Ricker-logistic population model, the Trinity Bay </w:t>
      </w:r>
      <w:r w:rsidR="00BC21A2">
        <w:t xml:space="preserve">acoustic </w:t>
      </w:r>
      <w:r>
        <w:t xml:space="preserve">survey is providing little information on the population dynamics of capelin. If the </w:t>
      </w:r>
      <w:r>
        <w:lastRenderedPageBreak/>
        <w:t xml:space="preserve">majority of the population were inshore, then one would expect inshore indices to be much more influential. Moreover, biomass estimates from the Trinity Bay </w:t>
      </w:r>
      <w:r w:rsidR="00BC21A2">
        <w:t xml:space="preserve">acoustic </w:t>
      </w:r>
      <w:r>
        <w:t xml:space="preserve">survey </w:t>
      </w:r>
      <w:r w:rsidR="00D87281">
        <w:t xml:space="preserve">in the spring </w:t>
      </w:r>
      <w:r>
        <w:t xml:space="preserve">are typically a small fraction of the estimates from the offshore (~10% of the spring </w:t>
      </w:r>
      <w:r w:rsidR="00BC21A2">
        <w:t>acoustic</w:t>
      </w:r>
      <w:r>
        <w:t xml:space="preserve"> survey). </w:t>
      </w:r>
      <w:r w:rsidR="00D22825">
        <w:t>I</w:t>
      </w:r>
      <w:r w:rsidR="00BC21A2">
        <w:t>t is</w:t>
      </w:r>
      <w:r w:rsidR="00D22825">
        <w:t>, therefore,</w:t>
      </w:r>
      <w:r w:rsidR="00BC21A2">
        <w:t xml:space="preserve"> </w:t>
      </w:r>
      <w:r>
        <w:t xml:space="preserve">unlikely that the 3-6 million </w:t>
      </w:r>
      <w:proofErr w:type="spellStart"/>
      <w:r>
        <w:t>tonnes</w:t>
      </w:r>
      <w:proofErr w:type="spellEnd"/>
      <w:r>
        <w:t xml:space="preserve"> </w:t>
      </w:r>
      <w:r w:rsidR="00BD3554">
        <w:t xml:space="preserve">(Mt) </w:t>
      </w:r>
      <w:r>
        <w:t xml:space="preserve">of ‘missing’ capelin reside along the coast of </w:t>
      </w:r>
      <w:r w:rsidR="00BC21A2">
        <w:t>NL</w:t>
      </w:r>
      <w:r w:rsidR="003A769C">
        <w:t>.</w:t>
      </w:r>
    </w:p>
    <w:p w14:paraId="34679B14" w14:textId="3120F4C9" w:rsidR="005E1546" w:rsidRDefault="00EB75CB" w:rsidP="003A769C">
      <w:pPr>
        <w:pStyle w:val="Style1"/>
      </w:pPr>
      <w:r>
        <w:t xml:space="preserve">In summary, while the fall </w:t>
      </w:r>
      <w:r w:rsidR="00AA1C8B">
        <w:t xml:space="preserve">and spring </w:t>
      </w:r>
      <w:r>
        <w:t xml:space="preserve">acoustic surveys in Div. 2J3KL cannot refute the hypothesis that capelin are non-migratory post-1991 as inshore areas were not </w:t>
      </w:r>
      <w:r w:rsidR="00366A5F">
        <w:t xml:space="preserve">systematically </w:t>
      </w:r>
      <w:r>
        <w:t xml:space="preserve">surveyed, </w:t>
      </w:r>
      <w:r w:rsidR="00FE0076">
        <w:t>t</w:t>
      </w:r>
      <w:r>
        <w:t xml:space="preserve">he lack of significant inshore aggregations of capelin outside of the peak spawning period during seasonal and annual spring acoustic surveys </w:t>
      </w:r>
      <w:r w:rsidR="00366A5F">
        <w:t xml:space="preserve">provides </w:t>
      </w:r>
      <w:r>
        <w:t xml:space="preserve">support </w:t>
      </w:r>
      <w:r w:rsidR="00366A5F">
        <w:t xml:space="preserve">for </w:t>
      </w:r>
      <w:r>
        <w:t xml:space="preserve">the hypothesis of a </w:t>
      </w:r>
      <w:r w:rsidR="00366A5F">
        <w:t xml:space="preserve">capelin stock </w:t>
      </w:r>
      <w:r>
        <w:t xml:space="preserve">collapse </w:t>
      </w:r>
      <w:r w:rsidR="00095EA8">
        <w:t>in the early 1990s</w:t>
      </w:r>
      <w:r>
        <w:t xml:space="preserve">. </w:t>
      </w:r>
    </w:p>
    <w:p w14:paraId="05B51633" w14:textId="77777777" w:rsidR="005E1546" w:rsidRDefault="00EB75CB">
      <w:pPr>
        <w:pStyle w:val="Style1"/>
        <w:ind w:firstLine="0"/>
        <w:rPr>
          <w:rStyle w:val="css-g38gqj"/>
          <w:b/>
          <w:bCs/>
        </w:rPr>
      </w:pPr>
      <w:r>
        <w:rPr>
          <w:rStyle w:val="css-g38gqj"/>
          <w:b/>
          <w:bCs/>
        </w:rPr>
        <w:t>Offshore capelin distribution: annual multi-species bottom-trawl surveys</w:t>
      </w:r>
    </w:p>
    <w:p w14:paraId="3567735D" w14:textId="3A47784F" w:rsidR="005E1546" w:rsidRDefault="00951ED8" w:rsidP="00951ED8">
      <w:pPr>
        <w:pStyle w:val="Style1"/>
      </w:pPr>
      <w:r>
        <w:t xml:space="preserve">The non-collapse hypothesis used the fall bottom trawl survey (FBTS) data to point to a westerly, inshore shift in the center of capelin concentration in 1996-2010 compared to 1985-1995 </w:t>
      </w:r>
      <w:r>
        <w:fldChar w:fldCharType="begin"/>
      </w:r>
      <w:r w:rsidR="001073A4">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sidR="001073A4">
        <w:rPr>
          <w:noProof/>
        </w:rPr>
        <w:t>(Frank et al. 2016)</w:t>
      </w:r>
      <w:r>
        <w:fldChar w:fldCharType="end"/>
      </w:r>
      <w:r>
        <w:t>.  However, the cent</w:t>
      </w:r>
      <w:r w:rsidR="00EB75CB">
        <w:t>e</w:t>
      </w:r>
      <w:r>
        <w:t>r</w:t>
      </w:r>
      <w:r w:rsidR="00EB75CB">
        <w:t xml:space="preserve"> of concentration of capelin using the FBTS presence/absence data </w:t>
      </w:r>
      <w:r>
        <w:t xml:space="preserve">from 1985-1995 </w:t>
      </w:r>
      <w:r w:rsidR="00F6421A">
        <w:t xml:space="preserve">found </w:t>
      </w:r>
      <w:r w:rsidR="00095EA8">
        <w:t xml:space="preserve">inshore distributions occurred </w:t>
      </w:r>
      <w:r w:rsidR="00EB75CB">
        <w:t xml:space="preserve">in three high abundance years </w:t>
      </w:r>
      <w:r w:rsidR="00EB75CB">
        <w:fldChar w:fldCharType="begin"/>
      </w:r>
      <w:r w:rsidR="001073A4">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fldChar w:fldCharType="separate"/>
      </w:r>
      <w:r w:rsidR="001073A4">
        <w:rPr>
          <w:noProof/>
        </w:rPr>
        <w:t>(1986-1988, Fig S2 in Frank et al. 2016)</w:t>
      </w:r>
      <w:r w:rsidR="00EB75CB">
        <w:fldChar w:fldCharType="end"/>
      </w:r>
      <w:r w:rsidR="00EB75CB">
        <w:t>. This variability is likely related to the poor catchability of capelin in the Engel otter trawl</w:t>
      </w:r>
      <w:r w:rsidR="008D20B7">
        <w:t xml:space="preserve"> (used </w:t>
      </w:r>
      <w:r w:rsidR="00095EA8">
        <w:t xml:space="preserve">from </w:t>
      </w:r>
      <w:r w:rsidR="008D20B7">
        <w:t>1978-1994)</w:t>
      </w:r>
      <w:r w:rsidR="00EB75CB">
        <w:t>, which was desi</w:t>
      </w:r>
      <w:r w:rsidR="008D20B7">
        <w:t xml:space="preserve">gned for </w:t>
      </w:r>
      <w:r w:rsidR="007D3AEE">
        <w:t>harvesting</w:t>
      </w:r>
      <w:r w:rsidR="00D80D5C">
        <w:t xml:space="preserve"> commercial </w:t>
      </w:r>
      <w:proofErr w:type="spellStart"/>
      <w:r w:rsidR="00D80D5C">
        <w:t>groundfish</w:t>
      </w:r>
      <w:proofErr w:type="spellEnd"/>
      <w:r w:rsidR="007D3AEE">
        <w:t xml:space="preserve"> like flatfish and Atlantic cod</w:t>
      </w:r>
      <w:r w:rsidR="002C58E3">
        <w:t xml:space="preserve">. </w:t>
      </w:r>
      <w:r w:rsidR="003556E7" w:rsidRPr="003556E7">
        <w:t>The gear used for</w:t>
      </w:r>
      <w:r w:rsidR="008D20B7">
        <w:t xml:space="preserve"> sampling in the FBTS was </w:t>
      </w:r>
      <w:r w:rsidR="003556E7" w:rsidRPr="003556E7">
        <w:t xml:space="preserve">changed in 1995 to a </w:t>
      </w:r>
      <w:proofErr w:type="spellStart"/>
      <w:r w:rsidR="003556E7" w:rsidRPr="003556E7">
        <w:t>Campelen</w:t>
      </w:r>
      <w:proofErr w:type="spellEnd"/>
      <w:r w:rsidR="003556E7" w:rsidRPr="003556E7">
        <w:t xml:space="preserve"> 1800 shrimp trawl, which improved the catchability of capelin in the survey. </w:t>
      </w:r>
      <w:r w:rsidR="002C58E3">
        <w:t>A similar cent</w:t>
      </w:r>
      <w:r w:rsidR="00EB75CB">
        <w:t>e</w:t>
      </w:r>
      <w:r w:rsidR="002C58E3">
        <w:t>r</w:t>
      </w:r>
      <w:r w:rsidR="00EB75CB">
        <w:t xml:space="preserve"> of gravity analysis using only post-1995 FBTS data</w:t>
      </w:r>
      <w:r w:rsidR="003556E7">
        <w:t xml:space="preserve"> </w:t>
      </w:r>
      <w:r w:rsidR="00EB75CB">
        <w:t xml:space="preserve">showed a southerly shift in capelin distribution </w:t>
      </w:r>
      <w:r w:rsidR="00056D56">
        <w:t xml:space="preserve">post-1995 </w:t>
      </w:r>
      <w:r w:rsidR="00EB75CB">
        <w:t xml:space="preserve">with a recent shift to the northwest in 2011-14 </w:t>
      </w:r>
      <w:r w:rsidR="00EB75CB">
        <w:fldChar w:fldCharType="begin"/>
      </w:r>
      <w:r w:rsidR="00EB75CB">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EB75CB">
        <w:fldChar w:fldCharType="separate"/>
      </w:r>
      <w:r w:rsidR="00EB75CB">
        <w:t>(DFO 2015)</w:t>
      </w:r>
      <w:r w:rsidR="00EB75CB">
        <w:fldChar w:fldCharType="end"/>
      </w:r>
      <w:r w:rsidR="00EB75CB">
        <w:t xml:space="preserve">. </w:t>
      </w:r>
      <w:r w:rsidR="003556E7">
        <w:t>However, n</w:t>
      </w:r>
      <w:r w:rsidR="00EB75CB">
        <w:t>either of these analyses accounted for inter-</w:t>
      </w:r>
      <w:r w:rsidR="00EB75CB">
        <w:lastRenderedPageBreak/>
        <w:t>annual changes in capelin spatial distribution due to FBTS sampling effort</w:t>
      </w:r>
      <w:r w:rsidR="00F737FD">
        <w:t xml:space="preserve"> </w:t>
      </w:r>
      <w:r w:rsidR="009411A8">
        <w:t>n</w:t>
      </w:r>
      <w:r w:rsidR="00F737FD">
        <w:t>or</w:t>
      </w:r>
      <w:r w:rsidR="00F737FD" w:rsidRPr="00F737FD">
        <w:t xml:space="preserve"> considered </w:t>
      </w:r>
      <w:r w:rsidR="00F737FD">
        <w:t>the uncertainty around the cent</w:t>
      </w:r>
      <w:r w:rsidR="00F737FD" w:rsidRPr="00F737FD">
        <w:t>e</w:t>
      </w:r>
      <w:r w:rsidR="00F737FD">
        <w:t>r</w:t>
      </w:r>
      <w:r w:rsidR="00F737FD" w:rsidRPr="00F737FD">
        <w:t xml:space="preserve"> of gravity estimates</w:t>
      </w:r>
      <w:r w:rsidR="000139B4">
        <w:t>.</w:t>
      </w:r>
      <w:r w:rsidR="00EB75CB">
        <w:t xml:space="preserve"> </w:t>
      </w:r>
    </w:p>
    <w:p w14:paraId="5CC17DF7" w14:textId="3AA95266" w:rsidR="005E1546" w:rsidRDefault="00F737FD">
      <w:pPr>
        <w:pStyle w:val="Style1"/>
      </w:pPr>
      <w:r>
        <w:t>T</w:t>
      </w:r>
      <w:r w:rsidRPr="00F737FD">
        <w:t xml:space="preserve">o address the abovementioned issues and to </w:t>
      </w:r>
      <w:r>
        <w:t xml:space="preserve">test the non-collapse </w:t>
      </w:r>
      <w:r w:rsidRPr="00F737FD">
        <w:t xml:space="preserve">hypothesis of </w:t>
      </w:r>
      <w:r>
        <w:t xml:space="preserve">a </w:t>
      </w:r>
      <w:r w:rsidRPr="00F737FD">
        <w:t>shore</w:t>
      </w:r>
      <w:r>
        <w:t xml:space="preserve">ward shift in capelin distribution post-1991, we revisited the </w:t>
      </w:r>
      <w:r w:rsidRPr="00F737FD">
        <w:t>center of gravity analysis of the</w:t>
      </w:r>
      <w:r w:rsidR="004D2F8C">
        <w:t xml:space="preserve"> FBTS </w:t>
      </w:r>
      <w:r w:rsidRPr="00F737FD">
        <w:t>data using the approach described in Thorson et al. (2016).</w:t>
      </w:r>
      <w:r>
        <w:t xml:space="preserve"> </w:t>
      </w:r>
      <w:r w:rsidR="000139B4">
        <w:t>We used</w:t>
      </w:r>
      <w:r w:rsidR="00EB75CB">
        <w:t xml:space="preserve"> the VAST package in R </w:t>
      </w:r>
      <w:r w:rsidR="00C60B63">
        <w:fldChar w:fldCharType="begin"/>
      </w:r>
      <w:r w:rsidR="00C60B63">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C60B63">
        <w:fldChar w:fldCharType="separate"/>
      </w:r>
      <w:r w:rsidR="00C60B63">
        <w:rPr>
          <w:noProof/>
        </w:rPr>
        <w:t>(Thorson &amp; Barnett 2017)</w:t>
      </w:r>
      <w:r w:rsidR="00C60B63">
        <w:fldChar w:fldCharType="end"/>
      </w:r>
      <w:r w:rsidR="000139B4">
        <w:t xml:space="preserve"> </w:t>
      </w:r>
      <w:r w:rsidR="00EB75CB">
        <w:t>to fit a geostatistical delta-generalized linear mixed model to estimate the spatial and temporal distribution of capelin</w:t>
      </w:r>
      <w:r w:rsidR="000139B4">
        <w:t xml:space="preserve"> </w:t>
      </w:r>
      <w:r w:rsidR="000139B4">
        <w:fldChar w:fldCharType="begin"/>
      </w:r>
      <w:r w:rsidR="00A04343">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0139B4">
        <w:fldChar w:fldCharType="separate"/>
      </w:r>
      <w:r w:rsidR="00A04343">
        <w:rPr>
          <w:noProof/>
        </w:rPr>
        <w:t>(Thorson et al. 2016)</w:t>
      </w:r>
      <w:r w:rsidR="000139B4">
        <w:fldChar w:fldCharType="end"/>
      </w:r>
      <w:r w:rsidR="00EB75CB">
        <w:t xml:space="preserve">.  The advantages of this approach </w:t>
      </w:r>
      <w:r w:rsidR="00056D56">
        <w:t>are</w:t>
      </w:r>
      <w:r w:rsidR="00EB75CB">
        <w:t xml:space="preserve"> that it accounts for inter-annual changes in the spatial distribution of sampling effort and </w:t>
      </w:r>
      <w:r w:rsidR="003F092C">
        <w:t xml:space="preserve">offers </w:t>
      </w:r>
      <w:r w:rsidR="00EB75CB">
        <w:t>a means of estimating the standard error of the cente</w:t>
      </w:r>
      <w:r w:rsidR="00951ED8">
        <w:t>r</w:t>
      </w:r>
      <w:r w:rsidR="00EB75CB">
        <w:t xml:space="preserve"> of gravity metric, which provides perspective on the significance of distributional shifts. Like DFO (2015), we focused on the post-1995 period when the catchability of capelin improved with the use of a </w:t>
      </w:r>
      <w:proofErr w:type="spellStart"/>
      <w:r w:rsidR="00EB75CB">
        <w:t>Campelen</w:t>
      </w:r>
      <w:proofErr w:type="spellEnd"/>
      <w:r w:rsidR="00EB75CB">
        <w:t xml:space="preserve"> 1800 shrimp trawl. Our geostatistical analysis did not support the hypothesis that capelin shifted their distribution towards the inshore post-1995 and there is no evidence of an easterly or westerly movement in the cent</w:t>
      </w:r>
      <w:r w:rsidR="002612D0">
        <w:t>e</w:t>
      </w:r>
      <w:r w:rsidR="00951ED8">
        <w:t>r</w:t>
      </w:r>
      <w:r w:rsidR="00EB75CB">
        <w:t xml:space="preserve"> of gravity of capelin (</w:t>
      </w:r>
      <w:hyperlink w:anchor="Ref514161325" w:history="1">
        <w:r w:rsidR="00EB75CB">
          <w:t xml:space="preserve">Fig. </w:t>
        </w:r>
        <w:r>
          <w:t>4</w:t>
        </w:r>
      </w:hyperlink>
      <w:r w:rsidR="00EB75CB">
        <w:t>). Instead, the cent</w:t>
      </w:r>
      <w:r w:rsidR="002612D0">
        <w:t>e</w:t>
      </w:r>
      <w:r w:rsidR="00951ED8">
        <w:t>r</w:t>
      </w:r>
      <w:r w:rsidR="00EB75CB">
        <w:t xml:space="preserve"> of gravity of capelin remains &gt; 100 km offshore and demonstrates pronounced shifts in the north-south </w:t>
      </w:r>
      <w:r w:rsidR="00F21F60">
        <w:t xml:space="preserve">axis </w:t>
      </w:r>
      <w:r w:rsidR="00EB75CB">
        <w:t>(</w:t>
      </w:r>
      <w:hyperlink w:anchor="Ref514161325" w:history="1">
        <w:r w:rsidR="00EB75CB">
          <w:t>Fig.</w:t>
        </w:r>
        <w:r>
          <w:t xml:space="preserve"> 4</w:t>
        </w:r>
      </w:hyperlink>
      <w:r w:rsidR="00EB75CB">
        <w:t xml:space="preserve">). </w:t>
      </w:r>
    </w:p>
    <w:p w14:paraId="060A5C01" w14:textId="2835D876" w:rsidR="005E1546" w:rsidRDefault="00140449">
      <w:pPr>
        <w:pStyle w:val="Style1"/>
      </w:pPr>
      <w:r w:rsidRPr="00140449">
        <w:t xml:space="preserve">Like the </w:t>
      </w:r>
      <w:r w:rsidR="00565952">
        <w:t>acoustic surveys, the FBTS has</w:t>
      </w:r>
      <w:r w:rsidRPr="00140449">
        <w:t xml:space="preserve"> poor </w:t>
      </w:r>
      <w:r w:rsidR="00565952">
        <w:t xml:space="preserve">survey </w:t>
      </w:r>
      <w:r w:rsidRPr="00140449">
        <w:t>coverage of the inshore. It is</w:t>
      </w:r>
      <w:r w:rsidR="00565952">
        <w:t>,</w:t>
      </w:r>
      <w:r w:rsidRPr="00140449">
        <w:t xml:space="preserve"> therefore</w:t>
      </w:r>
      <w:r w:rsidR="00565952">
        <w:t>,</w:t>
      </w:r>
      <w:r w:rsidRPr="00140449">
        <w:t xml:space="preserve"> possible that significant aggregations of capelin </w:t>
      </w:r>
      <w:r w:rsidR="00565952">
        <w:t>could go unnoticed</w:t>
      </w:r>
      <w:r w:rsidRPr="00140449">
        <w:t>. Nonet</w:t>
      </w:r>
      <w:r>
        <w:t xml:space="preserve">heless, </w:t>
      </w:r>
      <w:r w:rsidRPr="00140449">
        <w:t>simple bac</w:t>
      </w:r>
      <w:r>
        <w:t xml:space="preserve">k-of-the-envelope calculations </w:t>
      </w:r>
      <w:r w:rsidR="00EB75CB">
        <w:t xml:space="preserve">indicate that it is unrealistic to assume that the 3 to 6 Mt of capelin that are ‘missing’ in the offshore surveys are now residing in the inshore. </w:t>
      </w:r>
      <w:r w:rsidR="00F21F60">
        <w:t xml:space="preserve">Even though the </w:t>
      </w:r>
      <w:r w:rsidR="00EB75CB">
        <w:t xml:space="preserve">inshore strata are inconsistently covered by the annual FBTS </w:t>
      </w:r>
      <w:r w:rsidR="00F21F60">
        <w:t xml:space="preserve">with </w:t>
      </w:r>
      <w:r w:rsidR="00EB75CB">
        <w:t xml:space="preserve">an </w:t>
      </w:r>
      <w:r w:rsidR="00383E79">
        <w:t xml:space="preserve">inshore </w:t>
      </w:r>
      <w:r w:rsidR="00EB75CB">
        <w:t>area of ~35,000 to ~71,000 km</w:t>
      </w:r>
      <w:r w:rsidR="00EB75CB">
        <w:rPr>
          <w:rStyle w:val="css-g38gqj"/>
          <w:vertAlign w:val="superscript"/>
        </w:rPr>
        <w:t xml:space="preserve">2 </w:t>
      </w:r>
      <w:r w:rsidR="00F21F60">
        <w:t xml:space="preserve">remaining </w:t>
      </w:r>
      <w:r w:rsidR="00EB75CB">
        <w:t>un</w:t>
      </w:r>
      <w:r w:rsidR="00BD3554">
        <w:t>-</w:t>
      </w:r>
      <w:r w:rsidR="00EB75CB">
        <w:t>surveyed each year</w:t>
      </w:r>
      <w:r w:rsidR="00F21F60">
        <w:t>,</w:t>
      </w:r>
      <w:r w:rsidR="00EB75CB">
        <w:t xml:space="preserve"> </w:t>
      </w:r>
      <w:r w:rsidR="00F21F60">
        <w:t xml:space="preserve">the </w:t>
      </w:r>
      <w:r w:rsidR="00EB75CB">
        <w:t xml:space="preserve">minimum density </w:t>
      </w:r>
      <w:r w:rsidR="00F21F60">
        <w:t xml:space="preserve">for </w:t>
      </w:r>
      <w:r w:rsidR="00EB75CB">
        <w:t xml:space="preserve">3 to 6 Mt of </w:t>
      </w:r>
      <w:r w:rsidR="00EB75CB">
        <w:lastRenderedPageBreak/>
        <w:t xml:space="preserve">capelin </w:t>
      </w:r>
      <w:r w:rsidR="00F21F60">
        <w:t xml:space="preserve">hiding </w:t>
      </w:r>
      <w:r w:rsidR="00EB75CB">
        <w:t>in these inshore waters would have to be between ~41,000 to ~170,000 kg km</w:t>
      </w:r>
      <w:r w:rsidR="00F21F60" w:rsidRPr="00DC1C49">
        <w:rPr>
          <w:vertAlign w:val="superscript"/>
        </w:rPr>
        <w:t>-</w:t>
      </w:r>
      <w:r w:rsidR="00EB75CB">
        <w:rPr>
          <w:rStyle w:val="css-g38gqj"/>
          <w:vertAlign w:val="superscript"/>
        </w:rPr>
        <w:t>2</w:t>
      </w:r>
      <w:r w:rsidR="00EB75CB">
        <w:t>, uniformly distributed throughout the un</w:t>
      </w:r>
      <w:r w:rsidR="00BD3554">
        <w:t>-</w:t>
      </w:r>
      <w:r w:rsidR="00EB75CB">
        <w:t xml:space="preserve">surveyed area. </w:t>
      </w:r>
      <w:r w:rsidRPr="00140449">
        <w:t>It is unlikely that such densities of capelin woul</w:t>
      </w:r>
      <w:r w:rsidR="009F4D35">
        <w:t xml:space="preserve">d go unnoticed by the FBTS; </w:t>
      </w:r>
      <w:r w:rsidR="00565952">
        <w:t xml:space="preserve">furthermore, </w:t>
      </w:r>
      <w:r w:rsidRPr="00140449">
        <w:t>if t</w:t>
      </w:r>
      <w:r>
        <w:t>hey were present, then the cent</w:t>
      </w:r>
      <w:r w:rsidRPr="00140449">
        <w:t>e</w:t>
      </w:r>
      <w:r>
        <w:t>r</w:t>
      </w:r>
      <w:r w:rsidR="00C264CC">
        <w:t xml:space="preserve"> of gravity would be oriented towards the </w:t>
      </w:r>
      <w:r w:rsidRPr="00140449">
        <w:t xml:space="preserve">inshore during years when </w:t>
      </w:r>
      <w:r w:rsidR="00C264CC">
        <w:t xml:space="preserve">more </w:t>
      </w:r>
      <w:r w:rsidRPr="00140449">
        <w:t>i</w:t>
      </w:r>
      <w:r w:rsidR="00C264CC">
        <w:t>nshore strata were surveyed (1996-</w:t>
      </w:r>
      <w:r w:rsidRPr="00140449">
        <w:t>1998, 2</w:t>
      </w:r>
      <w:r w:rsidR="00C264CC">
        <w:t>000-2002, 2004-</w:t>
      </w:r>
      <w:r w:rsidRPr="00140449">
        <w:t>2006, 2010, 2013)</w:t>
      </w:r>
      <w:r w:rsidR="004D2F8C">
        <w:t xml:space="preserve"> (Fig. 4)</w:t>
      </w:r>
      <w:r w:rsidRPr="00140449">
        <w:t xml:space="preserve">. These </w:t>
      </w:r>
      <w:r w:rsidR="004D2F8C">
        <w:t xml:space="preserve">inshore </w:t>
      </w:r>
      <w:r w:rsidRPr="00140449">
        <w:t>density estimates also appear unrealistic in the context of existing inshore acoustic estimates of capelin density. Specifically</w:t>
      </w:r>
      <w:r w:rsidR="00EB75CB">
        <w:t xml:space="preserve">, the maximum mean density of capelin observed in the Trinity Bay </w:t>
      </w:r>
      <w:r>
        <w:t xml:space="preserve">acoustic </w:t>
      </w:r>
      <w:r w:rsidR="00EB75CB">
        <w:t xml:space="preserve">survey </w:t>
      </w:r>
      <w:r>
        <w:t xml:space="preserve">in June was </w:t>
      </w:r>
      <w:r w:rsidR="00EB75CB">
        <w:t xml:space="preserve">10,000 kg </w:t>
      </w:r>
      <w:r w:rsidR="00F21F60">
        <w:t>km</w:t>
      </w:r>
      <w:r w:rsidR="00F21F60" w:rsidRPr="00FA3043">
        <w:rPr>
          <w:vertAlign w:val="superscript"/>
        </w:rPr>
        <w:t>-</w:t>
      </w:r>
      <w:r w:rsidR="00F21F60">
        <w:rPr>
          <w:rStyle w:val="css-g38gqj"/>
          <w:vertAlign w:val="superscript"/>
        </w:rPr>
        <w:t>2</w:t>
      </w:r>
      <w:r>
        <w:rPr>
          <w:rStyle w:val="css-g38gqj"/>
        </w:rPr>
        <w:t xml:space="preserve"> </w:t>
      </w:r>
      <w:r w:rsidR="00EB75CB">
        <w:t>, and the maximum mean density of capelin</w:t>
      </w:r>
      <w:r w:rsidR="0012645F" w:rsidRPr="0012645F">
        <w:rPr>
          <w:rStyle w:val="css-g38gqj"/>
        </w:rPr>
        <w:t xml:space="preserve"> </w:t>
      </w:r>
      <w:r w:rsidR="0012645F">
        <w:rPr>
          <w:rStyle w:val="css-g38gqj"/>
        </w:rPr>
        <w:t>in Trinity Bay</w:t>
      </w:r>
      <w:r w:rsidR="00EB75CB">
        <w:t xml:space="preserve"> observed outside the spawning period was only 40 kg </w:t>
      </w:r>
      <w:r w:rsidR="00F21F60">
        <w:t>km</w:t>
      </w:r>
      <w:r w:rsidR="00F21F60" w:rsidRPr="00FA3043">
        <w:rPr>
          <w:vertAlign w:val="superscript"/>
        </w:rPr>
        <w:t>-</w:t>
      </w:r>
      <w:r w:rsidR="00F21F60">
        <w:rPr>
          <w:rStyle w:val="css-g38gqj"/>
          <w:vertAlign w:val="superscript"/>
        </w:rPr>
        <w:t>2</w:t>
      </w:r>
      <w:r w:rsidR="003F464C">
        <w:rPr>
          <w:rStyle w:val="css-g38gqj"/>
        </w:rPr>
        <w:t xml:space="preserve"> </w:t>
      </w:r>
      <w:r>
        <w:t>(Fig. 2</w:t>
      </w:r>
      <w:r w:rsidR="00EB75CB">
        <w:t xml:space="preserve"> a). </w:t>
      </w:r>
      <w:r>
        <w:t>Overall, t</w:t>
      </w:r>
      <w:r w:rsidR="00EB75CB">
        <w:t xml:space="preserve">his analysis indicates it is unlikely that the capelin stock is currently non-migratory and has remained inshore since 1991. </w:t>
      </w:r>
    </w:p>
    <w:p w14:paraId="12712FCA" w14:textId="40C7B412" w:rsidR="00BD3E8B" w:rsidRDefault="00FF1E49" w:rsidP="00EB37E2">
      <w:pPr>
        <w:pStyle w:val="Style1"/>
      </w:pPr>
      <w:r>
        <w:t>For the</w:t>
      </w:r>
      <w:r w:rsidR="009411A8">
        <w:t xml:space="preserve"> FBTS data post-1995, there has been a bias for increased catches of capelin </w:t>
      </w:r>
      <w:r w:rsidR="0012645F">
        <w:t xml:space="preserve">not only due to a </w:t>
      </w:r>
      <w:r w:rsidR="003D70FD">
        <w:t>change in gear</w:t>
      </w:r>
      <w:r w:rsidR="0012645F">
        <w:t xml:space="preserve"> but also </w:t>
      </w:r>
      <w:r w:rsidR="000139B4">
        <w:t>due to t</w:t>
      </w:r>
      <w:r w:rsidR="000139B4" w:rsidRPr="00A740DF">
        <w:t xml:space="preserve">he </w:t>
      </w:r>
      <w:r w:rsidR="009411A8">
        <w:t xml:space="preserve">increased </w:t>
      </w:r>
      <w:r w:rsidR="000139B4" w:rsidRPr="00A740DF">
        <w:t xml:space="preserve">proportion of capelin biomass in the trawl zone (bottom 4 m of the water </w:t>
      </w:r>
      <w:r w:rsidR="00C60B63">
        <w:t xml:space="preserve">column) post-1991 </w:t>
      </w:r>
      <w:r w:rsidR="00C60B63">
        <w:fldChar w:fldCharType="begin"/>
      </w:r>
      <w:r w:rsidR="00C60B63">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C60B63">
        <w:fldChar w:fldCharType="separate"/>
      </w:r>
      <w:r w:rsidR="00C60B63">
        <w:rPr>
          <w:noProof/>
        </w:rPr>
        <w:t>(Mowbray 2002)</w:t>
      </w:r>
      <w:r w:rsidR="00C60B63">
        <w:fldChar w:fldCharType="end"/>
      </w:r>
      <w:r w:rsidR="000139B4" w:rsidRPr="00A740DF">
        <w:t>, likely a response to a decline in the risk of Atlantic cod predation that may drive capelin into the pelagic zone</w:t>
      </w:r>
      <w:r w:rsidR="00C60B63">
        <w:t xml:space="preserve"> </w:t>
      </w:r>
      <w:r w:rsidR="00C60B63">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C60B63">
        <w:instrText xml:space="preserve"> ADDIN EN.CITE </w:instrText>
      </w:r>
      <w:r w:rsidR="00C60B63">
        <w:fldChar w:fldCharType="begin">
          <w:fldData xml:space="preserve">PEVuZE5vdGU+PENpdGU+PEF1dGhvcj5Sb3NlPC9BdXRob3I+PFllYXI+MTk5MzwvWWVhcj48UmVj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bC10aXRsZT48L3BlcmlvZGljYWw+PHBhZ2VzPjIyNTYtMjI2MjwvcGFnZXM+PHZvbHVtZT42Njwv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</w:fldData>
        </w:fldChar>
      </w:r>
      <w:r w:rsidR="00C60B63">
        <w:instrText xml:space="preserve"> ADDIN EN.CITE.DATA </w:instrText>
      </w:r>
      <w:r w:rsidR="00C60B63">
        <w:fldChar w:fldCharType="end"/>
      </w:r>
      <w:r w:rsidR="00C60B63">
        <w:fldChar w:fldCharType="separate"/>
      </w:r>
      <w:r w:rsidR="00C60B63">
        <w:rPr>
          <w:noProof/>
        </w:rPr>
        <w:t>(Rose 1993, McQuinn 2009)</w:t>
      </w:r>
      <w:r w:rsidR="00C60B63">
        <w:fldChar w:fldCharType="end"/>
      </w:r>
      <w:r w:rsidR="000139B4" w:rsidRPr="00A740DF">
        <w:t xml:space="preserve">. Furthermore, when capelin densities </w:t>
      </w:r>
      <w:r w:rsidR="009411A8">
        <w:t>are</w:t>
      </w:r>
      <w:r w:rsidR="000139B4" w:rsidRPr="00A740DF">
        <w:t xml:space="preserve"> low, capelin </w:t>
      </w:r>
      <w:r w:rsidR="009411A8">
        <w:t>are</w:t>
      </w:r>
      <w:r w:rsidR="000139B4" w:rsidRPr="00A740DF">
        <w:t xml:space="preserve"> found in closer association with the bottom and DVM </w:t>
      </w:r>
      <w:r w:rsidR="009411A8">
        <w:t xml:space="preserve">is </w:t>
      </w:r>
      <w:r w:rsidR="000139B4" w:rsidRPr="00A740DF">
        <w:t xml:space="preserve">less pronounced compared to when capelin densities </w:t>
      </w:r>
      <w:r w:rsidR="009411A8">
        <w:t>are</w:t>
      </w:r>
      <w:r w:rsidR="000139B4" w:rsidRPr="00A740DF">
        <w:t xml:space="preserve"> high (Mowbray 2002).</w:t>
      </w:r>
      <w:r w:rsidR="000139B4">
        <w:t xml:space="preserve"> </w:t>
      </w:r>
      <w:r w:rsidR="00EB37E2">
        <w:t>Due to the inherent bias</w:t>
      </w:r>
      <w:r w:rsidR="0012645F">
        <w:t>es</w:t>
      </w:r>
      <w:r w:rsidR="00EB37E2">
        <w:t xml:space="preserve"> in </w:t>
      </w:r>
      <w:r w:rsidR="009411A8">
        <w:t xml:space="preserve">the </w:t>
      </w:r>
      <w:r w:rsidR="0012645F">
        <w:t>FBTS data</w:t>
      </w:r>
      <w:r w:rsidR="00EB37E2">
        <w:t xml:space="preserve">, we </w:t>
      </w:r>
      <w:r w:rsidR="00FD768D">
        <w:t xml:space="preserve">also considered </w:t>
      </w:r>
      <w:r w:rsidR="00EB37E2">
        <w:t>other data sources to investigate the center of distribution of capelin post-1991</w:t>
      </w:r>
      <w:r w:rsidR="00C60B63">
        <w:t xml:space="preserve"> </w:t>
      </w:r>
      <w:r w:rsidR="00C60B63">
        <w:fldChar w:fldCharType="begin"/>
      </w:r>
      <w:r w:rsidR="00C60B63">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C60B63">
        <w:fldChar w:fldCharType="separate"/>
      </w:r>
      <w:r w:rsidR="00C60B63">
        <w:rPr>
          <w:noProof/>
        </w:rPr>
        <w:t>(sensu Jech &amp; McQuinn 2016)</w:t>
      </w:r>
      <w:r w:rsidR="00C60B63">
        <w:fldChar w:fldCharType="end"/>
      </w:r>
      <w:r w:rsidR="00FD768D">
        <w:t>. J</w:t>
      </w:r>
      <w:r w:rsidR="00BD3E8B">
        <w:t xml:space="preserve">uvenile capelin surveys using an </w:t>
      </w:r>
      <w:r w:rsidR="00FD768D">
        <w:t>International Young Gadoid Pelagic Trawl (I</w:t>
      </w:r>
      <w:r w:rsidR="00BD3E8B">
        <w:t>Y</w:t>
      </w:r>
      <w:r w:rsidR="00FD768D">
        <w:t>G</w:t>
      </w:r>
      <w:r w:rsidR="00BD3E8B">
        <w:t>PT</w:t>
      </w:r>
      <w:r w:rsidR="00FD768D">
        <w:t xml:space="preserve">) </w:t>
      </w:r>
      <w:r w:rsidR="00BD3E8B">
        <w:t xml:space="preserve">in the northeastern bays and the offshore from 1994-99 </w:t>
      </w:r>
      <w:r w:rsidR="00EB37E2">
        <w:t xml:space="preserve">found </w:t>
      </w:r>
      <w:r w:rsidR="00BD3E8B">
        <w:t xml:space="preserve">centers of distribution </w:t>
      </w:r>
      <w:r w:rsidR="00EB37E2">
        <w:t xml:space="preserve">of capelin juveniles </w:t>
      </w:r>
      <w:r w:rsidR="00BD3E8B">
        <w:t>on the northern Grand Bank</w:t>
      </w:r>
      <w:r w:rsidR="007D3AEE">
        <w:t>s</w:t>
      </w:r>
      <w:r w:rsidR="00BD3E8B">
        <w:t xml:space="preserve"> and along the northeast coast, but not in the </w:t>
      </w:r>
      <w:r w:rsidR="00BD3E8B">
        <w:lastRenderedPageBreak/>
        <w:t xml:space="preserve">bays, of Newfoundland </w:t>
      </w:r>
      <w:r w:rsidR="00BD3E8B">
        <w:fldChar w:fldCharType="begin"/>
      </w:r>
      <w:r w:rsidR="001073A4">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BD3E8B">
        <w:fldChar w:fldCharType="separate"/>
      </w:r>
      <w:r w:rsidR="001073A4">
        <w:rPr>
          <w:noProof/>
        </w:rPr>
        <w:t>(Anderson et al. 2002)</w:t>
      </w:r>
      <w:r w:rsidR="00BD3E8B">
        <w:fldChar w:fldCharType="end"/>
      </w:r>
      <w:r w:rsidR="000748B2">
        <w:t xml:space="preserve"> which is consistent with capelin leaving the bays as juveniles and migrating to their nursery areas in the offshore. </w:t>
      </w:r>
      <w:r w:rsidR="00ED55A8">
        <w:t xml:space="preserve">This independent study of juvenile capelin distribution </w:t>
      </w:r>
      <w:r w:rsidR="00AC0B9A">
        <w:t>supports our center of gravity analysis using the FBTS data</w:t>
      </w:r>
      <w:r w:rsidR="00ED55A8">
        <w:t>.</w:t>
      </w:r>
    </w:p>
    <w:p w14:paraId="56783BB9" w14:textId="54E1B5BB" w:rsidR="005E1546" w:rsidRDefault="00EB75CB">
      <w:pPr>
        <w:pStyle w:val="Style1"/>
      </w:pPr>
      <w:r>
        <w:t xml:space="preserve">In summary, </w:t>
      </w:r>
      <w:r w:rsidR="00A67469">
        <w:t xml:space="preserve">capelin </w:t>
      </w:r>
      <w:r w:rsidR="00D40403">
        <w:t xml:space="preserve">distribution moved in the north-south rather than east-west </w:t>
      </w:r>
      <w:r w:rsidR="009411A8">
        <w:t>axis</w:t>
      </w:r>
      <w:r w:rsidR="00D40403">
        <w:t xml:space="preserve"> </w:t>
      </w:r>
      <w:r w:rsidR="003F464C">
        <w:t xml:space="preserve">post-1995 </w:t>
      </w:r>
      <w:r w:rsidR="00D40403">
        <w:t>based on a</w:t>
      </w:r>
      <w:r w:rsidR="003F464C">
        <w:t>n analysis of the</w:t>
      </w:r>
      <w:r w:rsidR="00D40403">
        <w:t xml:space="preserve"> center of gravity of capelin </w:t>
      </w:r>
      <w:r w:rsidR="00A67469">
        <w:t xml:space="preserve">that accounts for </w:t>
      </w:r>
      <w:r w:rsidR="009411A8">
        <w:t xml:space="preserve">both the </w:t>
      </w:r>
      <w:r w:rsidR="00A67469">
        <w:t>inter-annual changes in the spatial distribution of sampling effort</w:t>
      </w:r>
      <w:r w:rsidR="00752D54">
        <w:t xml:space="preserve"> in the FBTS</w:t>
      </w:r>
      <w:r w:rsidR="009411A8">
        <w:t xml:space="preserve"> and the uncertainty around the cent</w:t>
      </w:r>
      <w:r w:rsidR="009411A8" w:rsidRPr="00F737FD">
        <w:t>e</w:t>
      </w:r>
      <w:r w:rsidR="009411A8">
        <w:t>r</w:t>
      </w:r>
      <w:r w:rsidR="009411A8" w:rsidRPr="00F737FD">
        <w:t xml:space="preserve"> of gravity estimates</w:t>
      </w:r>
      <w:r w:rsidR="00A67469">
        <w:t xml:space="preserve">. </w:t>
      </w:r>
      <w:r w:rsidR="00AB0046">
        <w:t xml:space="preserve">While this </w:t>
      </w:r>
      <w:r w:rsidR="009411A8">
        <w:t xml:space="preserve">center of gravity </w:t>
      </w:r>
      <w:r w:rsidR="00AB0046">
        <w:t xml:space="preserve">analysis supports the capelin collapse hypothesis, </w:t>
      </w:r>
      <w:r w:rsidR="006016B7">
        <w:t xml:space="preserve">there </w:t>
      </w:r>
      <w:r w:rsidR="00AB0046">
        <w:t>remain inherent biases</w:t>
      </w:r>
      <w:r w:rsidR="006016B7">
        <w:t xml:space="preserve"> in using the bottom-trawl data to quantify pelagic species demographics</w:t>
      </w:r>
      <w:r w:rsidR="00A67469">
        <w:t xml:space="preserve">. However, </w:t>
      </w:r>
      <w:r w:rsidR="000748B2">
        <w:t>the impo</w:t>
      </w:r>
      <w:r w:rsidR="00056D56">
        <w:t>ssibility of the ‘missing’ 3-6 M</w:t>
      </w:r>
      <w:r w:rsidR="000748B2">
        <w:t xml:space="preserve">t of capelin </w:t>
      </w:r>
      <w:r w:rsidR="00D40403">
        <w:t>(up to 170,000 kg km</w:t>
      </w:r>
      <w:r w:rsidR="00D40403" w:rsidRPr="00DC1C49">
        <w:rPr>
          <w:vertAlign w:val="superscript"/>
        </w:rPr>
        <w:t>-</w:t>
      </w:r>
      <w:r w:rsidR="00D40403">
        <w:rPr>
          <w:rStyle w:val="css-g38gqj"/>
          <w:vertAlign w:val="superscript"/>
        </w:rPr>
        <w:t>2</w:t>
      </w:r>
      <w:r w:rsidR="00D40403">
        <w:t>, uniformly distributed throughout the un</w:t>
      </w:r>
      <w:r w:rsidR="004E1D79">
        <w:t>-</w:t>
      </w:r>
      <w:r w:rsidR="00D40403">
        <w:t xml:space="preserve">surveyed area) </w:t>
      </w:r>
      <w:r w:rsidR="00565952">
        <w:t xml:space="preserve">remaining </w:t>
      </w:r>
      <w:r w:rsidR="000748B2">
        <w:t xml:space="preserve">undetected in the inshore strata </w:t>
      </w:r>
      <w:r w:rsidR="00AB0046">
        <w:t xml:space="preserve">post-1991 </w:t>
      </w:r>
      <w:r w:rsidR="000748B2">
        <w:t xml:space="preserve">when there are </w:t>
      </w:r>
      <w:r w:rsidR="00EC4E54">
        <w:t>hundreds</w:t>
      </w:r>
      <w:r w:rsidR="006016B7">
        <w:t xml:space="preserve"> of</w:t>
      </w:r>
      <w:r w:rsidR="000748B2">
        <w:t xml:space="preserve"> inshore </w:t>
      </w:r>
      <w:r w:rsidR="006016B7">
        <w:t>ha</w:t>
      </w:r>
      <w:r w:rsidR="00AB0046">
        <w:t>rvesters on the water with echo</w:t>
      </w:r>
      <w:r w:rsidR="003F464C">
        <w:t xml:space="preserve"> </w:t>
      </w:r>
      <w:r w:rsidR="006016B7">
        <w:t xml:space="preserve">sounders </w:t>
      </w:r>
      <w:r w:rsidR="00A67469">
        <w:t>provides support</w:t>
      </w:r>
      <w:r w:rsidR="006016B7">
        <w:t xml:space="preserve"> </w:t>
      </w:r>
      <w:r w:rsidR="00A67469">
        <w:t xml:space="preserve">for </w:t>
      </w:r>
      <w:r w:rsidR="006016B7">
        <w:t xml:space="preserve">the </w:t>
      </w:r>
      <w:r w:rsidR="000748B2">
        <w:t xml:space="preserve">capelin collapse hypothesis. </w:t>
      </w:r>
    </w:p>
    <w:p w14:paraId="6C2D4169"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Residence time of capelin concentrations during offshore acoustic surveys in Div. 3L</w:t>
      </w:r>
    </w:p>
    <w:p w14:paraId="1F3338AE" w14:textId="0A4D823D" w:rsidR="005E1546" w:rsidRDefault="00F73FD0">
      <w:pPr>
        <w:pStyle w:val="Style1"/>
      </w:pPr>
      <w:r>
        <w:rPr>
          <w:rStyle w:val="css-g38gqj"/>
        </w:rPr>
        <w:t xml:space="preserve">The capelin non-collapse hypothesis </w:t>
      </w:r>
      <w:r w:rsidR="001A51AD">
        <w:rPr>
          <w:rStyle w:val="css-g38gqj"/>
        </w:rPr>
        <w:t>purports</w:t>
      </w:r>
      <w:r>
        <w:rPr>
          <w:rStyle w:val="css-g38gqj"/>
        </w:rPr>
        <w:t xml:space="preserve"> that the </w:t>
      </w:r>
      <w:r w:rsidR="00EB75CB">
        <w:rPr>
          <w:rStyle w:val="css-g38gqj"/>
        </w:rPr>
        <w:t xml:space="preserve">delays in the timing of capelin spawning post-1991 led to a mismatch </w:t>
      </w:r>
      <w:r w:rsidR="0024088E">
        <w:rPr>
          <w:rStyle w:val="css-g38gqj"/>
        </w:rPr>
        <w:t xml:space="preserve">in </w:t>
      </w:r>
      <w:r w:rsidR="00EB75CB">
        <w:rPr>
          <w:rStyle w:val="css-g38gqj"/>
        </w:rPr>
        <w:t xml:space="preserve">capelin availability </w:t>
      </w:r>
      <w:r w:rsidR="0024088E">
        <w:rPr>
          <w:rStyle w:val="css-g38gqj"/>
        </w:rPr>
        <w:t xml:space="preserve">to </w:t>
      </w:r>
      <w:r w:rsidR="00EB75CB">
        <w:rPr>
          <w:rStyle w:val="css-g38gqj"/>
        </w:rPr>
        <w:t>the spring acoustic survey</w:t>
      </w:r>
      <w:r w:rsidR="0024088E">
        <w:rPr>
          <w:rStyle w:val="css-g38gqj"/>
        </w:rPr>
        <w:t>,</w:t>
      </w:r>
      <w:r w:rsidR="00EB75CB">
        <w:rPr>
          <w:rStyle w:val="css-g38gqj"/>
        </w:rPr>
        <w:t xml:space="preserve"> which has resulted in the spring acoustic survey </w:t>
      </w:r>
      <w:r w:rsidR="0024088E">
        <w:rPr>
          <w:rStyle w:val="css-g38gqj"/>
        </w:rPr>
        <w:t xml:space="preserve">severely </w:t>
      </w:r>
      <w:r w:rsidR="00EB75CB">
        <w:rPr>
          <w:rStyle w:val="css-g38gqj"/>
        </w:rPr>
        <w:t>underestimating the capelin biomass offshore</w:t>
      </w:r>
      <w:r>
        <w:rPr>
          <w:rStyle w:val="css-g38gqj"/>
        </w:rPr>
        <w:t xml:space="preserve"> (Frank et al. 2016)</w:t>
      </w:r>
      <w:r w:rsidR="00EB75CB">
        <w:rPr>
          <w:rStyle w:val="css-g38gqj"/>
        </w:rPr>
        <w:t xml:space="preserve">. </w:t>
      </w:r>
      <w:r w:rsidR="00A73E76">
        <w:rPr>
          <w:rStyle w:val="css-g38gqj"/>
        </w:rPr>
        <w:t>The</w:t>
      </w:r>
      <w:r w:rsidR="00EB75CB">
        <w:rPr>
          <w:rStyle w:val="css-g38gqj"/>
        </w:rPr>
        <w:t xml:space="preserve"> Canadian regional stock assessment process </w:t>
      </w:r>
      <w:r>
        <w:rPr>
          <w:rStyle w:val="css-g38gqj"/>
        </w:rPr>
        <w:t>supports the capelin collapse hypothesis by concluding</w:t>
      </w:r>
      <w:r w:rsidR="00EB75CB">
        <w:rPr>
          <w:rStyle w:val="css-g38gqj"/>
        </w:rPr>
        <w:t xml:space="preserve"> that the stock experienced an order of magnitude decline in the early 1990s and has remained at historic lows for the past 25 years based on the offshore fall and spring acoustic surveys </w:t>
      </w:r>
      <w:r w:rsidR="00EB75CB">
        <w:rPr>
          <w:rStyle w:val="css-g38gqj"/>
        </w:rPr>
        <w:fldChar w:fldCharType="begin">
          <w:fldData xml:space="preserve">PEVuZE5vdGU+PENpdGU+PEF1dGhvcj5ERk88L0F1dGhvcj48WWVhcj4yMDA4PC9ZZWFyPjxSZWNO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PjIwMTAvMDkwPC92b2x1bWU+PGRhdGVzPjx5ZWFyPjIwMTA8L3llYXI+PC9kYXRlcz48dXJscz48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bGwtdGl0bGU+PC9wZXJpb2RpY2FsPjx2b2x1bWU+MjAxMy8xMTwvdm9sdW1lPjxyZXByaW50LWVk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TzwvQXV0aG9yPjxZZWFyPjIwMDg8L1llYXI+PFJlY051bT41NTg8L1JlY051bT48cmVjb3JkPjxy
ZWMtbnVtYmVyPjU1ODwvcmVjLW51bWJlcj48Zm9yZWlnbi1rZXlzPjxrZXkgYXBwPSJFTiIgZGIt
aWQ9IjJwdjVwcnhyNnh6MmE0ZWE1MGg1ZHd3MGV3dngwdHRkdGRzYSIgdGltZXN0YW1wPSIxNDQ5
NzE3MTkyIj41NTg8L2tleT48L2ZvcmVpZ24ta2V5cz48cmVmLXR5cGUgbmFtZT0iSm91cm5hbCBB
cnRpY2xlIj4xNzwvcmVmLXR5cGU+PGNvbnRyaWJ1dG9ycz48YXV0aG9ycz48YXV0aG9yPkRGTzwv
YXV0aG9yPjwvYXV0aG9ycz48L2NvbnRyaWJ1dG9ycz48dGl0bGVzPjx0aXRsZT5Bc3Nlc3NtZW50
IG9mIGNhcGVsaW4gaW4gU0EyK0Rpdi4gM0tMIGluIDIwMDg8L3RpdGxlPjxzZWNvbmRhcnktdGl0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dmlzb3J5IFJlcG9ydDwvZnVsbC10aXRsZT48L3BlcmlvZGljYWw+PHZvbHVtZT4yMDA4LzA1NDwv
dm9sdW1lPjxyZXByaW50LWVkaXRpb24+Tm90IGluIEZpbGU8L3JlcHJpbnQtZWRpdGlvbj48a2V5
d29yZHM+PGtleXdvcmQ+Q2FwZWxpbjwva2V5d29yZD48L2tleXdvcmRzPjxkYXRlcz48eWVhcj4y
MDA4PC95ZWFyPjxwdWItZGF0ZXM+PGRhdGU+MjAwODwvZGF0ZT48L3B1Yi1kYXRlcz48L2RhdGVz
PjxsYWJlbD41Nzg8L2xhYmVsPjx1cmxzPjwvdXJscz48L3JlY29yZD48L0NpdGU+PENpdGU+PEF1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dXJscz48L3JlY29yZD48L0NpdGU+PENpdGU+PEF1dGhvcj5ERk88L0F1dGhvcj48WWVhcj4yMDEz
PC9ZZWFyPjxSZWNOdW0+NzQ5PC9SZWNOdW0+PHJlY29yZD48cmVjLW51bWJlcj43NDk8L3JlYy1u
dW1iZXI+PGZvcmVpZ24ta2V5cz48a2V5IGFwcD0iRU4iIGRiLWlkPSIycHY1cHJ4cjZ4ejJhNGVh
NTBoNWR3dzBld3Z4MHR0ZHRkc2EiIHRpbWVzdGFtcD0iMTQ0OTcxNzE5MiI+NzQ5PC9rZXk+PC9m
b3JlaWduLWtleXM+PHJlZi10eXBlIG5hbWU9IkpvdXJuYWwgQXJ0aWNsZSI+MTc8L3JlZi10eXBl
Pjxjb250cmlidXRvcnM+PGF1dGhvcnM+PGF1dGhvcj5ERk88L2F1dGhvcj48L2F1dGhvcnM+PC9j
b250cmlidXRvcnM+PHRpdGxlcz48dGl0bGU+QXNzZXNzbWVudCBvZiBjYXBlbGluIGluIFNBMiAr
IERpdi4gM0tMIGluIDIwMTM8L3RpdGxlPjxzZWNvbmRhcnktdGl0bGU+REZPIENhbmFkaWFuIFNj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bC10aXRsZT48L3BlcmlvZGljYWw+PHZvbHVtZT4yMDEzLzExPC92b2x1bWU+PHJlcHJpbnQtZWRp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IEFkdmlzb3J5IFJlcG9ydDwvZnVsbC10aXRsZT48L3BlcmlvZGljYWw+PHZvbHVtZT4yMDE1LzAz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</w:fldData>
        </w:fldChar>
      </w:r>
      <w:r w:rsidR="006737BC">
        <w:rPr>
          <w:rStyle w:val="css-g38gqj"/>
        </w:rPr>
        <w:instrText xml:space="preserve"> ADDIN EN.CITE </w:instrText>
      </w:r>
      <w:r w:rsidR="006737BC">
        <w:rPr>
          <w:rStyle w:val="css-g38gqj"/>
        </w:rPr>
        <w:fldChar w:fldCharType="begin">
          <w:fldData xml:space="preserve">PEVuZE5vdGU+PENpdGU+PEF1dGhvcj5ERk88L0F1dGhvcj48WWVhcj4yMDA4PC9ZZWFyPjxSZWNO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bGwtdGl0bGU+PC9wZXJpb2RpY2FsPjx2b2x1bWU+MjAxMy8xMTwvdm9sdW1lPjxyZXByaW50LWVk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MjAxMC8wOTA8L3ZvbHVtZT48ZGF0ZXM+PHllYXI+MjAxMDwveWVhcj48L2RhdGVzPjx1cmxzPjwv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IEFkdmlzb3J5IFJlcG9ydDwvZnVsbC10aXRsZT48L3BlcmlvZGljYWw+PHZvbHVtZT4yMDE1LzAz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</w:fldData>
        </w:fldChar>
      </w:r>
      <w:r w:rsidR="006737BC">
        <w:rPr>
          <w:rStyle w:val="css-g38gqj"/>
        </w:rPr>
        <w:instrText xml:space="preserve"> ADDIN EN.CITE.DATA </w:instrText>
      </w:r>
      <w:r w:rsidR="006737BC">
        <w:rPr>
          <w:rStyle w:val="css-g38gqj"/>
        </w:rPr>
      </w:r>
      <w:r w:rsidR="006737BC">
        <w:rPr>
          <w:rStyle w:val="css-g38gqj"/>
        </w:rPr>
        <w:fldChar w:fldCharType="end"/>
      </w:r>
      <w:r w:rsidR="00EB75CB">
        <w:rPr>
          <w:rStyle w:val="css-g38gqj"/>
        </w:rPr>
      </w:r>
      <w:r w:rsidR="00EB75CB">
        <w:rPr>
          <w:rStyle w:val="css-g38gqj"/>
        </w:rPr>
        <w:fldChar w:fldCharType="separate"/>
      </w:r>
      <w:r w:rsidR="006737BC">
        <w:rPr>
          <w:rStyle w:val="css-g38gqj"/>
          <w:noProof/>
        </w:rPr>
        <w:t>(DFO 1994, Miller 1994, 1997, DFO 2008, 2010, 2013, 2015, 2018)</w:t>
      </w:r>
      <w:r w:rsidR="00EB75CB">
        <w:rPr>
          <w:rStyle w:val="css-g38gqj"/>
        </w:rPr>
        <w:fldChar w:fldCharType="end"/>
      </w:r>
      <w:r w:rsidR="00EB75CB">
        <w:t xml:space="preserve">. </w:t>
      </w:r>
    </w:p>
    <w:p w14:paraId="0B123578" w14:textId="761582E5" w:rsidR="005E1546" w:rsidRDefault="00EB75CB">
      <w:pPr>
        <w:pStyle w:val="Style1"/>
      </w:pPr>
      <w:r>
        <w:lastRenderedPageBreak/>
        <w:t>Since 1991, capelin spawning has been persistently delayed on average</w:t>
      </w:r>
      <w:r w:rsidR="00373DAA">
        <w:t xml:space="preserve"> by</w:t>
      </w:r>
      <w:r>
        <w:t xml:space="preserve"> four weeks</w:t>
      </w:r>
      <w:r w:rsidR="00650E37">
        <w:t xml:space="preserve"> </w:t>
      </w:r>
      <w:r w:rsidR="00650E37">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650E37">
        <w:fldChar w:fldCharType="separate"/>
      </w:r>
      <w:r w:rsidR="00650E37">
        <w:rPr>
          <w:noProof/>
        </w:rPr>
        <w:t>(DFO 2018)</w:t>
      </w:r>
      <w:r w:rsidR="00650E37">
        <w:fldChar w:fldCharType="end"/>
      </w:r>
      <w:r w:rsidR="00373DAA">
        <w:t>. Meanwhile</w:t>
      </w:r>
      <w:r w:rsidR="000646B6">
        <w:t>,</w:t>
      </w:r>
      <w:r>
        <w:t xml:space="preserve"> the spring acoustic survey has been fixed spatially and temporally since the 1980s, </w:t>
      </w:r>
      <w:r w:rsidR="00B93155">
        <w:t xml:space="preserve">implying changes in how the </w:t>
      </w:r>
      <w:r>
        <w:t xml:space="preserve">spring acoustic survey </w:t>
      </w:r>
      <w:r w:rsidR="00B93155">
        <w:t xml:space="preserve">perceives migrating </w:t>
      </w:r>
      <w:r>
        <w:t xml:space="preserve">capelin post-1991. However, </w:t>
      </w:r>
      <w:r w:rsidR="00B93155">
        <w:t xml:space="preserve">it is important to note that </w:t>
      </w:r>
      <w:r>
        <w:t xml:space="preserve">the spring acoustic survey, which encompasses a capelin nursery area, was </w:t>
      </w:r>
      <w:r w:rsidR="00B93155">
        <w:t>primarily</w:t>
      </w:r>
      <w:r>
        <w:t xml:space="preserve"> designed to survey the non-migratory, immature portion of the stock</w:t>
      </w:r>
      <w:r w:rsidR="00B93155">
        <w:t>,</w:t>
      </w:r>
      <w:r>
        <w:t xml:space="preserve">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All age classes acoustically surveyed are included in the annual index of capelin abundance, but the spring acoustic survey does not target capelin spawning migrations, and, therefore, cannot </w:t>
      </w:r>
      <w:r w:rsidR="00B93155">
        <w:t xml:space="preserve">be used to derive a proxy for </w:t>
      </w:r>
      <w:r>
        <w:t xml:space="preserve">spawning stock biomass. </w:t>
      </w:r>
    </w:p>
    <w:p w14:paraId="5499F04B" w14:textId="4F68A7C4" w:rsidR="005E1546" w:rsidRDefault="00EB75CB">
      <w:pPr>
        <w:pStyle w:val="Style1"/>
      </w:pPr>
      <w:r>
        <w:t xml:space="preserve">While the delay in spawning time </w:t>
      </w:r>
      <w:r w:rsidR="00B93155">
        <w:t>should not have a direct</w:t>
      </w:r>
      <w:r>
        <w:t xml:space="preserve"> effect on the acoustic abundance index</w:t>
      </w:r>
      <w:r w:rsidR="00B93155">
        <w:t xml:space="preserve"> derived from the spring acoustic survey</w:t>
      </w:r>
      <w:r>
        <w:t xml:space="preserve">, </w:t>
      </w:r>
      <w:r w:rsidR="00B93155">
        <w:t xml:space="preserve">the </w:t>
      </w:r>
      <w:r>
        <w:t xml:space="preserve">earlier </w:t>
      </w:r>
      <w:r w:rsidR="00B93155">
        <w:t xml:space="preserve">observed </w:t>
      </w:r>
      <w:r>
        <w:t>maturation of capelin post-1991 may have an effect on the capelin abundance index</w:t>
      </w:r>
      <w:r w:rsidR="00F036B3">
        <w:t xml:space="preserve"> produced by the spring acoustic survey</w:t>
      </w:r>
      <w:r>
        <w:t xml:space="preserve">. The age-2 portion of the stock is the main component being surveyed and the proportion of maturing age-2 capelin has increased since 1991 (4% pre-1991 compared to 37-79% post-1991) </w:t>
      </w:r>
      <w:r>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C60B63">
        <w:instrText xml:space="preserve"> ADDIN EN.CITE </w:instrText>
      </w:r>
      <w:r w:rsidR="00C60B63">
        <w:fldChar w:fldCharType="begin">
          <w:fldData xml:space="preserve">PEVuZE5vdGU+PENpdGU+PEF1dGhvcj5Nb3dicmF5PC9BdXRob3I+PFllYXI+MjAxNDwvWWVhcj48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MjAxOC8wMzA8L3ZvbHVtZT48ZGF0ZXM+PHllYXI+MjAxODwveWVhcj48L2RhdGVzPjx1cmxzPjwv
dXJscz48L3JlY29yZD48L0NpdGU+PC9FbmROb3RlPgB=
</w:fldData>
        </w:fldChar>
      </w:r>
      <w:r w:rsidR="00C60B63">
        <w:instrText xml:space="preserve"> ADDIN EN.CITE.DATA </w:instrText>
      </w:r>
      <w:r w:rsidR="00C60B63">
        <w:fldChar w:fldCharType="end"/>
      </w:r>
      <w:r>
        <w:fldChar w:fldCharType="separate"/>
      </w:r>
      <w:r w:rsidR="00650E37">
        <w:rPr>
          <w:noProof/>
        </w:rPr>
        <w:t>(Mowbray 2014, DFO 2018)</w:t>
      </w:r>
      <w:r>
        <w:fldChar w:fldCharType="end"/>
      </w:r>
      <w:r>
        <w:t xml:space="preserve">. Earlier maturation could alter the internal structure of the stock with inter-annual variability in the proportion of age-2s starting their adult migration patterns and </w:t>
      </w:r>
      <w:del w:id="10" w:author="DFO-MPO" w:date="2018-07-30T10:09:00Z">
        <w:r w:rsidDel="00275AB7">
          <w:delText>are</w:delText>
        </w:r>
      </w:del>
      <w:ins w:id="11" w:author="DFO-MPO" w:date="2018-07-30T10:09:00Z">
        <w:r w:rsidR="00275AB7">
          <w:t>would</w:t>
        </w:r>
      </w:ins>
      <w:del w:id="12" w:author="DFO-MPO" w:date="2018-07-30T10:09:00Z">
        <w:r w:rsidDel="00275AB7">
          <w:delText>,</w:delText>
        </w:r>
      </w:del>
      <w:r>
        <w:t xml:space="preserve"> therefore</w:t>
      </w:r>
      <w:del w:id="13" w:author="DFO-MPO" w:date="2018-07-30T10:09:00Z">
        <w:r w:rsidDel="00275AB7">
          <w:delText>,</w:delText>
        </w:r>
      </w:del>
      <w:ins w:id="14" w:author="DFO-MPO" w:date="2018-07-30T10:09:00Z">
        <w:r w:rsidR="00275AB7">
          <w:t xml:space="preserve"> be</w:t>
        </w:r>
      </w:ins>
      <w:r>
        <w:t xml:space="preserve"> unavailable to the survey.</w:t>
      </w:r>
      <w:r w:rsidR="00E96AAE">
        <w:t xml:space="preserve"> </w:t>
      </w:r>
      <w:r w:rsidR="00140449" w:rsidRPr="00140449">
        <w:t>However, there has been high internal consistency in the spring acoustic survey, with the index of abundance for the age-3 cohort being strongly correlat</w:t>
      </w:r>
      <w:r w:rsidR="00140449">
        <w:t xml:space="preserve">ed with the index of abundance </w:t>
      </w:r>
      <w:r w:rsidR="00140449" w:rsidRPr="00140449">
        <w:t>for the age-2</w:t>
      </w:r>
      <w:r w:rsidR="00870EAF">
        <w:t xml:space="preserve"> cohort from the previous year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rsidR="00870EAF">
        <w:t xml:space="preserve"> </w:t>
      </w:r>
      <w:r>
        <w:t xml:space="preserve">which implies that the spring acoustic survey can meaningfully capture relative changes in the overall stock, regardless of migration/non-migration fractions. </w:t>
      </w:r>
    </w:p>
    <w:p w14:paraId="73D2A9CB" w14:textId="6D2CC873" w:rsidR="001B5211" w:rsidRDefault="001B5211" w:rsidP="001B5211">
      <w:pPr>
        <w:pStyle w:val="Style1"/>
      </w:pPr>
      <w:r>
        <w:lastRenderedPageBreak/>
        <w:t>If there was a significant inshore capelin population</w:t>
      </w:r>
      <w:r w:rsidR="000646B6">
        <w:t xml:space="preserve"> post-1991</w:t>
      </w:r>
      <w:r>
        <w:t xml:space="preserve">, we would expect to </w:t>
      </w:r>
      <w:r w:rsidR="003B2D27">
        <w:t xml:space="preserve">see </w:t>
      </w:r>
      <w:r>
        <w:t>this change in population demographics reflected in both the offshore acoustic survey and the inshore commercial catch</w:t>
      </w:r>
      <w:r w:rsidRPr="000B444C">
        <w:t xml:space="preserve">. For the inshore commercial fishery pre-1991, </w:t>
      </w:r>
      <w:r>
        <w:t xml:space="preserve">mature age-2 capelin </w:t>
      </w:r>
      <w:r w:rsidRPr="000B444C">
        <w:t>were a negligible component of th</w:t>
      </w:r>
      <w:r>
        <w:t>e fishery (&lt; 5% of total catch</w:t>
      </w:r>
      <w:r w:rsidR="00870EAF">
        <w:t xml:space="preserve">, </w:t>
      </w:r>
      <w:r w:rsidRPr="000B444C">
        <w:t xml:space="preserve">DFO 2018). Post-1991, the contribution of </w:t>
      </w:r>
      <w:r>
        <w:t xml:space="preserve">mature </w:t>
      </w:r>
      <w:r w:rsidR="003B2D27">
        <w:t>age-2 capelin</w:t>
      </w:r>
      <w:r w:rsidRPr="000B444C">
        <w:t xml:space="preserve"> increased to almost half of comme</w:t>
      </w:r>
      <w:r w:rsidR="00870EAF">
        <w:t xml:space="preserve">rcial inshore catches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rsidRPr="000B444C">
        <w:t xml:space="preserve">, which supports the </w:t>
      </w:r>
      <w:r>
        <w:t xml:space="preserve">non-collapse </w:t>
      </w:r>
      <w:r w:rsidRPr="000B444C">
        <w:t>hypothesis of non-migratory fish maturing early</w:t>
      </w:r>
      <w:r>
        <w:t xml:space="preserve"> (Frank et al. 2016)</w:t>
      </w:r>
      <w:r w:rsidRPr="000B444C">
        <w:t>. However, the population demographics from catches offshore refute the non-migratory hypo</w:t>
      </w:r>
      <w:r w:rsidR="000646B6">
        <w:t>thesis as the proportion of age</w:t>
      </w:r>
      <w:r w:rsidRPr="000B444C">
        <w:t>-2 and age-3</w:t>
      </w:r>
      <w:r>
        <w:t xml:space="preserve"> fish </w:t>
      </w:r>
      <w:r w:rsidRPr="000B444C">
        <w:t>sampled offshore has remained consistent pre- and post-1991 at ~60% and ~28% of the catch, resp</w:t>
      </w:r>
      <w:r>
        <w:t xml:space="preserve">ectively </w:t>
      </w:r>
      <w:r w:rsidR="00870EAF">
        <w:fldChar w:fldCharType="begin"/>
      </w:r>
      <w:r w:rsidR="00C60B63">
        <w:instrText xml:space="preserve"> ADDIN EN.CITE &lt;EndNote&gt;&lt;Cite&gt;&lt;Author&gt;DFO&lt;/Author&gt;&lt;Year&gt;2018&lt;/Year&gt;&lt;RecNum&gt;1051&lt;/RecNum&gt;&lt;DisplayText&gt;(DFO 2018)&lt;/DisplayText&gt;&lt;record&gt;&lt;rec-number&gt;1051&lt;/rec-number&gt;&lt;foreign-keys&gt;&lt;key app="EN" db-id="2pv5prxr6xz2a4ea50h5dww0ewvx0ttdtdsa" timestamp="1532958387"&gt;1051&lt;/key&gt;&lt;/foreign-keys&gt;&lt;ref-type name="Journal Article"&gt;17&lt;/ref-type&gt;&lt;contributors&gt;&lt;authors&gt;&lt;author&gt;DFO&lt;/author&gt;&lt;/authors&gt;&lt;/contributors&gt;&lt;titles&gt;&lt;title&gt;Assessment of Capelin in SA2 and Divs. 3KL in 2017&lt;/title&gt;&lt;secondary-title&gt;DFO Canadian Science Advisory Secretariat Science Advisory Report&lt;/secondary-title&gt;&lt;/titles&gt;&lt;periodical&gt;&lt;full-title&gt;DFO Canadian Science Advisory Secretariat Science Advisory Report&lt;/full-title&gt;&lt;/periodical&gt;&lt;volume&gt;2018/030&lt;/volume&gt;&lt;dates&gt;&lt;year&gt;2018&lt;/year&gt;&lt;/dates&gt;&lt;urls&gt;&lt;/urls&gt;&lt;/record&gt;&lt;/Cite&gt;&lt;/EndNote&gt;</w:instrText>
      </w:r>
      <w:r w:rsidR="00870EAF">
        <w:fldChar w:fldCharType="separate"/>
      </w:r>
      <w:r w:rsidR="00870EAF">
        <w:rPr>
          <w:noProof/>
        </w:rPr>
        <w:t>(DFO 2018)</w:t>
      </w:r>
      <w:r w:rsidR="00870EAF">
        <w:fldChar w:fldCharType="end"/>
      </w:r>
      <w:r>
        <w:t>. Furthermore, the</w:t>
      </w:r>
      <w:r w:rsidRPr="000B444C">
        <w:t xml:space="preserve"> increased proportion of mature age-2 fish in the inshore post-1991 can be explained by the increase in proportion of age-2 fish maturing offshore and undergoing a spawning migration, rather than an absence of migration per se</w:t>
      </w:r>
      <w:r>
        <w:t>.</w:t>
      </w:r>
    </w:p>
    <w:p w14:paraId="30A453D3" w14:textId="43A569BC" w:rsidR="005E1546" w:rsidRDefault="00EB75CB">
      <w:pPr>
        <w:pStyle w:val="Style1"/>
      </w:pPr>
      <w:r>
        <w:t>In summary</w:t>
      </w:r>
      <w:r w:rsidR="000646B6">
        <w:t>,</w:t>
      </w:r>
      <w:r>
        <w:t xml:space="preserve"> neither the persistent delay in spawning time nor earlier maturation</w:t>
      </w:r>
      <w:r w:rsidR="00625753">
        <w:t xml:space="preserve"> age</w:t>
      </w:r>
      <w:r>
        <w:t xml:space="preserve"> of capelin post-1991 </w:t>
      </w:r>
      <w:r w:rsidR="004C3A50">
        <w:t xml:space="preserve">seem to significantly </w:t>
      </w:r>
      <w:r>
        <w:t>affect the ability of the spring acoustic survey to provide a</w:t>
      </w:r>
      <w:r w:rsidR="004C3A50">
        <w:t xml:space="preserve"> relative</w:t>
      </w:r>
      <w:r>
        <w:t xml:space="preserve"> index of capelin abundance. </w:t>
      </w:r>
      <w:r w:rsidR="004C3A50">
        <w:t xml:space="preserve">Data from the </w:t>
      </w:r>
      <w:r>
        <w:t>spring acoustic survey support the capelin collapse hypothesis.</w:t>
      </w:r>
    </w:p>
    <w:p w14:paraId="2B3092AE"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Independent indices of inshore capelin abundance</w:t>
      </w:r>
    </w:p>
    <w:p w14:paraId="0177EC90" w14:textId="6D5CAA60" w:rsidR="005E1546" w:rsidRDefault="00E96AAE">
      <w:pPr>
        <w:pStyle w:val="Style1"/>
        <w:rPr>
          <w:rStyle w:val="css-g38gqj"/>
          <w:rFonts w:ascii="Times New Roman" w:eastAsia="Times New Roman" w:hAnsi="Times New Roman" w:cs="Times New Roman"/>
        </w:rPr>
      </w:pPr>
      <w:r>
        <w:t xml:space="preserve">The non-collapse hypothesis </w:t>
      </w:r>
      <w:r w:rsidR="00EB75CB">
        <w:t xml:space="preserve">postulated that </w:t>
      </w:r>
      <w:r w:rsidR="0017453A">
        <w:t xml:space="preserve">strong correlations among </w:t>
      </w:r>
      <w:r w:rsidR="00EB75CB">
        <w:t>independent inshore indices of capelin abundance post-1991</w:t>
      </w:r>
      <w:r w:rsidR="00842D79">
        <w:t xml:space="preserve"> in addition to observed minimal changes in these </w:t>
      </w:r>
      <w:r w:rsidR="0017453A">
        <w:t>indices</w:t>
      </w:r>
      <w:r w:rsidR="00EB75CB">
        <w:t xml:space="preserve"> </w:t>
      </w:r>
      <w:r w:rsidR="0017453A">
        <w:t>between the l</w:t>
      </w:r>
      <w:r w:rsidR="00180AC5">
        <w:t>ate 1980s and the early 1990s was</w:t>
      </w:r>
      <w:r w:rsidR="0017453A">
        <w:t xml:space="preserve"> supportive of a stable stock</w:t>
      </w:r>
      <w:r>
        <w:t xml:space="preserve"> </w:t>
      </w:r>
      <w:r w:rsidR="00B913C3">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B913C3">
        <w:instrText xml:space="preserve"> ADDIN EN.CITE </w:instrText>
      </w:r>
      <w:r w:rsidR="00B913C3">
        <w:fldChar w:fldCharType="begin">
          <w:fldData xml:space="preserve">PEVuZE5vdGU+PENpdGU+PEF1dGhvcj5DYXJzY2FkZGVuPC9BdXRob3I+PFllYXI+MTk5NzwvWWVh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</w:fldData>
        </w:fldChar>
      </w:r>
      <w:r w:rsidR="00B913C3">
        <w:instrText xml:space="preserve"> ADDIN EN.CITE.DATA </w:instrText>
      </w:r>
      <w:r w:rsidR="00B913C3">
        <w:fldChar w:fldCharType="end"/>
      </w:r>
      <w:r w:rsidR="00B913C3">
        <w:fldChar w:fldCharType="separate"/>
      </w:r>
      <w:r w:rsidR="00B913C3">
        <w:rPr>
          <w:noProof/>
        </w:rPr>
        <w:t>(Carscadden &amp; Nakashima 1997, Frank et al. 2016)</w:t>
      </w:r>
      <w:r w:rsidR="00B913C3">
        <w:fldChar w:fldCharType="end"/>
      </w:r>
      <w:del w:id="15" w:author="DFO-MPO" w:date="2018-07-30T11:24:00Z">
        <w:r w:rsidDel="00B913C3">
          <w:delText>(</w:delText>
        </w:r>
        <w:r w:rsidRPr="00E96AAE" w:rsidDel="00B913C3">
          <w:rPr>
            <w:highlight w:val="yellow"/>
          </w:rPr>
          <w:delText>Carscadden and Nakashima 1997</w:delText>
        </w:r>
        <w:r w:rsidDel="00B913C3">
          <w:delText xml:space="preserve">, Frank et </w:delText>
        </w:r>
        <w:r w:rsidDel="00B913C3">
          <w:lastRenderedPageBreak/>
          <w:delText>al. 2016)</w:delText>
        </w:r>
      </w:del>
      <w:r w:rsidR="00EB75CB">
        <w:t xml:space="preserve">. In contrast, the offshore fall and spring acoustic surveys indicated a stock collapse (Miller 1994, 1997, DFO 2008, 2010, 2013, 2015, 2018, Mowbray 2014). </w:t>
      </w:r>
    </w:p>
    <w:p w14:paraId="70BB117F" w14:textId="2000B85E" w:rsidR="005E1546" w:rsidRDefault="000B444C">
      <w:pPr>
        <w:pStyle w:val="Style1"/>
      </w:pPr>
      <w:r>
        <w:rPr>
          <w:rStyle w:val="css-g38gqj"/>
        </w:rPr>
        <w:t>Two</w:t>
      </w:r>
      <w:r w:rsidR="00EB75CB">
        <w:rPr>
          <w:rStyle w:val="css-g38gqj"/>
        </w:rPr>
        <w:t xml:space="preserve"> inshore indices </w:t>
      </w:r>
      <w:r w:rsidR="00842D79">
        <w:rPr>
          <w:rStyle w:val="css-g38gqj"/>
        </w:rPr>
        <w:t xml:space="preserve">that were </w:t>
      </w:r>
      <w:r>
        <w:rPr>
          <w:rStyle w:val="css-g38gqj"/>
        </w:rPr>
        <w:t>collected by DFO during the 1980s and 1990s were</w:t>
      </w:r>
      <w:r w:rsidR="00EB75CB">
        <w:rPr>
          <w:rStyle w:val="css-g38gqj"/>
        </w:rPr>
        <w:t xml:space="preserve"> an aerial abundance index and inshore commercial catch rates. The aerial survey was designed to estimate capelin spawning stock biomass based on the area of capelin schools near spawning beaches in Div. 3L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Fonts w:ascii="Times New Roman" w:hAnsi="Times New Roman"/>
        </w:rPr>
        <w:t xml:space="preserve">. </w:t>
      </w:r>
      <w:r w:rsidR="00EB75CB">
        <w:rPr>
          <w:rStyle w:val="css-g38gqj"/>
        </w:rPr>
        <w:t xml:space="preserve">The aerial survey commenced in 1982, and initially followed four defined survey tracks in Conception and Trinity Bays during a fixed period of mid-June to early July </w:t>
      </w:r>
      <w:r w:rsidR="00EB75CB">
        <w:rPr>
          <w:rStyle w:val="css-g38gqj"/>
        </w:rPr>
        <w:fldChar w:fldCharType="begin"/>
      </w:r>
      <w:r w:rsidR="001073A4">
        <w:rPr>
          <w:rStyle w:val="css-g38gqj"/>
        </w:rPr>
        <w:instrText xml:space="preserve"> ADDIN EN.CITE &lt;EndNote&gt;&lt;Cite&gt;&lt;Author&gt;Carscadden&lt;/Author&gt;&lt;Year&gt;1994&lt;/Year&gt;&lt;RecNum&gt;926&lt;/RecNum&gt;&lt;DisplayText&gt;(Carscadden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rsidR="00EB75CB">
        <w:rPr>
          <w:rStyle w:val="css-g38gqj"/>
        </w:rPr>
        <w:fldChar w:fldCharType="separate"/>
      </w:r>
      <w:r w:rsidR="001073A4">
        <w:rPr>
          <w:rStyle w:val="css-g38gqj"/>
          <w:noProof/>
        </w:rPr>
        <w:t>(Carscadden et al. 1994)</w:t>
      </w:r>
      <w:r w:rsidR="00EB75CB">
        <w:rPr>
          <w:rStyle w:val="css-g38gqj"/>
        </w:rPr>
        <w:fldChar w:fldCharType="end"/>
      </w:r>
      <w:r w:rsidR="00EB75CB">
        <w:rPr>
          <w:rStyle w:val="css-g38gqj"/>
        </w:rPr>
        <w:t>. Protracted spawning post-1991 violated a key assumption of the aerial surveys</w:t>
      </w:r>
      <w:r>
        <w:rPr>
          <w:rStyle w:val="css-g38gqj"/>
        </w:rPr>
        <w:t xml:space="preserve">: </w:t>
      </w:r>
      <w:r w:rsidR="00EB75CB">
        <w:rPr>
          <w:rStyle w:val="css-g38gqj"/>
        </w:rPr>
        <w:t xml:space="preserve">all schools </w:t>
      </w:r>
      <w:r w:rsidR="0017453A">
        <w:rPr>
          <w:rStyle w:val="css-g38gqj"/>
        </w:rPr>
        <w:t xml:space="preserve">must </w:t>
      </w:r>
      <w:r w:rsidR="00EB75CB">
        <w:rPr>
          <w:rStyle w:val="css-g38gqj"/>
        </w:rPr>
        <w:t xml:space="preserve">arrive at the same time in each bay to form a single spawning peak. Protracted spawning from early July to mid-August in 1991-93 resulted in multimodal capelin spawning peaks that were covered with variable success by the aerial survey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For example, in 1993, the peak spawning period was adequately surveyed in Conception Bay, but two spawning peaks in Trinity Bay, based on the egg deposition index, were missed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In 1996, aerial coverage was at its lowest since 1991 due to poor weather and technical problems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Pr>
        <w:t xml:space="preserve">. In 1997, the geographical coverage of the aerial survey was reduced to two transects in the inner areas of Trinity and Conception bays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While the estimated aerial abundance index in 1997 was fourth highest in the series, there were concerns that the limited geographical coverage of the aerial survey did not accurately reflect th</w:t>
      </w:r>
      <w:r>
        <w:rPr>
          <w:rStyle w:val="css-g38gqj"/>
        </w:rPr>
        <w:t xml:space="preserve">e status of the stock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539B3663" w14:textId="2C5B9218" w:rsidR="005E1546" w:rsidRDefault="000B444C">
      <w:pPr>
        <w:pStyle w:val="Style1"/>
      </w:pPr>
      <w:r>
        <w:rPr>
          <w:rStyle w:val="css-g38gqj"/>
        </w:rPr>
        <w:lastRenderedPageBreak/>
        <w:t xml:space="preserve">The </w:t>
      </w:r>
      <w:r w:rsidR="00EB75CB">
        <w:rPr>
          <w:rStyle w:val="css-g38gqj"/>
        </w:rPr>
        <w:t xml:space="preserve">inshore </w:t>
      </w:r>
      <w:r>
        <w:rPr>
          <w:rStyle w:val="css-g38gqj"/>
        </w:rPr>
        <w:t xml:space="preserve">commercial </w:t>
      </w:r>
      <w:r w:rsidR="00EB75CB">
        <w:rPr>
          <w:rStyle w:val="css-g38gqj"/>
        </w:rPr>
        <w:t xml:space="preserve">catch rate data </w:t>
      </w:r>
      <w:r>
        <w:rPr>
          <w:rStyle w:val="css-g38gqj"/>
        </w:rPr>
        <w:t xml:space="preserve">has not been included in the capelin stock assessment process since 1993 due to </w:t>
      </w:r>
      <w:r w:rsidR="00842D79">
        <w:rPr>
          <w:rStyle w:val="css-g38gqj"/>
        </w:rPr>
        <w:t xml:space="preserve">changes in </w:t>
      </w:r>
      <w:r>
        <w:rPr>
          <w:rStyle w:val="css-g38gqj"/>
        </w:rPr>
        <w:t>management regulations</w:t>
      </w:r>
      <w:r w:rsidR="00842D79">
        <w:rPr>
          <w:rStyle w:val="css-g38gqj"/>
        </w:rPr>
        <w:t xml:space="preserve"> post-1991</w:t>
      </w:r>
      <w:r w:rsidR="00EB75CB">
        <w:rPr>
          <w:rStyle w:val="css-g38gqj"/>
        </w:rPr>
        <w:t>. Due to the small sizes of spawning capelin post-1991, management regulations introduced a size criterion of 50 count/kg to reduce dumping of undersized capelin</w:t>
      </w:r>
      <w:r w:rsidR="0001608F">
        <w:rPr>
          <w:rStyle w:val="css-g38gqj"/>
        </w:rPr>
        <w:t xml:space="preserve"> (</w:t>
      </w:r>
      <w:proofErr w:type="spellStart"/>
      <w:r w:rsidR="0001608F">
        <w:rPr>
          <w:rStyle w:val="css-g38gqj"/>
        </w:rPr>
        <w:t>Carscadden</w:t>
      </w:r>
      <w:proofErr w:type="spellEnd"/>
      <w:r w:rsidR="0001608F">
        <w:rPr>
          <w:rStyle w:val="css-g38gqj"/>
        </w:rPr>
        <w:t xml:space="preserve"> &amp; Nakashima 1997)</w:t>
      </w:r>
      <w:r w:rsidR="00EB75CB">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Post-1991, the inter-annual variability in participation in the fishery due to fish quality and market forces in combination with high catch rates in a short period rendered the inshore catch rate index useless as an indicator of stock abundance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w:t>
      </w:r>
    </w:p>
    <w:p w14:paraId="04826616" w14:textId="77777777" w:rsidR="005E1546" w:rsidRDefault="00EB75CB">
      <w:pPr>
        <w:pStyle w:val="Style1"/>
      </w:pPr>
      <w:r>
        <w:t>In summary, due to changes in capelin biology and management measures post-1991, neither of the inshore indices provide reliable data on spawning stock biomass. These indices cannot be used to support or refute either hypothesis.</w:t>
      </w:r>
    </w:p>
    <w:p w14:paraId="5379FC64"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Inshore recruitment index</w:t>
      </w:r>
    </w:p>
    <w:p w14:paraId="11955972" w14:textId="232B3B96" w:rsidR="00275AB7" w:rsidRDefault="004D0487" w:rsidP="004D0487">
      <w:pPr>
        <w:pStyle w:val="Style1"/>
        <w:rPr>
          <w:ins w:id="16" w:author="DFO-MPO" w:date="2018-07-30T10:12:00Z"/>
          <w:rStyle w:val="css-g38gqj"/>
        </w:rPr>
      </w:pPr>
      <w:r>
        <w:t>Capelin l</w:t>
      </w:r>
      <w:r w:rsidR="00EB75CB">
        <w:t>arval production in Trinity Bay did not decrease appreciably post-1991</w:t>
      </w:r>
      <w:r>
        <w:t>, which supports the non-collapse hypothesis</w:t>
      </w:r>
      <w:r w:rsidR="004731FE">
        <w:t xml:space="preserve"> </w:t>
      </w:r>
      <w:r w:rsidR="00372F1F">
        <w:t>(Frank et al. 2016)</w:t>
      </w:r>
      <w:r>
        <w:t xml:space="preserve">. </w:t>
      </w:r>
      <w:r w:rsidR="00EB75CB">
        <w:rPr>
          <w:rStyle w:val="css-g38gqj"/>
        </w:rPr>
        <w:t>DFO collects two larval indices in Trinity Bay: an emergent larval index (3-10 mm SL) in a nearshore area and a late-larval index (10-30 mm SL,</w:t>
      </w:r>
      <w:r w:rsidR="00275AB7">
        <w:rPr>
          <w:rStyle w:val="css-g38gqj"/>
        </w:rPr>
        <w:t xml:space="preserve"> see Nakashima &amp; Mowbray for more details)</w:t>
      </w:r>
      <w:r w:rsidR="00EB75CB">
        <w:rPr>
          <w:rStyle w:val="css-g38gqj"/>
        </w:rPr>
        <w:t xml:space="preserve">. </w:t>
      </w:r>
      <w:ins w:id="17" w:author="DFO-MPO" w:date="2018-07-30T10:11:00Z">
        <w:r w:rsidR="00275AB7">
          <w:rPr>
            <w:rStyle w:val="css-g38gqj"/>
          </w:rPr>
          <w:t>Given the persistently late capelin spawning since 1991, it is fair to compare late larval densities in</w:t>
        </w:r>
      </w:ins>
      <w:del w:id="18" w:author="DFO-MPO" w:date="2018-07-30T10:12:00Z">
        <w:r w:rsidR="00E26F72" w:rsidDel="00275AB7">
          <w:rPr>
            <w:rStyle w:val="css-g38gqj"/>
          </w:rPr>
          <w:delText>L</w:delText>
        </w:r>
        <w:r w:rsidR="00EB75CB" w:rsidDel="00275AB7">
          <w:rPr>
            <w:rStyle w:val="css-g38gqj"/>
          </w:rPr>
          <w:delText xml:space="preserve">ate-larval </w:delText>
        </w:r>
        <w:r w:rsidR="00E26F72" w:rsidDel="00275AB7">
          <w:rPr>
            <w:rStyle w:val="css-g38gqj"/>
          </w:rPr>
          <w:delText>abundance data were</w:delText>
        </w:r>
        <w:r w:rsidR="00EB75CB" w:rsidDel="00275AB7">
          <w:rPr>
            <w:rStyle w:val="css-g38gqj"/>
          </w:rPr>
          <w:delText xml:space="preserve"> collected</w:delText>
        </w:r>
        <w:r w:rsidR="00372F1F" w:rsidDel="00275AB7">
          <w:rPr>
            <w:rStyle w:val="css-g38gqj"/>
          </w:rPr>
          <w:delText xml:space="preserve"> both pre- and post-1991. P</w:delText>
        </w:r>
        <w:r w:rsidR="00EB75CB" w:rsidDel="00275AB7">
          <w:rPr>
            <w:rStyle w:val="css-g38gqj"/>
          </w:rPr>
          <w:delText>ersistently</w:delText>
        </w:r>
        <w:r w:rsidR="00E26F72" w:rsidDel="00275AB7">
          <w:rPr>
            <w:rStyle w:val="css-g38gqj"/>
          </w:rPr>
          <w:delText>-</w:delText>
        </w:r>
        <w:r w:rsidR="00EB75CB" w:rsidDel="00275AB7">
          <w:rPr>
            <w:rStyle w:val="css-g38gqj"/>
          </w:rPr>
          <w:delText xml:space="preserve">late </w:delText>
        </w:r>
        <w:r w:rsidR="00E26F72" w:rsidDel="00275AB7">
          <w:rPr>
            <w:rStyle w:val="css-g38gqj"/>
          </w:rPr>
          <w:delText xml:space="preserve">capelin </w:delText>
        </w:r>
        <w:r w:rsidR="00EB75CB" w:rsidDel="00275AB7">
          <w:rPr>
            <w:rStyle w:val="css-g38gqj"/>
          </w:rPr>
          <w:delText xml:space="preserve">spawning since 1991 has resulted in smaller and younger larvae </w:delText>
        </w:r>
        <w:r w:rsidR="00E26F72" w:rsidDel="00275AB7">
          <w:rPr>
            <w:rStyle w:val="css-g38gqj"/>
          </w:rPr>
          <w:delText xml:space="preserve">observed </w:delText>
        </w:r>
        <w:r w:rsidR="00EB75CB" w:rsidDel="00275AB7">
          <w:rPr>
            <w:rStyle w:val="css-g38gqj"/>
          </w:rPr>
          <w:delText>in August 2008-12 compared to August 1982-</w:delText>
        </w:r>
        <w:r w:rsidR="00EB75CB" w:rsidDel="00275AB7">
          <w:rPr>
            <w:rStyle w:val="css-g38gqj"/>
          </w:rPr>
          <w:lastRenderedPageBreak/>
          <w:delText xml:space="preserve">86, and a better comparison would </w:delText>
        </w:r>
        <w:r w:rsidR="00372F1F" w:rsidDel="00275AB7">
          <w:rPr>
            <w:rStyle w:val="css-g38gqj"/>
          </w:rPr>
          <w:delText xml:space="preserve">be </w:delText>
        </w:r>
        <w:r w:rsidR="00EB75CB" w:rsidDel="00275AB7">
          <w:rPr>
            <w:rStyle w:val="css-g38gqj"/>
          </w:rPr>
          <w:delText>between</w:delText>
        </w:r>
      </w:del>
      <w:r w:rsidR="00EB75CB">
        <w:rPr>
          <w:rStyle w:val="css-g38gqj"/>
        </w:rPr>
        <w:t xml:space="preserve"> August </w:t>
      </w:r>
      <w:r w:rsidR="00E26F72">
        <w:rPr>
          <w:rStyle w:val="css-g38gqj"/>
        </w:rPr>
        <w:t xml:space="preserve">in years </w:t>
      </w:r>
      <w:r w:rsidR="00EB75CB">
        <w:rPr>
          <w:rStyle w:val="css-g38gqj"/>
        </w:rPr>
        <w:t>pre-1991</w:t>
      </w:r>
      <w:r w:rsidR="00E26F72">
        <w:rPr>
          <w:rStyle w:val="css-g38gqj"/>
        </w:rPr>
        <w:t>,</w:t>
      </w:r>
      <w:r w:rsidR="00EB75CB">
        <w:rPr>
          <w:rStyle w:val="css-g38gqj"/>
        </w:rPr>
        <w:t xml:space="preserve"> and September </w:t>
      </w:r>
      <w:r w:rsidR="00E26F72">
        <w:rPr>
          <w:rStyle w:val="css-g38gqj"/>
        </w:rPr>
        <w:t xml:space="preserve">in years </w:t>
      </w:r>
      <w:r w:rsidR="00EB75CB">
        <w:rPr>
          <w:rStyle w:val="css-g38gqj"/>
        </w:rPr>
        <w:t>post-1991</w:t>
      </w:r>
      <w:r w:rsidR="00275AB7">
        <w:rPr>
          <w:rStyle w:val="css-g38gqj"/>
        </w:rPr>
        <w:t xml:space="preserve"> </w:t>
      </w:r>
      <w:r w:rsidR="00275AB7">
        <w:rPr>
          <w:rStyle w:val="css-g38gqj"/>
        </w:rPr>
        <w:fldChar w:fldCharType="begin"/>
      </w:r>
      <w:r w:rsidR="00275AB7">
        <w:rPr>
          <w:rStyle w:val="css-g38gqj"/>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275AB7">
        <w:rPr>
          <w:rStyle w:val="css-g38gqj"/>
        </w:rPr>
        <w:fldChar w:fldCharType="separate"/>
      </w:r>
      <w:r w:rsidR="00275AB7">
        <w:rPr>
          <w:rStyle w:val="css-g38gqj"/>
          <w:noProof/>
        </w:rPr>
        <w:t>(Nakashima &amp; Mowbray 2014)</w:t>
      </w:r>
      <w:r w:rsidR="00275AB7">
        <w:rPr>
          <w:rStyle w:val="css-g38gqj"/>
        </w:rPr>
        <w:fldChar w:fldCharType="end"/>
      </w:r>
      <w:r w:rsidR="00EB75CB">
        <w:rPr>
          <w:rStyle w:val="css-g38gqj"/>
        </w:rPr>
        <w:t xml:space="preserve">. </w:t>
      </w:r>
      <w:ins w:id="19" w:author="DFO-MPO" w:date="2018-07-30T10:14:00Z">
        <w:r w:rsidR="00275AB7">
          <w:rPr>
            <w:rStyle w:val="css-g38gqj"/>
          </w:rPr>
          <w:t xml:space="preserve">). Late larval densities during the 2000s were </w:t>
        </w:r>
      </w:ins>
      <w:ins w:id="20" w:author="DFO-MPO" w:date="2018-07-30T10:15:00Z">
        <w:r w:rsidR="00AC0F9E">
          <w:rPr>
            <w:rStyle w:val="css-g38gqj"/>
          </w:rPr>
          <w:t xml:space="preserve">consistently </w:t>
        </w:r>
      </w:ins>
      <w:ins w:id="21" w:author="DFO-MPO" w:date="2018-07-30T10:14:00Z">
        <w:r w:rsidR="00275AB7">
          <w:rPr>
            <w:rStyle w:val="css-g38gqj"/>
          </w:rPr>
          <w:t xml:space="preserve">lower and more variable than during the 1980s: </w:t>
        </w:r>
      </w:ins>
      <w:del w:id="22" w:author="DFO-MPO" w:date="2018-07-30T10:14:00Z">
        <w:r w:rsidR="00EB75CB" w:rsidDel="00275AB7">
          <w:rPr>
            <w:rStyle w:val="css-g38gqj"/>
          </w:rPr>
          <w:delText>The</w:delText>
        </w:r>
      </w:del>
      <w:r w:rsidR="00EB75CB">
        <w:rPr>
          <w:rStyle w:val="css-g38gqj"/>
        </w:rPr>
        <w:t xml:space="preserve"> average late-larval density in Trinity Bay in September 2002-15 </w:t>
      </w:r>
      <w:r w:rsidR="00E26F72">
        <w:rPr>
          <w:rStyle w:val="css-g38gqj"/>
        </w:rPr>
        <w:t>was</w:t>
      </w:r>
      <w:r w:rsidR="00EB75CB">
        <w:rPr>
          <w:rStyle w:val="css-g38gqj"/>
        </w:rPr>
        <w:t xml:space="preserve"> 30.9 m</w:t>
      </w:r>
      <w:r w:rsidR="00EB75CB">
        <w:rPr>
          <w:rStyle w:val="css-g38gqj"/>
          <w:vertAlign w:val="superscript"/>
          <w:lang w:val="it-IT"/>
        </w:rPr>
        <w:t xml:space="preserve">-2 </w:t>
      </w:r>
      <w:r w:rsidR="00EB75CB">
        <w:rPr>
          <w:rStyle w:val="css-g38gqj"/>
        </w:rPr>
        <w:t>(SD: 26.9, range 6.73-96.95 m</w:t>
      </w:r>
      <w:r w:rsidR="00EB75CB">
        <w:rPr>
          <w:rStyle w:val="css-g38gqj"/>
          <w:vertAlign w:val="superscript"/>
        </w:rPr>
        <w:t>-2</w:t>
      </w:r>
      <w:r w:rsidR="00EB75CB">
        <w:rPr>
          <w:rStyle w:val="css-g38gqj"/>
        </w:rPr>
        <w:t xml:space="preserve">), </w:t>
      </w:r>
      <w:del w:id="23" w:author="DFO-MPO" w:date="2018-07-30T10:15:00Z">
        <w:r w:rsidR="00EB75CB" w:rsidDel="00AC0F9E">
          <w:rPr>
            <w:rStyle w:val="css-g38gqj"/>
          </w:rPr>
          <w:delText>which is considerably lower than the</w:delText>
        </w:r>
      </w:del>
      <w:ins w:id="24" w:author="DFO-MPO" w:date="2018-07-30T10:15:00Z">
        <w:r w:rsidR="00AC0F9E">
          <w:rPr>
            <w:rStyle w:val="css-g38gqj"/>
          </w:rPr>
          <w:t xml:space="preserve">while in </w:t>
        </w:r>
      </w:ins>
      <w:del w:id="25" w:author="DFO-MPO" w:date="2018-07-30T10:15:00Z">
        <w:r w:rsidR="00EB75CB" w:rsidDel="00AC0F9E">
          <w:rPr>
            <w:rStyle w:val="css-g38gqj"/>
          </w:rPr>
          <w:delText xml:space="preserve"> </w:delText>
        </w:r>
      </w:del>
      <w:r w:rsidR="00EB75CB">
        <w:rPr>
          <w:rStyle w:val="css-g38gqj"/>
        </w:rPr>
        <w:t xml:space="preserve">August 1982-86 </w:t>
      </w:r>
      <w:del w:id="26" w:author="DFO-MPO" w:date="2018-07-30T10:15:00Z">
        <w:r w:rsidR="00EB75CB" w:rsidDel="00AC0F9E">
          <w:rPr>
            <w:rStyle w:val="css-g38gqj"/>
          </w:rPr>
          <w:delText xml:space="preserve">estimate </w:delText>
        </w:r>
      </w:del>
      <w:ins w:id="27" w:author="DFO-MPO" w:date="2018-07-30T10:15:00Z">
        <w:r w:rsidR="00AC0F9E">
          <w:rPr>
            <w:rStyle w:val="css-g38gqj"/>
          </w:rPr>
          <w:t xml:space="preserve">was </w:t>
        </w:r>
      </w:ins>
      <w:del w:id="28" w:author="DFO-MPO" w:date="2018-07-30T10:15:00Z">
        <w:r w:rsidR="00EB75CB" w:rsidDel="00AC0F9E">
          <w:rPr>
            <w:rStyle w:val="css-g38gqj"/>
          </w:rPr>
          <w:delText>(</w:delText>
        </w:r>
      </w:del>
      <w:r w:rsidR="00EB75CB">
        <w:rPr>
          <w:rStyle w:val="css-g38gqj"/>
        </w:rPr>
        <w:t>48.8 m</w:t>
      </w:r>
      <w:r w:rsidR="00EB75CB">
        <w:rPr>
          <w:rStyle w:val="css-g38gqj"/>
          <w:vertAlign w:val="superscript"/>
        </w:rPr>
        <w:t>-2</w:t>
      </w:r>
      <w:del w:id="29" w:author="DFO-MPO" w:date="2018-07-30T10:15:00Z">
        <w:r w:rsidR="00EB75CB" w:rsidDel="00AC0F9E">
          <w:rPr>
            <w:rStyle w:val="css-g38gqj"/>
          </w:rPr>
          <w:delText>,</w:delText>
        </w:r>
      </w:del>
      <w:r w:rsidR="00EB75CB">
        <w:rPr>
          <w:rStyle w:val="css-g38gqj"/>
        </w:rPr>
        <w:t xml:space="preserve"> </w:t>
      </w:r>
      <w:ins w:id="30" w:author="DFO-MPO" w:date="2018-07-30T10:15:00Z">
        <w:r w:rsidR="00AC0F9E">
          <w:rPr>
            <w:rStyle w:val="css-g38gqj"/>
          </w:rPr>
          <w:t>(</w:t>
        </w:r>
      </w:ins>
      <w:r w:rsidR="00EB75CB">
        <w:rPr>
          <w:rStyle w:val="css-g38gqj"/>
        </w:rPr>
        <w:t>SD: 15.1, range 33.2-73.6 m</w:t>
      </w:r>
      <w:r w:rsidR="00EB75CB">
        <w:rPr>
          <w:rStyle w:val="css-g38gqj"/>
          <w:vertAlign w:val="superscript"/>
        </w:rPr>
        <w:t>-2</w:t>
      </w:r>
      <w:del w:id="31" w:author="DFO-MPO" w:date="2018-07-30T10:14:00Z">
        <w:r w:rsidR="00EB75CB" w:rsidDel="00275AB7">
          <w:rPr>
            <w:rStyle w:val="css-g38gqj"/>
          </w:rPr>
          <w:delText>).</w:delText>
        </w:r>
      </w:del>
      <w:ins w:id="32" w:author="DFO-MPO" w:date="2018-07-30T10:16:00Z">
        <w:r w:rsidR="00AC0F9E">
          <w:rPr>
            <w:rStyle w:val="css-g38gqj"/>
          </w:rPr>
          <w:t xml:space="preserve">. In 12 of the 14 years in the 2000s, average late-larval densities in September were below the average August larval densities in the 1980s. </w:t>
        </w:r>
      </w:ins>
      <w:del w:id="33" w:author="DFO-MPO" w:date="2018-07-30T10:14:00Z">
        <w:r w:rsidR="00EB75CB" w:rsidDel="00275AB7">
          <w:rPr>
            <w:rStyle w:val="css-g38gqj"/>
          </w:rPr>
          <w:delText xml:space="preserve"> </w:delText>
        </w:r>
      </w:del>
    </w:p>
    <w:p w14:paraId="32796C4C" w14:textId="22D58D57" w:rsidR="005E1546" w:rsidDel="00AC0F9E" w:rsidRDefault="00EB75CB" w:rsidP="004D0487">
      <w:pPr>
        <w:pStyle w:val="Style1"/>
        <w:rPr>
          <w:del w:id="34" w:author="DFO-MPO" w:date="2018-07-30T10:16:00Z"/>
        </w:rPr>
      </w:pPr>
      <w:del w:id="35" w:author="DFO-MPO" w:date="2018-07-30T10:16:00Z">
        <w:r w:rsidDel="00AC0F9E">
          <w:rPr>
            <w:rStyle w:val="css-g38gqj"/>
          </w:rPr>
          <w:delText xml:space="preserve">The trend in the 2000s is for lower and more variable late-larval densities compared to the 1980s; for example, in 12 of the 14 years in the 2000s, average late-larval densities in September were </w:delText>
        </w:r>
        <w:r w:rsidR="00E26F72" w:rsidDel="00AC0F9E">
          <w:rPr>
            <w:rStyle w:val="css-g38gqj"/>
          </w:rPr>
          <w:delText>below</w:delText>
        </w:r>
        <w:r w:rsidDel="00AC0F9E">
          <w:rPr>
            <w:rStyle w:val="css-g38gqj"/>
          </w:rPr>
          <w:delText xml:space="preserve"> the average August larval densities in the 1980s. </w:delText>
        </w:r>
      </w:del>
    </w:p>
    <w:p w14:paraId="773C6451" w14:textId="18DB7AB3" w:rsidR="005E1546" w:rsidRDefault="004D0487" w:rsidP="004D0487">
      <w:pPr>
        <w:pStyle w:val="Style1"/>
      </w:pPr>
      <w:r>
        <w:t xml:space="preserve">Post-1991, </w:t>
      </w:r>
      <w:r w:rsidR="00FE0854">
        <w:t>the emergent</w:t>
      </w:r>
      <w:r>
        <w:t xml:space="preserve"> larval index from Trinity Bay was related to the age-2 abundance index from the spring acoustic survey, which suggests that the spring acoustic </w:t>
      </w:r>
      <w:commentRangeStart w:id="36"/>
      <w:r>
        <w:t>survey</w:t>
      </w:r>
      <w:commentRangeEnd w:id="36"/>
      <w:r w:rsidR="00544C4C">
        <w:rPr>
          <w:rStyle w:val="CommentReference"/>
          <w:rFonts w:ascii="Times New Roman" w:eastAsia="Arial Unicode MS" w:hAnsi="Times New Roman" w:cs="Times New Roman"/>
          <w:color w:val="auto"/>
          <w:lang w:eastAsia="en-US"/>
        </w:rPr>
        <w:commentReference w:id="36"/>
      </w:r>
      <w:r>
        <w:t xml:space="preserve"> is providing a valid index of capelin abundance </w:t>
      </w:r>
      <w:r>
        <w:fldChar w:fldCharType="begin"/>
      </w:r>
      <w:r w:rsidR="001073A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sidR="001073A4">
        <w:rPr>
          <w:noProof/>
        </w:rPr>
        <w:t>(Murphy et al. 2018)</w:t>
      </w:r>
      <w:r>
        <w:fldChar w:fldCharType="end"/>
      </w:r>
      <w:r>
        <w:t xml:space="preserve">. </w:t>
      </w:r>
      <w:r w:rsidR="00EB75CB">
        <w:t xml:space="preserve">If the </w:t>
      </w:r>
      <w:r w:rsidR="00E26F72">
        <w:t xml:space="preserve">bulk </w:t>
      </w:r>
      <w:r w:rsidR="00EB75CB">
        <w:t xml:space="preserve">of capelin biomass was </w:t>
      </w:r>
      <w:r w:rsidR="00E26F72">
        <w:t xml:space="preserve">residing inshore year-round </w:t>
      </w:r>
      <w:r w:rsidR="00EB75CB">
        <w:t xml:space="preserve">and was not available to the annual offshore spring acoustic survey, then </w:t>
      </w:r>
      <w:r w:rsidR="00E26F72">
        <w:t xml:space="preserve">we would expect an absence of </w:t>
      </w:r>
      <w:r w:rsidR="00EB75CB">
        <w:t>relationship between larval producti</w:t>
      </w:r>
      <w:r w:rsidR="00E26F72">
        <w:t>on</w:t>
      </w:r>
      <w:r w:rsidR="00EB75CB">
        <w:t xml:space="preserve"> and the age-2 abundance index from the spring acoustic survey</w:t>
      </w:r>
      <w:r w:rsidR="00372F1F">
        <w:t>.</w:t>
      </w:r>
      <w:r w:rsidR="00EB75CB">
        <w:t xml:space="preserve"> </w:t>
      </w:r>
    </w:p>
    <w:p w14:paraId="62E166EB" w14:textId="50C45B0D" w:rsidR="005E1546" w:rsidRDefault="00EB75CB">
      <w:pPr>
        <w:pStyle w:val="Style1"/>
      </w:pPr>
      <w:r>
        <w:t xml:space="preserve">In summary, </w:t>
      </w:r>
      <w:r w:rsidR="00372F1F">
        <w:t>t</w:t>
      </w:r>
      <w:r>
        <w:t xml:space="preserve">he positive, significant relationship between the emergent larval index and the offshore age-2 abundance index post-1991 supports previous research that identified </w:t>
      </w:r>
      <w:r w:rsidR="00EF161D">
        <w:t xml:space="preserve">early </w:t>
      </w:r>
      <w:r>
        <w:t xml:space="preserve">larval survival as an important driver of </w:t>
      </w:r>
      <w:r w:rsidR="00180AC5">
        <w:t xml:space="preserve">capelin </w:t>
      </w:r>
      <w:r>
        <w:t>recruitment</w:t>
      </w:r>
      <w:r w:rsidR="00544C4C">
        <w:t xml:space="preserve"> </w:t>
      </w:r>
      <w:r w:rsidR="00544C4C">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44C4C">
        <w:instrText xml:space="preserve"> ADDIN EN.CITE </w:instrText>
      </w:r>
      <w:r w:rsidR="00544C4C">
        <w:fldChar w:fldCharType="begin">
          <w:fldData xml:space="preserve">PEVuZE5vdGU+PENpdGU+PEF1dGhvcj5GcmFuazwvQXV0aG9yPjxZZWFyPjE5ODI8L1llYXI+PFJl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cGFnZXM+OTkxLTEwMDM8L3BhZ2VzPjx2b2x1bWU+Mzk8L3ZvbHVtZT48bnVtYmVyPjc8L251bWJl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</w:fldData>
        </w:fldChar>
      </w:r>
      <w:r w:rsidR="00544C4C">
        <w:instrText xml:space="preserve"> ADDIN EN.CITE.DATA </w:instrText>
      </w:r>
      <w:r w:rsidR="00544C4C">
        <w:fldChar w:fldCharType="end"/>
      </w:r>
      <w:r w:rsidR="00544C4C">
        <w:fldChar w:fldCharType="separate"/>
      </w:r>
      <w:r w:rsidR="00544C4C">
        <w:rPr>
          <w:noProof/>
        </w:rPr>
        <w:t>(Frank &amp; Leggett 1982, Leggett et al. 1984, Dalley et al. 2002)</w:t>
      </w:r>
      <w:r w:rsidR="00544C4C">
        <w:fldChar w:fldCharType="end"/>
      </w:r>
      <w:r>
        <w:t xml:space="preserve">. This significant relationship between two fishery-independent inshore and offshore indices post-1991 provides support for the capelin collapse hypothesis. </w:t>
      </w:r>
    </w:p>
    <w:p w14:paraId="7C3629FF" w14:textId="77777777" w:rsidR="005E1546" w:rsidRPr="006A2E54" w:rsidRDefault="00EB75CB" w:rsidP="007E5404">
      <w:pPr>
        <w:pStyle w:val="Heading3"/>
        <w:spacing w:line="480" w:lineRule="auto"/>
        <w:rPr>
          <w:rStyle w:val="css-g38gqj"/>
          <w:rFonts w:ascii="Calibri" w:eastAsia="Calibri" w:hAnsi="Calibri" w:cs="Calibri"/>
          <w:color w:val="000000"/>
          <w:sz w:val="24"/>
          <w:szCs w:val="24"/>
          <w:u w:color="000000"/>
        </w:rPr>
      </w:pPr>
      <w:r w:rsidRPr="006A2E54">
        <w:rPr>
          <w:rStyle w:val="css-g38gqj"/>
          <w:rFonts w:ascii="Calibri" w:eastAsia="Calibri" w:hAnsi="Calibri" w:cs="Calibri"/>
          <w:color w:val="000000"/>
          <w:sz w:val="24"/>
          <w:szCs w:val="24"/>
          <w:u w:color="000000"/>
        </w:rPr>
        <w:lastRenderedPageBreak/>
        <w:t>Ecosystem response</w:t>
      </w:r>
    </w:p>
    <w:p w14:paraId="44F619AB" w14:textId="77777777" w:rsidR="005E1546" w:rsidRPr="006A2E54" w:rsidRDefault="00EB75CB" w:rsidP="007E5404">
      <w:pPr>
        <w:pStyle w:val="Heading4"/>
        <w:spacing w:line="480" w:lineRule="auto"/>
        <w:rPr>
          <w:rStyle w:val="css-g38gqj"/>
          <w:rFonts w:ascii="Calibri" w:eastAsia="Calibri" w:hAnsi="Calibri" w:cs="Calibri"/>
          <w:color w:val="000000"/>
          <w:u w:color="000000"/>
        </w:rPr>
      </w:pPr>
      <w:r w:rsidRPr="006A2E54">
        <w:rPr>
          <w:rStyle w:val="css-g38gqj"/>
          <w:rFonts w:ascii="Calibri" w:eastAsia="Calibri" w:hAnsi="Calibri" w:cs="Calibri"/>
          <w:color w:val="000000"/>
          <w:u w:color="000000"/>
        </w:rPr>
        <w:t>Temporal dynamics of cod weight at age and condition</w:t>
      </w:r>
    </w:p>
    <w:p w14:paraId="0FDF18EB" w14:textId="75D6D7D1" w:rsidR="00817523" w:rsidRDefault="008A5AD5" w:rsidP="007E5404">
      <w:pPr>
        <w:pStyle w:val="Style1"/>
        <w:rPr>
          <w:rStyle w:val="css-g38gqj"/>
          <w:color w:val="151518"/>
          <w:u w:color="151518"/>
        </w:rPr>
      </w:pPr>
      <w:r>
        <w:rPr>
          <w:rStyle w:val="css-g38gqj"/>
          <w:color w:val="151518"/>
          <w:u w:color="151518"/>
        </w:rPr>
        <w:t xml:space="preserve">During the early 1980s and late 1990s, Northern cod’s (Atlantic </w:t>
      </w:r>
      <w:r w:rsidR="004124C6">
        <w:rPr>
          <w:rStyle w:val="css-g38gqj"/>
          <w:color w:val="151518"/>
          <w:u w:color="151518"/>
        </w:rPr>
        <w:t xml:space="preserve">cod </w:t>
      </w:r>
      <w:r>
        <w:rPr>
          <w:rStyle w:val="css-g38gqj"/>
          <w:color w:val="151518"/>
          <w:u w:color="151518"/>
        </w:rPr>
        <w:t xml:space="preserve">that inhabits NAFO </w:t>
      </w:r>
      <w:proofErr w:type="spellStart"/>
      <w:r>
        <w:rPr>
          <w:rStyle w:val="css-g38gqj"/>
          <w:color w:val="151518"/>
          <w:u w:color="151518"/>
        </w:rPr>
        <w:t>Divs</w:t>
      </w:r>
      <w:proofErr w:type="spellEnd"/>
      <w:r>
        <w:rPr>
          <w:rStyle w:val="css-g38gqj"/>
          <w:color w:val="151518"/>
          <w:u w:color="151518"/>
        </w:rPr>
        <w:t xml:space="preserve"> 2J3KL) condition and weight at age declined markedly in the northern end of its range (NAFO </w:t>
      </w:r>
      <w:proofErr w:type="spellStart"/>
      <w:r>
        <w:rPr>
          <w:rStyle w:val="css-g38gqj"/>
          <w:color w:val="151518"/>
          <w:u w:color="151518"/>
        </w:rPr>
        <w:t>Div</w:t>
      </w:r>
      <w:proofErr w:type="spellEnd"/>
      <w:r>
        <w:rPr>
          <w:rStyle w:val="css-g38gqj"/>
          <w:color w:val="151518"/>
          <w:u w:color="151518"/>
        </w:rPr>
        <w:t xml:space="preserve"> 2J), while the trends in NAFO </w:t>
      </w:r>
      <w:proofErr w:type="spellStart"/>
      <w:r>
        <w:rPr>
          <w:rStyle w:val="css-g38gqj"/>
          <w:color w:val="151518"/>
          <w:u w:color="151518"/>
        </w:rPr>
        <w:t>Div</w:t>
      </w:r>
      <w:proofErr w:type="spellEnd"/>
      <w:r>
        <w:rPr>
          <w:rStyle w:val="css-g38gqj"/>
          <w:color w:val="151518"/>
          <w:u w:color="151518"/>
        </w:rPr>
        <w:t xml:space="preserve"> 3K mirrored those in the north but were less pronounced, and these </w:t>
      </w:r>
      <w:r w:rsidRPr="008A5AD5">
        <w:rPr>
          <w:rStyle w:val="css-g38gqj"/>
          <w:color w:val="151518"/>
          <w:u w:color="151518"/>
        </w:rPr>
        <w:t>remained relatively unchanged in the southern portion of northern cod’s range</w:t>
      </w:r>
      <w:r>
        <w:rPr>
          <w:rStyle w:val="css-g38gqj"/>
          <w:color w:val="151518"/>
          <w:u w:color="151518"/>
        </w:rPr>
        <w:t xml:space="preserve"> </w:t>
      </w:r>
      <w:r w:rsidRPr="008A5AD5">
        <w:rPr>
          <w:rStyle w:val="css-g38gqj"/>
          <w:color w:val="151518"/>
          <w:u w:color="151518"/>
        </w:rPr>
        <w:t xml:space="preserve">(NAFO </w:t>
      </w:r>
      <w:r>
        <w:rPr>
          <w:rStyle w:val="css-g38gqj"/>
          <w:color w:val="151518"/>
          <w:u w:color="151518"/>
        </w:rPr>
        <w:t xml:space="preserve">Division 3L) until the mid-1990s when weight at age of </w:t>
      </w:r>
      <w:r w:rsidR="00817523">
        <w:rPr>
          <w:rStyle w:val="css-g38gqj"/>
          <w:color w:val="151518"/>
          <w:u w:color="151518"/>
        </w:rPr>
        <w:t>4- and 5-year old cod saw a small increase that later subsided</w:t>
      </w:r>
      <w:r>
        <w:rPr>
          <w:rStyle w:val="css-g38gqj"/>
          <w:color w:val="151518"/>
          <w:u w:color="151518"/>
        </w:rPr>
        <w:t xml:space="preserve">. </w:t>
      </w:r>
      <w:r w:rsidR="00817523">
        <w:rPr>
          <w:rStyle w:val="css-g38gqj"/>
          <w:color w:val="151518"/>
          <w:u w:color="151518"/>
        </w:rPr>
        <w:t xml:space="preserve">This ephemeral </w:t>
      </w:r>
      <w:r w:rsidR="00817523" w:rsidRPr="00817523">
        <w:rPr>
          <w:rStyle w:val="css-g38gqj"/>
          <w:color w:val="151518"/>
          <w:u w:color="151518"/>
        </w:rPr>
        <w:t>increase of weight at age in Div. 3L during the mid-1990s was proposed as support for the non-collapse hypothesis (Frank et al. 2016).</w:t>
      </w:r>
    </w:p>
    <w:p w14:paraId="6ED628F5" w14:textId="77777777" w:rsidR="006B370C" w:rsidRDefault="00817523" w:rsidP="007E5404">
      <w:pPr>
        <w:pStyle w:val="Style1"/>
        <w:rPr>
          <w:rStyle w:val="css-g38gqj"/>
          <w:color w:val="151518"/>
          <w:u w:color="151518"/>
        </w:rPr>
      </w:pPr>
      <w:r w:rsidRPr="00817523">
        <w:rPr>
          <w:rStyle w:val="css-g38gqj"/>
          <w:color w:val="151518"/>
          <w:u w:color="151518"/>
        </w:rPr>
        <w:t>The</w:t>
      </w:r>
      <w:r>
        <w:rPr>
          <w:rStyle w:val="css-g38gqj"/>
          <w:color w:val="151518"/>
          <w:u w:color="151518"/>
        </w:rPr>
        <w:t xml:space="preserve"> existence of spatial structure in traits of Northern cod</w:t>
      </w:r>
      <w:r w:rsidRPr="00817523">
        <w:rPr>
          <w:rStyle w:val="css-g38gqj"/>
          <w:color w:val="151518"/>
          <w:u w:color="151518"/>
        </w:rPr>
        <w:t xml:space="preserve"> </w:t>
      </w:r>
      <w:r>
        <w:rPr>
          <w:rStyle w:val="css-g38gqj"/>
          <w:color w:val="151518"/>
          <w:u w:color="151518"/>
        </w:rPr>
        <w:t xml:space="preserve">is well known historically </w:t>
      </w:r>
      <w:r>
        <w:rPr>
          <w:rStyle w:val="css-g38gqj"/>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Pr>
          <w:rStyle w:val="css-g38gqj"/>
          <w:color w:val="151518"/>
          <w:u w:color="151518"/>
        </w:rPr>
        <w:instrText xml:space="preserve"> ADDIN EN.CITE </w:instrText>
      </w:r>
      <w:r>
        <w:rPr>
          <w:rStyle w:val="css-g38gqj"/>
          <w:color w:val="151518"/>
          <w:u w:color="151518"/>
        </w:rPr>
        <w:fldChar w:fldCharType="begin">
          <w:fldData xml:space="preserve">PEVuZE5vdGU+PENpdGU+PEF1dGhvcj5MaWxseTwvQXV0aG9yPjxZZWFyPjIwMDU8L1llYXI+PFJl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</w:fldData>
        </w:fldChar>
      </w:r>
      <w:r>
        <w:rPr>
          <w:rStyle w:val="css-g38gqj"/>
          <w:color w:val="151518"/>
          <w:u w:color="151518"/>
        </w:rPr>
        <w:instrText xml:space="preserve"> ADDIN EN.CITE.DATA </w:instrText>
      </w:r>
      <w:r>
        <w:rPr>
          <w:rStyle w:val="css-g38gqj"/>
          <w:color w:val="151518"/>
          <w:u w:color="151518"/>
        </w:rPr>
      </w:r>
      <w:r>
        <w:rPr>
          <w:rStyle w:val="css-g38gqj"/>
          <w:color w:val="151518"/>
          <w:u w:color="151518"/>
        </w:rPr>
        <w:fldChar w:fldCharType="end"/>
      </w:r>
      <w:r>
        <w:rPr>
          <w:rStyle w:val="css-g38gqj"/>
          <w:color w:val="151518"/>
          <w:u w:color="151518"/>
        </w:rPr>
      </w:r>
      <w:r>
        <w:rPr>
          <w:rStyle w:val="css-g38gqj"/>
          <w:color w:val="151518"/>
          <w:u w:color="151518"/>
        </w:rPr>
        <w:fldChar w:fldCharType="separate"/>
      </w:r>
      <w:r>
        <w:rPr>
          <w:rStyle w:val="css-g38gqj"/>
          <w:color w:val="151518"/>
          <w:u w:color="151518"/>
        </w:rPr>
        <w:t>(e.g. Lilly et al. 2005, Neville et al. 2018, Rose &amp; Rowe 2018)</w:t>
      </w:r>
      <w:r>
        <w:rPr>
          <w:rStyle w:val="css-g38gqj"/>
          <w:color w:val="151518"/>
          <w:u w:color="151518"/>
        </w:rPr>
        <w:fldChar w:fldCharType="end"/>
      </w:r>
      <w:r>
        <w:rPr>
          <w:rStyle w:val="css-g38gqj"/>
          <w:color w:val="151518"/>
          <w:u w:color="151518"/>
        </w:rPr>
        <w:t xml:space="preserve">, with </w:t>
      </w:r>
      <w:r w:rsidRPr="00817523">
        <w:rPr>
          <w:rStyle w:val="css-g38gqj"/>
          <w:color w:val="151518"/>
          <w:u w:color="151518"/>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Pr>
          <w:rStyle w:val="css-g38gqj"/>
          <w:color w:val="151518"/>
          <w:u w:color="151518"/>
        </w:rPr>
        <w:instrText xml:space="preserve"> ADDIN EN.CITE </w:instrText>
      </w:r>
      <w:r>
        <w:rPr>
          <w:rStyle w:val="css-g38gqj"/>
          <w:color w:val="151518"/>
          <w:u w:color="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Pr>
          <w:rStyle w:val="css-g38gqj"/>
          <w:color w:val="151518"/>
          <w:u w:color="151518"/>
        </w:rPr>
        <w:instrText xml:space="preserve"> ADDIN EN.CITE.DATA </w:instrText>
      </w:r>
      <w:r>
        <w:rPr>
          <w:rStyle w:val="css-g38gqj"/>
          <w:color w:val="151518"/>
          <w:u w:color="151518"/>
        </w:rPr>
      </w:r>
      <w:r>
        <w:rPr>
          <w:rStyle w:val="css-g38gqj"/>
          <w:color w:val="151518"/>
          <w:u w:color="151518"/>
        </w:rPr>
        <w:fldChar w:fldCharType="end"/>
      </w:r>
      <w:r>
        <w:rPr>
          <w:rStyle w:val="css-g38gqj"/>
          <w:color w:val="151518"/>
          <w:u w:color="151518"/>
        </w:rPr>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r>
        <w:rPr>
          <w:rStyle w:val="css-g38gqj"/>
          <w:color w:val="151518"/>
          <w:u w:color="151518"/>
        </w:rPr>
        <w:t>. Northern</w:t>
      </w:r>
      <w:r w:rsidR="00EB75CB">
        <w:rPr>
          <w:rStyle w:val="css-g38gqj"/>
          <w:color w:val="151518"/>
          <w:u w:color="151518"/>
        </w:rPr>
        <w:t xml:space="preserve"> cod weight at age and liver condition indices were never spatially homogenous due to the species complex inhabiting distinct ecosystem production units in NAFO Div. 2J3KLNO (e.g., Lilly 2005, Koen-Alonso et al. 2013, Morgan et al. 2017) on the Labrador and northeast Newfoundland Shelf and Grand Bank</w:t>
      </w:r>
      <w:r w:rsidR="007D3AEE">
        <w:rPr>
          <w:rStyle w:val="css-g38gqj"/>
          <w:color w:val="151518"/>
          <w:u w:color="151518"/>
        </w:rPr>
        <w:t>s</w:t>
      </w:r>
      <w:r w:rsidR="00EB75CB">
        <w:rPr>
          <w:rStyle w:val="css-g38gqj"/>
          <w:color w:val="151518"/>
          <w:u w:color="151518"/>
        </w:rPr>
        <w:t>. These units are characterized by distinct marine communities and food web systems (Pepin et al. 2010, 2012, 2014, Koen-Alonso et al. 2013, NAFO 2014). Hence the non-homogenous traits of Atlantic cod from Labrador (2J) to the southern Grand Bank</w:t>
      </w:r>
      <w:r w:rsidR="007D3AEE">
        <w:rPr>
          <w:rStyle w:val="css-g38gqj"/>
          <w:color w:val="151518"/>
          <w:u w:color="151518"/>
        </w:rPr>
        <w:t>s</w:t>
      </w:r>
      <w:r w:rsidR="00EB75CB">
        <w:rPr>
          <w:rStyle w:val="css-g38gqj"/>
          <w:color w:val="151518"/>
          <w:u w:color="151518"/>
        </w:rPr>
        <w:t xml:space="preserve"> (3NO) are typical of this </w:t>
      </w:r>
      <w:r w:rsidR="00EF161D">
        <w:rPr>
          <w:rStyle w:val="css-g38gqj"/>
          <w:color w:val="151518"/>
          <w:u w:color="151518"/>
        </w:rPr>
        <w:t>stock</w:t>
      </w:r>
      <w:r w:rsidR="00EB75CB">
        <w:rPr>
          <w:rStyle w:val="css-g38gqj"/>
          <w:color w:val="151518"/>
          <w:u w:color="151518"/>
        </w:rPr>
        <w:t xml:space="preserve">. </w:t>
      </w:r>
    </w:p>
    <w:p w14:paraId="4734C4EE" w14:textId="3C9555D1" w:rsidR="005E1546" w:rsidRDefault="00EB75CB" w:rsidP="007E5404">
      <w:pPr>
        <w:pStyle w:val="Style1"/>
        <w:rPr>
          <w:rStyle w:val="css-g38gqj"/>
          <w:color w:val="151518"/>
          <w:u w:color="151518"/>
        </w:rPr>
      </w:pPr>
      <w:r>
        <w:rPr>
          <w:rStyle w:val="css-g38gqj"/>
          <w:color w:val="151518"/>
          <w:u w:color="151518"/>
        </w:rPr>
        <w:t xml:space="preserve">Furthermore, post-1991 changes in spatial overlap between the collapsed stocks of </w:t>
      </w:r>
      <w:r w:rsidR="00817523">
        <w:rPr>
          <w:rStyle w:val="css-g38gqj"/>
          <w:color w:val="151518"/>
          <w:u w:color="151518"/>
        </w:rPr>
        <w:t>Northern</w:t>
      </w:r>
      <w:r>
        <w:rPr>
          <w:rStyle w:val="css-g38gqj"/>
          <w:color w:val="151518"/>
          <w:u w:color="151518"/>
        </w:rPr>
        <w:t xml:space="preserve"> cod and capelin may have exacerbated spatial differences in </w:t>
      </w:r>
      <w:r w:rsidR="00817523">
        <w:rPr>
          <w:rStyle w:val="css-g38gqj"/>
          <w:color w:val="151518"/>
          <w:u w:color="151518"/>
        </w:rPr>
        <w:t xml:space="preserve">Northern </w:t>
      </w:r>
      <w:r>
        <w:rPr>
          <w:rStyle w:val="css-g38gqj"/>
          <w:color w:val="151518"/>
          <w:u w:color="151518"/>
        </w:rPr>
        <w:t xml:space="preserve">cod condition </w:t>
      </w:r>
      <w:r>
        <w:rPr>
          <w:rStyle w:val="css-g38gqj"/>
          <w:color w:val="151518"/>
          <w:u w:color="151518"/>
        </w:rPr>
        <w:lastRenderedPageBreak/>
        <w:t xml:space="preserve">indices </w:t>
      </w:r>
      <w:r w:rsidR="00C13008">
        <w:rPr>
          <w:rStyle w:val="css-g38gqj"/>
          <w:color w:val="151518"/>
          <w:u w:color="151518"/>
        </w:rPr>
        <w:fldChar w:fldCharType="begin"/>
      </w:r>
      <w:r w:rsidR="00C13008">
        <w:rPr>
          <w:rStyle w:val="css-g38gqj"/>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C13008">
        <w:rPr>
          <w:rStyle w:val="css-g38gqj"/>
          <w:color w:val="151518"/>
          <w:u w:color="151518"/>
        </w:rPr>
        <w:fldChar w:fldCharType="separate"/>
      </w:r>
      <w:r w:rsidR="00C13008">
        <w:rPr>
          <w:rStyle w:val="css-g38gqj"/>
          <w:noProof/>
          <w:color w:val="151518"/>
          <w:u w:color="151518"/>
        </w:rPr>
        <w:t>(Rose et al. 2000)</w:t>
      </w:r>
      <w:r w:rsidR="00C13008">
        <w:rPr>
          <w:rStyle w:val="css-g38gqj"/>
          <w:color w:val="151518"/>
          <w:u w:color="151518"/>
        </w:rPr>
        <w:fldChar w:fldCharType="end"/>
      </w:r>
      <w:r>
        <w:rPr>
          <w:rStyle w:val="css-g38gqj"/>
          <w:color w:val="151518"/>
          <w:u w:color="151518"/>
        </w:rPr>
        <w:t xml:space="preserve">. Historically, </w:t>
      </w:r>
      <w:r w:rsidR="006B370C">
        <w:rPr>
          <w:rStyle w:val="css-g38gqj"/>
          <w:color w:val="151518"/>
          <w:u w:color="151518"/>
        </w:rPr>
        <w:t xml:space="preserve">Northern </w:t>
      </w:r>
      <w:r>
        <w:t xml:space="preserve">cod was a dominant fish predator on the NL Shelf, with capelin </w:t>
      </w:r>
      <w:r w:rsidR="00EF161D">
        <w:t xml:space="preserve">being </w:t>
      </w:r>
      <w:r>
        <w:t>its primary prey</w:t>
      </w:r>
      <w:r w:rsidR="005772A6">
        <w:t xml:space="preserve"> </w:t>
      </w:r>
      <w:r w:rsidR="005772A6">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5772A6">
        <w:instrText xml:space="preserve"> ADDIN EN.CITE </w:instrText>
      </w:r>
      <w:r w:rsidR="005772A6">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PENpdGU+PEF1dGhvcj5MaWxseTwvQXV0aG9yPjxZZWFyPjE5OTE8L1llYXI+PFJlY051bT44Nzwv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</w:fldData>
        </w:fldChar>
      </w:r>
      <w:r w:rsidR="005772A6">
        <w:instrText xml:space="preserve"> ADDIN EN.CITE.DATA </w:instrText>
      </w:r>
      <w:r w:rsidR="005772A6">
        <w:fldChar w:fldCharType="end"/>
      </w:r>
      <w:r w:rsidR="005772A6">
        <w:fldChar w:fldCharType="separate"/>
      </w:r>
      <w:r w:rsidR="005772A6">
        <w:rPr>
          <w:noProof/>
        </w:rPr>
        <w:t>(Winters &amp; Carscadden 1978, Lilly 1987, Lilly 1991)</w:t>
      </w:r>
      <w:r w:rsidR="005772A6">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w:t>
      </w:r>
      <w:r w:rsidRPr="00817523">
        <w:rPr>
          <w:rStyle w:val="css-g38gqj"/>
          <w:color w:val="151518"/>
          <w:u w:color="151518"/>
        </w:rPr>
        <w:t>the Grand Bank</w:t>
      </w:r>
      <w:r w:rsidR="007D3AEE" w:rsidRPr="00817523">
        <w:rPr>
          <w:rStyle w:val="css-g38gqj"/>
          <w:color w:val="151518"/>
          <w:u w:color="151518"/>
        </w:rPr>
        <w:t>s</w:t>
      </w:r>
      <w:r w:rsidRPr="00817523">
        <w:rPr>
          <w:rStyle w:val="css-g38gqj"/>
          <w:color w:val="151518"/>
          <w:u w:color="151518"/>
        </w:rPr>
        <w:t>) to having only one in the southeast</w:t>
      </w:r>
      <w:r w:rsidR="005772A6" w:rsidRPr="00817523">
        <w:rPr>
          <w:rStyle w:val="css-g38gqj"/>
          <w:color w:val="151518"/>
          <w:u w:color="151518"/>
        </w:rPr>
        <w:t xml:space="preserve"> </w:t>
      </w:r>
      <w:r w:rsidR="005772A6" w:rsidRPr="00817523">
        <w:rPr>
          <w:rStyle w:val="css-g38gqj"/>
          <w:color w:val="151518"/>
          <w:u w:color="151518"/>
        </w:rPr>
        <w:fldChar w:fldCharType="begin"/>
      </w:r>
      <w:r w:rsidR="005772A6" w:rsidRPr="00817523">
        <w:rPr>
          <w:rStyle w:val="css-g38gqj"/>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sidR="005772A6" w:rsidRPr="00817523">
        <w:rPr>
          <w:rStyle w:val="css-g38gqj"/>
          <w:color w:val="151518"/>
          <w:u w:color="151518"/>
        </w:rPr>
        <w:fldChar w:fldCharType="separate"/>
      </w:r>
      <w:r w:rsidR="005772A6" w:rsidRPr="00817523">
        <w:rPr>
          <w:rStyle w:val="css-g38gqj"/>
          <w:noProof/>
          <w:color w:val="151518"/>
          <w:u w:color="151518"/>
        </w:rPr>
        <w:t>(Lilly &amp; Davis 1993, Miller 1994)</w:t>
      </w:r>
      <w:r w:rsidR="005772A6" w:rsidRPr="00817523">
        <w:rPr>
          <w:rStyle w:val="css-g38gqj"/>
          <w:color w:val="151518"/>
          <w:u w:color="151518"/>
        </w:rPr>
        <w:fldChar w:fldCharType="end"/>
      </w:r>
      <w:r w:rsidRPr="00817523">
        <w:rPr>
          <w:rStyle w:val="css-g38gqj"/>
          <w:color w:val="151518"/>
          <w:u w:color="151518"/>
        </w:rPr>
        <w:t>, with</w:t>
      </w:r>
      <w:r>
        <w:rPr>
          <w:rStyle w:val="css-g38gqj"/>
          <w:color w:val="151518"/>
          <w:u w:color="151518"/>
        </w:rPr>
        <w:t xml:space="preserve"> records of excursions onto the </w:t>
      </w:r>
      <w:r w:rsidRPr="00817523">
        <w:rPr>
          <w:rStyle w:val="css-g38gqj"/>
          <w:color w:val="151518"/>
          <w:u w:color="151518"/>
        </w:rPr>
        <w:t>Flemish Cap</w:t>
      </w:r>
      <w:r>
        <w:rPr>
          <w:rStyle w:val="css-g38gqj"/>
          <w:color w:val="151518"/>
          <w:u w:color="151518"/>
        </w:rPr>
        <w:t xml:space="preserve"> and the </w:t>
      </w:r>
      <w:r w:rsidRPr="00817523">
        <w:rPr>
          <w:rStyle w:val="css-g38gqj"/>
          <w:color w:val="151518"/>
          <w:u w:color="151518"/>
        </w:rPr>
        <w:t>Scotian Shelf</w:t>
      </w:r>
      <w:r>
        <w:rPr>
          <w:rStyle w:val="css-g38gqj"/>
          <w:color w:val="151518"/>
          <w:u w:color="151518"/>
        </w:rPr>
        <w:t xml:space="preserve"> </w:t>
      </w:r>
      <w:r>
        <w:rPr>
          <w:rStyle w:val="css-g38gqj"/>
          <w:color w:val="151518"/>
          <w:u w:color="151518"/>
        </w:rPr>
        <w:fldChar w:fldCharType="begin"/>
      </w:r>
      <w:r w:rsidR="001073A4">
        <w:rPr>
          <w:rStyle w:val="css-g38gqj"/>
          <w:color w:val="151518"/>
          <w:u w:color="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Pr>
          <w:rStyle w:val="css-g38gqj"/>
          <w:color w:val="151518"/>
          <w:u w:color="151518"/>
        </w:rPr>
        <w:fldChar w:fldCharType="separate"/>
      </w:r>
      <w:r w:rsidR="001073A4">
        <w:rPr>
          <w:rStyle w:val="css-g38gqj"/>
          <w:noProof/>
          <w:color w:val="151518"/>
          <w:u w:color="151518"/>
        </w:rPr>
        <w:t>(Frank et al. 1996)</w:t>
      </w:r>
      <w:r>
        <w:rPr>
          <w:rStyle w:val="css-g38gqj"/>
          <w:color w:val="151518"/>
          <w:u w:color="151518"/>
        </w:rPr>
        <w:fldChar w:fldCharType="end"/>
      </w:r>
      <w:r>
        <w:rPr>
          <w:rStyle w:val="css-g38gqj"/>
          <w:color w:val="151518"/>
          <w:u w:color="151518"/>
        </w:rPr>
        <w:t xml:space="preserve">. Coincidently, </w:t>
      </w:r>
      <w:r w:rsidR="00E6049B">
        <w:rPr>
          <w:rStyle w:val="css-g38gqj"/>
          <w:color w:val="151518"/>
          <w:u w:color="151518"/>
        </w:rPr>
        <w:t>Northern</w:t>
      </w:r>
      <w:r>
        <w:rPr>
          <w:rStyle w:val="css-g38gqj"/>
          <w:color w:val="151518"/>
          <w:u w:color="151518"/>
        </w:rPr>
        <w:t xml:space="preserve"> cod moved southward on the northeast Newfoundland Shelf in the late 1980s and early 1990s and aggregated within a small area on the north of the Grand Bank and in the </w:t>
      </w:r>
      <w:proofErr w:type="spellStart"/>
      <w:r w:rsidRPr="006B370C">
        <w:rPr>
          <w:rStyle w:val="css-g38gqj"/>
          <w:color w:val="151518"/>
          <w:u w:color="151518"/>
        </w:rPr>
        <w:t>Bonavista</w:t>
      </w:r>
      <w:proofErr w:type="spellEnd"/>
      <w:r w:rsidRPr="006B370C">
        <w:rPr>
          <w:rStyle w:val="css-g38gqj"/>
          <w:color w:val="151518"/>
          <w:u w:color="151518"/>
        </w:rPr>
        <w:t xml:space="preserve"> Corridor</w:t>
      </w:r>
      <w:r>
        <w:rPr>
          <w:rStyle w:val="css-g38gqj"/>
          <w:color w:val="151518"/>
          <w:u w:color="151518"/>
        </w:rPr>
        <w:t xml:space="preserve"> by the early 1990s </w:t>
      </w:r>
      <w:r>
        <w:rPr>
          <w:rStyle w:val="css-g38gqj"/>
          <w:color w:val="151518"/>
          <w:u w:color="151518"/>
        </w:rPr>
        <w:fldChar w:fldCharType="begin"/>
      </w:r>
      <w:r w:rsidR="001073A4">
        <w:rPr>
          <w:rStyle w:val="css-g38gqj"/>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Style w:val="css-g38gqj"/>
          <w:color w:val="151518"/>
          <w:u w:color="151518"/>
        </w:rPr>
        <w:fldChar w:fldCharType="separate"/>
      </w:r>
      <w:r w:rsidR="001073A4">
        <w:rPr>
          <w:rStyle w:val="css-g38gqj"/>
          <w:noProof/>
          <w:color w:val="151518"/>
          <w:u w:color="151518"/>
        </w:rPr>
        <w:t>(Rose 1993, Rose et al. 2000)</w:t>
      </w:r>
      <w:r>
        <w:rPr>
          <w:rStyle w:val="css-g38gqj"/>
          <w:color w:val="151518"/>
          <w:u w:color="151518"/>
        </w:rPr>
        <w:fldChar w:fldCharType="end"/>
      </w:r>
      <w:r>
        <w:rPr>
          <w:rStyle w:val="css-g38gqj"/>
          <w:color w:val="151518"/>
          <w:u w:color="151518"/>
        </w:rPr>
        <w:t xml:space="preserve">. </w:t>
      </w:r>
      <w:r w:rsidR="006B370C">
        <w:rPr>
          <w:rStyle w:val="css-g38gqj"/>
          <w:color w:val="151518"/>
          <w:u w:color="151518"/>
        </w:rPr>
        <w:t xml:space="preserve">A hypothesis proposed to explain the shift in Northern cod’s distribution is that they moved in response to the distribution of capelin </w:t>
      </w:r>
      <w:r w:rsidR="006B370C">
        <w:rPr>
          <w:rStyle w:val="css-g38gqj"/>
          <w:color w:val="151518"/>
          <w:u w:color="151518"/>
        </w:rPr>
        <w:fldChar w:fldCharType="begin"/>
      </w:r>
      <w:r w:rsidR="006B370C">
        <w:rPr>
          <w:rStyle w:val="css-g38gqj"/>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6B370C">
        <w:rPr>
          <w:rStyle w:val="css-g38gqj"/>
          <w:color w:val="151518"/>
          <w:u w:color="151518"/>
        </w:rPr>
        <w:fldChar w:fldCharType="separate"/>
      </w:r>
      <w:r w:rsidR="006B370C">
        <w:rPr>
          <w:rStyle w:val="css-g38gqj"/>
          <w:noProof/>
          <w:color w:val="151518"/>
          <w:u w:color="151518"/>
        </w:rPr>
        <w:t>(Rose et al. 2000)</w:t>
      </w:r>
      <w:r w:rsidR="006B370C">
        <w:rPr>
          <w:rStyle w:val="css-g38gqj"/>
          <w:color w:val="151518"/>
          <w:u w:color="151518"/>
        </w:rPr>
        <w:fldChar w:fldCharType="end"/>
      </w:r>
      <w:r w:rsidR="006B370C">
        <w:rPr>
          <w:rStyle w:val="css-g38gqj"/>
          <w:color w:val="151518"/>
          <w:u w:color="151518"/>
        </w:rPr>
        <w:t>.</w:t>
      </w:r>
      <w:r>
        <w:rPr>
          <w:rStyle w:val="css-g38gqj"/>
          <w:color w:val="151518"/>
          <w:u w:color="151518"/>
        </w:rPr>
        <w:t xml:space="preserve"> </w:t>
      </w:r>
      <w:r w:rsidR="00D802F0">
        <w:rPr>
          <w:rStyle w:val="css-g38gqj"/>
          <w:color w:val="151518"/>
          <w:u w:color="151518"/>
        </w:rPr>
        <w:t>Northern</w:t>
      </w:r>
      <w:r>
        <w:rPr>
          <w:rStyle w:val="css-g38gqj"/>
          <w:color w:val="151518"/>
          <w:u w:color="151518"/>
        </w:rPr>
        <w:t xml:space="preserve"> cod’s weight at age and liver condition worsened in northerly areas where there was no spatial overlap between Atlantic cod and capelin, and remained relatively stable in southerly areas, where the collapsed Atlantic cod stock overlapped with capelin. </w:t>
      </w:r>
    </w:p>
    <w:p w14:paraId="4E73B980" w14:textId="483DDCB8" w:rsidR="005E1546" w:rsidRDefault="00EB75CB" w:rsidP="007E5404">
      <w:pPr>
        <w:pStyle w:val="Style1"/>
        <w:rPr>
          <w:rStyle w:val="css-g38gqj"/>
          <w:color w:val="151518"/>
          <w:u w:color="151518"/>
        </w:rPr>
      </w:pPr>
      <w:r>
        <w:rPr>
          <w:rStyle w:val="css-g38gqj"/>
          <w:color w:val="151518"/>
          <w:u w:color="151518"/>
        </w:rPr>
        <w:t xml:space="preserve">In summary, the spatial structure of Atlantic cod condition indices is explained by the distinct ecosystem production units this stock complex inhabits. Since 1991, </w:t>
      </w:r>
      <w:r w:rsidR="00D802F0">
        <w:rPr>
          <w:rStyle w:val="css-g38gqj"/>
          <w:color w:val="151518"/>
          <w:u w:color="151518"/>
        </w:rPr>
        <w:t xml:space="preserve">Northern </w:t>
      </w:r>
      <w:r>
        <w:rPr>
          <w:rStyle w:val="css-g38gqj"/>
          <w:color w:val="151518"/>
          <w:u w:color="151518"/>
        </w:rPr>
        <w:t>cod</w:t>
      </w:r>
      <w:r w:rsidR="00D802F0">
        <w:rPr>
          <w:rStyle w:val="css-g38gqj"/>
          <w:color w:val="151518"/>
          <w:u w:color="151518"/>
        </w:rPr>
        <w:t xml:space="preserve"> </w:t>
      </w:r>
      <w:r>
        <w:rPr>
          <w:rStyle w:val="css-g38gqj"/>
          <w:color w:val="151518"/>
          <w:u w:color="151518"/>
        </w:rPr>
        <w:t>condition worsened in northerly areas where there was no spatial overlap with capelin, and remained relatively stable in southerly areas, where the collapsed Atlantic cod stock overlapped with the remaining capelin. The observed change in Atlantic cod distribution and condition indices post-1991 supports the capelin collapse hypothesis.</w:t>
      </w:r>
    </w:p>
    <w:p w14:paraId="48A03193" w14:textId="77777777" w:rsidR="005E1546" w:rsidRPr="006A2E54" w:rsidRDefault="00EB75CB" w:rsidP="007E5404">
      <w:pPr>
        <w:pStyle w:val="Heading4"/>
        <w:rPr>
          <w:rStyle w:val="css-g38gqj"/>
          <w:rFonts w:ascii="Calibri" w:eastAsia="Calibri" w:hAnsi="Calibri" w:cs="Calibri"/>
          <w:color w:val="000000"/>
          <w:u w:color="000000"/>
        </w:rPr>
      </w:pPr>
      <w:r w:rsidRPr="006A2E54">
        <w:rPr>
          <w:rStyle w:val="css-g38gqj"/>
          <w:rFonts w:ascii="Calibri" w:eastAsia="Calibri" w:hAnsi="Calibri" w:cs="Calibri"/>
          <w:color w:val="000000"/>
          <w:u w:color="000000"/>
        </w:rPr>
        <w:lastRenderedPageBreak/>
        <w:t>Harp seal population trends and diet</w:t>
      </w:r>
    </w:p>
    <w:p w14:paraId="449AB895" w14:textId="53A7C98E" w:rsidR="005E1546" w:rsidRDefault="00023F1A" w:rsidP="007E5404">
      <w:pPr>
        <w:pStyle w:val="Style1"/>
        <w:rPr>
          <w:rStyle w:val="css-g38gqj"/>
        </w:rPr>
      </w:pPr>
      <w:r>
        <w:rPr>
          <w:rStyle w:val="css-g38gqj"/>
        </w:rPr>
        <w:t>The</w:t>
      </w:r>
      <w:r w:rsidR="00EB75CB" w:rsidRPr="00023F1A">
        <w:rPr>
          <w:rStyle w:val="css-g38gqj"/>
        </w:rPr>
        <w:t xml:space="preserve"> absence of an obvious response in Northwest Atlantic harp seals (</w:t>
      </w:r>
      <w:proofErr w:type="spellStart"/>
      <w:r w:rsidR="00EB75CB" w:rsidRPr="00023F1A">
        <w:rPr>
          <w:rStyle w:val="css-g38gqj"/>
          <w:i/>
          <w:iCs/>
        </w:rPr>
        <w:t>Pagophilus</w:t>
      </w:r>
      <w:proofErr w:type="spellEnd"/>
      <w:r w:rsidR="00EB75CB">
        <w:rPr>
          <w:rStyle w:val="css-g38gqj"/>
          <w:i/>
          <w:iCs/>
        </w:rPr>
        <w:t xml:space="preserve"> </w:t>
      </w:r>
      <w:proofErr w:type="spellStart"/>
      <w:r w:rsidR="00EB75CB">
        <w:rPr>
          <w:rStyle w:val="css-g38gqj"/>
          <w:i/>
          <w:iCs/>
        </w:rPr>
        <w:t>groenlandicus</w:t>
      </w:r>
      <w:proofErr w:type="spellEnd"/>
      <w:r w:rsidR="00EB75CB">
        <w:rPr>
          <w:rStyle w:val="css-g38gqj"/>
        </w:rPr>
        <w:t>), specifically large number of starving harp seals as observed following the collapse of capelin in the Barents Sea</w:t>
      </w:r>
      <w:r w:rsidR="005772A6">
        <w:rPr>
          <w:rStyle w:val="css-g38gqj"/>
        </w:rPr>
        <w:t xml:space="preserve"> </w:t>
      </w:r>
      <w:r w:rsidR="005772A6">
        <w:rPr>
          <w:rStyle w:val="css-g38gqj"/>
        </w:rPr>
        <w:fldChar w:fldCharType="begin"/>
      </w:r>
      <w:r w:rsidR="005772A6">
        <w:rPr>
          <w:rStyle w:val="css-g38gqj"/>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005772A6">
        <w:rPr>
          <w:rStyle w:val="css-g38gqj"/>
        </w:rPr>
        <w:fldChar w:fldCharType="separate"/>
      </w:r>
      <w:r w:rsidR="005772A6">
        <w:rPr>
          <w:rStyle w:val="css-g38gqj"/>
          <w:noProof/>
        </w:rPr>
        <w:t>(Haug &amp; Nilssen 1995)</w:t>
      </w:r>
      <w:r w:rsidR="005772A6">
        <w:rPr>
          <w:rStyle w:val="css-g38gqj"/>
        </w:rPr>
        <w:fldChar w:fldCharType="end"/>
      </w:r>
      <w:r w:rsidR="00EB75CB">
        <w:rPr>
          <w:rStyle w:val="css-g38gqj"/>
        </w:rPr>
        <w:t xml:space="preserve">, </w:t>
      </w:r>
      <w:r>
        <w:rPr>
          <w:rStyle w:val="css-g38gqj"/>
        </w:rPr>
        <w:t>was proposed as support for the non-collapse hypothesis (Frank et al. 2016)</w:t>
      </w:r>
      <w:r w:rsidR="00EB75CB">
        <w:rPr>
          <w:rStyle w:val="css-g38gqj"/>
        </w:rPr>
        <w:t xml:space="preserve">. However, there are significant differences </w:t>
      </w:r>
      <w:r w:rsidR="00974317">
        <w:rPr>
          <w:rStyle w:val="css-g38gqj"/>
        </w:rPr>
        <w:t xml:space="preserve">to note </w:t>
      </w:r>
      <w:r w:rsidR="00EB75CB">
        <w:rPr>
          <w:rStyle w:val="css-g38gqj"/>
        </w:rPr>
        <w:t xml:space="preserve">between the two regions. In the Barents Sea, the collapse of capelin during the mid-1980s occurred when the stock of other important forage fish, namely Atlantic herring and </w:t>
      </w:r>
      <w:r w:rsidR="008609BC">
        <w:rPr>
          <w:rStyle w:val="css-g38gqj"/>
        </w:rPr>
        <w:t xml:space="preserve">Arctic </w:t>
      </w:r>
      <w:r w:rsidR="00EB75CB">
        <w:rPr>
          <w:rStyle w:val="css-g38gqj"/>
        </w:rPr>
        <w:t>cod (</w:t>
      </w:r>
      <w:proofErr w:type="spellStart"/>
      <w:r w:rsidR="00EB75CB">
        <w:rPr>
          <w:rStyle w:val="css-g38gqj"/>
          <w:i/>
          <w:iCs/>
        </w:rPr>
        <w:t>Boreogadus</w:t>
      </w:r>
      <w:proofErr w:type="spellEnd"/>
      <w:r w:rsidR="00EB75CB">
        <w:rPr>
          <w:rStyle w:val="css-g38gqj"/>
          <w:i/>
          <w:iCs/>
        </w:rPr>
        <w:t xml:space="preserve"> </w:t>
      </w:r>
      <w:proofErr w:type="spellStart"/>
      <w:r w:rsidR="00EB75CB">
        <w:rPr>
          <w:rStyle w:val="css-g38gqj"/>
          <w:i/>
          <w:iCs/>
        </w:rPr>
        <w:t>saida</w:t>
      </w:r>
      <w:proofErr w:type="spellEnd"/>
      <w:r w:rsidR="00EB75CB">
        <w:rPr>
          <w:rStyle w:val="css-g38gqj"/>
        </w:rPr>
        <w:t>), were severely depleted</w:t>
      </w:r>
      <w:r w:rsidR="005772A6">
        <w:rPr>
          <w:rStyle w:val="css-g38gqj"/>
        </w:rPr>
        <w:t xml:space="preserve"> </w:t>
      </w:r>
      <w:r w:rsidR="005772A6">
        <w:rPr>
          <w:rStyle w:val="css-g38gqj"/>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772A6">
        <w:rPr>
          <w:rStyle w:val="css-g38gqj"/>
        </w:rPr>
        <w:instrText xml:space="preserve"> ADDIN EN.CITE </w:instrText>
      </w:r>
      <w:r w:rsidR="005772A6">
        <w:rPr>
          <w:rStyle w:val="css-g38gqj"/>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5772A6">
        <w:rPr>
          <w:rStyle w:val="css-g38gqj"/>
        </w:rPr>
        <w:instrText xml:space="preserve"> ADDIN EN.CITE.DATA </w:instrText>
      </w:r>
      <w:r w:rsidR="005772A6">
        <w:rPr>
          <w:rStyle w:val="css-g38gqj"/>
        </w:rPr>
      </w:r>
      <w:r w:rsidR="005772A6">
        <w:rPr>
          <w:rStyle w:val="css-g38gqj"/>
        </w:rPr>
        <w:fldChar w:fldCharType="end"/>
      </w:r>
      <w:r w:rsidR="005772A6">
        <w:rPr>
          <w:rStyle w:val="css-g38gqj"/>
        </w:rPr>
      </w:r>
      <w:r w:rsidR="005772A6">
        <w:rPr>
          <w:rStyle w:val="css-g38gqj"/>
        </w:rPr>
        <w:fldChar w:fldCharType="separate"/>
      </w:r>
      <w:r w:rsidR="005772A6">
        <w:rPr>
          <w:rStyle w:val="css-g38gqj"/>
          <w:noProof/>
        </w:rPr>
        <w:t>(Hamre 1994, Hop &amp; Gjøsæter 2013)</w:t>
      </w:r>
      <w:r w:rsidR="005772A6">
        <w:rPr>
          <w:rStyle w:val="css-g38gqj"/>
        </w:rPr>
        <w:fldChar w:fldCharType="end"/>
      </w:r>
      <w:r w:rsidR="00EB75CB">
        <w:rPr>
          <w:rStyle w:val="css-g38gqj"/>
        </w:rPr>
        <w:t xml:space="preserve">. Therefore the effects of the capelin collapse were amplified and reached several taxa including seals, seabirds and Atlantic cod </w:t>
      </w:r>
      <w:r w:rsidR="00EB75CB">
        <w:rPr>
          <w:rStyle w:val="css-g38gqj"/>
        </w:rPr>
        <w:fldChar w:fldCharType="begin"/>
      </w:r>
      <w:r w:rsidR="00EB75CB">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00EB75CB">
        <w:rPr>
          <w:rStyle w:val="css-g38gqj"/>
        </w:rPr>
        <w:fldChar w:fldCharType="separate"/>
      </w:r>
      <w:r w:rsidR="00EB75CB">
        <w:rPr>
          <w:rStyle w:val="css-g38gqj"/>
        </w:rPr>
        <w:t>(Hamre 1994)</w:t>
      </w:r>
      <w:r w:rsidR="00EB75CB">
        <w:rPr>
          <w:rStyle w:val="css-g38gqj"/>
        </w:rPr>
        <w:fldChar w:fldCharType="end"/>
      </w:r>
      <w:r w:rsidR="00EB75CB">
        <w:rPr>
          <w:rStyle w:val="css-g38gqj"/>
        </w:rPr>
        <w:t xml:space="preserve">. Barents Sea capelin also declined between 1992 and 1993 without a similar ‘invasion’ of starving seals. This was likely due to the availability of alternative prey </w:t>
      </w:r>
      <w:r w:rsidR="00EB75CB">
        <w:rPr>
          <w:rStyle w:val="css-g38gqj"/>
        </w:rPr>
        <w:fldChar w:fldCharType="begin"/>
      </w:r>
      <w:r w:rsidR="001073A4">
        <w:rPr>
          <w:rStyle w:val="css-g38gqj"/>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00EB75CB">
        <w:rPr>
          <w:rStyle w:val="css-g38gqj"/>
        </w:rPr>
        <w:fldChar w:fldCharType="separate"/>
      </w:r>
      <w:r w:rsidR="001073A4">
        <w:rPr>
          <w:rStyle w:val="css-g38gqj"/>
          <w:noProof/>
        </w:rPr>
        <w:t>(Atlantic herring and polar cod, Nilssen et al. 1998)</w:t>
      </w:r>
      <w:r w:rsidR="00EB75CB">
        <w:rPr>
          <w:rStyle w:val="css-g38gqj"/>
        </w:rPr>
        <w:fldChar w:fldCharType="end"/>
      </w:r>
      <w:r w:rsidR="00EB75CB">
        <w:rPr>
          <w:rStyle w:val="css-g38gqj"/>
        </w:rPr>
        <w:t>. In the Northwest Atlantic, however, alternate prey were still available during the early 1990s</w:t>
      </w:r>
      <w:r w:rsidR="00974317">
        <w:rPr>
          <w:rStyle w:val="css-g38gqj"/>
        </w:rPr>
        <w:t xml:space="preserve"> </w:t>
      </w:r>
      <w:r w:rsidR="00974317">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1073A4">
        <w:rPr>
          <w:rStyle w:val="css-g38gqj"/>
        </w:rPr>
        <w:instrText xml:space="preserve"> ADDIN EN.CITE </w:instrText>
      </w:r>
      <w:r w:rsidR="001073A4">
        <w:rPr>
          <w:rStyle w:val="css-g38gqj"/>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001073A4">
        <w:rPr>
          <w:rStyle w:val="css-g38gqj"/>
        </w:rPr>
        <w:instrText xml:space="preserve"> ADDIN EN.CITE.DATA </w:instrText>
      </w:r>
      <w:r w:rsidR="001073A4">
        <w:rPr>
          <w:rStyle w:val="css-g38gqj"/>
        </w:rPr>
      </w:r>
      <w:r w:rsidR="001073A4">
        <w:rPr>
          <w:rStyle w:val="css-g38gqj"/>
        </w:rPr>
        <w:fldChar w:fldCharType="end"/>
      </w:r>
      <w:r w:rsidR="00974317">
        <w:rPr>
          <w:rStyle w:val="css-g38gqj"/>
        </w:rPr>
      </w:r>
      <w:r w:rsidR="00974317">
        <w:rPr>
          <w:rStyle w:val="css-g38gqj"/>
        </w:rPr>
        <w:fldChar w:fldCharType="separate"/>
      </w:r>
      <w:r w:rsidR="001073A4">
        <w:rPr>
          <w:rStyle w:val="css-g38gqj"/>
          <w:noProof/>
        </w:rPr>
        <w:t>(Lilly et al. 1994, Bourne et al. 2015)</w:t>
      </w:r>
      <w:r w:rsidR="00974317">
        <w:rPr>
          <w:rStyle w:val="css-g38gqj"/>
        </w:rPr>
        <w:fldChar w:fldCharType="end"/>
      </w:r>
      <w:r>
        <w:rPr>
          <w:rStyle w:val="css-g38gqj"/>
        </w:rPr>
        <w:t xml:space="preserve">. This was </w:t>
      </w:r>
      <w:r w:rsidR="00AB46DA">
        <w:rPr>
          <w:rStyle w:val="css-g38gqj"/>
        </w:rPr>
        <w:t>reflected in Arctic cod and Atlantic herring being the dominant prey items of harp seal diet in the early 1990s</w:t>
      </w:r>
      <w:r w:rsidR="00EB75CB">
        <w:rPr>
          <w:rStyle w:val="css-g38gqj"/>
        </w:rPr>
        <w:t xml:space="preserve"> </w:t>
      </w:r>
      <w:r w:rsidR="00EB75CB">
        <w:rPr>
          <w:rStyle w:val="css-g38gqj"/>
        </w:rPr>
        <w:fldChar w:fldCharType="begin"/>
      </w:r>
      <w:r w:rsidR="00EB75CB">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00EB75CB">
        <w:rPr>
          <w:rStyle w:val="css-g38gqj"/>
        </w:rPr>
        <w:fldChar w:fldCharType="separate"/>
      </w:r>
      <w:r w:rsidR="00EB75CB">
        <w:rPr>
          <w:rStyle w:val="css-g38gqj"/>
        </w:rPr>
        <w:t>(Stenson 2012)</w:t>
      </w:r>
      <w:r w:rsidR="00EB75CB">
        <w:rPr>
          <w:rStyle w:val="css-g38gqj"/>
        </w:rPr>
        <w:fldChar w:fldCharType="end"/>
      </w:r>
      <w:r w:rsidR="00EB75CB">
        <w:rPr>
          <w:rStyle w:val="css-g38gqj"/>
        </w:rPr>
        <w:t xml:space="preserve">. </w:t>
      </w:r>
    </w:p>
    <w:p w14:paraId="7EA80058" w14:textId="64AF5C1F" w:rsidR="005E1546" w:rsidRDefault="00EB75CB" w:rsidP="007E5404">
      <w:pPr>
        <w:pStyle w:val="Style1"/>
        <w:rPr>
          <w:rStyle w:val="css-g38gqj"/>
        </w:rPr>
      </w:pPr>
      <w:r>
        <w:rPr>
          <w:rStyle w:val="css-g38gqj"/>
        </w:rPr>
        <w:t xml:space="preserve">While Northwest Atlantic harp seals did not show catastrophic mortalities post-1991, they have been impacted by the decline in capelin. </w:t>
      </w:r>
      <w:r w:rsidR="00AB46DA">
        <w:rPr>
          <w:rStyle w:val="css-g38gqj"/>
        </w:rPr>
        <w:t xml:space="preserve">Until the late 1970s, pregnancy rates were consistently around 85%. Since then, pregnancy rates have been highly variable (ranging from ~20% to 75%), and showed a declining trend </w:t>
      </w:r>
      <w:r>
        <w:rPr>
          <w:rStyle w:val="css-g38gqj"/>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1073A4" w:rsidRPr="00AB46DA">
        <w:rPr>
          <w:rStyle w:val="css-g38gqj"/>
          <w:lang w:val="en-CA"/>
        </w:rPr>
        <w:instrText xml:space="preserve"> ADDIN EN.CITE </w:instrText>
      </w:r>
      <w:r w:rsidR="001073A4">
        <w:rPr>
          <w:rStyle w:val="css-g38gqj"/>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cj4yMDE0PC95ZWFyPjwvZGF0ZXM+PHVybHM+PC91cmxzPjwvcmVjb3JkPjwvQ2l0ZT48Q2l0ZT48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</w:fldData>
        </w:fldChar>
      </w:r>
      <w:r w:rsidR="001073A4" w:rsidRPr="00AB46DA">
        <w:rPr>
          <w:rStyle w:val="css-g38gqj"/>
          <w:lang w:val="en-CA"/>
        </w:rPr>
        <w:instrText xml:space="preserve"> ADDIN EN.CITE.DATA </w:instrText>
      </w:r>
      <w:r w:rsidR="001073A4">
        <w:rPr>
          <w:rStyle w:val="css-g38gqj"/>
        </w:rPr>
      </w:r>
      <w:r w:rsidR="001073A4">
        <w:rPr>
          <w:rStyle w:val="css-g38gqj"/>
        </w:rPr>
        <w:fldChar w:fldCharType="end"/>
      </w:r>
      <w:r>
        <w:rPr>
          <w:rStyle w:val="css-g38gqj"/>
        </w:rPr>
      </w:r>
      <w:r>
        <w:rPr>
          <w:rStyle w:val="css-g38gqj"/>
        </w:rPr>
        <w:fldChar w:fldCharType="separate"/>
      </w:r>
      <w:r w:rsidR="001073A4" w:rsidRPr="00AB46DA">
        <w:rPr>
          <w:rStyle w:val="css-g38gqj"/>
          <w:noProof/>
          <w:lang w:val="en-CA"/>
        </w:rPr>
        <w:t>(Stenson et al. 2014, Stenson et al. 2016)</w:t>
      </w:r>
      <w:r>
        <w:rPr>
          <w:rStyle w:val="css-g38gqj"/>
        </w:rPr>
        <w:fldChar w:fldCharType="end"/>
      </w:r>
      <w:r w:rsidRPr="00AB46DA">
        <w:rPr>
          <w:rStyle w:val="css-g38gqj"/>
          <w:lang w:val="en-CA"/>
        </w:rPr>
        <w:t xml:space="preserve">. </w:t>
      </w:r>
      <w:r w:rsidR="00AB46DA">
        <w:rPr>
          <w:rStyle w:val="css-g38gqj"/>
        </w:rPr>
        <w:t>In addition</w:t>
      </w:r>
      <w:r>
        <w:rPr>
          <w:rStyle w:val="css-g38gqj"/>
        </w:rPr>
        <w:t xml:space="preserve">, </w:t>
      </w:r>
      <w:r w:rsidR="001A227D">
        <w:rPr>
          <w:rStyle w:val="css-g38gqj"/>
        </w:rPr>
        <w:t xml:space="preserve">while there had been no observations of late </w:t>
      </w:r>
      <w:r w:rsidR="00185A39">
        <w:rPr>
          <w:rStyle w:val="css-g38gqj"/>
        </w:rPr>
        <w:t>terms abortions until 1987, these</w:t>
      </w:r>
      <w:r w:rsidR="001A227D">
        <w:rPr>
          <w:rStyle w:val="css-g38gqj"/>
        </w:rPr>
        <w:t xml:space="preserve"> have become a regular occurrence since the late 1980s </w:t>
      </w:r>
      <w:r>
        <w:rPr>
          <w:rStyle w:val="css-g38gqj"/>
        </w:rPr>
        <w:fldChar w:fldCharType="begin"/>
      </w:r>
      <w:r w:rsidR="001073A4">
        <w:rPr>
          <w:rStyle w:val="css-g38gqj"/>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sidR="001073A4">
        <w:rPr>
          <w:rStyle w:val="css-g38gqj"/>
          <w:noProof/>
        </w:rPr>
        <w:t>(Stenson et al. 2016)</w:t>
      </w:r>
      <w:r>
        <w:rPr>
          <w:rStyle w:val="css-g38gqj"/>
        </w:rPr>
        <w:fldChar w:fldCharType="end"/>
      </w:r>
      <w:r w:rsidR="001A227D">
        <w:rPr>
          <w:rStyle w:val="css-g38gqj"/>
        </w:rPr>
        <w:t>. Stenson et al. (2016)</w:t>
      </w:r>
      <w:r>
        <w:rPr>
          <w:rStyle w:val="css-g38gqj"/>
        </w:rPr>
        <w:t xml:space="preserve"> found that while the general decline in fecundity reflects density-dependent processes associated with increased population size, including the late term abortion rates into their </w:t>
      </w:r>
      <w:r>
        <w:rPr>
          <w:rStyle w:val="css-g38gqj"/>
        </w:rPr>
        <w:lastRenderedPageBreak/>
        <w:t xml:space="preserve">model allowed them to explain the large inter-annual variability in pregnancy rates. Changes in the abortion rates, in turn, were found to be influenced by ice cover in late January and capelin biomass. Buren et al. </w:t>
      </w:r>
      <w:r>
        <w:rPr>
          <w:rStyle w:val="css-g38gqj"/>
        </w:rPr>
        <w:fldChar w:fldCharType="begin"/>
      </w:r>
      <w:r w:rsidR="001073A4">
        <w:rPr>
          <w:rStyle w:val="css-g38gqj"/>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Pr>
          <w:rStyle w:val="css-g38gqj"/>
        </w:rPr>
        <w:fldChar w:fldCharType="separate"/>
      </w:r>
      <w:r w:rsidR="001073A4">
        <w:rPr>
          <w:rStyle w:val="css-g38gqj"/>
          <w:noProof/>
        </w:rPr>
        <w:t>(Buren et al. 2014a)</w:t>
      </w:r>
      <w:r>
        <w:rPr>
          <w:rStyle w:val="css-g38gqj"/>
        </w:rPr>
        <w:fldChar w:fldCharType="end"/>
      </w:r>
      <w:r>
        <w:rPr>
          <w:rStyle w:val="css-g38gqj"/>
        </w:rPr>
        <w:t xml:space="preserve"> showed that capelin abundance is correlated with ice conditions</w:t>
      </w:r>
      <w:r w:rsidR="00974317">
        <w:rPr>
          <w:rStyle w:val="css-g38gqj"/>
        </w:rPr>
        <w:t>,</w:t>
      </w:r>
      <w:r>
        <w:rPr>
          <w:rStyle w:val="css-g38gqj"/>
        </w:rPr>
        <w:t xml:space="preserve"> suggesting that late January ice conditions reflect changes in environmental conditions that influence many prey species. While higher </w:t>
      </w:r>
      <w:r w:rsidR="006C3538">
        <w:rPr>
          <w:rStyle w:val="css-g38gqj"/>
        </w:rPr>
        <w:t xml:space="preserve">seal </w:t>
      </w:r>
      <w:r>
        <w:rPr>
          <w:rStyle w:val="css-g38gqj"/>
        </w:rPr>
        <w:t xml:space="preserve">catches in the Canadian commercial hunt between 1996 and 2008 contributed to reductions in the rate of population growth, these lower pregnancy rates have also had a major impact on the dynamics of this population, particularly since commercial catches have declined over the past decade and there has not been a concomitant increase in harp seal population abundance. </w:t>
      </w:r>
    </w:p>
    <w:p w14:paraId="0E223678" w14:textId="29B0F1C7" w:rsidR="005E1546" w:rsidRDefault="00EB75CB" w:rsidP="007E5404">
      <w:pPr>
        <w:pStyle w:val="Style1"/>
        <w:rPr>
          <w:rStyle w:val="css-g38gqj"/>
        </w:rPr>
      </w:pPr>
      <w:r>
        <w:rPr>
          <w:rStyle w:val="css-g38gqj"/>
        </w:rPr>
        <w:t xml:space="preserve">In summary, </w:t>
      </w:r>
      <w:r w:rsidR="00242087">
        <w:t>we cannot conclude that the absence of starving seals in post-1991 years indicates that capelin biomass remained stable.</w:t>
      </w:r>
      <w:r w:rsidR="00185A39">
        <w:t xml:space="preserve"> However, declining and highly variable pregnancy rates suggest that capelin abundance has been a limiting factor during the last three decades. </w:t>
      </w:r>
    </w:p>
    <w:p w14:paraId="51904EDE" w14:textId="77777777" w:rsidR="005E1546" w:rsidRDefault="00EB75CB" w:rsidP="007E5404">
      <w:pPr>
        <w:pStyle w:val="Heading4"/>
        <w:rPr>
          <w:rStyle w:val="css-g38gqj"/>
          <w:rFonts w:ascii="Calibri" w:eastAsia="Calibri" w:hAnsi="Calibri" w:cs="Calibri"/>
          <w:color w:val="000000"/>
          <w:u w:color="000000"/>
        </w:rPr>
      </w:pPr>
      <w:bookmarkStart w:id="37" w:name="_GoBack"/>
      <w:bookmarkEnd w:id="37"/>
      <w:r>
        <w:rPr>
          <w:rStyle w:val="css-g38gqj"/>
          <w:rFonts w:ascii="Calibri" w:eastAsia="Calibri" w:hAnsi="Calibri" w:cs="Calibri"/>
          <w:color w:val="000000"/>
          <w:u w:color="000000"/>
        </w:rPr>
        <w:t>Seabird population trends and diets</w:t>
      </w:r>
    </w:p>
    <w:p w14:paraId="0D243FD8" w14:textId="730B0CCA" w:rsidR="00914409" w:rsidRPr="007E5404" w:rsidRDefault="00DA77E9" w:rsidP="007E5404">
      <w:pPr>
        <w:pStyle w:val="Style1"/>
        <w:rPr>
          <w:rStyle w:val="css-g38gqj"/>
          <w:color w:val="1B1C20"/>
          <w:u w:color="1B1C20"/>
        </w:rPr>
      </w:pPr>
      <w:r>
        <w:rPr>
          <w:rStyle w:val="css-g38gqj"/>
          <w:color w:val="1B1C20"/>
          <w:u w:color="1B1C20"/>
        </w:rPr>
        <w:t xml:space="preserve">Populations of common </w:t>
      </w:r>
      <w:proofErr w:type="spellStart"/>
      <w:r>
        <w:rPr>
          <w:rStyle w:val="css-g38gqj"/>
          <w:color w:val="1B1C20"/>
          <w:u w:color="1B1C20"/>
        </w:rPr>
        <w:t>murres</w:t>
      </w:r>
      <w:proofErr w:type="spellEnd"/>
      <w:r>
        <w:rPr>
          <w:rStyle w:val="css-g38gqj"/>
          <w:color w:val="1B1C20"/>
          <w:u w:color="1B1C20"/>
        </w:rPr>
        <w:t xml:space="preserve"> (</w:t>
      </w:r>
      <w:proofErr w:type="spellStart"/>
      <w:r>
        <w:rPr>
          <w:rStyle w:val="css-g38gqj"/>
          <w:i/>
          <w:color w:val="1B1C20"/>
          <w:u w:color="1B1C20"/>
        </w:rPr>
        <w:t>Uria</w:t>
      </w:r>
      <w:proofErr w:type="spellEnd"/>
      <w:r>
        <w:rPr>
          <w:rStyle w:val="css-g38gqj"/>
          <w:i/>
          <w:color w:val="1B1C20"/>
          <w:u w:color="1B1C20"/>
        </w:rPr>
        <w:t xml:space="preserve"> </w:t>
      </w:r>
      <w:proofErr w:type="spellStart"/>
      <w:r>
        <w:rPr>
          <w:rStyle w:val="css-g38gqj"/>
          <w:i/>
          <w:color w:val="1B1C20"/>
          <w:u w:color="1B1C20"/>
        </w:rPr>
        <w:t>aalge</w:t>
      </w:r>
      <w:proofErr w:type="spellEnd"/>
      <w:r>
        <w:rPr>
          <w:rStyle w:val="css-g38gqj"/>
          <w:color w:val="1B1C20"/>
          <w:u w:color="1B1C20"/>
        </w:rPr>
        <w:t xml:space="preserve">), </w:t>
      </w:r>
      <w:r>
        <w:rPr>
          <w:rStyle w:val="css-g38gqj"/>
          <w:u w:color="151518"/>
        </w:rPr>
        <w:t>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iCs/>
          <w:u w:color="151518"/>
        </w:rPr>
        <w:t>)</w:t>
      </w:r>
      <w:r>
        <w:rPr>
          <w:rStyle w:val="css-g38gqj"/>
          <w:u w:color="151518"/>
        </w:rPr>
        <w:t xml:space="preserve"> and northern gannets (</w:t>
      </w:r>
      <w:r>
        <w:rPr>
          <w:rStyle w:val="css-g38gqj"/>
          <w:i/>
          <w:iCs/>
          <w:u w:color="151518"/>
          <w:lang w:val="it-IT"/>
        </w:rPr>
        <w:t>Morus bassanus</w:t>
      </w:r>
      <w:r>
        <w:rPr>
          <w:rStyle w:val="css-g38gqj"/>
          <w:iCs/>
          <w:u w:color="151518"/>
          <w:lang w:val="it-IT"/>
        </w:rPr>
        <w:t xml:space="preserve">) </w:t>
      </w:r>
      <w:r>
        <w:rPr>
          <w:rStyle w:val="css-g38gqj"/>
          <w:color w:val="1B1C20"/>
          <w:u w:color="1B1C20"/>
        </w:rPr>
        <w:t xml:space="preserve">off eastern Newfoundland have increased during the last three decades </w:t>
      </w:r>
      <w:r>
        <w:rPr>
          <w:rStyle w:val="css-g38gqj"/>
          <w:u w:color="151518"/>
        </w:rPr>
        <w:fldChar w:fldCharType="begin"/>
      </w:r>
      <w:r>
        <w:rPr>
          <w:rStyle w:val="css-g38gqj"/>
          <w:u w:color="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Pr>
          <w:rStyle w:val="css-g38gqj"/>
          <w:u w:color="151518"/>
        </w:rPr>
        <w:fldChar w:fldCharType="separate"/>
      </w:r>
      <w:r>
        <w:rPr>
          <w:rStyle w:val="css-g38gqj"/>
          <w:noProof/>
          <w:u w:color="151518"/>
        </w:rPr>
        <w:t>(Chardine et al. 2003)</w:t>
      </w:r>
      <w:r>
        <w:rPr>
          <w:rStyle w:val="css-g38gqj"/>
          <w:u w:color="151518"/>
        </w:rPr>
        <w:fldChar w:fldCharType="end"/>
      </w:r>
      <w:r>
        <w:rPr>
          <w:rStyle w:val="css-g38gqj"/>
          <w:color w:val="1B1C20"/>
          <w:u w:color="1B1C20"/>
        </w:rPr>
        <w:t xml:space="preserve">. </w:t>
      </w:r>
      <w:r w:rsidR="00DC2EE6">
        <w:rPr>
          <w:rStyle w:val="css-g38gqj"/>
          <w:color w:val="1B1C20"/>
          <w:u w:color="1B1C20"/>
        </w:rPr>
        <w:t xml:space="preserve">Given that capelin is an important prey item for these predators, particularly during the breeding season, </w:t>
      </w:r>
      <w:r w:rsidR="00751C8D">
        <w:rPr>
          <w:rStyle w:val="css-g38gqj"/>
          <w:color w:val="1B1C20"/>
          <w:u w:color="1B1C20"/>
        </w:rPr>
        <w:t xml:space="preserve">these increases have been purported as inconsistent with a capelin collapse (Frank et al. 2016). However, </w:t>
      </w:r>
      <w:r w:rsidR="00820119">
        <w:rPr>
          <w:rStyle w:val="css-g38gqj"/>
          <w:u w:color="151518"/>
        </w:rPr>
        <w:t xml:space="preserve">the </w:t>
      </w:r>
      <w:r w:rsidR="00751C8D">
        <w:rPr>
          <w:rStyle w:val="css-g38gqj"/>
          <w:u w:color="151518"/>
        </w:rPr>
        <w:t xml:space="preserve">population increases </w:t>
      </w:r>
      <w:r w:rsidR="00820119">
        <w:rPr>
          <w:rStyle w:val="css-g38gqj"/>
          <w:u w:color="151518"/>
        </w:rPr>
        <w:t xml:space="preserve">of common </w:t>
      </w:r>
      <w:proofErr w:type="spellStart"/>
      <w:r w:rsidR="00820119">
        <w:rPr>
          <w:rStyle w:val="css-g38gqj"/>
          <w:u w:color="151518"/>
        </w:rPr>
        <w:t>murres</w:t>
      </w:r>
      <w:proofErr w:type="spellEnd"/>
      <w:r w:rsidR="00820119">
        <w:rPr>
          <w:rStyle w:val="css-g38gqj"/>
          <w:u w:color="151518"/>
        </w:rPr>
        <w:t xml:space="preserve"> is</w:t>
      </w:r>
      <w:r w:rsidR="00751C8D">
        <w:rPr>
          <w:rStyle w:val="css-g38gqj"/>
          <w:u w:color="151518"/>
        </w:rPr>
        <w:t xml:space="preserve"> associated with major reductions in adult mortality due to the coincident closure of the Atlantic cod fishery. The removal of thousands of gillnets from inshore areas during the 1990s and 2000s resulted in a significant reduction in bycatch mortality </w:t>
      </w:r>
      <w:r w:rsidR="00751C8D">
        <w:rPr>
          <w:rStyle w:val="css-g38gqj"/>
          <w:u w:color="151518"/>
        </w:rPr>
        <w:fldChar w:fldCharType="begin"/>
      </w:r>
      <w:r w:rsidR="00751C8D">
        <w:rPr>
          <w:rStyle w:val="css-g38gqj"/>
          <w:u w:color="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00751C8D">
        <w:rPr>
          <w:rStyle w:val="css-g38gqj"/>
          <w:u w:color="151518"/>
        </w:rPr>
        <w:fldChar w:fldCharType="separate"/>
      </w:r>
      <w:r w:rsidR="00751C8D">
        <w:rPr>
          <w:rStyle w:val="css-g38gqj"/>
          <w:noProof/>
          <w:u w:color="151518"/>
        </w:rPr>
        <w:t xml:space="preserve">(Regular et </w:t>
      </w:r>
      <w:r w:rsidR="00751C8D">
        <w:rPr>
          <w:rStyle w:val="css-g38gqj"/>
          <w:noProof/>
          <w:u w:color="151518"/>
        </w:rPr>
        <w:lastRenderedPageBreak/>
        <w:t>al. 2013)</w:t>
      </w:r>
      <w:r w:rsidR="00751C8D">
        <w:rPr>
          <w:rStyle w:val="css-g38gqj"/>
          <w:u w:color="151518"/>
        </w:rPr>
        <w:fldChar w:fldCharType="end"/>
      </w:r>
      <w:r w:rsidR="00751C8D">
        <w:rPr>
          <w:rStyle w:val="css-g38gqj"/>
          <w:u w:color="151518"/>
        </w:rPr>
        <w:t xml:space="preserve">. As well, reductions in adult mortality associated with ship-sourced oil pollution and hunting decreased during this same period </w:t>
      </w:r>
      <w:r w:rsidR="00751C8D">
        <w:rPr>
          <w:rStyle w:val="css-g38gqj"/>
          <w:u w:color="151518"/>
        </w:rPr>
        <w:fldChar w:fldCharType="begin"/>
      </w:r>
      <w:r w:rsidR="00751C8D">
        <w:rPr>
          <w:rStyle w:val="css-g38gqj"/>
          <w:u w:color="151518"/>
        </w:rPr>
        <w:instrText xml:space="preserve"> ADDIN EN.CITE &lt;EndNote&gt;&lt;Cite&gt;&lt;Author&gt;Wilhelm&lt;/Author&gt;&lt;Year&gt;2009&lt;/Year&gt;&lt;RecNum&gt;1061&lt;/RecNum&gt;&lt;DisplayText&gt;(Wilhelm et al. 2009)&lt;/DisplayText&gt;&lt;record&gt;&lt;rec-number&gt;1061&lt;/rec-number&gt;&lt;foreign-keys&gt;&lt;key app="EN" db-id="2pv5prxr6xz2a4ea50h5dww0ewvx0ttdtdsa" timestamp="1533265935"&gt;1061&lt;/key&gt;&lt;/foreign-keys&gt;&lt;ref-type name="Journal Article"&gt;17&lt;/ref-type&gt;&lt;contributors&gt;&lt;authors&gt;&lt;author&gt;Wilhelm, Sabina I.&lt;/author&gt;&lt;author&gt;Robertson, Gregory J.&lt;/author&gt;&lt;author&gt;Ryan, Pierre C.&lt;/author&gt;&lt;author&gt;Tobin, Stan F.&lt;/author&gt;&lt;author&gt;Elliot, Richard D.&lt;/author&gt;&lt;/authors&gt;&lt;/contributors&gt;&lt;titles&gt;&lt;title&gt;Re-evaluating the use of beached bird oiling rates to assess long-term trends in chronic oil pollution&lt;/title&gt;&lt;secondary-title&gt;Marine Pollution Bulletin&lt;/secondary-title&gt;&lt;/titles&gt;&lt;periodical&gt;&lt;full-title&gt;Marine Pollution Bulletin&lt;/full-title&gt;&lt;/periodical&gt;&lt;pages&gt;249-255&lt;/pages&gt;&lt;volume&gt;58&lt;/volume&gt;&lt;number&gt;2&lt;/number&gt;&lt;keywords&gt;&lt;keyword&gt;Beached bird surveys&lt;/keyword&gt;&lt;keyword&gt;Fisheries bycatch&lt;/keyword&gt;&lt;keyword&gt;Murre hunt&lt;/keyword&gt;&lt;keyword&gt;Newfoundland&lt;/keyword&gt;&lt;keyword&gt;Oil pollution&lt;/keyword&gt;&lt;keyword&gt;spp&lt;/keyword&gt;&lt;/keywords&gt;&lt;dates&gt;&lt;year&gt;2009&lt;/year&gt;&lt;pub-dates&gt;&lt;date&gt;2009/02/01/&lt;/date&gt;&lt;/pub-dates&gt;&lt;/dates&gt;&lt;isbn&gt;0025-326X&lt;/isbn&gt;&lt;urls&gt;&lt;related-urls&gt;&lt;url&gt;http://www.sciencedirect.com/science/article/pii/S0025326X08004669&lt;/url&gt;&lt;/related-urls&gt;&lt;/urls&gt;&lt;electronic-resource-num&gt;https://doi.org/10.1016/j.marpolbul.2008.09.018&lt;/electronic-resource-num&gt;&lt;/record&gt;&lt;/Cite&gt;&lt;/EndNote&gt;</w:instrText>
      </w:r>
      <w:r w:rsidR="00751C8D">
        <w:rPr>
          <w:rStyle w:val="css-g38gqj"/>
          <w:u w:color="151518"/>
        </w:rPr>
        <w:fldChar w:fldCharType="separate"/>
      </w:r>
      <w:r w:rsidR="00751C8D">
        <w:rPr>
          <w:rStyle w:val="css-g38gqj"/>
          <w:noProof/>
          <w:u w:color="151518"/>
        </w:rPr>
        <w:t>(Wilhelm et al. 2009)</w:t>
      </w:r>
      <w:r w:rsidR="00751C8D">
        <w:rPr>
          <w:rStyle w:val="css-g38gqj"/>
          <w:u w:color="151518"/>
        </w:rPr>
        <w:fldChar w:fldCharType="end"/>
      </w:r>
      <w:r w:rsidR="00751C8D">
        <w:rPr>
          <w:rStyle w:val="css-g38gqj"/>
          <w:u w:color="151518"/>
        </w:rPr>
        <w:t>.</w:t>
      </w:r>
      <w:r w:rsidR="007E5404">
        <w:rPr>
          <w:rStyle w:val="css-g38gqj"/>
          <w:u w:color="151518"/>
        </w:rPr>
        <w:t xml:space="preserve"> The cumulative effects of these reductions in adult mortality would have overweighed negative population effects associated with bottom-up prey base reductions. Increases in populations of Atlantic puffins and northern gannets were associated with the same cumulative effects.</w:t>
      </w:r>
      <w:r w:rsidR="00751C8D">
        <w:rPr>
          <w:rStyle w:val="css-g38gqj"/>
          <w:u w:color="151518"/>
        </w:rPr>
        <w:t xml:space="preserve"> </w:t>
      </w:r>
      <w:r w:rsidR="00DB1B24">
        <w:rPr>
          <w:rStyle w:val="css-g38gqj"/>
          <w:u w:color="151518"/>
        </w:rPr>
        <w:t>In addition</w:t>
      </w:r>
      <w:commentRangeStart w:id="38"/>
      <w:r w:rsidR="00DB1B24">
        <w:rPr>
          <w:rStyle w:val="css-g38gqj"/>
          <w:u w:color="151518"/>
        </w:rPr>
        <w:t xml:space="preserve">, </w:t>
      </w:r>
      <w:r w:rsidR="00914409">
        <w:rPr>
          <w:rStyle w:val="css-g38gqj"/>
          <w:u w:color="151518"/>
        </w:rPr>
        <w:t xml:space="preserve">the proponents of the non-collapse hypothesis misinterpreted the </w:t>
      </w:r>
      <w:proofErr w:type="spellStart"/>
      <w:r w:rsidR="00914409">
        <w:rPr>
          <w:rStyle w:val="css-g38gqj"/>
          <w:u w:color="151518"/>
        </w:rPr>
        <w:t>murre</w:t>
      </w:r>
      <w:proofErr w:type="spellEnd"/>
      <w:r w:rsidR="00914409">
        <w:rPr>
          <w:rStyle w:val="css-g38gqj"/>
          <w:u w:color="151518"/>
        </w:rPr>
        <w:t xml:space="preserve"> abundance graph from Figure 3 in </w:t>
      </w:r>
      <w:r w:rsidR="00DF0E9A">
        <w:rPr>
          <w:rStyle w:val="css-g38gqj"/>
          <w:u w:color="151518"/>
        </w:rPr>
        <w:fldChar w:fldCharType="begin"/>
      </w:r>
      <w:r w:rsidR="002E3432">
        <w:rPr>
          <w:rStyle w:val="css-g38gqj"/>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DF0E9A">
        <w:rPr>
          <w:rStyle w:val="css-g38gqj"/>
          <w:u w:color="151518"/>
        </w:rPr>
        <w:fldChar w:fldCharType="separate"/>
      </w:r>
      <w:r w:rsidR="002E3432">
        <w:rPr>
          <w:rStyle w:val="css-g38gqj"/>
          <w:noProof/>
          <w:u w:color="151518"/>
        </w:rPr>
        <w:t>Davoren and Montevecchi (2003)</w:t>
      </w:r>
      <w:r w:rsidR="00DF0E9A">
        <w:rPr>
          <w:rStyle w:val="css-g38gqj"/>
          <w:u w:color="151518"/>
        </w:rPr>
        <w:fldChar w:fldCharType="end"/>
      </w:r>
      <w:r w:rsidR="00FE57C4">
        <w:rPr>
          <w:rStyle w:val="css-g38gqj"/>
          <w:u w:color="151518"/>
        </w:rPr>
        <w:t xml:space="preserve"> </w:t>
      </w:r>
      <w:r w:rsidR="00914409">
        <w:rPr>
          <w:rStyle w:val="css-g38gqj"/>
          <w:u w:color="151518"/>
        </w:rPr>
        <w:t xml:space="preserve">as an indication of population increase on Funk Island, while the figure depicts the numbers of breeding </w:t>
      </w:r>
      <w:proofErr w:type="spellStart"/>
      <w:r w:rsidR="00914409">
        <w:rPr>
          <w:rStyle w:val="css-g38gqj"/>
          <w:u w:color="151518"/>
        </w:rPr>
        <w:t>murres</w:t>
      </w:r>
      <w:proofErr w:type="spellEnd"/>
      <w:r w:rsidR="00914409">
        <w:rPr>
          <w:rStyle w:val="css-g38gqj"/>
          <w:u w:color="151518"/>
        </w:rPr>
        <w:t xml:space="preserve"> present during August and documents a temporal shift toward later breeding in the late 1990s. This shift in</w:t>
      </w:r>
      <w:commentRangeEnd w:id="38"/>
      <w:r w:rsidR="00914409">
        <w:rPr>
          <w:rStyle w:val="CommentReference"/>
          <w:rFonts w:ascii="Times New Roman" w:eastAsia="Arial Unicode MS" w:hAnsi="Times New Roman" w:cs="Times New Roman"/>
          <w:color w:val="auto"/>
          <w:lang w:eastAsia="en-US"/>
        </w:rPr>
        <w:commentReference w:id="38"/>
      </w:r>
      <w:r w:rsidR="00914409">
        <w:rPr>
          <w:rStyle w:val="css-g38gqj"/>
          <w:u w:color="151518"/>
        </w:rPr>
        <w:t xml:space="preserve"> breeding corresponds with the later inshore arrivals of capelin in the </w:t>
      </w:r>
      <w:proofErr w:type="spellStart"/>
      <w:r w:rsidR="00914409">
        <w:rPr>
          <w:rStyle w:val="css-g38gqj"/>
          <w:u w:color="151518"/>
        </w:rPr>
        <w:t>murres</w:t>
      </w:r>
      <w:proofErr w:type="spellEnd"/>
      <w:r w:rsidR="00914409">
        <w:rPr>
          <w:rStyle w:val="css-g38gqj"/>
          <w:u w:color="151518"/>
        </w:rPr>
        <w:t>’ foraging range.</w:t>
      </w:r>
    </w:p>
    <w:p w14:paraId="282E7A1C" w14:textId="72F7778B" w:rsidR="005E1546" w:rsidRDefault="000746D6" w:rsidP="007E5404">
      <w:pPr>
        <w:pStyle w:val="Style1"/>
        <w:rPr>
          <w:rStyle w:val="css-g38gqj"/>
          <w:u w:color="151518"/>
        </w:rPr>
      </w:pPr>
      <w:r>
        <w:rPr>
          <w:rStyle w:val="css-g38gqj"/>
          <w:u w:color="151518"/>
        </w:rPr>
        <w:t>Throughout the 1990s, c</w:t>
      </w:r>
      <w:r w:rsidR="002F2448">
        <w:rPr>
          <w:rStyle w:val="css-g38gqj"/>
          <w:u w:color="151518"/>
        </w:rPr>
        <w:t xml:space="preserve">ommon </w:t>
      </w:r>
      <w:proofErr w:type="spellStart"/>
      <w:r w:rsidR="002F2448">
        <w:rPr>
          <w:rStyle w:val="css-g38gqj"/>
          <w:u w:color="151518"/>
        </w:rPr>
        <w:t>murres</w:t>
      </w:r>
      <w:proofErr w:type="spellEnd"/>
      <w:r w:rsidR="002F2448">
        <w:rPr>
          <w:rStyle w:val="css-g38gqj"/>
          <w:u w:color="151518"/>
        </w:rPr>
        <w:t xml:space="preserve"> on Funk Island fed almost exclusively capelin to their chicks during the breeding season</w:t>
      </w:r>
      <w:r w:rsidR="004447DA">
        <w:rPr>
          <w:rStyle w:val="css-g38gqj"/>
          <w:u w:color="151518"/>
        </w:rPr>
        <w:t xml:space="preserve"> </w:t>
      </w:r>
      <w:r w:rsidR="002F2448">
        <w:rPr>
          <w:rStyle w:val="css-g38gqj"/>
          <w:u w:color="151518"/>
        </w:rPr>
        <w:t xml:space="preserve">. </w:t>
      </w:r>
      <w:r w:rsidR="004D0900">
        <w:rPr>
          <w:rStyle w:val="css-g38gqj"/>
          <w:u w:color="151518"/>
        </w:rPr>
        <w:t xml:space="preserve">This was proposed as support for the non-collapse hypothesis (Frank et al. 2016). </w:t>
      </w:r>
      <w:r w:rsidR="0009787E">
        <w:rPr>
          <w:rStyle w:val="css-g38gqj"/>
          <w:u w:color="151518"/>
        </w:rPr>
        <w:t xml:space="preserve">However, maintaining a high percentage of capelin in parental deliveries resulted from consistently high abundances of capelin at annually persistent spawning sites within seabird foraging ranges </w:t>
      </w:r>
      <w:r w:rsidR="0009787E">
        <w:rPr>
          <w:rStyle w:val="css-g38gqj"/>
          <w:u w:color="151518"/>
        </w:rPr>
        <w:fldChar w:fldCharType="begin"/>
      </w:r>
      <w:r w:rsidR="0009787E">
        <w:rPr>
          <w:rStyle w:val="css-g38gqj"/>
          <w:u w:color="151518"/>
        </w:rPr>
        <w:instrText xml:space="preserve"> ADDIN EN.CITE &lt;EndNote&gt;&lt;Cite&gt;&lt;Author&gt;Davoren&lt;/Author&gt;&lt;Year&gt;2012&lt;/Year&gt;&lt;RecNum&gt;1041&lt;/RecNum&gt;&lt;DisplayText&gt;(Davoren et al. 2012, Davoren 2013)&lt;/DisplayText&gt;&lt;record&gt;&lt;rec-number&gt;1041&lt;/rec-number&gt;&lt;foreign-keys&gt;&lt;key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Cite&gt;&lt;Author&gt;Davoren&lt;/Author&gt;&lt;Year&gt;2013&lt;/Year&gt;&lt;RecNum&gt;1042&lt;/RecNum&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sidR="0009787E">
        <w:rPr>
          <w:rStyle w:val="css-g38gqj"/>
          <w:u w:color="151518"/>
        </w:rPr>
        <w:fldChar w:fldCharType="separate"/>
      </w:r>
      <w:r w:rsidR="0009787E">
        <w:rPr>
          <w:rStyle w:val="css-g38gqj"/>
          <w:noProof/>
          <w:u w:color="151518"/>
        </w:rPr>
        <w:t>(Davoren et al. 2012, Davoren 2013)</w:t>
      </w:r>
      <w:r w:rsidR="0009787E">
        <w:rPr>
          <w:rStyle w:val="css-g38gqj"/>
          <w:u w:color="151518"/>
        </w:rPr>
        <w:fldChar w:fldCharType="end"/>
      </w:r>
      <w:r w:rsidR="0009787E">
        <w:rPr>
          <w:rStyle w:val="css-g38gqj"/>
          <w:u w:color="151518"/>
        </w:rPr>
        <w:t xml:space="preserve">. </w:t>
      </w:r>
      <w:r w:rsidR="00A04343">
        <w:rPr>
          <w:rStyle w:val="css-g38gqj"/>
          <w:u w:color="151518"/>
        </w:rPr>
        <w:t xml:space="preserve">Pelagic stocks in particular, and fish stocks in general, contract their geographic range during periods of rapid population decline </w:t>
      </w:r>
      <w:r w:rsidR="00A04343">
        <w:rPr>
          <w:rStyle w:val="css-g38gqj"/>
          <w:u w:color="151518"/>
        </w:rPr>
        <w:fldChar w:fldCharType="begin">
          <w:fldData xml:space="preserve">PEVuZE5vdGU+PENpdGU+PEF1dGhvcj5CdXJnZXNzPC9BdXRob3I+PFllYXI+MjAxNzwvWWVhcj48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</w:fldData>
        </w:fldChar>
      </w:r>
      <w:r w:rsidR="0016443B">
        <w:rPr>
          <w:rStyle w:val="css-g38gqj"/>
          <w:u w:color="151518"/>
        </w:rPr>
        <w:instrText xml:space="preserve"> ADDIN EN.CITE </w:instrText>
      </w:r>
      <w:r w:rsidR="0016443B">
        <w:rPr>
          <w:rStyle w:val="css-g38gqj"/>
          <w:u w:color="151518"/>
        </w:rPr>
        <w:fldChar w:fldCharType="begin">
          <w:fldData xml:space="preserve">PEVuZE5vdGU+PENpdGU+PEF1dGhvcj5CdXJnZXNzPC9BdXRob3I+PFllYXI+MjAxNzwvWWVhcj48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</w:fldData>
        </w:fldChar>
      </w:r>
      <w:r w:rsidR="0016443B">
        <w:rPr>
          <w:rStyle w:val="css-g38gqj"/>
          <w:u w:color="151518"/>
        </w:rPr>
        <w:instrText xml:space="preserve"> ADDIN EN.CITE.DATA </w:instrText>
      </w:r>
      <w:r w:rsidR="0016443B">
        <w:rPr>
          <w:rStyle w:val="css-g38gqj"/>
          <w:u w:color="151518"/>
        </w:rPr>
      </w:r>
      <w:r w:rsidR="0016443B">
        <w:rPr>
          <w:rStyle w:val="css-g38gqj"/>
          <w:u w:color="151518"/>
        </w:rPr>
        <w:fldChar w:fldCharType="end"/>
      </w:r>
      <w:r w:rsidR="00A04343">
        <w:rPr>
          <w:rStyle w:val="css-g38gqj"/>
          <w:u w:color="151518"/>
        </w:rPr>
      </w:r>
      <w:r w:rsidR="00A04343">
        <w:rPr>
          <w:rStyle w:val="css-g38gqj"/>
          <w:u w:color="151518"/>
        </w:rPr>
        <w:fldChar w:fldCharType="separate"/>
      </w:r>
      <w:r w:rsidR="0016443B">
        <w:rPr>
          <w:rStyle w:val="css-g38gqj"/>
          <w:noProof/>
          <w:u w:color="151518"/>
        </w:rPr>
        <w:t>(Winters &amp; Wheeler 1985, Burgess et al. 2017)</w:t>
      </w:r>
      <w:r w:rsidR="00A04343">
        <w:rPr>
          <w:rStyle w:val="css-g38gqj"/>
          <w:u w:color="151518"/>
        </w:rPr>
        <w:fldChar w:fldCharType="end"/>
      </w:r>
      <w:r w:rsidR="00A04343">
        <w:rPr>
          <w:rStyle w:val="css-g38gqj"/>
          <w:u w:color="151518"/>
        </w:rPr>
        <w:t xml:space="preserve">. This pattern has been described for several finfish and shellfish populations </w:t>
      </w:r>
      <w:r w:rsidR="00A04343">
        <w:rPr>
          <w:rStyle w:val="css-g38gqj"/>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dGl0bGU+PC90aXRsZXM+PHZvbHVtZT52LiA1OTwvdm9sdW1lPjxrZXl3b3Jkcz48a2V5d29yZD5y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</w:fldData>
        </w:fldChar>
      </w:r>
      <w:r w:rsidR="00A04343">
        <w:rPr>
          <w:rStyle w:val="css-g38gqj"/>
          <w:u w:color="151518"/>
        </w:rPr>
        <w:instrText xml:space="preserve"> ADDIN EN.CITE </w:instrText>
      </w:r>
      <w:r w:rsidR="00A04343">
        <w:rPr>
          <w:rStyle w:val="css-g38gqj"/>
          <w:u w:color="151518"/>
        </w:rPr>
        <w:fldChar w:fldCharType="begin">
          <w:fldData xml:space="preserve">PEVuZE5vdGU+PENpdGU+PEF1dGhvcj5QcmluY2U8L0F1dGhvcj48WWVhcj4yMDA4PC9ZZWFyPjxS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</w:fldData>
        </w:fldChar>
      </w:r>
      <w:r w:rsidR="00A04343">
        <w:rPr>
          <w:rStyle w:val="css-g38gqj"/>
          <w:u w:color="151518"/>
        </w:rPr>
        <w:instrText xml:space="preserve"> ADDIN EN.CITE.DATA </w:instrText>
      </w:r>
      <w:r w:rsidR="00A04343">
        <w:rPr>
          <w:rStyle w:val="css-g38gqj"/>
          <w:u w:color="151518"/>
        </w:rPr>
      </w:r>
      <w:r w:rsidR="00A04343">
        <w:rPr>
          <w:rStyle w:val="css-g38gqj"/>
          <w:u w:color="151518"/>
        </w:rPr>
        <w:fldChar w:fldCharType="end"/>
      </w:r>
      <w:r w:rsidR="00A04343">
        <w:rPr>
          <w:rStyle w:val="css-g38gqj"/>
          <w:u w:color="151518"/>
        </w:rPr>
      </w:r>
      <w:r w:rsidR="00A04343">
        <w:rPr>
          <w:rStyle w:val="css-g38gqj"/>
          <w:u w:color="151518"/>
        </w:rPr>
        <w:fldChar w:fldCharType="separate"/>
      </w:r>
      <w:r w:rsidR="00A04343">
        <w:rPr>
          <w:rStyle w:val="css-g38gqj"/>
          <w:u w:color="151518"/>
        </w:rPr>
        <w:t>(Prince et al. 2008, Wilberg et al. 2009)</w:t>
      </w:r>
      <w:r w:rsidR="00A04343">
        <w:rPr>
          <w:rStyle w:val="css-g38gqj"/>
          <w:u w:color="151518"/>
        </w:rPr>
        <w:fldChar w:fldCharType="end"/>
      </w:r>
      <w:r w:rsidR="00A04343">
        <w:rPr>
          <w:rStyle w:val="css-g38gqj"/>
          <w:u w:color="151518"/>
        </w:rPr>
        <w:t xml:space="preserve">, including northern cod </w:t>
      </w:r>
      <w:r w:rsidR="00A04343">
        <w:rPr>
          <w:rStyle w:val="css-g38gqj"/>
          <w:u w:color="151518"/>
        </w:rPr>
        <w:fldChar w:fldCharType="begin"/>
      </w:r>
      <w:r w:rsidR="00A04343">
        <w:rPr>
          <w:rStyle w:val="css-g38gqj"/>
          <w:u w:color="151518"/>
        </w:rPr>
        <w:instrText xml:space="preserve"> ADDIN EN.CITE &lt;EndNote&gt;&lt;Cite&gt;&lt;Author&gt;Rose&lt;/Author&gt;&lt;Year&gt;1999&lt;/Year&gt;&lt;RecNum&gt;1059&lt;/RecNum&gt;&lt;DisplayText&gt;(Rose &amp;amp; Kulka 1999)&lt;/DisplayText&gt;&lt;record&gt;&lt;rec-number&gt;1059&lt;/rec-number&gt;&lt;foreign-keys&gt;&lt;key app="EN" db-id="2pv5prxr6xz2a4ea50h5dww0ewvx0ttdtdsa" timestamp="1533225449"&gt;1059&lt;/key&gt;&lt;/foreign-keys&gt;&lt;ref-type name="Journal Article"&gt;17&lt;/ref-type&gt;&lt;contributors&gt;&lt;authors&gt;&lt;author&gt;Rose, G. A.&lt;/author&gt;&lt;author&gt;Kulka, D. W.&lt;/author&gt;&lt;/authors&gt;&lt;/contributors&gt;&lt;titles&gt;&lt;title&gt;&lt;style face="normal" font="default" size="100%"&gt;Hyperaggregation of fish and fisheries: how catch-per-unit-effort increased as the northern cod (&lt;/style&gt;&lt;style face="italic" font="default" size="100%"&gt;Gadus morhua&lt;/style&gt;&lt;style face="normal" font="default" size="100%"&gt;) declined&lt;/style&gt;&lt;/title&gt;&lt;secondary-title&gt;Canadian Journal of Fisheries and Aquatic Sciences&lt;/secondary-title&gt;&lt;/titles&gt;&lt;periodical&gt;&lt;full-title&gt;Canadian Journal of Fisheries and Aquatic Sciences&lt;/full-title&gt;&lt;/periodical&gt;&lt;pages&gt;118-127&lt;/pages&gt;&lt;volume&gt;56&lt;/volume&gt;&lt;number&gt;S1&lt;/number&gt;&lt;dates&gt;&lt;year&gt;1999&lt;/year&gt;&lt;pub-dates&gt;&lt;date&gt;1999/11/30&lt;/date&gt;&lt;/pub-dates&gt;&lt;/dates&gt;&lt;publisher&gt;NRC Research Press&lt;/publisher&gt;&lt;isbn&gt;0706-652X&lt;/isbn&gt;&lt;urls&gt;&lt;related-urls&gt;&lt;url&gt;&lt;style face="underline" font="default" size="100%"&gt;https://doi.org/10.1139/f99-207&lt;/style&gt;&lt;/url&gt;&lt;/related-urls&gt;&lt;/urls&gt;&lt;electronic-resource-num&gt;10.1139/f99-207&lt;/electronic-resource-num&gt;&lt;access-date&gt;2018/08/02&lt;/access-date&gt;&lt;/record&gt;&lt;/Cite&gt;&lt;/EndNote&gt;</w:instrText>
      </w:r>
      <w:r w:rsidR="00A04343">
        <w:rPr>
          <w:rStyle w:val="css-g38gqj"/>
          <w:u w:color="151518"/>
        </w:rPr>
        <w:fldChar w:fldCharType="separate"/>
      </w:r>
      <w:r w:rsidR="00A04343">
        <w:rPr>
          <w:rStyle w:val="css-g38gqj"/>
          <w:u w:color="151518"/>
        </w:rPr>
        <w:t>(Rose &amp; Kulka 1999)</w:t>
      </w:r>
      <w:r w:rsidR="00A04343">
        <w:rPr>
          <w:rStyle w:val="css-g38gqj"/>
          <w:u w:color="151518"/>
        </w:rPr>
        <w:fldChar w:fldCharType="end"/>
      </w:r>
      <w:r w:rsidR="00A04343">
        <w:rPr>
          <w:rStyle w:val="css-g38gqj"/>
          <w:u w:color="151518"/>
        </w:rPr>
        <w:t xml:space="preserve"> and </w:t>
      </w:r>
      <w:r w:rsidR="00A04343" w:rsidRPr="00A04343">
        <w:rPr>
          <w:rStyle w:val="css-g38gqj"/>
          <w:u w:color="151518"/>
        </w:rPr>
        <w:t>Northwest Atlantic herring stocks</w:t>
      </w:r>
      <w:r w:rsidR="0016443B">
        <w:rPr>
          <w:rStyle w:val="css-g38gqj"/>
          <w:u w:color="151518"/>
        </w:rPr>
        <w:t xml:space="preserve"> </w:t>
      </w:r>
      <w:r w:rsidR="0016443B">
        <w:rPr>
          <w:rStyle w:val="css-g38gqj"/>
          <w:u w:color="151518"/>
        </w:rPr>
        <w:fldChar w:fldCharType="begin"/>
      </w:r>
      <w:r w:rsidR="0016443B">
        <w:rPr>
          <w:rStyle w:val="css-g38gqj"/>
          <w:u w:color="151518"/>
        </w:rPr>
        <w:instrText xml:space="preserve"> ADDIN EN.CITE &lt;EndNote&gt;&lt;Cite&gt;&lt;Author&gt;Winters&lt;/Author&gt;&lt;Year&gt;1985&lt;/Year&gt;&lt;RecNum&gt;1062&lt;/RecNum&gt;&lt;DisplayText&gt;(Winters &amp;amp; Wheeler 1985)&lt;/DisplayText&gt;&lt;record&gt;&lt;rec-number&gt;1062&lt;/rec-number&gt;&lt;foreign-keys&gt;&lt;key app="EN" db-id="2pv5prxr6xz2a4ea50h5dww0ewvx0ttdtdsa" timestamp="1534906427"&gt;1062&lt;/key&gt;&lt;/foreign-keys&gt;&lt;ref-type name="Journal Article"&gt;17&lt;/ref-type&gt;&lt;contributors&gt;&lt;authors&gt;&lt;author&gt;Winters, G. H.&lt;/author&gt;&lt;author&gt;Wheeler, J. P.&lt;/author&gt;&lt;/authors&gt;&lt;/contributors&gt;&lt;titles&gt;&lt;title&gt;Interaction Between Stock Area, Stock Abundance, and Catchability Coefficient&lt;/title&gt;&lt;secondary-title&gt;Canadian Journal of Fisheries and Aquatic Sciences&lt;/secondary-title&gt;&lt;/titles&gt;&lt;periodical&gt;&lt;full-title&gt;Canadian Journal of Fisheries and Aquatic Sciences&lt;/full-title&gt;&lt;/periodical&gt;&lt;pages&gt;989-998&lt;/pages&gt;&lt;volume&gt;42&lt;/volume&gt;&lt;number&gt;5&lt;/number&gt;&lt;dates&gt;&lt;year&gt;1985&lt;/year&gt;&lt;pub-dates&gt;&lt;date&gt;1985/05/01&lt;/date&gt;&lt;/pub-dates&gt;&lt;/dates&gt;&lt;publisher&gt;NRC Research Press&lt;/publisher&gt;&lt;isbn&gt;0706-652X&lt;/isbn&gt;&lt;urls&gt;&lt;related-urls&gt;&lt;url&gt;https://doi.org/10.1139/f85-124&lt;/url&gt;&lt;/related-urls&gt;&lt;/urls&gt;&lt;electronic-resource-num&gt;10.1139/f85-124&lt;/electronic-resource-num&gt;&lt;access-date&gt;2018/08/21&lt;/access-date&gt;&lt;/record&gt;&lt;/Cite&gt;&lt;/EndNote&gt;</w:instrText>
      </w:r>
      <w:r w:rsidR="0016443B">
        <w:rPr>
          <w:rStyle w:val="css-g38gqj"/>
          <w:u w:color="151518"/>
        </w:rPr>
        <w:fldChar w:fldCharType="separate"/>
      </w:r>
      <w:r w:rsidR="0016443B">
        <w:rPr>
          <w:rStyle w:val="css-g38gqj"/>
          <w:noProof/>
          <w:u w:color="151518"/>
        </w:rPr>
        <w:t>(Winters &amp; Wheeler 1985)</w:t>
      </w:r>
      <w:r w:rsidR="0016443B">
        <w:rPr>
          <w:rStyle w:val="css-g38gqj"/>
          <w:u w:color="151518"/>
        </w:rPr>
        <w:fldChar w:fldCharType="end"/>
      </w:r>
      <w:r w:rsidR="00A04343" w:rsidRPr="00A04343">
        <w:rPr>
          <w:rStyle w:val="css-g38gqj"/>
          <w:u w:color="151518"/>
        </w:rPr>
        <w:t xml:space="preserve">. </w:t>
      </w:r>
      <w:r w:rsidR="0027209B">
        <w:rPr>
          <w:rStyle w:val="css-g38gqj"/>
          <w:u w:color="151518"/>
        </w:rPr>
        <w:t>As stated previously, capelin moved its center of distribution southward during the early 1990s, i.e. closer to the vicinity of seabird colonies</w:t>
      </w:r>
      <w:r w:rsidR="00E262C5">
        <w:rPr>
          <w:rStyle w:val="css-g38gqj"/>
          <w:u w:color="151518"/>
        </w:rPr>
        <w:t xml:space="preserve"> in Newfoundland’s northeast coast</w:t>
      </w:r>
      <w:r w:rsidR="0027209B">
        <w:rPr>
          <w:rStyle w:val="css-g38gqj"/>
          <w:u w:color="151518"/>
        </w:rPr>
        <w:t xml:space="preserve">. Therefore, elevated proportions of capelin in common </w:t>
      </w:r>
      <w:proofErr w:type="spellStart"/>
      <w:r w:rsidR="0027209B">
        <w:rPr>
          <w:rStyle w:val="css-g38gqj"/>
          <w:u w:color="151518"/>
        </w:rPr>
        <w:t>murre’s</w:t>
      </w:r>
      <w:proofErr w:type="spellEnd"/>
      <w:r w:rsidR="0027209B">
        <w:rPr>
          <w:rStyle w:val="css-g38gqj"/>
          <w:u w:color="151518"/>
        </w:rPr>
        <w:t xml:space="preserve"> diet is not inconsistent with the </w:t>
      </w:r>
      <w:r w:rsidR="0027209B" w:rsidRPr="0026748A">
        <w:rPr>
          <w:rStyle w:val="css-g38gqj"/>
          <w:u w:color="151518"/>
        </w:rPr>
        <w:lastRenderedPageBreak/>
        <w:t xml:space="preserve">collapse hypothesis, </w:t>
      </w:r>
      <w:r w:rsidR="00A301FE" w:rsidRPr="0026748A">
        <w:rPr>
          <w:rStyle w:val="css-g38gqj"/>
          <w:u w:color="151518"/>
        </w:rPr>
        <w:t>whereby the range of the remaining capelin overlapped with the foraging</w:t>
      </w:r>
      <w:r w:rsidR="00A301FE">
        <w:rPr>
          <w:rStyle w:val="css-g38gqj"/>
          <w:u w:color="151518"/>
        </w:rPr>
        <w:t xml:space="preserve"> range of common </w:t>
      </w:r>
      <w:proofErr w:type="spellStart"/>
      <w:r w:rsidR="00A301FE">
        <w:rPr>
          <w:rStyle w:val="css-g38gqj"/>
          <w:u w:color="151518"/>
        </w:rPr>
        <w:t>murres</w:t>
      </w:r>
      <w:proofErr w:type="spellEnd"/>
      <w:r w:rsidR="00A301FE">
        <w:rPr>
          <w:rStyle w:val="css-g38gqj"/>
          <w:u w:color="151518"/>
        </w:rPr>
        <w:t xml:space="preserve"> around the breeding colonies.</w:t>
      </w:r>
    </w:p>
    <w:p w14:paraId="25CD043B" w14:textId="5C96CE8B" w:rsidR="006F63B7" w:rsidRDefault="006F63B7" w:rsidP="007E5404">
      <w:pPr>
        <w:pStyle w:val="Style1"/>
        <w:rPr>
          <w:rStyle w:val="css-g38gqj"/>
          <w:u w:color="151518"/>
        </w:rPr>
      </w:pPr>
      <w:r>
        <w:rPr>
          <w:rStyle w:val="css-g38gqj"/>
          <w:u w:color="151518"/>
        </w:rPr>
        <w:t>Capelin also represented a large proportion of northern gannet’s diet during 1990-2004 (20 – 100 %)</w:t>
      </w:r>
      <w:r w:rsidR="00230D3E">
        <w:rPr>
          <w:rStyle w:val="css-g38gqj"/>
          <w:u w:color="151518"/>
        </w:rPr>
        <w:t xml:space="preserve">. The fact that this proportion was higher than before 1990 </w:t>
      </w:r>
      <w:r w:rsidR="00230D3E">
        <w:rPr>
          <w:rStyle w:val="css-g38gqj"/>
          <w:u w:color="151518"/>
        </w:rPr>
        <w:fldChar w:fldCharType="begin"/>
      </w:r>
      <w:r w:rsidR="00230D3E">
        <w:rPr>
          <w:rStyle w:val="css-g38gqj"/>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00230D3E">
        <w:rPr>
          <w:rStyle w:val="css-g38gqj"/>
          <w:u w:color="151518"/>
        </w:rPr>
        <w:fldChar w:fldCharType="separate"/>
      </w:r>
      <w:r w:rsidR="00230D3E">
        <w:rPr>
          <w:rStyle w:val="css-g38gqj"/>
          <w:noProof/>
          <w:u w:color="151518"/>
        </w:rPr>
        <w:t>(&lt;12%, Montevecchi 2007)</w:t>
      </w:r>
      <w:r w:rsidR="00230D3E">
        <w:rPr>
          <w:rStyle w:val="css-g38gqj"/>
          <w:u w:color="151518"/>
        </w:rPr>
        <w:fldChar w:fldCharType="end"/>
      </w:r>
      <w:r w:rsidR="00230D3E">
        <w:rPr>
          <w:rStyle w:val="css-g38gqj"/>
          <w:u w:color="151518"/>
        </w:rPr>
        <w:t xml:space="preserve"> was proposed as support for the non-collapse hypothesis (Frank et al. 2016). This </w:t>
      </w:r>
      <w:r w:rsidR="00452DC9">
        <w:rPr>
          <w:rStyle w:val="css-g38gqj"/>
          <w:u w:color="151518"/>
        </w:rPr>
        <w:t>wa</w:t>
      </w:r>
      <w:r w:rsidR="00230D3E">
        <w:rPr>
          <w:rStyle w:val="css-g38gqj"/>
          <w:u w:color="151518"/>
        </w:rPr>
        <w:t>s</w:t>
      </w:r>
      <w:r w:rsidR="00452DC9">
        <w:rPr>
          <w:rStyle w:val="css-g38gqj"/>
          <w:u w:color="151518"/>
        </w:rPr>
        <w:t>,</w:t>
      </w:r>
      <w:r w:rsidR="00230D3E">
        <w:rPr>
          <w:rStyle w:val="css-g38gqj"/>
          <w:u w:color="151518"/>
        </w:rPr>
        <w:t xml:space="preserve"> however</w:t>
      </w:r>
      <w:r w:rsidR="00452DC9">
        <w:rPr>
          <w:rStyle w:val="css-g38gqj"/>
          <w:u w:color="151518"/>
        </w:rPr>
        <w:t>,</w:t>
      </w:r>
      <w:r w:rsidR="00230D3E">
        <w:rPr>
          <w:rStyle w:val="css-g38gqj"/>
          <w:u w:color="151518"/>
        </w:rPr>
        <w:t xml:space="preserve"> proposed to be a result of the cold water intrusion that occurred during the 1990s precluding gannet’s preferred large pelagic warm-water prey (mackerel </w:t>
      </w:r>
      <w:proofErr w:type="spellStart"/>
      <w:r w:rsidR="00230D3E">
        <w:rPr>
          <w:rStyle w:val="css-g38gqj"/>
          <w:i/>
          <w:iCs/>
          <w:u w:color="151518"/>
        </w:rPr>
        <w:t>Scomber</w:t>
      </w:r>
      <w:proofErr w:type="spellEnd"/>
      <w:r w:rsidR="00230D3E">
        <w:rPr>
          <w:rStyle w:val="css-g38gqj"/>
          <w:i/>
          <w:iCs/>
          <w:u w:color="151518"/>
        </w:rPr>
        <w:t xml:space="preserve"> </w:t>
      </w:r>
      <w:proofErr w:type="spellStart"/>
      <w:r w:rsidR="00230D3E">
        <w:rPr>
          <w:rStyle w:val="css-g38gqj"/>
          <w:i/>
          <w:iCs/>
          <w:u w:color="151518"/>
        </w:rPr>
        <w:t>scombrus</w:t>
      </w:r>
      <w:proofErr w:type="spellEnd"/>
      <w:r w:rsidR="00230D3E">
        <w:rPr>
          <w:rStyle w:val="css-g38gqj"/>
          <w:u w:color="151518"/>
        </w:rPr>
        <w:t xml:space="preserve">, Atlantic saury </w:t>
      </w:r>
      <w:proofErr w:type="spellStart"/>
      <w:r w:rsidR="00230D3E">
        <w:rPr>
          <w:rStyle w:val="css-g38gqj"/>
          <w:i/>
          <w:iCs/>
          <w:shd w:val="clear" w:color="auto" w:fill="FFFFFF"/>
        </w:rPr>
        <w:t>Scomberesox</w:t>
      </w:r>
      <w:proofErr w:type="spellEnd"/>
      <w:r w:rsidR="00230D3E">
        <w:rPr>
          <w:rStyle w:val="css-g38gqj"/>
          <w:i/>
          <w:iCs/>
          <w:shd w:val="clear" w:color="auto" w:fill="FFFFFF"/>
        </w:rPr>
        <w:t xml:space="preserve"> </w:t>
      </w:r>
      <w:proofErr w:type="spellStart"/>
      <w:r w:rsidR="00230D3E">
        <w:rPr>
          <w:rStyle w:val="css-g38gqj"/>
          <w:i/>
          <w:iCs/>
          <w:shd w:val="clear" w:color="auto" w:fill="FFFFFF"/>
        </w:rPr>
        <w:t>saurus</w:t>
      </w:r>
      <w:proofErr w:type="spellEnd"/>
      <w:r w:rsidR="00230D3E">
        <w:rPr>
          <w:rStyle w:val="css-g38gqj"/>
          <w:u w:color="151518"/>
        </w:rPr>
        <w:t xml:space="preserve"> and short-finned squid </w:t>
      </w:r>
      <w:proofErr w:type="spellStart"/>
      <w:r w:rsidR="00230D3E">
        <w:rPr>
          <w:rStyle w:val="css-g38gqj"/>
          <w:i/>
          <w:iCs/>
          <w:u w:color="151518"/>
        </w:rPr>
        <w:t>Illex</w:t>
      </w:r>
      <w:proofErr w:type="spellEnd"/>
      <w:r w:rsidR="00230D3E">
        <w:rPr>
          <w:rStyle w:val="css-g38gqj"/>
          <w:i/>
          <w:iCs/>
          <w:u w:color="151518"/>
        </w:rPr>
        <w:t xml:space="preserve"> </w:t>
      </w:r>
      <w:proofErr w:type="spellStart"/>
      <w:r w:rsidR="00230D3E">
        <w:rPr>
          <w:rStyle w:val="css-g38gqj"/>
          <w:i/>
          <w:iCs/>
          <w:shd w:val="clear" w:color="auto" w:fill="FFFFFF"/>
        </w:rPr>
        <w:t>illecebrosus</w:t>
      </w:r>
      <w:proofErr w:type="spellEnd"/>
      <w:r w:rsidR="00230D3E">
        <w:rPr>
          <w:rStyle w:val="css-g38gqj"/>
          <w:u w:color="151518"/>
        </w:rPr>
        <w:t xml:space="preserve">) from moving into the region </w:t>
      </w:r>
      <w:r w:rsidR="00230D3E">
        <w:rPr>
          <w:rStyle w:val="css-g38gqj"/>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00230D3E">
        <w:rPr>
          <w:rStyle w:val="css-g38gqj"/>
          <w:u w:color="151518"/>
        </w:rPr>
        <w:instrText xml:space="preserve"> ADDIN EN.CITE </w:instrText>
      </w:r>
      <w:r w:rsidR="00230D3E">
        <w:rPr>
          <w:rStyle w:val="css-g38gqj"/>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00230D3E">
        <w:rPr>
          <w:rStyle w:val="css-g38gqj"/>
          <w:u w:color="151518"/>
        </w:rPr>
        <w:instrText xml:space="preserve"> ADDIN EN.CITE.DATA </w:instrText>
      </w:r>
      <w:r w:rsidR="00230D3E">
        <w:rPr>
          <w:rStyle w:val="css-g38gqj"/>
          <w:u w:color="151518"/>
        </w:rPr>
      </w:r>
      <w:r w:rsidR="00230D3E">
        <w:rPr>
          <w:rStyle w:val="css-g38gqj"/>
          <w:u w:color="151518"/>
        </w:rPr>
        <w:fldChar w:fldCharType="end"/>
      </w:r>
      <w:r w:rsidR="00230D3E">
        <w:rPr>
          <w:rStyle w:val="css-g38gqj"/>
          <w:u w:color="151518"/>
        </w:rPr>
      </w:r>
      <w:r w:rsidR="00230D3E">
        <w:rPr>
          <w:rStyle w:val="css-g38gqj"/>
          <w:u w:color="151518"/>
        </w:rPr>
        <w:fldChar w:fldCharType="separate"/>
      </w:r>
      <w:r w:rsidR="00230D3E">
        <w:rPr>
          <w:rStyle w:val="css-g38gqj"/>
          <w:noProof/>
          <w:u w:color="151518"/>
        </w:rPr>
        <w:t>(Montevecchi &amp; Myers 1997, Montevecchi 2007)</w:t>
      </w:r>
      <w:r w:rsidR="00230D3E">
        <w:rPr>
          <w:rStyle w:val="css-g38gqj"/>
          <w:u w:color="151518"/>
        </w:rPr>
        <w:fldChar w:fldCharType="end"/>
      </w:r>
      <w:r w:rsidR="00E72B20">
        <w:rPr>
          <w:rStyle w:val="css-g38gqj"/>
          <w:u w:color="151518"/>
        </w:rPr>
        <w:t xml:space="preserve">. In addition, </w:t>
      </w:r>
      <w:r w:rsidR="0016443B">
        <w:rPr>
          <w:rStyle w:val="css-g38gqj"/>
          <w:u w:color="151518"/>
        </w:rPr>
        <w:t xml:space="preserve">capelin was a minor prey item in seabird diets during the 1990s </w:t>
      </w:r>
      <w:r w:rsidR="00E72B20">
        <w:t xml:space="preserve">in Labrador </w:t>
      </w:r>
      <w:r w:rsidR="008F6679">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8F6679">
        <w:instrText xml:space="preserve"> ADDIN EN.CITE </w:instrText>
      </w:r>
      <w:r w:rsidR="008F6679">
        <w:fldChar w:fldCharType="begin">
          <w:fldData xml:space="preserve">PEVuZE5vdGU+PENpdGU+PEF1dGhvcj5CYWlsbGllPC9BdXRob3I+PFllYXI+MjAwNDwvWWVhcj48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==
</w:fldData>
        </w:fldChar>
      </w:r>
      <w:r w:rsidR="008F6679">
        <w:instrText xml:space="preserve"> ADDIN EN.CITE.DATA </w:instrText>
      </w:r>
      <w:r w:rsidR="008F6679">
        <w:fldChar w:fldCharType="end"/>
      </w:r>
      <w:r w:rsidR="008F6679">
        <w:fldChar w:fldCharType="separate"/>
      </w:r>
      <w:r w:rsidR="008F6679">
        <w:rPr>
          <w:noProof/>
        </w:rPr>
        <w:t>(Bryant &amp; Jones 1999, Baillie &amp; Jones 2004)</w:t>
      </w:r>
      <w:r w:rsidR="008F6679">
        <w:fldChar w:fldCharType="end"/>
      </w:r>
      <w:r w:rsidR="00E72B20">
        <w:t>. This is consistent with the hypothesis of a collapsed</w:t>
      </w:r>
      <w:r w:rsidR="000746D6" w:rsidRPr="000746D6">
        <w:t xml:space="preserve"> </w:t>
      </w:r>
      <w:r w:rsidR="000746D6">
        <w:t>capelin stock</w:t>
      </w:r>
      <w:r w:rsidR="00E72B20">
        <w:t xml:space="preserve">, </w:t>
      </w:r>
      <w:proofErr w:type="spellStart"/>
      <w:r w:rsidR="00EB74C7">
        <w:t>hyper</w:t>
      </w:r>
      <w:r w:rsidR="00D34DC0">
        <w:t>aggregated</w:t>
      </w:r>
      <w:proofErr w:type="spellEnd"/>
      <w:r w:rsidR="000746D6">
        <w:t xml:space="preserve"> in the southern portion of their range</w:t>
      </w:r>
      <w:r w:rsidR="00E72B20">
        <w:t>.</w:t>
      </w:r>
    </w:p>
    <w:p w14:paraId="573251D1" w14:textId="56638FBB" w:rsidR="005E1546" w:rsidRDefault="00EB75CB" w:rsidP="007E5404">
      <w:pPr>
        <w:pStyle w:val="Style1"/>
        <w:rPr>
          <w:rStyle w:val="css-g38gqj"/>
          <w:u w:color="151518"/>
        </w:rPr>
      </w:pPr>
      <w:r>
        <w:rPr>
          <w:rStyle w:val="css-g38gqj"/>
          <w:u w:color="151518"/>
        </w:rPr>
        <w:t xml:space="preserve">In summary, the trends in seabird abundance do not provide support for either the collapse or non-collapse hypothesis as other variables, such as removal of gill nets in the inshore area, had a larger impact on seabird survival. </w:t>
      </w:r>
      <w:r w:rsidR="001348B9">
        <w:rPr>
          <w:rStyle w:val="css-g38gqj"/>
          <w:u w:color="151518"/>
        </w:rPr>
        <w:t>S</w:t>
      </w:r>
      <w:r>
        <w:rPr>
          <w:rStyle w:val="css-g38gqj"/>
          <w:u w:color="151518"/>
        </w:rPr>
        <w:t xml:space="preserve">eabird dietary information does </w:t>
      </w:r>
      <w:r w:rsidR="001348B9">
        <w:rPr>
          <w:rStyle w:val="css-g38gqj"/>
          <w:u w:color="151518"/>
        </w:rPr>
        <w:t xml:space="preserve">not provide </w:t>
      </w:r>
      <w:r>
        <w:rPr>
          <w:rStyle w:val="css-g38gqj"/>
          <w:u w:color="151518"/>
        </w:rPr>
        <w:t xml:space="preserve">support </w:t>
      </w:r>
      <w:r w:rsidR="001348B9">
        <w:rPr>
          <w:rStyle w:val="css-g38gqj"/>
          <w:u w:color="151518"/>
        </w:rPr>
        <w:t xml:space="preserve">for either hypothesis, but is consistent with a collapsed, </w:t>
      </w:r>
      <w:proofErr w:type="spellStart"/>
      <w:r w:rsidR="001348B9">
        <w:rPr>
          <w:rStyle w:val="css-g38gqj"/>
          <w:u w:color="151518"/>
        </w:rPr>
        <w:t>hyperaggregated</w:t>
      </w:r>
      <w:proofErr w:type="spellEnd"/>
      <w:r w:rsidR="001348B9">
        <w:rPr>
          <w:rStyle w:val="css-g38gqj"/>
          <w:u w:color="151518"/>
        </w:rPr>
        <w:t xml:space="preserve"> capelin stock.</w:t>
      </w:r>
    </w:p>
    <w:p w14:paraId="4079A940" w14:textId="77777777" w:rsidR="005E1546" w:rsidRDefault="00EB75CB" w:rsidP="007E5404">
      <w:pPr>
        <w:pStyle w:val="Heading4"/>
        <w:rPr>
          <w:rStyle w:val="css-g38gqj"/>
          <w:rFonts w:ascii="Calibri" w:eastAsia="Calibri" w:hAnsi="Calibri" w:cs="Calibri"/>
          <w:color w:val="000000"/>
          <w:u w:color="000000"/>
        </w:rPr>
      </w:pPr>
      <w:r>
        <w:rPr>
          <w:rStyle w:val="css-g38gqj"/>
          <w:rFonts w:ascii="Calibri" w:eastAsia="Calibri" w:hAnsi="Calibri" w:cs="Calibri"/>
          <w:color w:val="000000"/>
          <w:u w:color="000000"/>
        </w:rPr>
        <w:t xml:space="preserve">Zooplankton response: </w:t>
      </w:r>
      <w:proofErr w:type="spellStart"/>
      <w:r w:rsidRPr="00CA0A5D">
        <w:rPr>
          <w:rStyle w:val="css-g38gqj"/>
          <w:rFonts w:ascii="Calibri" w:eastAsia="Calibri" w:hAnsi="Calibri" w:cs="Calibri"/>
          <w:iCs w:val="0"/>
          <w:color w:val="000000"/>
          <w:u w:color="000000"/>
        </w:rPr>
        <w:t>Calanus</w:t>
      </w:r>
      <w:proofErr w:type="spellEnd"/>
      <w:r w:rsidRPr="00CA0A5D">
        <w:rPr>
          <w:rStyle w:val="css-g38gqj"/>
          <w:rFonts w:ascii="Calibri" w:eastAsia="Calibri" w:hAnsi="Calibri" w:cs="Calibri"/>
          <w:iCs w:val="0"/>
          <w:color w:val="000000"/>
          <w:u w:color="000000"/>
        </w:rPr>
        <w:t xml:space="preserve"> </w:t>
      </w:r>
      <w:proofErr w:type="spellStart"/>
      <w:r w:rsidRPr="00CA0A5D">
        <w:rPr>
          <w:rStyle w:val="css-g38gqj"/>
          <w:rFonts w:ascii="Calibri" w:eastAsia="Calibri" w:hAnsi="Calibri" w:cs="Calibri"/>
          <w:iCs w:val="0"/>
          <w:color w:val="000000"/>
          <w:u w:color="000000"/>
        </w:rPr>
        <w:t>finmarchicus</w:t>
      </w:r>
      <w:proofErr w:type="spellEnd"/>
      <w:r>
        <w:rPr>
          <w:rStyle w:val="css-g38gqj"/>
          <w:rFonts w:ascii="Calibri" w:eastAsia="Calibri" w:hAnsi="Calibri" w:cs="Calibri"/>
          <w:color w:val="000000"/>
          <w:u w:color="000000"/>
        </w:rPr>
        <w:t xml:space="preserve"> abundance</w:t>
      </w:r>
    </w:p>
    <w:p w14:paraId="165ECC6D" w14:textId="6D23156E" w:rsidR="005E1546" w:rsidRDefault="00EB75CB" w:rsidP="007E5404">
      <w:pPr>
        <w:pStyle w:val="Style1"/>
      </w:pPr>
      <w:r>
        <w:rPr>
          <w:rStyle w:val="css-g38gqj"/>
        </w:rPr>
        <w:t xml:space="preserve">Given the magnitude of the capelin collapse, </w:t>
      </w:r>
      <w:del w:id="39" w:author="DFO-MPO" w:date="2018-07-30T11:11:00Z">
        <w:r w:rsidR="00AB2DF0" w:rsidDel="00550863">
          <w:rPr>
            <w:rStyle w:val="css-g38gqj"/>
          </w:rPr>
          <w:delText>the capelin collapse hypothesis</w:delText>
        </w:r>
        <w:r w:rsidDel="00550863">
          <w:rPr>
            <w:rStyle w:val="css-g38gqj"/>
          </w:rPr>
          <w:delText xml:space="preserve"> </w:delText>
        </w:r>
        <w:r w:rsidR="006F5E3E" w:rsidDel="00550863">
          <w:rPr>
            <w:rStyle w:val="css-g38gqj"/>
          </w:rPr>
          <w:delText>predict</w:delText>
        </w:r>
        <w:r w:rsidR="00BC2551" w:rsidDel="00550863">
          <w:rPr>
            <w:rStyle w:val="css-g38gqj"/>
          </w:rPr>
          <w:delText>s</w:delText>
        </w:r>
        <w:r w:rsidR="00AB2DF0" w:rsidDel="00550863">
          <w:rPr>
            <w:rStyle w:val="css-g38gqj"/>
          </w:rPr>
          <w:delText xml:space="preserve"> </w:delText>
        </w:r>
      </w:del>
      <w:r w:rsidR="00AB2DF0">
        <w:rPr>
          <w:rStyle w:val="css-g38gqj"/>
        </w:rPr>
        <w:t>a</w:t>
      </w:r>
      <w:r>
        <w:rPr>
          <w:rStyle w:val="css-g38gqj"/>
        </w:rPr>
        <w:t xml:space="preserve"> significant increase in their main </w:t>
      </w:r>
      <w:r w:rsidR="009C2897">
        <w:rPr>
          <w:rStyle w:val="css-g38gqj"/>
        </w:rPr>
        <w:t xml:space="preserve">copepod </w:t>
      </w:r>
      <w:r>
        <w:rPr>
          <w:rStyle w:val="css-g38gqj"/>
        </w:rPr>
        <w:t xml:space="preserve">prey,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ins w:id="40" w:author="DFO-MPO" w:date="2018-07-30T11:11:00Z">
        <w:r w:rsidR="00550863">
          <w:rPr>
            <w:rStyle w:val="css-g38gqj"/>
            <w:i/>
            <w:iCs/>
          </w:rPr>
          <w:t>may have been expected (Frank et al. 2016).</w:t>
        </w:r>
      </w:ins>
      <w:del w:id="41" w:author="DFO-MPO" w:date="2018-07-30T11:39:00Z">
        <w:r w:rsidR="00AB2DF0" w:rsidDel="00364BBD">
          <w:rPr>
            <w:rStyle w:val="css-g38gqj"/>
            <w:iCs/>
          </w:rPr>
          <w:delText xml:space="preserve"> (</w:delText>
        </w:r>
        <w:r w:rsidR="00AB2DF0" w:rsidRPr="006F5E3E" w:rsidDel="00364BBD">
          <w:rPr>
            <w:rStyle w:val="css-g38gqj"/>
            <w:iCs/>
            <w:highlight w:val="yellow"/>
          </w:rPr>
          <w:delText>trophic cascade: Frank</w:delText>
        </w:r>
        <w:r w:rsidR="006F5E3E" w:rsidRPr="006F5E3E" w:rsidDel="00364BBD">
          <w:rPr>
            <w:rStyle w:val="css-g38gqj"/>
            <w:iCs/>
            <w:highlight w:val="yellow"/>
          </w:rPr>
          <w:delText xml:space="preserve"> et al. 2005</w:delText>
        </w:r>
        <w:r w:rsidR="00AB2DF0" w:rsidDel="00364BBD">
          <w:rPr>
            <w:rStyle w:val="css-g38gqj"/>
            <w:iCs/>
          </w:rPr>
          <w:delText>)</w:delText>
        </w:r>
      </w:del>
      <w:r w:rsidRPr="00A22E50">
        <w:rPr>
          <w:rStyle w:val="css-g38gqj"/>
        </w:rPr>
        <w:t>.</w:t>
      </w:r>
      <w:r>
        <w:rPr>
          <w:rStyle w:val="css-g38gqj"/>
        </w:rPr>
        <w:t xml:space="preserve"> </w:t>
      </w:r>
      <w:r w:rsidR="004F2944">
        <w:rPr>
          <w:rStyle w:val="css-g38gqj"/>
        </w:rPr>
        <w:t>To test this hypothesis, t</w:t>
      </w:r>
      <w:r w:rsidR="00AB2DF0">
        <w:rPr>
          <w:rStyle w:val="css-g38gqj"/>
        </w:rPr>
        <w:t>he</w:t>
      </w:r>
      <w:r>
        <w:rPr>
          <w:rStyle w:val="css-g38gqj"/>
        </w:rPr>
        <w:t xml:space="preserve"> continuous plankton recorder (CPR) data </w:t>
      </w:r>
      <w:r w:rsidR="00AB2DF0">
        <w:rPr>
          <w:rStyle w:val="css-g38gqj"/>
        </w:rPr>
        <w:t xml:space="preserve">was used </w:t>
      </w:r>
      <w:r>
        <w:rPr>
          <w:rStyle w:val="css-g38gqj"/>
        </w:rPr>
        <w:t xml:space="preserve">to estimate </w:t>
      </w:r>
      <w:r>
        <w:rPr>
          <w:rStyle w:val="css-g38gqj"/>
          <w:i/>
          <w:iCs/>
        </w:rPr>
        <w:t xml:space="preserve">C. </w:t>
      </w:r>
      <w:proofErr w:type="spellStart"/>
      <w:r>
        <w:rPr>
          <w:rStyle w:val="css-g38gqj"/>
          <w:i/>
          <w:iCs/>
        </w:rPr>
        <w:t>finmarchicus</w:t>
      </w:r>
      <w:proofErr w:type="spellEnd"/>
      <w:r>
        <w:rPr>
          <w:rStyle w:val="css-g38gqj"/>
          <w:i/>
          <w:iCs/>
        </w:rPr>
        <w:t xml:space="preserve"> </w:t>
      </w:r>
      <w:r w:rsidR="00FE0854">
        <w:rPr>
          <w:rStyle w:val="css-g38gqj"/>
        </w:rPr>
        <w:t>densities</w:t>
      </w:r>
      <w:r>
        <w:rPr>
          <w:rStyle w:val="css-g38gqj"/>
        </w:rPr>
        <w:t xml:space="preserve"> pre- and post-1991 </w:t>
      </w:r>
      <w:r>
        <w:rPr>
          <w:rStyle w:val="css-g38gqj"/>
        </w:rPr>
        <w:lastRenderedPageBreak/>
        <w:t>in the NL region</w:t>
      </w:r>
      <w:r w:rsidR="004F2944">
        <w:rPr>
          <w:rStyle w:val="css-g38gqj"/>
        </w:rPr>
        <w:t xml:space="preserve"> </w:t>
      </w:r>
      <w:r w:rsidR="006F5E3E">
        <w:rPr>
          <w:rStyle w:val="css-g38gqj"/>
        </w:rPr>
        <w:t>(</w:t>
      </w:r>
      <w:r w:rsidR="004F2944">
        <w:rPr>
          <w:rStyle w:val="css-g38gqj"/>
        </w:rPr>
        <w:t>Frank et al. 2016)</w:t>
      </w:r>
      <w:r>
        <w:rPr>
          <w:rStyle w:val="css-g38gqj"/>
        </w:rPr>
        <w:t xml:space="preserve">. </w:t>
      </w:r>
      <w:r w:rsidR="006F5E3E">
        <w:rPr>
          <w:rStyle w:val="css-g38gqj"/>
        </w:rPr>
        <w:t xml:space="preserve">No significant difference in </w:t>
      </w:r>
      <w:r w:rsidR="006F5E3E" w:rsidRPr="006F5E3E">
        <w:rPr>
          <w:rStyle w:val="css-g38gqj"/>
          <w:i/>
        </w:rPr>
        <w:t xml:space="preserve">C. </w:t>
      </w:r>
      <w:proofErr w:type="spellStart"/>
      <w:r w:rsidR="006F5E3E" w:rsidRPr="006F5E3E">
        <w:rPr>
          <w:rStyle w:val="css-g38gqj"/>
          <w:i/>
          <w:iCs/>
        </w:rPr>
        <w:t>finmarchicus</w:t>
      </w:r>
      <w:proofErr w:type="spellEnd"/>
      <w:r w:rsidR="006F5E3E">
        <w:rPr>
          <w:rStyle w:val="css-g38gqj"/>
          <w:i/>
          <w:iCs/>
        </w:rPr>
        <w:t xml:space="preserve"> </w:t>
      </w:r>
      <w:r w:rsidR="006F5E3E">
        <w:rPr>
          <w:rStyle w:val="css-g38gqj"/>
          <w:iCs/>
        </w:rPr>
        <w:t>densities pre- and post-1991 was found</w:t>
      </w:r>
      <w:del w:id="42" w:author="DFO-MPO" w:date="2018-07-30T11:12:00Z">
        <w:r w:rsidR="006F5E3E" w:rsidDel="00BC700B">
          <w:rPr>
            <w:rStyle w:val="css-g38gqj"/>
            <w:iCs/>
          </w:rPr>
          <w:delText xml:space="preserve"> (</w:delText>
        </w:r>
        <w:r w:rsidR="006F5E3E" w:rsidDel="00BC700B">
          <w:rPr>
            <w:rStyle w:val="css-g38gqj"/>
          </w:rPr>
          <w:delText>Frank et al. 2016)</w:delText>
        </w:r>
      </w:del>
      <w:r w:rsidR="006F5E3E">
        <w:rPr>
          <w:rStyle w:val="css-g38gqj"/>
        </w:rPr>
        <w:t xml:space="preserve">. </w:t>
      </w:r>
      <w:r>
        <w:rPr>
          <w:rStyle w:val="css-g38gqj"/>
        </w:rPr>
        <w:t xml:space="preserve">However, the usefulness of CPR data for the Northwest Atlantic has been questioned. </w:t>
      </w:r>
      <w:r>
        <w:rPr>
          <w:rStyle w:val="css-g38gqj"/>
        </w:rPr>
        <w:fldChar w:fldCharType="begin"/>
      </w:r>
      <w:r w:rsidR="00BC700B">
        <w:rPr>
          <w:rStyle w:val="css-g38gqj"/>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sidR="00BC700B">
        <w:rPr>
          <w:rStyle w:val="css-g38gqj"/>
          <w:noProof/>
        </w:rPr>
        <w:t>Head and Pepin (2010)</w:t>
      </w:r>
      <w:r>
        <w:rPr>
          <w:rStyle w:val="css-g38gqj"/>
        </w:rPr>
        <w:fldChar w:fldCharType="end"/>
      </w:r>
      <w:r>
        <w:rPr>
          <w:rStyle w:val="css-g38gqj"/>
        </w:rPr>
        <w:t xml:space="preserve"> noted that only two years between 1960-1978 had more than 8 months of observations over the Grand Bank</w:t>
      </w:r>
      <w:r w:rsidR="007D3AEE">
        <w:rPr>
          <w:rStyle w:val="css-g38gqj"/>
        </w:rPr>
        <w:t>s</w:t>
      </w:r>
      <w:r w:rsidR="00BF4086">
        <w:rPr>
          <w:rStyle w:val="css-g38gqj"/>
        </w:rPr>
        <w:t xml:space="preserve"> </w:t>
      </w:r>
      <w:r>
        <w:rPr>
          <w:rStyle w:val="css-g38gqj"/>
        </w:rPr>
        <w:t>sect</w:t>
      </w:r>
      <w:r w:rsidR="006F5E3E">
        <w:rPr>
          <w:rStyle w:val="css-g38gqj"/>
        </w:rPr>
        <w:t>ions of the CPR sampling</w:t>
      </w:r>
      <w:r>
        <w:rPr>
          <w:rStyle w:val="css-g38gqj"/>
        </w:rPr>
        <w:t xml:space="preserve">, </w:t>
      </w:r>
      <w:r w:rsidR="006F5E3E">
        <w:rPr>
          <w:rStyle w:val="css-g38gqj"/>
        </w:rPr>
        <w:t xml:space="preserve">which </w:t>
      </w:r>
      <w:r w:rsidR="00BB1FE9">
        <w:rPr>
          <w:rStyle w:val="css-g38gqj"/>
        </w:rPr>
        <w:t xml:space="preserve">was the section </w:t>
      </w:r>
      <w:r w:rsidR="006F5E3E">
        <w:rPr>
          <w:rStyle w:val="css-g38gqj"/>
        </w:rPr>
        <w:t xml:space="preserve">used to test the collapse hypothesis (Frank et al. 2016), </w:t>
      </w:r>
      <w:r>
        <w:rPr>
          <w:rStyle w:val="css-g38gqj"/>
        </w:rPr>
        <w:t xml:space="preserve">and inconsistencies in the course of the survey tracks from ships-of-opportunity resulted in uneven sampling of different water masses </w:t>
      </w:r>
      <w:r>
        <w:rPr>
          <w:rStyle w:val="css-g38gqj"/>
        </w:rPr>
        <w:fldChar w:fldCharType="begin"/>
      </w:r>
      <w:r w:rsidR="001073A4">
        <w:rPr>
          <w:rStyle w:val="css-g38gqj"/>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sidR="001073A4">
        <w:rPr>
          <w:rStyle w:val="css-g38gqj"/>
          <w:noProof/>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sidR="001073A4">
        <w:rPr>
          <w:rStyle w:val="css-g38gqj"/>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sidR="001073A4">
        <w:rPr>
          <w:rStyle w:val="css-g38gqj"/>
          <w:noProof/>
        </w:rPr>
        <w:t>(Reid et al. 2003)</w:t>
      </w:r>
      <w:r>
        <w:rPr>
          <w:rStyle w:val="css-g38gqj"/>
        </w:rPr>
        <w:fldChar w:fldCharType="end"/>
      </w:r>
      <w:r>
        <w:rPr>
          <w:rStyle w:val="css-g38gqj"/>
        </w:rPr>
        <w:t xml:space="preserve">. During this decade, monitoring science fell out of </w:t>
      </w:r>
      <w:r w:rsidR="004F2944">
        <w:rPr>
          <w:rStyle w:val="css-g38gqj"/>
        </w:rPr>
        <w:t>favo</w:t>
      </w:r>
      <w:r>
        <w:rPr>
          <w:rStyle w:val="css-g38gqj"/>
        </w:rPr>
        <w:t xml:space="preserve">r </w:t>
      </w:r>
      <w:r>
        <w:rPr>
          <w:rStyle w:val="css-g38gqj"/>
        </w:rPr>
        <w:fldChar w:fldCharType="begin"/>
      </w:r>
      <w:r w:rsidR="001073A4">
        <w:rPr>
          <w:rStyle w:val="css-g38gqj"/>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sidR="001073A4">
        <w:rPr>
          <w:rStyle w:val="css-g38gqj"/>
          <w:noProof/>
        </w:rPr>
        <w:t>(Reid et al. 2003)</w:t>
      </w:r>
      <w:r>
        <w:rPr>
          <w:rStyle w:val="css-g38gqj"/>
        </w:rPr>
        <w:fldChar w:fldCharType="end"/>
      </w:r>
      <w:r>
        <w:rPr>
          <w:rStyle w:val="css-g38gqj"/>
        </w:rPr>
        <w:t xml:space="preserve">. Other researchers have looked at the CPR data as a potential </w:t>
      </w:r>
      <w:r w:rsidR="00BC2551">
        <w:rPr>
          <w:rStyle w:val="css-g38gqj"/>
        </w:rPr>
        <w:t xml:space="preserve">data </w:t>
      </w:r>
      <w:r>
        <w:rPr>
          <w:rStyle w:val="css-g38gqj"/>
        </w:rPr>
        <w:t xml:space="preserve">source for </w:t>
      </w:r>
      <w:r w:rsidR="00BC2551">
        <w:rPr>
          <w:rStyle w:val="css-g38gqj"/>
        </w:rPr>
        <w:t xml:space="preserve">historical </w:t>
      </w:r>
      <w:r>
        <w:rPr>
          <w:rStyle w:val="css-g38gqj"/>
        </w:rPr>
        <w:t xml:space="preserve">productivity levels in the NL region, but the large CPR data gap in the region from 1979-1990 precluded its use in a recent capelin study </w:t>
      </w:r>
      <w:r>
        <w:rPr>
          <w:rStyle w:val="css-g38gqj"/>
        </w:rPr>
        <w:fldChar w:fldCharType="begin"/>
      </w:r>
      <w:r w:rsidR="001073A4">
        <w:rPr>
          <w:rStyle w:val="css-g38gqj"/>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sidR="001073A4">
        <w:rPr>
          <w:rStyle w:val="css-g38gqj"/>
          <w:noProof/>
        </w:rPr>
        <w:t>(Mullowney et al. 2016)</w:t>
      </w:r>
      <w:r>
        <w:rPr>
          <w:rStyle w:val="css-g38gqj"/>
        </w:rPr>
        <w:fldChar w:fldCharType="end"/>
      </w:r>
      <w:r>
        <w:rPr>
          <w:rStyle w:val="css-g38gqj"/>
        </w:rPr>
        <w:t>.</w:t>
      </w:r>
      <w:r>
        <w:rPr>
          <w:rStyle w:val="css-g38gqj"/>
        </w:rPr>
        <w:tab/>
      </w:r>
    </w:p>
    <w:p w14:paraId="0707440A" w14:textId="3716AFEB" w:rsidR="005E1546" w:rsidRPr="00C30F95" w:rsidRDefault="00EB75CB" w:rsidP="007E5404">
      <w:pPr>
        <w:pStyle w:val="Style1"/>
        <w:rPr>
          <w:lang w:val="en-CA"/>
        </w:rPr>
      </w:pPr>
      <w:r>
        <w:rPr>
          <w:rStyle w:val="css-g38gqj"/>
        </w:rPr>
        <w:t xml:space="preserve">Since 1999, </w:t>
      </w:r>
      <w:r w:rsidR="004F2944">
        <w:rPr>
          <w:rStyle w:val="css-g38gqj"/>
        </w:rPr>
        <w:t>DFO</w:t>
      </w:r>
      <w:r>
        <w:rPr>
          <w:rStyle w:val="css-g38gqj"/>
        </w:rPr>
        <w:t xml:space="preserve"> has run the Atlantic Zonal Monitoring Program (AZMP) in three regions in eastern Canada: Scotian Shelf, Gulf of St. Lawrence, and NL. The AZMP program collects physical, chemical and biological data at stations along 14 oceanographic transects during o</w:t>
      </w:r>
      <w:r w:rsidR="004F2944">
        <w:rPr>
          <w:rStyle w:val="css-g38gqj"/>
        </w:rPr>
        <w:t>ffshore spring and fall cruises.</w:t>
      </w:r>
      <w:r w:rsidR="004F2944">
        <w:t xml:space="preserve"> </w:t>
      </w:r>
      <w:r w:rsidR="004F2944">
        <w:rPr>
          <w:rStyle w:val="css-g38gqj"/>
        </w:rPr>
        <w:t>While the</w:t>
      </w:r>
      <w:r>
        <w:rPr>
          <w:rStyle w:val="css-g38gqj"/>
        </w:rPr>
        <w:t xml:space="preserve"> AZMP data can</w:t>
      </w:r>
      <w:r w:rsidR="004F2944">
        <w:rPr>
          <w:rStyle w:val="css-g38gqj"/>
        </w:rPr>
        <w:t>not</w:t>
      </w:r>
      <w:r>
        <w:rPr>
          <w:rStyle w:val="css-g38gqj"/>
        </w:rPr>
        <w:t xml:space="preserve"> be used </w:t>
      </w:r>
      <w:r w:rsidR="004F2944">
        <w:rPr>
          <w:rStyle w:val="css-g38gqj"/>
        </w:rPr>
        <w:t xml:space="preserve">to </w:t>
      </w:r>
      <w:r w:rsidR="00F73788">
        <w:rPr>
          <w:rStyle w:val="css-g38gqj"/>
        </w:rPr>
        <w:t xml:space="preserve">directly </w:t>
      </w:r>
      <w:r>
        <w:rPr>
          <w:rStyle w:val="css-g38gqj"/>
        </w:rPr>
        <w:t>support or reject the hypothesis of a capelin stock collapse</w:t>
      </w:r>
      <w:r w:rsidR="00C30F95">
        <w:rPr>
          <w:rStyle w:val="css-g38gqj"/>
        </w:rPr>
        <w:t xml:space="preserve"> due to its commencement in the late 1990s</w:t>
      </w:r>
      <w:r w:rsidR="004F2944">
        <w:rPr>
          <w:rStyle w:val="css-g38gqj"/>
        </w:rPr>
        <w:t>, the</w:t>
      </w:r>
      <w:r>
        <w:rPr>
          <w:rStyle w:val="css-g38gqj"/>
        </w:rPr>
        <w:t xml:space="preserve"> AZMP data </w:t>
      </w:r>
      <w:r w:rsidR="00ED7E9F">
        <w:rPr>
          <w:rStyle w:val="css-g38gqj"/>
        </w:rPr>
        <w:t xml:space="preserve">has been used to support the </w:t>
      </w:r>
      <w:r>
        <w:rPr>
          <w:rStyle w:val="css-g38gqj"/>
        </w:rPr>
        <w:t xml:space="preserve">hypothesis that bottom-up processes are driving capelin survival in the NL </w:t>
      </w:r>
      <w:r>
        <w:rPr>
          <w:rStyle w:val="css-g38gqj"/>
          <w:lang w:val="it-IT"/>
        </w:rPr>
        <w:t xml:space="preserve">region </w:t>
      </w:r>
      <w:r>
        <w:rPr>
          <w:rStyle w:val="css-g38gqj"/>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1073A4">
        <w:rPr>
          <w:rStyle w:val="css-g38gqj"/>
          <w:lang w:val="it-IT"/>
        </w:rPr>
        <w:instrText xml:space="preserve"> ADDIN EN.CITE </w:instrText>
      </w:r>
      <w:r w:rsidR="001073A4">
        <w:rPr>
          <w:rStyle w:val="css-g38gqj"/>
          <w:lang w:val="it-IT"/>
        </w:rPr>
        <w:fldChar w:fldCharType="begin">
          <w:fldData xml:space="preserve">PEVuZE5vdGU+PENpdGU+PEF1dGhvcj5CdXJlbjwvQXV0aG9yPjxZZWFyPjIwMTQ8L1llYXI+PFJl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1073A4">
        <w:rPr>
          <w:rStyle w:val="css-g38gqj"/>
          <w:lang w:val="it-IT"/>
        </w:rPr>
        <w:instrText xml:space="preserve"> ADDIN EN.CITE.DATA </w:instrText>
      </w:r>
      <w:r w:rsidR="001073A4">
        <w:rPr>
          <w:rStyle w:val="css-g38gqj"/>
          <w:lang w:val="it-IT"/>
        </w:rPr>
      </w:r>
      <w:r w:rsidR="001073A4">
        <w:rPr>
          <w:rStyle w:val="css-g38gqj"/>
          <w:lang w:val="it-IT"/>
        </w:rPr>
        <w:fldChar w:fldCharType="end"/>
      </w:r>
      <w:r>
        <w:rPr>
          <w:rStyle w:val="css-g38gqj"/>
          <w:lang w:val="it-IT"/>
        </w:rPr>
      </w:r>
      <w:r>
        <w:rPr>
          <w:rStyle w:val="css-g38gqj"/>
          <w:lang w:val="it-IT"/>
        </w:rPr>
        <w:fldChar w:fldCharType="separate"/>
      </w:r>
      <w:r w:rsidR="001073A4">
        <w:rPr>
          <w:rStyle w:val="css-g38gqj"/>
          <w:noProof/>
          <w:lang w:val="it-IT"/>
        </w:rPr>
        <w:t>(Buren et al. 2014a, Obradovich et al. 2014, Murphy et al. 2018)</w:t>
      </w:r>
      <w:r>
        <w:rPr>
          <w:rStyle w:val="css-g38gqj"/>
          <w:lang w:val="it-IT"/>
        </w:rPr>
        <w:fldChar w:fldCharType="end"/>
      </w:r>
      <w:r w:rsidRPr="00C30F95">
        <w:rPr>
          <w:rStyle w:val="css-g38gqj"/>
          <w:lang w:val="en-CA"/>
        </w:rPr>
        <w:t>.</w:t>
      </w:r>
      <w:r w:rsidR="00C30F95">
        <w:rPr>
          <w:rStyle w:val="css-g38gqj"/>
          <w:lang w:val="en-CA"/>
        </w:rPr>
        <w:t xml:space="preserve"> </w:t>
      </w:r>
    </w:p>
    <w:p w14:paraId="3CC9F7E5" w14:textId="77777777" w:rsidR="005E1546" w:rsidRPr="00B122A9" w:rsidRDefault="00EB75CB" w:rsidP="007E5404">
      <w:pPr>
        <w:pStyle w:val="Heading4"/>
        <w:rPr>
          <w:rStyle w:val="css-g38gqj"/>
          <w:rFonts w:ascii="Calibri" w:eastAsia="Calibri" w:hAnsi="Calibri" w:cs="Calibri"/>
          <w:color w:val="000000"/>
          <w:u w:color="000000"/>
        </w:rPr>
      </w:pPr>
      <w:r w:rsidRPr="00B122A9">
        <w:rPr>
          <w:rStyle w:val="css-g38gqj"/>
          <w:rFonts w:ascii="Calibri" w:eastAsia="Calibri" w:hAnsi="Calibri" w:cs="Calibri"/>
          <w:color w:val="000000"/>
          <w:u w:color="000000"/>
        </w:rPr>
        <w:lastRenderedPageBreak/>
        <w:t>Physical variability</w:t>
      </w:r>
    </w:p>
    <w:p w14:paraId="2B37D1E0" w14:textId="583BD6D9" w:rsidR="005E1546" w:rsidRDefault="00E95164" w:rsidP="007E5404">
      <w:pPr>
        <w:pStyle w:val="Style1"/>
      </w:pPr>
      <w:r>
        <w:t>The non-collapse hypothesis used an</w:t>
      </w:r>
      <w:r w:rsidR="00EB75CB">
        <w:t xml:space="preserve"> analysis of </w:t>
      </w:r>
      <w:r>
        <w:t>ocean climate to show a change in environmental</w:t>
      </w:r>
      <w:r w:rsidR="00EB75CB">
        <w:t xml:space="preserve"> conditions ~ 5 years after the prop</w:t>
      </w:r>
      <w:r>
        <w:t>osed capelin collapse and concluded that the</w:t>
      </w:r>
      <w:r w:rsidR="00EB75CB">
        <w:t xml:space="preserve"> physical evidence was weak for an environmental driver of capelin collapse</w:t>
      </w:r>
      <w:r>
        <w:t xml:space="preserve"> (Frank et al. 2016)</w:t>
      </w:r>
      <w:r w:rsidR="00EB75CB">
        <w:t xml:space="preserve">. </w:t>
      </w:r>
      <w:r w:rsidR="00C6506E">
        <w:t>The authors contend that the</w:t>
      </w:r>
      <w:r w:rsidR="00EB75CB">
        <w:t xml:space="preserve"> transition from cold to warm conditions in 1996 is the distinguishing signal of their PC1 analysis</w:t>
      </w:r>
      <w:r w:rsidR="00C6506E">
        <w:t xml:space="preserve"> (Frank et al. 2016)</w:t>
      </w:r>
      <w:r w:rsidR="00EB75CB">
        <w:t xml:space="preserve">. However, elsewhere in the literature, 1991, not 1996, has been identified as climatologically important due to its strong cold anomaly </w:t>
      </w:r>
      <w:r w:rsidR="00EB75CB">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ZT48Q2l0ZT48QXV0aG9yPkRyaW5rd2F0ZXI8L0F1dGhvcj48WWVhcj4xOTk2PC9ZZWFyPjxSZWNO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PjIwMTQvMDk0PC92b2x1bWU+PGRhdGVzPjx5ZWFyPjIwMTQ8L3llYXI+PC9kYXRlcz48dXJscz48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aWNhbD48dm9sdW1lPjIwMTUvMDUzPC92b2x1bWU+PGRhdGVzPjx5ZWFyPjIwMTU8L3llYXI+PC9k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aG9yPkRyaW5rd2F0ZXI8L0F1dGhvcj48WWVhcj4xOTk2PC9ZZWFyPjxSZWNOdW0+MTA4PC9SZWNO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cmNoIERvY3VtZW50PC9mdWxsLXRpdGxlPjwvcGVyaW9kaWNhbD48dm9sdW1lPjIwMTQvMDk0PC92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PjIwMTUvMDUzPC92b2x1bWU+PGRhdGVzPjx5ZWFyPjIwMTU8L3llYXI+PC9kYXRlcz48dXJscz48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ZGljYWw+PHZvbHVtZT4yMDE2LzA3OTwvdm9sdW1lPjxkYXRlcz48eWVhcj4yMDE2PC95ZWFyPjwv
ZGF0ZXM+PHVybHM+PC91cmxzPjwvcmVjb3JkPjwvQ2l0ZT48L0VuZE5vdGU+AG==
</w:fldData>
        </w:fldChar>
      </w:r>
      <w:r w:rsidR="001073A4">
        <w:instrText xml:space="preserve"> ADDIN EN.CITE </w:instrText>
      </w:r>
      <w:r w:rsidR="001073A4">
        <w:fldChar w:fldCharType="begin">
          <w:fldData xml:space="preserve">PEVuZE5vdGU+PENpdGU+PEF1dGhvcj5Ecmlua3dhdGVyPC9BdXRob3I+PFllYXI+MTk5NjwvWWVh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aWNhbD48dm9sdW1lPjIwMTQvMDk0PC92b2x1bWU+PGRhdGVzPjx5ZWFyPjIwMTQ8L3llYXI+PC9k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PjIwMTQvMDk0PC92b2x1bWU+PGRhdGVzPjx5ZWFyPjIwMTQ8L3llYXI+PC9kYXRlcz48dXJscz48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cmNoIERvY3VtZW50PC9mdWxsLXRpdGxlPjwvcGVyaW9kaWNhbD48dm9sdW1lPjIwMTQvMDk0PC92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==
</w:fldData>
        </w:fldChar>
      </w:r>
      <w:r w:rsidR="001073A4">
        <w:instrText xml:space="preserve"> ADDIN EN.CITE.DATA </w:instrText>
      </w:r>
      <w:r w:rsidR="001073A4">
        <w:fldChar w:fldCharType="end"/>
      </w:r>
      <w:r w:rsidR="00EB75CB">
        <w:fldChar w:fldCharType="separate"/>
      </w:r>
      <w:r w:rsidR="001073A4">
        <w:rPr>
          <w:noProof/>
        </w:rPr>
        <w:t>(e.g., Drinkwater 1996, Colbourne et al. 2014, Colbourne et al. 2015, Colbourne et al. 2016)</w:t>
      </w:r>
      <w:r w:rsidR="00EB75CB">
        <w:fldChar w:fldCharType="end"/>
      </w:r>
      <w:r w:rsidR="00EB75CB">
        <w:t xml:space="preserve"> and biologically important due to the dramatic regime shift in the North Atlantic ecosystem in 1991 with the collapse of Atlantic cod, capelin and other finfish species and an increase in shellfish biomass </w:t>
      </w:r>
      <w:r w:rsidR="00EB75CB">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1073A4">
        <w:instrText xml:space="preserve"> ADDIN EN.CITE </w:instrText>
      </w:r>
      <w:r w:rsidR="001073A4">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PC9yZWNvcmQ+PC9DaXRlPjxDaXRlPjxBdXRob3I+S29lbi1BbG9uc288L0F1dGhvcj48WWVhcj4y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</w:fldData>
        </w:fldChar>
      </w:r>
      <w:r w:rsidR="001073A4">
        <w:instrText xml:space="preserve"> ADDIN EN.CITE.DATA </w:instrText>
      </w:r>
      <w:r w:rsidR="001073A4">
        <w:fldChar w:fldCharType="end"/>
      </w:r>
      <w:r w:rsidR="00EB75CB">
        <w:fldChar w:fldCharType="separate"/>
      </w:r>
      <w:r w:rsidR="001073A4">
        <w:rPr>
          <w:noProof/>
        </w:rPr>
        <w:t>(Gomes et al. 1995, Lilly et al. 2000, Rice 2002, Koen-Alonso et al. 2010, Hammill et al. 2011, Buren et al. 2014a, Pedersen et al. 2017)</w:t>
      </w:r>
      <w:r w:rsidR="00EB75CB">
        <w:fldChar w:fldCharType="end"/>
      </w:r>
      <w:r w:rsidR="00EB75CB">
        <w:t>; seabird dietary shifts from warm- to cold-water pelagic prey</w:t>
      </w:r>
      <w:r w:rsidR="000624B7">
        <w:t xml:space="preserve"> </w:t>
      </w:r>
      <w:r w:rsidR="000624B7">
        <w:fldChar w:fldCharType="begin">
          <w:fldData xml:space="preserve">PEVuZE5vdGU+PENpdGU+PEF1dGhvcj5Nb250ZXZlY2NoaTwvQXV0aG9yPjxZZWFyPjE5OTI8L1ll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0624B7">
        <w:instrText xml:space="preserve"> ADDIN EN.CITE </w:instrText>
      </w:r>
      <w:r w:rsidR="000624B7">
        <w:fldChar w:fldCharType="begin">
          <w:fldData xml:space="preserve">PEVuZE5vdGU+PENpdGU+PEF1dGhvcj5Nb250ZXZlY2NoaTwvQXV0aG9yPjxZZWFyPjE5OTI8L1ll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</w:fldData>
        </w:fldChar>
      </w:r>
      <w:r w:rsidR="000624B7">
        <w:instrText xml:space="preserve"> ADDIN EN.CITE.DATA </w:instrText>
      </w:r>
      <w:r w:rsidR="000624B7">
        <w:fldChar w:fldCharType="end"/>
      </w:r>
      <w:r w:rsidR="000624B7">
        <w:fldChar w:fldCharType="separate"/>
      </w:r>
      <w:r w:rsidR="000624B7">
        <w:rPr>
          <w:noProof/>
        </w:rPr>
        <w:t>(Montevecchi &amp; Myers 1992, Montevecchi &amp; Myers 1997, Montevecchi 2007)</w:t>
      </w:r>
      <w:r w:rsidR="000624B7">
        <w:fldChar w:fldCharType="end"/>
      </w:r>
      <w:r w:rsidR="00EB75CB">
        <w:t xml:space="preserve">; and shifts in </w:t>
      </w:r>
      <w:proofErr w:type="spellStart"/>
      <w:r w:rsidR="00F73788">
        <w:t>ground</w:t>
      </w:r>
      <w:r w:rsidR="00EB75CB">
        <w:t>fish</w:t>
      </w:r>
      <w:proofErr w:type="spellEnd"/>
      <w:r w:rsidR="00EB75CB">
        <w:t xml:space="preserve"> diet </w:t>
      </w:r>
      <w:r w:rsidR="00EB75CB">
        <w:fldChar w:fldCharType="begin"/>
      </w:r>
      <w:r w:rsidR="001073A4">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EB75CB">
        <w:fldChar w:fldCharType="separate"/>
      </w:r>
      <w:r w:rsidR="001073A4">
        <w:rPr>
          <w:noProof/>
        </w:rPr>
        <w:t>(Dawe et al. 2012)</w:t>
      </w:r>
      <w:r w:rsidR="00EB75CB">
        <w:fldChar w:fldCharType="end"/>
      </w:r>
      <w:r w:rsidR="00EB75CB">
        <w:t xml:space="preserve">. </w:t>
      </w:r>
    </w:p>
    <w:p w14:paraId="177B555F" w14:textId="4F5E79E9" w:rsidR="005E1546" w:rsidRDefault="00EB75CB" w:rsidP="007E5404">
      <w:pPr>
        <w:pStyle w:val="Style1"/>
        <w:rPr>
          <w:rStyle w:val="css-g38gqj"/>
          <w:b/>
          <w:bCs/>
        </w:rPr>
      </w:pPr>
      <w:r>
        <w:t xml:space="preserve">In summary, based on the extensive published literature on the regime shift in the Northwest Atlantic </w:t>
      </w:r>
      <w:r>
        <w:fldChar w:fldCharType="begin">
          <w:fldData xml:space="preserve">PEVuZE5vdGU+PENpdGU+PEF1dGhvcj5Ecmlua3dhdGVyPC9BdXRob3I+PFllYXI+MTk5NjwvWWVh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1073A4">
        <w:instrText xml:space="preserve"> ADDIN EN.CITE </w:instrText>
      </w:r>
      <w:r w:rsidR="001073A4">
        <w:fldChar w:fldCharType="begin">
          <w:fldData xml:space="preserve">PEVuZE5vdGU+PENpdGU+PEF1dGhvcj5Ecmlua3dhdGVyPC9BdXRob3I+PFllYXI+MTk5NjwvWWVh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1073A4">
        <w:instrText xml:space="preserve"> ADDIN EN.CITE.DATA </w:instrText>
      </w:r>
      <w:r w:rsidR="001073A4">
        <w:fldChar w:fldCharType="end"/>
      </w:r>
      <w:r>
        <w:fldChar w:fldCharType="separate"/>
      </w:r>
      <w:r w:rsidR="001073A4">
        <w:rPr>
          <w:noProof/>
        </w:rPr>
        <w:t>(Drinkwater 1996, e.g., Buren et al. 2014a, Pedersen et al. 2017)</w:t>
      </w:r>
      <w:r>
        <w:fldChar w:fldCharType="end"/>
      </w:r>
      <w:r>
        <w:t xml:space="preserve">, the weight of evidence approach suggests that the cold-water anomaly of the early 1990s was the physical driver of capelin collapse. </w:t>
      </w:r>
    </w:p>
    <w:p w14:paraId="7186CC90" w14:textId="77777777" w:rsidR="005E1546" w:rsidRDefault="005E1546" w:rsidP="007E5404">
      <w:pPr>
        <w:pStyle w:val="BodyA"/>
        <w:spacing w:line="480" w:lineRule="auto"/>
        <w:ind w:firstLine="720"/>
        <w:rPr>
          <w:sz w:val="24"/>
          <w:szCs w:val="24"/>
        </w:rPr>
      </w:pPr>
    </w:p>
    <w:p w14:paraId="5B62B336" w14:textId="77777777" w:rsidR="005E1546" w:rsidRDefault="00EB75CB">
      <w:pPr>
        <w:pStyle w:val="Body"/>
        <w:spacing w:after="200" w:line="276" w:lineRule="auto"/>
      </w:pPr>
      <w:r>
        <w:rPr>
          <w:rStyle w:val="css-g38gqj"/>
          <w:rFonts w:ascii="Calibri" w:eastAsia="Calibri" w:hAnsi="Calibri" w:cs="Calibri"/>
        </w:rPr>
        <w:br w:type="page"/>
      </w:r>
    </w:p>
    <w:p w14:paraId="7482050B"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14:paraId="3B085C73" w14:textId="449FC8BE" w:rsidR="005E1546" w:rsidRDefault="00EB75CB">
      <w:pPr>
        <w:pStyle w:val="Style1"/>
      </w:pPr>
      <w:r>
        <w:rPr>
          <w:rStyle w:val="css-g38gqj"/>
          <w:u w:color="151518"/>
        </w:rPr>
        <w:t xml:space="preserve">Numerous sources of primary and government literature </w:t>
      </w:r>
      <w:r w:rsidR="001C3469">
        <w:rPr>
          <w:rStyle w:val="css-g38gqj"/>
          <w:u w:color="151518"/>
        </w:rPr>
        <w:t xml:space="preserve">have </w:t>
      </w:r>
      <w:r>
        <w:rPr>
          <w:rStyle w:val="css-g38gqj"/>
          <w:u w:color="151518"/>
        </w:rPr>
        <w:t>concluded that the NL capelin stock suffered an order of magnitude decline in the early 1990s</w:t>
      </w:r>
      <w:r w:rsidR="00C10A03">
        <w:rPr>
          <w:rStyle w:val="css-g38gqj"/>
          <w:u w:color="151518"/>
        </w:rPr>
        <w:t xml:space="preserve"> </w:t>
      </w:r>
      <w:r w:rsidR="00C10A03">
        <w:rPr>
          <w:rStyle w:val="css-g38gqj"/>
          <w:u w:color="151518"/>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IDIwMTRhLCBNdWxsb3duZXkgJmFtcDsgUm9zZSAyMDE0LCBERk8gMjAxNSwgMjAxOCwgTXVycGh5
IGV0IGFsLiAyMDE4KTwvRGlzcGxheVRleHQ+PHJlY29yZD48cmVjLW51bWJlcj44ODU8L3JlYy1u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b3I+TWlsbGVyPC9BdXRob3I+PFllYXI+MTk5NzwvWWVhcj48UmVjTnVtPjMyMDwvUmVjTnVtPjxy
ZWNvcmQ+PHJlYy1udW1iZXI+MzIwPC9yZWMtbnVtYmVyPjxmb3JlaWduLWtleXM+PGtleSBhcHA9
IkVOIiBkYi1pZD0iMnB2NXByeHI2eHoyYTRlYTUwaDVkd3cwZXd2eDB0dGR0ZHNhIiB0aW1lc3Rh
bXA9IjE0NDk3MTcxOTEiPjMyMDwva2V5PjwvZm9yZWlnbi1rZXlzPjxyZWYtdHlwZSBuYW1lPSJC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biBOQUZPIERpdmlzaW9ucyAzS0wgaW4gdGhlIHNwcmluZyBvZiAxOTk2PC9zdHlsZT48L3RpdGxl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aWNhbD48dm9sdW1lPjIwMDgvMDU0PC92b2x1bWU+PHJlcHJpbnQtZWRpdGlvbj5Ob3QgaW4gRmls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ZT48L3BlcmlvZGljYWw+PHZvbHVtZT4yMDEwLzA5MDwvdm9sdW1lPjxkYXRlcz48eWVhcj4yMDEw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Y2UgQWR2aXNvcnkgUmVwb3J0PC9mdWxsLXRpdGxlPjwvcGVyaW9kaWNhbD48dm9sdW1lPjIwMTMv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aW9kaWNhbD48dm9sdW1lPjIwMTUvMDM2PC92b2x1bWU+PHJlcHJpbnQtZWRpdGlvbj5Ob3QgaW4g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dWxsLXRpdGxlPjwvcGVyaW9kaWNhbD48dm9sdW1lPjIwMTgvMDMwPC92b2x1bWU+PGRhdGVzPjx5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</w:fldData>
        </w:fldChar>
      </w:r>
      <w:r w:rsidR="00C60B63">
        <w:rPr>
          <w:rStyle w:val="css-g38gqj"/>
          <w:u w:color="151518"/>
        </w:rPr>
        <w:instrText xml:space="preserve"> ADDIN EN.CITE </w:instrText>
      </w:r>
      <w:r w:rsidR="00C60B63">
        <w:rPr>
          <w:rStyle w:val="css-g38gqj"/>
          <w:u w:color="151518"/>
        </w:rPr>
        <w:fldChar w:fldCharType="begin">
          <w:fldData xml:space="preserve">PEVuZE5vdGU+PENpdGU+PEF1dGhvcj5NaWxsZXI8L0F1dGhvcj48WWVhcj4xOTk0PC9ZZWFyPjxS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biBOQUZPIERpdmlzaW9ucyAzS0wgaW4gdGhlIHNwcmluZyBvZiAxOTk2PC9zdHlsZT48L3RpdGxl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aW9kaWNhbD48dm9sdW1lPjIwMTUvMDM2PC92b2x1bWU+PHJlcHJpbnQtZWRpdGlvbj5Ob3QgaW4g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</w:fldData>
        </w:fldChar>
      </w:r>
      <w:r w:rsidR="00C60B63">
        <w:rPr>
          <w:rStyle w:val="css-g38gqj"/>
          <w:u w:color="151518"/>
        </w:rPr>
        <w:instrText xml:space="preserve"> ADDIN EN.CITE.DATA </w:instrText>
      </w:r>
      <w:r w:rsidR="00C60B63">
        <w:rPr>
          <w:rStyle w:val="css-g38gqj"/>
          <w:u w:color="151518"/>
        </w:rPr>
      </w:r>
      <w:r w:rsidR="00C60B63">
        <w:rPr>
          <w:rStyle w:val="css-g38gqj"/>
          <w:u w:color="151518"/>
        </w:rPr>
        <w:fldChar w:fldCharType="end"/>
      </w:r>
      <w:r w:rsidR="00C10A03">
        <w:rPr>
          <w:rStyle w:val="css-g38gqj"/>
          <w:u w:color="151518"/>
        </w:rPr>
      </w:r>
      <w:r w:rsidR="00C10A03">
        <w:rPr>
          <w:rStyle w:val="css-g38gqj"/>
          <w:u w:color="151518"/>
        </w:rPr>
        <w:fldChar w:fldCharType="separate"/>
      </w:r>
      <w:r w:rsidR="00C10A03">
        <w:rPr>
          <w:rStyle w:val="css-g38gqj"/>
          <w:noProof/>
          <w:u w:color="151518"/>
        </w:rPr>
        <w:t>(DFO 1994, Miller 1994, 1997, Rose &amp; O'Driscoll 2002, Davoren &amp; Montevecchi 2003, Rose 2007, DFO 2008, 2010, 2013, Buren et al. 2014a, Mullowney &amp; Rose 2014, DFO 2015, 2018, Murphy et al. 2018)</w:t>
      </w:r>
      <w:r w:rsidR="00C10A03">
        <w:rPr>
          <w:rStyle w:val="css-g38gqj"/>
          <w:u w:color="151518"/>
        </w:rPr>
        <w:fldChar w:fldCharType="end"/>
      </w:r>
      <w:r>
        <w:rPr>
          <w:rStyle w:val="css-g38gqj"/>
          <w:u w:color="151518"/>
        </w:rPr>
        <w:t>.</w:t>
      </w:r>
      <w:r>
        <w:t xml:space="preserve"> In contrast, </w:t>
      </w:r>
      <w:r>
        <w:rPr>
          <w:rStyle w:val="css-g38gqj"/>
          <w:u w:color="151518"/>
        </w:rPr>
        <w:t xml:space="preserve">Frank et al. </w:t>
      </w:r>
      <w:r w:rsidR="005C58DA">
        <w:rPr>
          <w:rStyle w:val="css-g38gqj"/>
          <w:u w:color="151518"/>
        </w:rPr>
        <w:t xml:space="preserve">(2016) </w:t>
      </w:r>
      <w:r>
        <w:rPr>
          <w:rStyle w:val="css-g38gqj"/>
          <w:u w:color="151518"/>
        </w:rPr>
        <w:t xml:space="preserve">postulated that the capelin stock did not suffer a collapse but rather experienced a dramatic change in phenology post-1991 and became non-migratory. We used the weight of evidence approach to evaluate the empirical support for the hypothesis of a capelin stock collapse </w:t>
      </w:r>
      <w:r>
        <w:t>using multiple, independent lines of enquiry with diverse statistical methods</w:t>
      </w:r>
      <w:r w:rsidR="00023E60">
        <w:t xml:space="preserve"> </w:t>
      </w:r>
      <w:r w:rsidR="00023E60">
        <w:fldChar w:fldCharType="begin"/>
      </w:r>
      <w:r w:rsidR="00023E60">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023E60">
        <w:fldChar w:fldCharType="separate"/>
      </w:r>
      <w:r w:rsidR="00023E60">
        <w:rPr>
          <w:noProof/>
        </w:rPr>
        <w:t>(e.g., triangulation, sensu Munafò &amp; Davey Smith 2018)</w:t>
      </w:r>
      <w:r w:rsidR="00023E60">
        <w:fldChar w:fldCharType="end"/>
      </w:r>
      <w:r>
        <w:t>. The weight of evidence approach led us to conclude that the Div. 2J3KL capelin stock suffered a bottom-up, climate-driven population collapse in 1991 with minimal recovery in the subsequent 25 years.</w:t>
      </w:r>
    </w:p>
    <w:p w14:paraId="43973E01" w14:textId="2F41CBAD" w:rsidR="00EB1016" w:rsidRDefault="005C58DA" w:rsidP="00622632">
      <w:pPr>
        <w:pStyle w:val="Style1"/>
        <w:rPr>
          <w:rStyle w:val="css-g38gqj"/>
        </w:rPr>
      </w:pPr>
      <w:r>
        <w:rPr>
          <w:rStyle w:val="css-g38gqj"/>
          <w:u w:color="151518"/>
        </w:rPr>
        <w:t>There are</w:t>
      </w:r>
      <w:r w:rsidR="00EB75CB">
        <w:rPr>
          <w:rStyle w:val="css-g38gqj"/>
        </w:rPr>
        <w:t xml:space="preserve"> two </w:t>
      </w:r>
      <w:r w:rsidR="00F73788">
        <w:rPr>
          <w:rStyle w:val="css-g38gqj"/>
        </w:rPr>
        <w:t xml:space="preserve">alternative </w:t>
      </w:r>
      <w:r>
        <w:rPr>
          <w:rStyle w:val="css-g38gqj"/>
        </w:rPr>
        <w:t>explanations for the non-collapse hypothesis</w:t>
      </w:r>
      <w:r w:rsidR="00EB75CB">
        <w:rPr>
          <w:rStyle w:val="css-g38gqj"/>
        </w:rPr>
        <w:t xml:space="preserve">: (1) a </w:t>
      </w:r>
      <w:proofErr w:type="spellStart"/>
      <w:r w:rsidR="00EB75CB">
        <w:rPr>
          <w:rStyle w:val="css-g38gqj"/>
        </w:rPr>
        <w:t>spatio</w:t>
      </w:r>
      <w:proofErr w:type="spellEnd"/>
      <w:r w:rsidR="00EB75CB">
        <w:rPr>
          <w:rStyle w:val="css-g38gqj"/>
        </w:rPr>
        <w:t xml:space="preserve">-temporal mismatch between the spring acoustic survey and capelin phenology; and (2) a change in biology of capelin from a highly migratory stock to one that </w:t>
      </w:r>
      <w:r w:rsidR="00F73788">
        <w:rPr>
          <w:rStyle w:val="css-g38gqj"/>
        </w:rPr>
        <w:t>resides</w:t>
      </w:r>
      <w:r w:rsidR="00EB75CB">
        <w:rPr>
          <w:rStyle w:val="css-g38gqj"/>
        </w:rPr>
        <w:t xml:space="preserve"> inshore</w:t>
      </w:r>
      <w:r w:rsidR="00F73788">
        <w:rPr>
          <w:rStyle w:val="css-g38gqj"/>
        </w:rPr>
        <w:t xml:space="preserve"> year-round</w:t>
      </w:r>
      <w:r w:rsidR="00EB75CB">
        <w:rPr>
          <w:rStyle w:val="css-g38gqj"/>
        </w:rPr>
        <w:t xml:space="preserve">. The first hypothesis was rejected by both </w:t>
      </w:r>
      <w:r w:rsidR="00EB75CB">
        <w:rPr>
          <w:rStyle w:val="css-g38gqj"/>
          <w:u w:color="151518"/>
        </w:rPr>
        <w:t xml:space="preserve">Frank et al. </w:t>
      </w:r>
      <w:r w:rsidR="00DF050D">
        <w:rPr>
          <w:rStyle w:val="css-g38gqj"/>
          <w:u w:color="151518"/>
        </w:rPr>
        <w:t xml:space="preserve">(2016) </w:t>
      </w:r>
      <w:r w:rsidR="00EB75CB">
        <w:rPr>
          <w:rStyle w:val="css-g38gqj"/>
        </w:rPr>
        <w:t xml:space="preserve">and our analyses. We tested </w:t>
      </w:r>
      <w:r w:rsidR="00DF050D">
        <w:rPr>
          <w:rStyle w:val="css-g38gqj"/>
        </w:rPr>
        <w:t>the</w:t>
      </w:r>
      <w:r w:rsidR="00622632">
        <w:rPr>
          <w:rStyle w:val="css-g38gqj"/>
        </w:rPr>
        <w:t xml:space="preserve"> second </w:t>
      </w:r>
      <w:r w:rsidR="00DF050D">
        <w:rPr>
          <w:rStyle w:val="css-g38gqj"/>
        </w:rPr>
        <w:t xml:space="preserve">non-collapse </w:t>
      </w:r>
      <w:r w:rsidR="00EB75CB">
        <w:rPr>
          <w:rStyle w:val="css-g38gqj"/>
        </w:rPr>
        <w:t xml:space="preserve">hypothesis </w:t>
      </w:r>
      <w:r w:rsidR="00DF050D">
        <w:rPr>
          <w:rStyle w:val="css-g38gqj"/>
        </w:rPr>
        <w:t xml:space="preserve">by </w:t>
      </w:r>
      <w:r w:rsidR="00EB75CB">
        <w:rPr>
          <w:rStyle w:val="css-g38gqj"/>
        </w:rPr>
        <w:t xml:space="preserve">using multiple independent datasets, which included both fishery-dependent (inshore commercial catch) and fishery-independent (spring </w:t>
      </w:r>
      <w:r w:rsidR="00DF050D">
        <w:rPr>
          <w:rStyle w:val="css-g38gqj"/>
        </w:rPr>
        <w:t xml:space="preserve">and fall </w:t>
      </w:r>
      <w:r w:rsidR="00410774">
        <w:rPr>
          <w:rStyle w:val="css-g38gqj"/>
        </w:rPr>
        <w:t xml:space="preserve">offshore </w:t>
      </w:r>
      <w:r w:rsidR="00EB75CB">
        <w:rPr>
          <w:rStyle w:val="css-g38gqj"/>
        </w:rPr>
        <w:t>acoustic survey</w:t>
      </w:r>
      <w:r w:rsidR="00DF050D">
        <w:rPr>
          <w:rStyle w:val="css-g38gqj"/>
        </w:rPr>
        <w:t>s</w:t>
      </w:r>
      <w:r w:rsidR="00EB75CB">
        <w:rPr>
          <w:rStyle w:val="css-g38gqj"/>
        </w:rPr>
        <w:t xml:space="preserve">, </w:t>
      </w:r>
      <w:r w:rsidR="00DF050D">
        <w:rPr>
          <w:rStyle w:val="css-g38gqj"/>
        </w:rPr>
        <w:t xml:space="preserve">an inshore acoustic survey, </w:t>
      </w:r>
      <w:r w:rsidR="00EB75CB">
        <w:rPr>
          <w:rStyle w:val="css-g38gqj"/>
        </w:rPr>
        <w:t>F</w:t>
      </w:r>
      <w:r w:rsidR="00DF050D">
        <w:rPr>
          <w:rStyle w:val="css-g38gqj"/>
        </w:rPr>
        <w:t xml:space="preserve">BTS, </w:t>
      </w:r>
      <w:r w:rsidR="00EB75CB">
        <w:rPr>
          <w:rStyle w:val="css-g38gqj"/>
        </w:rPr>
        <w:t xml:space="preserve">larval indices, </w:t>
      </w:r>
      <w:r w:rsidR="00462148">
        <w:rPr>
          <w:rStyle w:val="css-g38gqj"/>
        </w:rPr>
        <w:t>predator diet, predator behavio</w:t>
      </w:r>
      <w:r w:rsidR="00575A4E">
        <w:rPr>
          <w:rStyle w:val="css-g38gqj"/>
        </w:rPr>
        <w:t>r), and diverse statistical methods</w:t>
      </w:r>
      <w:r w:rsidR="00EB1016">
        <w:rPr>
          <w:rStyle w:val="css-g38gqj"/>
        </w:rPr>
        <w:t xml:space="preserve">. </w:t>
      </w:r>
    </w:p>
    <w:p w14:paraId="6BCE4A97" w14:textId="1E3792B2" w:rsidR="00E97EF0" w:rsidRDefault="00410774" w:rsidP="00622632">
      <w:pPr>
        <w:pStyle w:val="Style1"/>
        <w:rPr>
          <w:rStyle w:val="css-g38gqj"/>
        </w:rPr>
      </w:pPr>
      <w:r>
        <w:rPr>
          <w:rStyle w:val="css-g38gqj"/>
        </w:rPr>
        <w:t xml:space="preserve">Using a Ricker-logistic </w:t>
      </w:r>
      <w:r w:rsidR="00494D10">
        <w:rPr>
          <w:rStyle w:val="css-g38gqj"/>
        </w:rPr>
        <w:t xml:space="preserve">population </w:t>
      </w:r>
      <w:r>
        <w:rPr>
          <w:rStyle w:val="css-g38gqj"/>
        </w:rPr>
        <w:t xml:space="preserve">model, we found strong coherence among the </w:t>
      </w:r>
      <w:r w:rsidR="00E97EF0">
        <w:rPr>
          <w:rStyle w:val="css-g38gqj"/>
        </w:rPr>
        <w:t xml:space="preserve">five acoustic surveys with all the surveys indicating a collapse in </w:t>
      </w:r>
      <w:r w:rsidR="00494D10">
        <w:rPr>
          <w:rStyle w:val="css-g38gqj"/>
        </w:rPr>
        <w:t xml:space="preserve">the </w:t>
      </w:r>
      <w:r w:rsidR="00E97EF0">
        <w:rPr>
          <w:rStyle w:val="css-g38gqj"/>
        </w:rPr>
        <w:t xml:space="preserve">capelin population in the early </w:t>
      </w:r>
      <w:r w:rsidR="00E97EF0">
        <w:rPr>
          <w:rStyle w:val="css-g38gqj"/>
        </w:rPr>
        <w:lastRenderedPageBreak/>
        <w:t xml:space="preserve">1990s. Furthermore, </w:t>
      </w:r>
      <w:r w:rsidR="00E97EF0">
        <w:t xml:space="preserve">the Trinity Bay inshore acoustic survey provided little information on the population dynamics of capelin compared to the </w:t>
      </w:r>
      <w:r w:rsidR="00463765">
        <w:t xml:space="preserve">four </w:t>
      </w:r>
      <w:r w:rsidR="00E97EF0">
        <w:t>offshore acoustic surveys</w:t>
      </w:r>
      <w:r w:rsidR="00CC24CE">
        <w:t>, which is supported by the Trinity Bay inshore acoustic survey</w:t>
      </w:r>
      <w:r w:rsidR="0032572A">
        <w:t>s</w:t>
      </w:r>
      <w:r w:rsidR="00CC24CE">
        <w:t xml:space="preserve"> </w:t>
      </w:r>
      <w:r w:rsidR="00EB1016">
        <w:t xml:space="preserve">in May </w:t>
      </w:r>
      <w:r w:rsidR="00CC24CE">
        <w:t xml:space="preserve">providing </w:t>
      </w:r>
      <w:r w:rsidR="0032572A">
        <w:t>annual</w:t>
      </w:r>
      <w:r w:rsidR="00CC24CE">
        <w:t xml:space="preserve"> estimate</w:t>
      </w:r>
      <w:r w:rsidR="0032572A">
        <w:t>s</w:t>
      </w:r>
      <w:r w:rsidR="00CC24CE">
        <w:t xml:space="preserve"> of the inshore capelin population as </w:t>
      </w:r>
      <w:r w:rsidR="0032572A">
        <w:t>~</w:t>
      </w:r>
      <w:r w:rsidR="00CC24CE">
        <w:t xml:space="preserve">10% of the capelin biomass offshore </w:t>
      </w:r>
      <w:r w:rsidR="0032572A">
        <w:t>in most years</w:t>
      </w:r>
      <w:r w:rsidR="00E97EF0">
        <w:t xml:space="preserve">. </w:t>
      </w:r>
      <w:r w:rsidR="00BF4086">
        <w:rPr>
          <w:rStyle w:val="css-g38gqj"/>
        </w:rPr>
        <w:t>T</w:t>
      </w:r>
      <w:r w:rsidR="00EB75CB">
        <w:rPr>
          <w:rStyle w:val="css-g38gqj"/>
        </w:rPr>
        <w:t xml:space="preserve">he center of gravity approach </w:t>
      </w:r>
      <w:r w:rsidR="00BF4086">
        <w:rPr>
          <w:rStyle w:val="css-g38gqj"/>
        </w:rPr>
        <w:t xml:space="preserve">using the FBTS data </w:t>
      </w:r>
      <w:r w:rsidR="00EB75CB">
        <w:rPr>
          <w:rStyle w:val="css-g38gqj"/>
        </w:rPr>
        <w:fldChar w:fldCharType="begin"/>
      </w:r>
      <w:r w:rsidR="00A04343">
        <w:rPr>
          <w:rStyle w:val="css-g38gqj"/>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EB75CB">
        <w:rPr>
          <w:rStyle w:val="css-g38gqj"/>
        </w:rPr>
        <w:fldChar w:fldCharType="separate"/>
      </w:r>
      <w:r w:rsidR="00A04343">
        <w:rPr>
          <w:rStyle w:val="css-g38gqj"/>
          <w:noProof/>
        </w:rPr>
        <w:t>(Thorson et al. 2016)</w:t>
      </w:r>
      <w:r w:rsidR="00EB75CB">
        <w:rPr>
          <w:rStyle w:val="css-g38gqj"/>
        </w:rPr>
        <w:fldChar w:fldCharType="end"/>
      </w:r>
      <w:r w:rsidR="00E97EF0">
        <w:rPr>
          <w:rStyle w:val="css-g38gqj"/>
        </w:rPr>
        <w:t xml:space="preserve"> </w:t>
      </w:r>
      <w:r w:rsidR="00EB75CB">
        <w:rPr>
          <w:rStyle w:val="css-g38gqj"/>
        </w:rPr>
        <w:t xml:space="preserve">found no evidence of inter-annual longitudinal movements </w:t>
      </w:r>
      <w:r w:rsidR="001039C5">
        <w:rPr>
          <w:rStyle w:val="css-g38gqj"/>
        </w:rPr>
        <w:t xml:space="preserve">of capelin </w:t>
      </w:r>
      <w:r w:rsidR="00EB75CB">
        <w:rPr>
          <w:rStyle w:val="css-g38gqj"/>
        </w:rPr>
        <w:t>post-1995, but rather</w:t>
      </w:r>
      <w:r w:rsidR="001039C5">
        <w:rPr>
          <w:rStyle w:val="css-g38gqj"/>
        </w:rPr>
        <w:t xml:space="preserve"> that</w:t>
      </w:r>
      <w:r w:rsidR="00EB75CB">
        <w:rPr>
          <w:rStyle w:val="css-g38gqj"/>
        </w:rPr>
        <w:t xml:space="preserve"> </w:t>
      </w:r>
      <w:r w:rsidR="001039C5">
        <w:rPr>
          <w:rStyle w:val="css-g38gqj"/>
        </w:rPr>
        <w:t xml:space="preserve">the stock’s </w:t>
      </w:r>
      <w:r w:rsidR="00EB75CB">
        <w:rPr>
          <w:rStyle w:val="css-g38gqj"/>
        </w:rPr>
        <w:t>cente</w:t>
      </w:r>
      <w:r w:rsidR="00462148">
        <w:rPr>
          <w:rStyle w:val="css-g38gqj"/>
        </w:rPr>
        <w:t>r</w:t>
      </w:r>
      <w:r w:rsidR="00EB75CB">
        <w:rPr>
          <w:rStyle w:val="css-g38gqj"/>
        </w:rPr>
        <w:t xml:space="preserve"> of gravity moved </w:t>
      </w:r>
      <w:proofErr w:type="spellStart"/>
      <w:r w:rsidR="00EB75CB">
        <w:rPr>
          <w:rStyle w:val="css-g38gqj"/>
        </w:rPr>
        <w:t>lati</w:t>
      </w:r>
      <w:r w:rsidR="00DF050D">
        <w:rPr>
          <w:rStyle w:val="css-g38gqj"/>
        </w:rPr>
        <w:t>tudinally</w:t>
      </w:r>
      <w:proofErr w:type="spellEnd"/>
      <w:r w:rsidR="00EB75CB">
        <w:rPr>
          <w:rStyle w:val="css-g38gqj"/>
        </w:rPr>
        <w:t xml:space="preserve">. However, </w:t>
      </w:r>
      <w:r w:rsidR="00E97EF0">
        <w:rPr>
          <w:rStyle w:val="css-g38gqj"/>
        </w:rPr>
        <w:t xml:space="preserve">only a limited number of inshore strata are surveyed by </w:t>
      </w:r>
      <w:r w:rsidR="00EB75CB">
        <w:rPr>
          <w:rStyle w:val="css-g38gqj"/>
        </w:rPr>
        <w:t xml:space="preserve">the </w:t>
      </w:r>
      <w:r w:rsidR="00E97EF0">
        <w:rPr>
          <w:rStyle w:val="css-g38gqj"/>
        </w:rPr>
        <w:t>offshore acoustic surveys and FBTS</w:t>
      </w:r>
      <w:r w:rsidR="00EB75CB">
        <w:rPr>
          <w:rStyle w:val="css-g38gqj"/>
        </w:rPr>
        <w:t>. If we considered all of the inshore strata not surveyed by the FBTS, there would need to be a minimum of 41,000 kg</w:t>
      </w:r>
      <w:r w:rsidR="001039C5">
        <w:rPr>
          <w:rStyle w:val="css-g38gqj"/>
        </w:rPr>
        <w:t xml:space="preserve"> </w:t>
      </w:r>
      <w:r w:rsidR="00EB75CB">
        <w:rPr>
          <w:rStyle w:val="css-g38gqj"/>
        </w:rPr>
        <w:t>km</w:t>
      </w:r>
      <w:r w:rsidR="001039C5" w:rsidRPr="00462148">
        <w:rPr>
          <w:rStyle w:val="css-g38gqj"/>
          <w:vertAlign w:val="superscript"/>
        </w:rPr>
        <w:t>-</w:t>
      </w:r>
      <w:r w:rsidR="00EB75CB">
        <w:rPr>
          <w:rStyle w:val="css-g38gqj"/>
          <w:vertAlign w:val="superscript"/>
        </w:rPr>
        <w:t>2</w:t>
      </w:r>
      <w:r w:rsidR="00EB75CB">
        <w:rPr>
          <w:rStyle w:val="css-g38gqj"/>
        </w:rPr>
        <w:t xml:space="preserve"> of capelin uniformly distributed in </w:t>
      </w:r>
      <w:r w:rsidR="001039C5">
        <w:rPr>
          <w:rStyle w:val="css-g38gqj"/>
        </w:rPr>
        <w:t xml:space="preserve">these </w:t>
      </w:r>
      <w:r w:rsidR="00EB75CB">
        <w:rPr>
          <w:rStyle w:val="css-g38gqj"/>
        </w:rPr>
        <w:t>inshore strata to compensate for the ‘</w:t>
      </w:r>
      <w:r w:rsidR="00EB75CB">
        <w:rPr>
          <w:rStyle w:val="css-g38gqj"/>
          <w:lang w:val="nl-NL"/>
        </w:rPr>
        <w:t>missing</w:t>
      </w:r>
      <w:r w:rsidR="00EB75CB">
        <w:rPr>
          <w:rStyle w:val="css-g38gqj"/>
        </w:rPr>
        <w:t xml:space="preserve">’ 3-6 Mt capelin from the offshore. Seasonal </w:t>
      </w:r>
      <w:r w:rsidR="00DF050D">
        <w:rPr>
          <w:rStyle w:val="css-g38gqj"/>
        </w:rPr>
        <w:t xml:space="preserve">inshore </w:t>
      </w:r>
      <w:r w:rsidR="00EB75CB">
        <w:rPr>
          <w:rStyle w:val="css-g38gqj"/>
        </w:rPr>
        <w:t xml:space="preserve">acoustic surveys in Trinity bay found a maximum of 10,000 </w:t>
      </w:r>
      <w:r w:rsidR="001039C5">
        <w:rPr>
          <w:rStyle w:val="css-g38gqj"/>
        </w:rPr>
        <w:t>kg km</w:t>
      </w:r>
      <w:r w:rsidR="001039C5" w:rsidRPr="00FA3043">
        <w:rPr>
          <w:rStyle w:val="css-g38gqj"/>
          <w:vertAlign w:val="superscript"/>
        </w:rPr>
        <w:t>-</w:t>
      </w:r>
      <w:r w:rsidR="001039C5">
        <w:rPr>
          <w:rStyle w:val="css-g38gqj"/>
          <w:vertAlign w:val="superscript"/>
        </w:rPr>
        <w:t>2</w:t>
      </w:r>
      <w:r w:rsidR="00EB75CB">
        <w:rPr>
          <w:rStyle w:val="css-g38gqj"/>
        </w:rPr>
        <w:t xml:space="preserve"> in June, and the inshore capelin densities were a fraction of this outside of the peak spawning period. </w:t>
      </w:r>
    </w:p>
    <w:p w14:paraId="155BDFB2" w14:textId="79281E6F" w:rsidR="005E1546" w:rsidRDefault="00EB75CB" w:rsidP="00622632">
      <w:pPr>
        <w:pStyle w:val="Style1"/>
      </w:pPr>
      <w:r>
        <w:rPr>
          <w:rStyle w:val="css-g38gqj"/>
        </w:rPr>
        <w:t xml:space="preserve">The lack of adult capelin in the inshore area outside of the spawning period </w:t>
      </w:r>
      <w:r w:rsidR="001039C5">
        <w:rPr>
          <w:rStyle w:val="css-g38gqj"/>
        </w:rPr>
        <w:t xml:space="preserve">was </w:t>
      </w:r>
      <w:r>
        <w:rPr>
          <w:rStyle w:val="css-g38gqj"/>
        </w:rPr>
        <w:t xml:space="preserve">also corroborated with predator diet and behavior data. </w:t>
      </w:r>
      <w:ins w:id="43" w:author="DFO-MPO" w:date="2018-07-30T11:04:00Z">
        <w:r w:rsidR="00B90E8D">
          <w:rPr>
            <w:rStyle w:val="css-g38gqj"/>
          </w:rPr>
          <w:t xml:space="preserve">Consumption of capelin by </w:t>
        </w:r>
      </w:ins>
      <w:r>
        <w:rPr>
          <w:rStyle w:val="css-g38gqj"/>
        </w:rPr>
        <w:t xml:space="preserve">Atlantic cod </w:t>
      </w:r>
      <w:ins w:id="44" w:author="DFO-MPO" w:date="2018-07-30T11:05:00Z">
        <w:r w:rsidR="00B90E8D">
          <w:rPr>
            <w:rStyle w:val="css-g38gqj"/>
          </w:rPr>
          <w:t xml:space="preserve">in the inshore (1996-2003) was </w:t>
        </w:r>
      </w:ins>
      <w:del w:id="45" w:author="DFO-MPO" w:date="2018-07-30T11:05:00Z">
        <w:r w:rsidDel="00B90E8D">
          <w:rPr>
            <w:rStyle w:val="css-g38gqj"/>
          </w:rPr>
          <w:delText xml:space="preserve">inshore diet data from 1996-2003 found </w:delText>
        </w:r>
        <w:r w:rsidR="001C3469" w:rsidDel="00B90E8D">
          <w:rPr>
            <w:rStyle w:val="css-g38gqj"/>
          </w:rPr>
          <w:delText xml:space="preserve">that consumption of </w:delText>
        </w:r>
        <w:r w:rsidDel="00B90E8D">
          <w:rPr>
            <w:rStyle w:val="css-g38gqj"/>
          </w:rPr>
          <w:delText xml:space="preserve">capelin was </w:delText>
        </w:r>
      </w:del>
      <w:r>
        <w:rPr>
          <w:rStyle w:val="css-g38gqj"/>
        </w:rPr>
        <w:t xml:space="preserve">highly prevalent in June compared to January </w:t>
      </w:r>
      <w:r>
        <w:rPr>
          <w:rStyle w:val="css-g38gqj"/>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1073A4">
        <w:rPr>
          <w:rStyle w:val="css-g38gqj"/>
        </w:rPr>
        <w:instrText xml:space="preserve"> ADDIN EN.CITE </w:instrText>
      </w:r>
      <w:r w:rsidR="001073A4">
        <w:rPr>
          <w:rStyle w:val="css-g38gqj"/>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1073A4">
        <w:rPr>
          <w:rStyle w:val="css-g38gqj"/>
        </w:rPr>
        <w:instrText xml:space="preserve"> ADDIN EN.CITE.DATA </w:instrText>
      </w:r>
      <w:r w:rsidR="001073A4">
        <w:rPr>
          <w:rStyle w:val="css-g38gqj"/>
        </w:rPr>
      </w:r>
      <w:r w:rsidR="001073A4">
        <w:rPr>
          <w:rStyle w:val="css-g38gqj"/>
        </w:rPr>
        <w:fldChar w:fldCharType="end"/>
      </w:r>
      <w:r>
        <w:rPr>
          <w:rStyle w:val="css-g38gqj"/>
        </w:rPr>
      </w:r>
      <w:r>
        <w:rPr>
          <w:rStyle w:val="css-g38gqj"/>
        </w:rPr>
        <w:fldChar w:fldCharType="separate"/>
      </w:r>
      <w:r w:rsidR="001073A4">
        <w:rPr>
          <w:rStyle w:val="css-g38gqj"/>
          <w:noProof/>
        </w:rPr>
        <w:t>(Sherwood et al. 2007)</w:t>
      </w:r>
      <w:r>
        <w:rPr>
          <w:rStyle w:val="css-g38gqj"/>
        </w:rPr>
        <w:fldChar w:fldCharType="end"/>
      </w:r>
      <w:r>
        <w:rPr>
          <w:rStyle w:val="css-g38gqj"/>
        </w:rPr>
        <w:t xml:space="preserve">; </w:t>
      </w:r>
      <w:proofErr w:type="spellStart"/>
      <w:r>
        <w:rPr>
          <w:rStyle w:val="css-g38gqj"/>
        </w:rPr>
        <w:t>murres</w:t>
      </w:r>
      <w:proofErr w:type="spellEnd"/>
      <w:r>
        <w:rPr>
          <w:rStyle w:val="css-g38gqj"/>
        </w:rPr>
        <w:t xml:space="preserve"> exhibited a temporal shift towards later breeding in the late 1990s, which corresponded with the later inshore arrivals of capelin in the </w:t>
      </w:r>
      <w:proofErr w:type="spellStart"/>
      <w:r>
        <w:rPr>
          <w:rStyle w:val="css-g38gqj"/>
        </w:rPr>
        <w:t>murres</w:t>
      </w:r>
      <w:proofErr w:type="spellEnd"/>
      <w:r>
        <w:rPr>
          <w:rStyle w:val="css-g38gqj"/>
        </w:rPr>
        <w:t>’ foraging range</w:t>
      </w:r>
      <w:r w:rsidR="00BD0864">
        <w:rPr>
          <w:rStyle w:val="css-g38gqj"/>
        </w:rPr>
        <w:t xml:space="preserve"> </w:t>
      </w:r>
      <w:r w:rsidR="00BD0864">
        <w:rPr>
          <w:rStyle w:val="css-g38gqj"/>
        </w:rPr>
        <w:fldChar w:fldCharType="begin"/>
      </w:r>
      <w:r w:rsidR="00BD0864">
        <w:rPr>
          <w:rStyle w:val="css-g38gqj"/>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BD0864">
        <w:rPr>
          <w:rStyle w:val="css-g38gqj"/>
        </w:rPr>
        <w:fldChar w:fldCharType="separate"/>
      </w:r>
      <w:r w:rsidR="00BD0864">
        <w:rPr>
          <w:rStyle w:val="css-g38gqj"/>
          <w:noProof/>
        </w:rPr>
        <w:t>(Davoren &amp; Montevecchi 2003)</w:t>
      </w:r>
      <w:r w:rsidR="00BD0864">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xml:space="preserve">, great black-backed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w:t>
      </w:r>
      <w:r w:rsidR="001039C5">
        <w:rPr>
          <w:rStyle w:val="css-g38gqj"/>
        </w:rPr>
        <w:t xml:space="preserve">migration </w:t>
      </w:r>
      <w:r>
        <w:rPr>
          <w:rStyle w:val="css-g38gqj"/>
        </w:rPr>
        <w:fldChar w:fldCharType="begin"/>
      </w:r>
      <w:r w:rsidR="001073A4">
        <w:rPr>
          <w:rStyle w:val="css-g38gqj"/>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sidR="001073A4">
        <w:rPr>
          <w:rStyle w:val="css-g38gqj"/>
          <w:noProof/>
        </w:rPr>
        <w:t xml:space="preserve">(Gulka et </w:t>
      </w:r>
      <w:r w:rsidR="001073A4">
        <w:rPr>
          <w:rStyle w:val="css-g38gqj"/>
          <w:noProof/>
        </w:rPr>
        <w:lastRenderedPageBreak/>
        <w:t>al. 2017)</w:t>
      </w:r>
      <w:r>
        <w:rPr>
          <w:rStyle w:val="css-g38gqj"/>
        </w:rPr>
        <w:fldChar w:fldCharType="end"/>
      </w:r>
      <w:r>
        <w:rPr>
          <w:rStyle w:val="css-g38gqj"/>
        </w:rPr>
        <w:t xml:space="preserve">. Furthermore, it is highly unlikely that 3-6 Mt of capelin inshore would have been missed </w:t>
      </w:r>
      <w:r w:rsidR="001C3469">
        <w:rPr>
          <w:rStyle w:val="css-g38gqj"/>
        </w:rPr>
        <w:t xml:space="preserve">by both DFO and harvesters </w:t>
      </w:r>
      <w:r>
        <w:rPr>
          <w:rStyle w:val="css-g38gqj"/>
        </w:rPr>
        <w:t xml:space="preserve">since 1991, given </w:t>
      </w:r>
      <w:r w:rsidR="009B55BE">
        <w:rPr>
          <w:rStyle w:val="css-g38gqj"/>
        </w:rPr>
        <w:t>the presence of</w:t>
      </w:r>
      <w:r w:rsidR="001C3469">
        <w:rPr>
          <w:rStyle w:val="css-g38gqj"/>
        </w:rPr>
        <w:t xml:space="preserve"> hundreds of</w:t>
      </w:r>
      <w:r>
        <w:rPr>
          <w:rStyle w:val="css-g38gqj"/>
        </w:rPr>
        <w:t xml:space="preserve"> </w:t>
      </w:r>
      <w:r w:rsidR="001039C5">
        <w:rPr>
          <w:rStyle w:val="css-g38gqj"/>
        </w:rPr>
        <w:t xml:space="preserve">active </w:t>
      </w:r>
      <w:r w:rsidR="009B55BE">
        <w:rPr>
          <w:rStyle w:val="css-g38gqj"/>
        </w:rPr>
        <w:t xml:space="preserve">inshore </w:t>
      </w:r>
      <w:r w:rsidR="001039C5">
        <w:rPr>
          <w:rStyle w:val="css-g38gqj"/>
        </w:rPr>
        <w:t xml:space="preserve">fishing vessels equipped </w:t>
      </w:r>
      <w:r>
        <w:rPr>
          <w:rStyle w:val="css-g38gqj"/>
        </w:rPr>
        <w:t xml:space="preserve">with </w:t>
      </w:r>
      <w:proofErr w:type="spellStart"/>
      <w:r>
        <w:rPr>
          <w:rStyle w:val="css-g38gqj"/>
        </w:rPr>
        <w:t>echosounders</w:t>
      </w:r>
      <w:proofErr w:type="spellEnd"/>
      <w:r>
        <w:rPr>
          <w:rStyle w:val="css-g38gqj"/>
        </w:rPr>
        <w:t xml:space="preserve"> </w:t>
      </w:r>
      <w:r w:rsidR="009B55BE">
        <w:rPr>
          <w:rStyle w:val="css-g38gqj"/>
        </w:rPr>
        <w:t>over much of the</w:t>
      </w:r>
      <w:r w:rsidR="001039C5">
        <w:rPr>
          <w:rStyle w:val="css-g38gqj"/>
        </w:rPr>
        <w:t xml:space="preserve"> </w:t>
      </w:r>
      <w:r w:rsidR="009B55BE">
        <w:rPr>
          <w:rStyle w:val="css-g38gqj"/>
        </w:rPr>
        <w:t>n</w:t>
      </w:r>
      <w:r w:rsidR="001039C5">
        <w:rPr>
          <w:rStyle w:val="css-g38gqj"/>
        </w:rPr>
        <w:t>ortheast coast of NL</w:t>
      </w:r>
      <w:r>
        <w:rPr>
          <w:rStyle w:val="css-g38gqj"/>
        </w:rPr>
        <w:t xml:space="preserve">. </w:t>
      </w:r>
    </w:p>
    <w:p w14:paraId="00A162FE" w14:textId="08DFA656" w:rsidR="005E1546" w:rsidRDefault="00EB75CB">
      <w:pPr>
        <w:pStyle w:val="Style1"/>
      </w:pPr>
      <w:r>
        <w:rPr>
          <w:rStyle w:val="css-g38gqj"/>
        </w:rPr>
        <w:t xml:space="preserve">Using the weight of evidence approach, the majority of the independent data sources examined support the hypothesis of a collapsed capelin stock. </w:t>
      </w:r>
      <w:r w:rsidR="00E63EFA">
        <w:rPr>
          <w:rStyle w:val="css-g38gqj"/>
        </w:rPr>
        <w:t xml:space="preserve">We </w:t>
      </w:r>
      <w:r w:rsidR="00622632" w:rsidRPr="00622632">
        <w:rPr>
          <w:rStyle w:val="css-g38gqj"/>
        </w:rPr>
        <w:t xml:space="preserve">found strong internal and external consistency in trends across multiple sources of data. For instance, the spring </w:t>
      </w:r>
      <w:r w:rsidR="00E63EFA">
        <w:rPr>
          <w:rStyle w:val="css-g38gqj"/>
        </w:rPr>
        <w:t xml:space="preserve">acoustic </w:t>
      </w:r>
      <w:r w:rsidR="00622632" w:rsidRPr="00622632">
        <w:rPr>
          <w:rStyle w:val="css-g38gqj"/>
        </w:rPr>
        <w:t>survey shows</w:t>
      </w:r>
      <w:r w:rsidR="00E63EFA">
        <w:rPr>
          <w:rStyle w:val="css-g38gqj"/>
        </w:rPr>
        <w:t xml:space="preserve"> strong cohort tracking </w:t>
      </w:r>
      <w:r w:rsidR="00622632" w:rsidRPr="00622632">
        <w:rPr>
          <w:rStyle w:val="css-g38gqj"/>
        </w:rPr>
        <w:t xml:space="preserve">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w:t>
      </w:r>
      <w:proofErr w:type="spellStart"/>
      <w:r w:rsidR="00622632" w:rsidRPr="00622632">
        <w:rPr>
          <w:rStyle w:val="css-g38gqj"/>
        </w:rPr>
        <w:t>tonnes</w:t>
      </w:r>
      <w:proofErr w:type="spellEnd"/>
      <w:r w:rsidR="00622632" w:rsidRPr="00622632">
        <w:rPr>
          <w:rStyle w:val="css-g38gqj"/>
        </w:rPr>
        <w:t xml:space="preserve"> of non-migratory capelin along the coast of </w:t>
      </w:r>
      <w:r w:rsidR="00D83A73">
        <w:rPr>
          <w:rStyle w:val="css-g38gqj"/>
        </w:rPr>
        <w:t>NL</w:t>
      </w:r>
      <w:r w:rsidR="00622632" w:rsidRPr="00622632">
        <w:rPr>
          <w:rStyle w:val="css-g38gqj"/>
        </w:rPr>
        <w:t>.</w:t>
      </w:r>
      <w:r>
        <w:rPr>
          <w:rStyle w:val="css-g38gqj"/>
        </w:rPr>
        <w:t xml:space="preserve"> </w:t>
      </w:r>
    </w:p>
    <w:p w14:paraId="4A5F6E02" w14:textId="77777777" w:rsidR="005E1546" w:rsidRDefault="00EB75CB">
      <w:pPr>
        <w:pStyle w:val="Body"/>
        <w:spacing w:after="200" w:line="276" w:lineRule="auto"/>
      </w:pPr>
      <w:r>
        <w:rPr>
          <w:rStyle w:val="css-g38gqj"/>
          <w:rFonts w:ascii="Calibri" w:eastAsia="Calibri" w:hAnsi="Calibri" w:cs="Calibri"/>
          <w:b/>
          <w:bCs/>
        </w:rPr>
        <w:br w:type="page"/>
      </w:r>
    </w:p>
    <w:p w14:paraId="4A0C245C" w14:textId="77777777" w:rsidR="005E1546" w:rsidRDefault="00EB75CB">
      <w:pPr>
        <w:pStyle w:val="Heading2"/>
      </w:pPr>
      <w:r w:rsidRPr="00D86FE5">
        <w:rPr>
          <w:lang w:val="en-CA"/>
        </w:rPr>
        <w:lastRenderedPageBreak/>
        <w:t>Figure captions</w:t>
      </w:r>
    </w:p>
    <w:p w14:paraId="4EDBB65C" w14:textId="5D137556"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46" w:name="_Ref314012633"/>
      <w:r>
        <w:rPr>
          <w:rStyle w:val="css-g38gqj"/>
          <w:rFonts w:ascii="Calibri" w:eastAsia="Calibri" w:hAnsi="Calibri" w:cs="Calibri"/>
          <w:b w:val="0"/>
          <w:bCs w:val="0"/>
          <w:color w:val="000000"/>
          <w:sz w:val="24"/>
          <w:szCs w:val="24"/>
          <w:u w:color="000000"/>
        </w:rPr>
        <w:t xml:space="preserve">Fig. 1.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r w:rsidR="00EC38A9">
        <w:rPr>
          <w:rStyle w:val="css-g38gqj"/>
          <w:rFonts w:ascii="Calibri" w:eastAsia="Calibri" w:hAnsi="Calibri" w:cs="Calibri"/>
          <w:b w:val="0"/>
          <w:bCs w:val="0"/>
          <w:color w:val="000000"/>
          <w:sz w:val="24"/>
          <w:szCs w:val="24"/>
          <w:u w:color="000000"/>
        </w:rPr>
        <w:t xml:space="preserve"> </w:t>
      </w:r>
      <w:r w:rsidR="00EB7DBA">
        <w:rPr>
          <w:rStyle w:val="css-g38gqj"/>
          <w:rFonts w:ascii="Calibri" w:eastAsia="Calibri" w:hAnsi="Calibri" w:cs="Calibri"/>
          <w:b w:val="0"/>
          <w:bCs w:val="0"/>
          <w:color w:val="000000"/>
          <w:sz w:val="24"/>
          <w:szCs w:val="24"/>
          <w:u w:color="000000"/>
        </w:rPr>
        <w:t xml:space="preserve">Included are the </w:t>
      </w:r>
      <w:r w:rsidR="00EC38A9" w:rsidRPr="00EC38A9">
        <w:rPr>
          <w:rStyle w:val="css-g38gqj"/>
          <w:rFonts w:ascii="Calibri" w:eastAsia="Calibri" w:hAnsi="Calibri" w:cs="Calibri"/>
          <w:b w:val="0"/>
          <w:bCs w:val="0"/>
          <w:color w:val="000000"/>
          <w:sz w:val="24"/>
          <w:szCs w:val="24"/>
          <w:u w:color="000000"/>
        </w:rPr>
        <w:t xml:space="preserve">acoustic survey tracks conducted </w:t>
      </w:r>
      <w:r w:rsidR="00EB7DBA">
        <w:rPr>
          <w:rStyle w:val="css-g38gqj"/>
          <w:rFonts w:ascii="Calibri" w:eastAsia="Calibri" w:hAnsi="Calibri" w:cs="Calibri"/>
          <w:b w:val="0"/>
          <w:bCs w:val="0"/>
          <w:color w:val="000000"/>
          <w:sz w:val="24"/>
          <w:szCs w:val="24"/>
          <w:u w:color="000000"/>
        </w:rPr>
        <w:t xml:space="preserve">in </w:t>
      </w:r>
      <w:r w:rsidR="00EC38A9" w:rsidRPr="00EC38A9">
        <w:rPr>
          <w:rStyle w:val="css-g38gqj"/>
          <w:rFonts w:ascii="Calibri" w:eastAsia="Calibri" w:hAnsi="Calibri" w:cs="Calibri"/>
          <w:b w:val="0"/>
          <w:bCs w:val="0"/>
          <w:color w:val="000000"/>
          <w:sz w:val="24"/>
          <w:szCs w:val="24"/>
          <w:u w:color="000000"/>
        </w:rPr>
        <w:t xml:space="preserve">October 1983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Miller and </w:t>
      </w:r>
      <w:proofErr w:type="spellStart"/>
      <w:r w:rsidR="00EC38A9" w:rsidRPr="00EC38A9">
        <w:rPr>
          <w:rStyle w:val="css-g38gqj"/>
          <w:rFonts w:ascii="Calibri" w:eastAsia="Calibri" w:hAnsi="Calibri" w:cs="Calibri"/>
          <w:b w:val="0"/>
          <w:bCs w:val="0"/>
          <w:color w:val="000000"/>
          <w:sz w:val="24"/>
          <w:szCs w:val="24"/>
          <w:u w:color="000000"/>
        </w:rPr>
        <w:t>Carscadden</w:t>
      </w:r>
      <w:proofErr w:type="spellEnd"/>
      <w:r w:rsidR="00EC38A9" w:rsidRPr="00EC38A9">
        <w:rPr>
          <w:rStyle w:val="css-g38gqj"/>
          <w:rFonts w:ascii="Calibri" w:eastAsia="Calibri" w:hAnsi="Calibri" w:cs="Calibri"/>
          <w:b w:val="0"/>
          <w:bCs w:val="0"/>
          <w:color w:val="000000"/>
          <w:sz w:val="24"/>
          <w:szCs w:val="24"/>
          <w:u w:color="000000"/>
        </w:rPr>
        <w:t xml:space="preserve"> 1983 for more details), </w:t>
      </w:r>
      <w:ins w:id="47" w:author="DFO-MPO" w:date="2018-07-30T10:37:00Z">
        <w:r w:rsidR="00E82DDB">
          <w:rPr>
            <w:rStyle w:val="css-g38gqj"/>
            <w:rFonts w:ascii="Calibri" w:eastAsia="Calibri" w:hAnsi="Calibri" w:cs="Calibri"/>
            <w:b w:val="0"/>
            <w:bCs w:val="0"/>
            <w:color w:val="000000"/>
            <w:sz w:val="24"/>
            <w:szCs w:val="24"/>
            <w:u w:color="000000"/>
          </w:rPr>
          <w:t xml:space="preserve">June 1991 by the USSR in Div. </w:t>
        </w:r>
      </w:ins>
      <w:ins w:id="48" w:author="DFO-MPO" w:date="2018-07-30T10:38:00Z">
        <w:r w:rsidR="004A7C4C">
          <w:rPr>
            <w:rStyle w:val="css-g38gqj"/>
            <w:rFonts w:ascii="Calibri" w:eastAsia="Calibri" w:hAnsi="Calibri" w:cs="Calibri"/>
            <w:b w:val="0"/>
            <w:bCs w:val="0"/>
            <w:color w:val="000000"/>
            <w:sz w:val="24"/>
            <w:szCs w:val="24"/>
            <w:u w:color="000000"/>
          </w:rPr>
          <w:t xml:space="preserve">3LNO </w:t>
        </w:r>
        <w:r w:rsidR="004A7C4C" w:rsidRPr="00EC38A9">
          <w:rPr>
            <w:rStyle w:val="css-g38gqj"/>
            <w:rFonts w:ascii="Calibri" w:eastAsia="Calibri" w:hAnsi="Calibri" w:cs="Calibri"/>
            <w:b w:val="0"/>
            <w:bCs w:val="0"/>
            <w:color w:val="000000"/>
            <w:sz w:val="24"/>
            <w:szCs w:val="24"/>
            <w:u w:color="000000"/>
          </w:rPr>
          <w:t xml:space="preserve">(see </w:t>
        </w:r>
        <w:proofErr w:type="spellStart"/>
        <w:r w:rsidR="004A7C4C" w:rsidRPr="00EC38A9">
          <w:rPr>
            <w:rStyle w:val="css-g38gqj"/>
            <w:rFonts w:ascii="Calibri" w:eastAsia="Calibri" w:hAnsi="Calibri" w:cs="Calibri"/>
            <w:b w:val="0"/>
            <w:bCs w:val="0"/>
            <w:color w:val="000000"/>
            <w:sz w:val="24"/>
            <w:szCs w:val="24"/>
            <w:u w:color="000000"/>
          </w:rPr>
          <w:t>Bakanev</w:t>
        </w:r>
        <w:proofErr w:type="spellEnd"/>
        <w:r w:rsidR="004A7C4C" w:rsidRPr="00EC38A9">
          <w:rPr>
            <w:rStyle w:val="css-g38gqj"/>
            <w:rFonts w:ascii="Calibri" w:eastAsia="Calibri" w:hAnsi="Calibri" w:cs="Calibri"/>
            <w:b w:val="0"/>
            <w:bCs w:val="0"/>
            <w:color w:val="000000"/>
            <w:sz w:val="24"/>
            <w:szCs w:val="24"/>
            <w:u w:color="000000"/>
          </w:rPr>
          <w:t xml:space="preserve"> 1992 for more details),</w:t>
        </w:r>
        <w:r w:rsidR="004A7C4C">
          <w:rPr>
            <w:rStyle w:val="css-g38gqj"/>
            <w:rFonts w:ascii="Calibri" w:eastAsia="Calibri" w:hAnsi="Calibri" w:cs="Calibri"/>
            <w:b w:val="0"/>
            <w:bCs w:val="0"/>
            <w:color w:val="000000"/>
            <w:sz w:val="24"/>
            <w:szCs w:val="24"/>
            <w:u w:color="000000"/>
          </w:rPr>
          <w:t xml:space="preserve"> </w:t>
        </w:r>
      </w:ins>
      <w:r w:rsidR="00EC38A9" w:rsidRPr="00EC38A9">
        <w:rPr>
          <w:rStyle w:val="css-g38gqj"/>
          <w:rFonts w:ascii="Calibri" w:eastAsia="Calibri" w:hAnsi="Calibri" w:cs="Calibri"/>
          <w:b w:val="0"/>
          <w:bCs w:val="0"/>
          <w:color w:val="000000"/>
          <w:sz w:val="24"/>
          <w:szCs w:val="24"/>
          <w:u w:color="000000"/>
        </w:rPr>
        <w:t xml:space="preserve">November 1991 by the USSR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w:t>
      </w:r>
      <w:proofErr w:type="spellStart"/>
      <w:r w:rsidR="00EC38A9" w:rsidRPr="00EC38A9">
        <w:rPr>
          <w:rStyle w:val="css-g38gqj"/>
          <w:rFonts w:ascii="Calibri" w:eastAsia="Calibri" w:hAnsi="Calibri" w:cs="Calibri"/>
          <w:b w:val="0"/>
          <w:bCs w:val="0"/>
          <w:color w:val="000000"/>
          <w:sz w:val="24"/>
          <w:szCs w:val="24"/>
          <w:u w:color="000000"/>
        </w:rPr>
        <w:t>Bakanev</w:t>
      </w:r>
      <w:proofErr w:type="spellEnd"/>
      <w:r w:rsidR="00EC38A9" w:rsidRPr="00EC38A9">
        <w:rPr>
          <w:rStyle w:val="css-g38gqj"/>
          <w:rFonts w:ascii="Calibri" w:eastAsia="Calibri" w:hAnsi="Calibri" w:cs="Calibri"/>
          <w:b w:val="0"/>
          <w:bCs w:val="0"/>
          <w:color w:val="000000"/>
          <w:sz w:val="24"/>
          <w:szCs w:val="24"/>
          <w:u w:color="000000"/>
        </w:rPr>
        <w:t xml:space="preserve"> 1992 for more details), and May 2018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3L </w:t>
      </w:r>
      <w:r w:rsidR="00EB7DBA">
        <w:rPr>
          <w:rStyle w:val="css-g38gqj"/>
          <w:rFonts w:ascii="Calibri" w:eastAsia="Calibri" w:hAnsi="Calibri" w:cs="Calibri"/>
          <w:b w:val="0"/>
          <w:bCs w:val="0"/>
          <w:color w:val="000000"/>
          <w:sz w:val="24"/>
          <w:szCs w:val="24"/>
          <w:u w:color="000000"/>
        </w:rPr>
        <w:t xml:space="preserve">(offshore) </w:t>
      </w:r>
      <w:r w:rsidR="00EC38A9" w:rsidRPr="00EC38A9">
        <w:rPr>
          <w:rStyle w:val="css-g38gqj"/>
          <w:rFonts w:ascii="Calibri" w:eastAsia="Calibri" w:hAnsi="Calibri" w:cs="Calibri"/>
          <w:b w:val="0"/>
          <w:bCs w:val="0"/>
          <w:color w:val="000000"/>
          <w:sz w:val="24"/>
          <w:szCs w:val="24"/>
          <w:u w:color="000000"/>
        </w:rPr>
        <w:t xml:space="preserve">and Trinity Bay </w:t>
      </w:r>
      <w:r w:rsidR="00EB7DBA">
        <w:rPr>
          <w:rStyle w:val="css-g38gqj"/>
          <w:rFonts w:ascii="Calibri" w:eastAsia="Calibri" w:hAnsi="Calibri" w:cs="Calibri"/>
          <w:b w:val="0"/>
          <w:bCs w:val="0"/>
          <w:color w:val="000000"/>
          <w:sz w:val="24"/>
          <w:szCs w:val="24"/>
          <w:u w:color="000000"/>
        </w:rPr>
        <w:t xml:space="preserve">(inshore) </w:t>
      </w:r>
      <w:r w:rsidR="00EC38A9" w:rsidRPr="00EC38A9">
        <w:rPr>
          <w:rStyle w:val="css-g38gqj"/>
          <w:rFonts w:ascii="Calibri" w:eastAsia="Calibri" w:hAnsi="Calibri" w:cs="Calibri"/>
          <w:b w:val="0"/>
          <w:bCs w:val="0"/>
          <w:color w:val="000000"/>
          <w:sz w:val="24"/>
          <w:szCs w:val="24"/>
          <w:u w:color="000000"/>
        </w:rPr>
        <w:t>(</w:t>
      </w:r>
      <w:r w:rsidR="00EB7DBA">
        <w:rPr>
          <w:rStyle w:val="css-g38gqj"/>
          <w:rFonts w:ascii="Calibri" w:eastAsia="Calibri" w:hAnsi="Calibri" w:cs="Calibri"/>
          <w:b w:val="0"/>
          <w:bCs w:val="0"/>
          <w:color w:val="000000"/>
          <w:sz w:val="24"/>
          <w:szCs w:val="24"/>
          <w:u w:color="000000"/>
        </w:rPr>
        <w:t>DFO, unpublished data</w:t>
      </w:r>
      <w:r w:rsidR="00EC38A9" w:rsidRPr="00EC38A9">
        <w:rPr>
          <w:rStyle w:val="css-g38gqj"/>
          <w:rFonts w:ascii="Calibri" w:eastAsia="Calibri" w:hAnsi="Calibri" w:cs="Calibri"/>
          <w:b w:val="0"/>
          <w:bCs w:val="0"/>
          <w:color w:val="000000"/>
          <w:sz w:val="24"/>
          <w:szCs w:val="24"/>
          <w:u w:color="000000"/>
        </w:rPr>
        <w:t>).</w:t>
      </w:r>
    </w:p>
    <w:p w14:paraId="5553F0CA" w14:textId="2825FCF6" w:rsidR="005E1546" w:rsidRDefault="00EB75CB">
      <w:pPr>
        <w:pStyle w:val="Body"/>
        <w:spacing w:line="480" w:lineRule="auto"/>
        <w:rPr>
          <w:rStyle w:val="css-g38gqj"/>
          <w:rFonts w:ascii="Calibri" w:eastAsia="Calibri" w:hAnsi="Calibri" w:cs="Calibri"/>
        </w:rPr>
      </w:pPr>
      <w:bookmarkStart w:id="49" w:name="_Ref514161259"/>
      <w:bookmarkEnd w:id="46"/>
      <w:r>
        <w:rPr>
          <w:rStyle w:val="css-g38gqj"/>
          <w:rFonts w:ascii="Calibri" w:eastAsia="Calibri" w:hAnsi="Calibri" w:cs="Calibri"/>
        </w:rPr>
        <w:t xml:space="preserve">Fig. </w:t>
      </w:r>
      <w:bookmarkEnd w:id="49"/>
      <w:r w:rsidR="00EC38A9">
        <w:rPr>
          <w:rStyle w:val="css-g38gqj"/>
          <w:rFonts w:ascii="Calibri" w:eastAsia="Calibri" w:hAnsi="Calibri" w:cs="Calibri"/>
        </w:rPr>
        <w:t>2</w:t>
      </w:r>
      <w:r>
        <w:rPr>
          <w:rStyle w:val="css-g38gqj"/>
          <w:rFonts w:ascii="Calibri" w:eastAsia="Calibri" w:hAnsi="Calibri" w:cs="Calibri"/>
        </w:rPr>
        <w:t>. (a) Capelin biomass estimated from the seasonal inshore acoustic survey</w:t>
      </w:r>
      <w:r w:rsidR="00EB7DBA">
        <w:rPr>
          <w:rStyle w:val="css-g38gqj"/>
          <w:rFonts w:ascii="Calibri" w:eastAsia="Calibri" w:hAnsi="Calibri" w:cs="Calibri"/>
        </w:rPr>
        <w:t xml:space="preserve"> in Trinity Bay, NL, Canada</w:t>
      </w:r>
      <w:r>
        <w:rPr>
          <w:rStyle w:val="css-g38gqj"/>
          <w:rFonts w:ascii="Calibri" w:eastAsia="Calibri" w:hAnsi="Calibri" w:cs="Calibri"/>
        </w:rPr>
        <w:t xml:space="preserve">.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is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is immature.</w:t>
      </w:r>
    </w:p>
    <w:p w14:paraId="595E0007" w14:textId="51A09FB3" w:rsidR="00EC38A9" w:rsidRDefault="00EB75CB" w:rsidP="00EC38A9">
      <w:pPr>
        <w:pStyle w:val="Body"/>
        <w:spacing w:line="480" w:lineRule="auto"/>
        <w:rPr>
          <w:rStyle w:val="css-g38gqj"/>
          <w:rFonts w:ascii="Calibri" w:eastAsia="Calibri" w:hAnsi="Calibri" w:cs="Calibri"/>
        </w:rPr>
      </w:pPr>
      <w:bookmarkStart w:id="50" w:name="_Ref514161310"/>
      <w:r>
        <w:rPr>
          <w:rStyle w:val="css-g38gqj"/>
          <w:rFonts w:ascii="Calibri" w:eastAsia="Calibri" w:hAnsi="Calibri" w:cs="Calibri"/>
        </w:rPr>
        <w:t xml:space="preserve">Fig. </w:t>
      </w:r>
      <w:bookmarkEnd w:id="50"/>
      <w:r w:rsidR="00EC38A9">
        <w:rPr>
          <w:rStyle w:val="css-g38gqj"/>
          <w:rFonts w:ascii="Calibri" w:eastAsia="Calibri" w:hAnsi="Calibri" w:cs="Calibri"/>
        </w:rPr>
        <w:t>3</w:t>
      </w:r>
      <w:r>
        <w:rPr>
          <w:rStyle w:val="css-g38gqj"/>
          <w:rFonts w:ascii="Calibri" w:eastAsia="Calibri" w:hAnsi="Calibri" w:cs="Calibri"/>
        </w:rPr>
        <w:t xml:space="preserve">. </w:t>
      </w:r>
      <w:r w:rsidR="00EC38A9">
        <w:rPr>
          <w:rStyle w:val="css-g38gqj"/>
          <w:rFonts w:ascii="Calibri" w:eastAsia="Calibri" w:hAnsi="Calibri" w:cs="Calibri"/>
        </w:rPr>
        <w:t xml:space="preserve">(a) Trend in capelin biomass estimated using a state-space Ricker-logistic model fit to (b) trends in five acoustic survey indices: </w:t>
      </w:r>
      <w:r w:rsidR="00EB7DBA">
        <w:rPr>
          <w:rStyle w:val="css-g38gqj"/>
          <w:rFonts w:ascii="Calibri" w:eastAsia="Calibri" w:hAnsi="Calibri" w:cs="Calibri"/>
        </w:rPr>
        <w:t xml:space="preserve">Div. </w:t>
      </w:r>
      <w:r w:rsidR="00EC38A9">
        <w:rPr>
          <w:rStyle w:val="css-g38gqj"/>
          <w:rFonts w:ascii="Calibri" w:eastAsia="Calibri" w:hAnsi="Calibri" w:cs="Calibri"/>
        </w:rPr>
        <w:t>2J3K Fall Canada</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2J3K Fall USSR</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 Spring Canada</w:t>
      </w:r>
      <w:r w:rsidR="00EB7DBA">
        <w:rPr>
          <w:rStyle w:val="css-g38gqj"/>
          <w:rFonts w:ascii="Calibri" w:eastAsia="Calibri" w:hAnsi="Calibri" w:cs="Calibri"/>
        </w:rPr>
        <w:t xml:space="preserve"> (1982-92, 1996, 1999-2005, 2007-15, 2017)</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3LNO Spring USSR</w:t>
      </w:r>
      <w:r w:rsidR="00EB7DBA">
        <w:rPr>
          <w:rStyle w:val="css-g38gqj"/>
          <w:rFonts w:ascii="Calibri" w:eastAsia="Calibri" w:hAnsi="Calibri" w:cs="Calibri"/>
        </w:rPr>
        <w:t xml:space="preserve"> (1982-9</w:t>
      </w:r>
      <w:r w:rsidR="006505DE">
        <w:rPr>
          <w:rStyle w:val="css-g38gqj"/>
          <w:rFonts w:ascii="Calibri" w:eastAsia="Calibri" w:hAnsi="Calibri" w:cs="Calibri"/>
        </w:rPr>
        <w:t>4</w:t>
      </w:r>
      <w:r w:rsidR="00EB7DBA">
        <w:rPr>
          <w:rStyle w:val="css-g38gqj"/>
          <w:rFonts w:ascii="Calibri" w:eastAsia="Calibri" w:hAnsi="Calibri" w:cs="Calibri"/>
        </w:rPr>
        <w:t>)</w:t>
      </w:r>
      <w:r w:rsidR="00EC38A9">
        <w:rPr>
          <w:rStyle w:val="css-g38gqj"/>
          <w:rFonts w:ascii="Calibri" w:eastAsia="Calibri" w:hAnsi="Calibri" w:cs="Calibri"/>
        </w:rPr>
        <w:t>, and Trinity Bay (</w:t>
      </w:r>
      <w:r w:rsidR="006505DE">
        <w:rPr>
          <w:rStyle w:val="css-g38gqj"/>
          <w:rFonts w:ascii="Calibri" w:eastAsia="Calibri" w:hAnsi="Calibri" w:cs="Calibri"/>
        </w:rPr>
        <w:t xml:space="preserve">inshore </w:t>
      </w:r>
      <w:r w:rsidR="00EB7DBA">
        <w:rPr>
          <w:rStyle w:val="css-g38gqj"/>
          <w:rFonts w:ascii="Calibri" w:eastAsia="Calibri" w:hAnsi="Calibri" w:cs="Calibri"/>
        </w:rPr>
        <w:t xml:space="preserve">Div. </w:t>
      </w:r>
      <w:r w:rsidR="00EC38A9">
        <w:rPr>
          <w:rStyle w:val="css-g38gqj"/>
          <w:rFonts w:ascii="Calibri" w:eastAsia="Calibri" w:hAnsi="Calibri" w:cs="Calibri"/>
        </w:rPr>
        <w:t>3L</w:t>
      </w:r>
      <w:r w:rsidR="00EB7DBA">
        <w:rPr>
          <w:rStyle w:val="css-g38gqj"/>
          <w:rFonts w:ascii="Calibri" w:eastAsia="Calibri" w:hAnsi="Calibri" w:cs="Calibri"/>
        </w:rPr>
        <w:t>;</w:t>
      </w:r>
      <w:r w:rsidR="006505DE" w:rsidRPr="006505DE">
        <w:t xml:space="preserve"> </w:t>
      </w:r>
      <w:r w:rsidR="006505DE" w:rsidRPr="006505DE">
        <w:rPr>
          <w:rStyle w:val="css-g38gqj"/>
          <w:rFonts w:ascii="Calibri" w:eastAsia="Calibri" w:hAnsi="Calibri" w:cs="Calibri"/>
        </w:rPr>
        <w:t>1999-2005, 2007-13, 2017</w:t>
      </w:r>
      <w:r w:rsidR="00EC38A9">
        <w:rPr>
          <w:rStyle w:val="css-g38gqj"/>
          <w:rFonts w:ascii="Calibri" w:eastAsia="Calibri" w:hAnsi="Calibri" w:cs="Calibri"/>
        </w:rPr>
        <w:t>).</w:t>
      </w:r>
      <w:r w:rsidR="00EC38A9" w:rsidRPr="00EC38A9">
        <w:rPr>
          <w:rStyle w:val="css-g38gqj"/>
          <w:rFonts w:ascii="Calibri" w:eastAsia="Calibri" w:hAnsi="Calibri" w:cs="Calibri"/>
        </w:rPr>
        <w:t xml:space="preserve"> </w:t>
      </w:r>
      <w:r w:rsidR="00EC38A9">
        <w:rPr>
          <w:rStyle w:val="css-g38gqj"/>
          <w:rFonts w:ascii="Calibri" w:eastAsia="Calibri" w:hAnsi="Calibri" w:cs="Calibri"/>
        </w:rPr>
        <w:t>Shaded area in (a) represents 95% confidence intervals of the biomass estimates, the lines in (b) indicate model fits to each survey index and the vertical lines in (b) indicate 95% confidence intervals of the index. Note the log scale.</w:t>
      </w:r>
    </w:p>
    <w:p w14:paraId="6AC6C8F8" w14:textId="71E62280" w:rsidR="005E1546" w:rsidRDefault="00EB75CB">
      <w:pPr>
        <w:pStyle w:val="Body"/>
        <w:spacing w:line="480" w:lineRule="auto"/>
        <w:rPr>
          <w:rStyle w:val="css-g38gqj"/>
          <w:rFonts w:ascii="Calibri" w:eastAsia="Calibri" w:hAnsi="Calibri" w:cs="Calibri"/>
        </w:rPr>
      </w:pPr>
      <w:bookmarkStart w:id="51" w:name="_Ref514161325"/>
      <w:r>
        <w:rPr>
          <w:rStyle w:val="css-g38gqj"/>
          <w:rFonts w:ascii="Calibri" w:eastAsia="Calibri" w:hAnsi="Calibri" w:cs="Calibri"/>
        </w:rPr>
        <w:t xml:space="preserve">Fig. </w:t>
      </w:r>
      <w:bookmarkEnd w:id="51"/>
      <w:r w:rsidR="00EC38A9">
        <w:rPr>
          <w:rStyle w:val="css-g38gqj"/>
          <w:rFonts w:ascii="Calibri" w:eastAsia="Calibri" w:hAnsi="Calibri" w:cs="Calibri"/>
        </w:rPr>
        <w:t>4</w:t>
      </w:r>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geostatistical </w:t>
      </w:r>
      <w:r>
        <w:rPr>
          <w:rStyle w:val="css-g38gqj"/>
          <w:rFonts w:ascii="Calibri" w:eastAsia="Calibri" w:hAnsi="Calibri" w:cs="Calibri"/>
        </w:rPr>
        <w:lastRenderedPageBreak/>
        <w:t>delta-generalized linear mixed model to estimate the spatial and temporal distribution of capelin. Annual center of gravity estimates are connected by lines through time,</w:t>
      </w:r>
      <w:r w:rsidR="00EC38A9">
        <w:rPr>
          <w:rStyle w:val="css-g38gqj"/>
          <w:rFonts w:ascii="Calibri" w:eastAsia="Calibri" w:hAnsi="Calibri" w:cs="Calibri"/>
        </w:rPr>
        <w:t xml:space="preserve"> and approximate 95% confidence intervals around these estimates are indicated by the dotted black line</w:t>
      </w:r>
      <w:r>
        <w:rPr>
          <w:rStyle w:val="css-g38gqj"/>
          <w:rFonts w:ascii="Calibri" w:eastAsia="Calibri" w:hAnsi="Calibri" w:cs="Calibri"/>
        </w:rPr>
        <w:t>. The red area indicates areas not covered by the survey and the light pink (cream) area indicates inshore strata that are poorly covered by the fall bottom-trawl survey.</w:t>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23168060" w14:textId="79005298" w:rsidR="00E82DDB" w:rsidRDefault="00E82DDB" w:rsidP="00E82DDB">
      <w:pPr>
        <w:pStyle w:val="Heading2"/>
        <w:rPr>
          <w:rStyle w:val="css-g38gqj"/>
          <w:rFonts w:ascii="Calibri" w:eastAsia="Calibri" w:hAnsi="Calibri" w:cs="Calibri"/>
          <w:b w:val="0"/>
          <w:bCs w:val="0"/>
        </w:rPr>
      </w:pPr>
      <w:r>
        <w:rPr>
          <w:lang w:val="en-CA"/>
        </w:rPr>
        <w:lastRenderedPageBreak/>
        <w:t>Figure</w:t>
      </w:r>
      <w:r w:rsidRPr="00D86FE5">
        <w:rPr>
          <w:lang w:val="en-CA"/>
        </w:rPr>
        <w:t>s</w:t>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t>Fig. 1</w:t>
      </w:r>
    </w:p>
    <w:p w14:paraId="774D8790" w14:textId="7784D982" w:rsidR="005E1546" w:rsidRDefault="00B12390">
      <w:pPr>
        <w:pStyle w:val="Body"/>
        <w:spacing w:after="200" w:line="276" w:lineRule="auto"/>
      </w:pPr>
      <w:commentRangeStart w:id="52"/>
      <w:r>
        <w:rPr>
          <w:rFonts w:ascii="Calibri" w:eastAsia="Calibri" w:hAnsi="Calibri" w:cs="Calibri"/>
          <w:b/>
          <w:bCs/>
          <w:noProof/>
        </w:rPr>
        <w:drawing>
          <wp:inline distT="0" distB="0" distL="0" distR="0" wp14:anchorId="3E993E39" wp14:editId="17F4DD10">
            <wp:extent cx="5029210" cy="6400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_map.png"/>
                    <pic:cNvPicPr/>
                  </pic:nvPicPr>
                  <pic:blipFill>
                    <a:blip r:embed="rId10">
                      <a:extLst>
                        <a:ext uri="{28A0092B-C50C-407E-A947-70E740481C1C}">
                          <a14:useLocalDpi xmlns:a14="http://schemas.microsoft.com/office/drawing/2010/main" val="0"/>
                        </a:ext>
                      </a:extLst>
                    </a:blip>
                    <a:stretch>
                      <a:fillRect/>
                    </a:stretch>
                  </pic:blipFill>
                  <pic:spPr>
                    <a:xfrm>
                      <a:off x="0" y="0"/>
                      <a:ext cx="5029210" cy="6400813"/>
                    </a:xfrm>
                    <a:prstGeom prst="rect">
                      <a:avLst/>
                    </a:prstGeom>
                  </pic:spPr>
                </pic:pic>
              </a:graphicData>
            </a:graphic>
          </wp:inline>
        </w:drawing>
      </w:r>
      <w:commentRangeEnd w:id="52"/>
      <w:r w:rsidR="00D6702C">
        <w:rPr>
          <w:rStyle w:val="CommentReference"/>
          <w:rFonts w:eastAsia="Arial Unicode MS"/>
          <w:color w:val="auto"/>
          <w:lang w:val="en-US" w:eastAsia="en-US"/>
        </w:rPr>
        <w:commentReference w:id="52"/>
      </w:r>
      <w:r w:rsidR="00EB75CB">
        <w:rPr>
          <w:rStyle w:val="css-g38gqj"/>
          <w:rFonts w:ascii="Calibri" w:eastAsia="Calibri" w:hAnsi="Calibri" w:cs="Calibri"/>
          <w:b/>
          <w:bCs/>
        </w:rPr>
        <w:br w:type="page"/>
      </w:r>
    </w:p>
    <w:p w14:paraId="3E716EB0" w14:textId="644EFFDE"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2</w:t>
      </w:r>
    </w:p>
    <w:p w14:paraId="20B03C2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14:anchorId="25DEA78F" wp14:editId="69CED171">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1">
                      <a:extLst/>
                    </a:blip>
                    <a:stretch>
                      <a:fillRect/>
                    </a:stretch>
                  </pic:blipFill>
                  <pic:spPr>
                    <a:xfrm>
                      <a:off x="0" y="0"/>
                      <a:ext cx="4671646" cy="7655167"/>
                    </a:xfrm>
                    <a:prstGeom prst="rect">
                      <a:avLst/>
                    </a:prstGeom>
                    <a:ln w="12700" cap="flat">
                      <a:noFill/>
                      <a:miter lim="400000"/>
                    </a:ln>
                    <a:effectLst/>
                  </pic:spPr>
                </pic:pic>
              </a:graphicData>
            </a:graphic>
          </wp:inline>
        </w:drawing>
      </w:r>
    </w:p>
    <w:p w14:paraId="240001A1" w14:textId="37307FC8"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3</w:t>
      </w:r>
      <w:r>
        <w:rPr>
          <w:rStyle w:val="css-g38gqj"/>
          <w:rFonts w:ascii="Calibri" w:eastAsia="Calibri" w:hAnsi="Calibri" w:cs="Calibri"/>
          <w:b/>
          <w:bCs/>
        </w:rPr>
        <w:t xml:space="preserve"> </w:t>
      </w:r>
    </w:p>
    <w:p w14:paraId="2F4B3B15" w14:textId="3F0C8E14" w:rsidR="005E1546"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3185CE95" wp14:editId="7F0A091D">
            <wp:extent cx="4932045" cy="5487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045" cy="5487035"/>
                    </a:xfrm>
                    <a:prstGeom prst="rect">
                      <a:avLst/>
                    </a:prstGeom>
                    <a:noFill/>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11E84CE2"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4</w:t>
      </w:r>
    </w:p>
    <w:p w14:paraId="51CDC5C7" w14:textId="3EB8070B" w:rsidR="00F919EA"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70C1A003" wp14:editId="3BD6E911">
            <wp:extent cx="5944235" cy="594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5944235"/>
                    </a:xfrm>
                    <a:prstGeom prst="rect">
                      <a:avLst/>
                    </a:prstGeom>
                    <a:noFill/>
                  </pic:spPr>
                </pic:pic>
              </a:graphicData>
            </a:graphic>
          </wp:inline>
        </w:drawing>
      </w:r>
    </w:p>
    <w:p w14:paraId="3E9C3C3D" w14:textId="5FB3685C" w:rsidR="005E1546" w:rsidRDefault="005E1546">
      <w:pPr>
        <w:pStyle w:val="Body"/>
        <w:spacing w:after="200" w:line="276" w:lineRule="auto"/>
        <w:rPr>
          <w:rStyle w:val="css-g38gqj"/>
          <w:rFonts w:ascii="Calibri" w:eastAsia="Calibri" w:hAnsi="Calibri" w:cs="Calibri"/>
          <w:b/>
          <w:bCs/>
        </w:rPr>
      </w:pPr>
    </w:p>
    <w:p w14:paraId="0ABFD5EB" w14:textId="00B77C20" w:rsidR="005E1546" w:rsidRDefault="00EB75CB">
      <w:pPr>
        <w:pStyle w:val="Body"/>
        <w:spacing w:after="200" w:line="276" w:lineRule="auto"/>
      </w:pPr>
      <w:r>
        <w:rPr>
          <w:rStyle w:val="css-g38gqj"/>
          <w:rFonts w:ascii="Calibri" w:eastAsia="Calibri" w:hAnsi="Calibri" w:cs="Calibri"/>
          <w:b/>
          <w:bCs/>
        </w:rPr>
        <w:br w:type="page"/>
      </w:r>
    </w:p>
    <w:p w14:paraId="7C7E3F1B" w14:textId="77777777" w:rsidR="005E1546" w:rsidRDefault="00EB75CB">
      <w:pPr>
        <w:pStyle w:val="Heading2"/>
      </w:pPr>
      <w:r>
        <w:rPr>
          <w:lang w:val="en-US"/>
        </w:rPr>
        <w:lastRenderedPageBreak/>
        <w:t xml:space="preserve">Supplementary </w:t>
      </w:r>
      <w:commentRangeStart w:id="53"/>
      <w:r>
        <w:rPr>
          <w:lang w:val="it-IT"/>
        </w:rPr>
        <w:t>material</w:t>
      </w:r>
      <w:commentRangeEnd w:id="53"/>
      <w:r>
        <w:commentReference w:id="53"/>
      </w:r>
    </w:p>
    <w:p w14:paraId="1247EB7E" w14:textId="77777777" w:rsidR="005E1546" w:rsidRDefault="00EB75CB">
      <w:pPr>
        <w:pStyle w:val="Heading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14:paraId="6C21FDD6" w14:textId="77777777" w:rsidR="005E1546" w:rsidRDefault="00EB75CB">
      <w:pPr>
        <w:pStyle w:val="Style1"/>
      </w:pPr>
      <w:r>
        <w:t>Inshore seasonal acoustic surveys (January, June</w:t>
      </w:r>
      <w:ins w:id="54" w:author="Montevecchi, William" w:date="2018-06-02T19:08:00Z">
        <w:r>
          <w:t xml:space="preserve">, </w:t>
        </w:r>
      </w:ins>
      <w:del w:id="55"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56" w:author="Montevecchi, William" w:date="2018-06-02T19:08:00Z">
        <w:r>
          <w:delText>o</w:delText>
        </w:r>
      </w:del>
      <w:r>
        <w:t>ho</w:t>
      </w:r>
      <w:ins w:id="57"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14:paraId="6F13FC5E" w14:textId="77777777" w:rsidR="005E1546" w:rsidRDefault="00EB75CB">
      <w:pPr>
        <w:pStyle w:val="Style1"/>
      </w:pPr>
      <w:r>
        <w:t xml:space="preserve">Spatial patterns in age composition were similar to those patterns reported by Winters </w:t>
      </w:r>
      <w:ins w:id="58" w:author="Montevecchi, William" w:date="2018-06-02T19:07:00Z">
        <w:r>
          <w:t>(</w:t>
        </w:r>
      </w:ins>
      <w:r>
        <w:t>1970</w:t>
      </w:r>
      <w:ins w:id="59" w:author="Montevecchi, William" w:date="2018-06-02T19:07:00Z">
        <w:r>
          <w:t>)</w:t>
        </w:r>
      </w:ins>
      <w:r>
        <w:t xml:space="preserve"> with older larger capelin overwintering in the main portion of the bay while juvenile capelin were more prevalent in the inner arms.  In all months except June, capelin were aggregated along the sides of the trench around 200 m depth, whereas in June they present in the arms and in shallower water closer to shore at the bottom of the bay (Suppl. Fig. 2).  </w:t>
      </w:r>
    </w:p>
    <w:p w14:paraId="7096DA9E" w14:textId="77777777" w:rsidR="005E1546" w:rsidRDefault="00EB75CB">
      <w:pPr>
        <w:pStyle w:val="Body"/>
        <w:spacing w:after="200" w:line="276" w:lineRule="auto"/>
      </w:pPr>
      <w:r>
        <w:rPr>
          <w:rFonts w:ascii="Arial Unicode MS" w:eastAsia="Arial Unicode MS" w:hAnsi="Arial Unicode MS" w:cs="Arial Unicode MS"/>
        </w:rPr>
        <w:br w:type="page"/>
      </w:r>
    </w:p>
    <w:p w14:paraId="664DD9E7" w14:textId="77777777" w:rsidR="005E1546" w:rsidRDefault="00EB75CB">
      <w:pPr>
        <w:pStyle w:val="Heading2"/>
      </w:pPr>
      <w:r w:rsidRPr="00C60B63">
        <w:rPr>
          <w:lang w:val="en-CA"/>
        </w:rPr>
        <w:lastRenderedPageBreak/>
        <w:t>References</w:t>
      </w:r>
    </w:p>
    <w:p w14:paraId="41FF9E2B" w14:textId="77777777" w:rsidR="008F6679" w:rsidRPr="008F6679" w:rsidRDefault="00EB75CB" w:rsidP="008F6679">
      <w:pPr>
        <w:pStyle w:val="EndNoteBibliography"/>
        <w:ind w:left="720" w:hanging="720"/>
        <w:rPr>
          <w:noProof/>
        </w:rPr>
      </w:pPr>
      <w:r>
        <w:fldChar w:fldCharType="begin"/>
      </w:r>
      <w:r>
        <w:instrText xml:space="preserve"> ADDIN EN.REFLIST </w:instrText>
      </w:r>
      <w:r>
        <w:fldChar w:fldCharType="separate"/>
      </w:r>
      <w:r w:rsidR="008F6679" w:rsidRPr="008F6679">
        <w:rPr>
          <w:noProof/>
        </w:rPr>
        <w:t>Anderson JT, Dalley EL, O'Driscoll RL (2002) Juvenile capelin (</w:t>
      </w:r>
      <w:r w:rsidR="008F6679" w:rsidRPr="008F6679">
        <w:rPr>
          <w:i/>
          <w:noProof/>
        </w:rPr>
        <w:t>Mallotus villosus</w:t>
      </w:r>
      <w:r w:rsidR="008F6679" w:rsidRPr="008F6679">
        <w:rPr>
          <w:noProof/>
        </w:rPr>
        <w:t>) off Newfoundland and Labrador in the 1990s. ICES Journal of Marine Science 59:917-928</w:t>
      </w:r>
    </w:p>
    <w:p w14:paraId="207771CC" w14:textId="77777777" w:rsidR="008F6679" w:rsidRPr="008F6679" w:rsidRDefault="008F6679" w:rsidP="008F6679">
      <w:pPr>
        <w:pStyle w:val="EndNoteBibliography"/>
        <w:ind w:left="720" w:hanging="720"/>
        <w:rPr>
          <w:noProof/>
        </w:rPr>
      </w:pPr>
      <w:r w:rsidRPr="008F6679">
        <w:rPr>
          <w:noProof/>
        </w:rPr>
        <w:t>Anon (1998) Capelin in SA2 + Div. 3KL. Vol 98/63. Canadian Science Advisory Secretariat (CSAS) Research Document</w:t>
      </w:r>
    </w:p>
    <w:p w14:paraId="63B53A7D" w14:textId="77777777" w:rsidR="008F6679" w:rsidRPr="008F6679" w:rsidRDefault="008F6679" w:rsidP="008F6679">
      <w:pPr>
        <w:pStyle w:val="EndNoteBibliography"/>
        <w:ind w:left="720" w:hanging="720"/>
        <w:rPr>
          <w:noProof/>
        </w:rPr>
      </w:pPr>
      <w:r w:rsidRPr="008F6679">
        <w:rPr>
          <w:noProof/>
        </w:rPr>
        <w:t>Baillie SM, Jones IL (2004) Response of Atlantic Puffins to a Decline in Capelin Abundance at the Gannet Islands, Labrador. Waterbirds: The International Journal of Waterbird Biology 27:102-111</w:t>
      </w:r>
    </w:p>
    <w:p w14:paraId="636B1E1F" w14:textId="77777777" w:rsidR="008F6679" w:rsidRPr="008F6679" w:rsidRDefault="008F6679" w:rsidP="008F6679">
      <w:pPr>
        <w:pStyle w:val="EndNoteBibliography"/>
        <w:ind w:left="720" w:hanging="720"/>
        <w:rPr>
          <w:noProof/>
        </w:rPr>
      </w:pPr>
      <w:r w:rsidRPr="008F6679">
        <w:rPr>
          <w:noProof/>
        </w:rPr>
        <w:t>Bakanev VS (1992) Results from the acoustic capelin surveys in Div 3LNO and 2J+3KL in 1991. NAFO SCR Doc 92/1</w:t>
      </w:r>
    </w:p>
    <w:p w14:paraId="0845A6C5" w14:textId="77777777" w:rsidR="008F6679" w:rsidRPr="008F6679" w:rsidRDefault="008F6679" w:rsidP="008F6679">
      <w:pPr>
        <w:pStyle w:val="EndNoteBibliography"/>
        <w:ind w:left="720" w:hanging="720"/>
        <w:rPr>
          <w:noProof/>
        </w:rPr>
      </w:pPr>
      <w:r w:rsidRPr="008F6679">
        <w:rPr>
          <w:noProof/>
        </w:rPr>
        <w:t>Barange M, Bernal M, Cercole MC, Cubillos LA, Daskalov GM, Cunningham CL, de Oliveira JAA, Dickey-Collas M, Gaughan DJ, Hill K, Jacobson LD, Köster F, Massé J, Ñiquen M, Nishida H, Oozeki Y, Palomera I, Saccardo SA, Santojanni A, Serra R, Somarakis S, Stratoudakis Y, Uriarte A, van der Lingen CD, Yatsu A (2009) Current trends in the assessment and management of stocks. In: Checkley D, Alheit J, Oozeki Y, Roy C (eds), Vol 9. Cambridge University Press</w:t>
      </w:r>
    </w:p>
    <w:p w14:paraId="6768FB9C" w14:textId="77777777" w:rsidR="008F6679" w:rsidRPr="008F6679" w:rsidRDefault="008F6679" w:rsidP="008F6679">
      <w:pPr>
        <w:pStyle w:val="EndNoteBibliography"/>
        <w:ind w:left="720" w:hanging="720"/>
        <w:rPr>
          <w:noProof/>
        </w:rPr>
      </w:pPr>
      <w:r w:rsidRPr="008F6679">
        <w:rPr>
          <w:noProof/>
        </w:rPr>
        <w:t>Bourne C, Mowbray F, Squires B, Croft J (2015) An assessment framework and review of Newfoundland east and south coast Atlantic herring (</w:t>
      </w:r>
      <w:r w:rsidRPr="008F6679">
        <w:rPr>
          <w:i/>
          <w:noProof/>
        </w:rPr>
        <w:t>Clupea harengus</w:t>
      </w:r>
      <w:r w:rsidRPr="008F6679">
        <w:rPr>
          <w:noProof/>
        </w:rPr>
        <w:t>) stocks to the spring of 2013. Canadian Science Advisory Secretariat (CSAS) Research Document 2015/029</w:t>
      </w:r>
    </w:p>
    <w:p w14:paraId="525C18D6" w14:textId="77777777" w:rsidR="008F6679" w:rsidRPr="008F6679" w:rsidRDefault="008F6679" w:rsidP="008F6679">
      <w:pPr>
        <w:pStyle w:val="EndNoteBibliography"/>
        <w:ind w:left="720" w:hanging="720"/>
        <w:rPr>
          <w:noProof/>
        </w:rPr>
      </w:pPr>
      <w:r w:rsidRPr="008F6679">
        <w:rPr>
          <w:noProof/>
        </w:rPr>
        <w:t>Bryant R, Jones IL (1999) Food Resource Use and Diet Overlap of Common and Thick-Billed Murres at the Gannet Islands, Labrador. Waterbirds: The International Journal of Waterbird Biology 22:392-400</w:t>
      </w:r>
    </w:p>
    <w:p w14:paraId="6F83964F" w14:textId="77777777" w:rsidR="008F6679" w:rsidRPr="008F6679" w:rsidRDefault="008F6679" w:rsidP="008F6679">
      <w:pPr>
        <w:pStyle w:val="EndNoteBibliography"/>
        <w:ind w:left="720" w:hanging="720"/>
        <w:rPr>
          <w:noProof/>
        </w:rPr>
      </w:pPr>
      <w:r w:rsidRPr="008F6679">
        <w:rPr>
          <w:noProof/>
        </w:rPr>
        <w:t>Buren AD, Koen-Alonso M, Pepin P, Mowbray F, Nakashima BS, Stenson GB, Ollerhead N, Montevecchi WA (2014a) Bottom-up regulation of capelin, a keystone forage species. PLoS ONE 9:e87589</w:t>
      </w:r>
    </w:p>
    <w:p w14:paraId="1E294657" w14:textId="77777777" w:rsidR="008F6679" w:rsidRPr="008F6679" w:rsidRDefault="008F6679" w:rsidP="008F6679">
      <w:pPr>
        <w:pStyle w:val="EndNoteBibliography"/>
        <w:ind w:left="720" w:hanging="720"/>
        <w:rPr>
          <w:noProof/>
        </w:rPr>
      </w:pPr>
      <w:r w:rsidRPr="008F6679">
        <w:rPr>
          <w:noProof/>
        </w:rPr>
        <w:t>Buren AD, Koen-Alonso M, Stenson GB (2014b) The role of harp seals, fisheries and food availability in driving the dynamics of northern cod. Marine Ecology Progress Series 511:265-284</w:t>
      </w:r>
    </w:p>
    <w:p w14:paraId="344D3E6E" w14:textId="77777777" w:rsidR="008F6679" w:rsidRPr="008F6679" w:rsidRDefault="008F6679" w:rsidP="008F6679">
      <w:pPr>
        <w:pStyle w:val="EndNoteBibliography"/>
        <w:ind w:left="720" w:hanging="720"/>
        <w:rPr>
          <w:noProof/>
        </w:rPr>
      </w:pPr>
      <w:r w:rsidRPr="008F6679">
        <w:rPr>
          <w:noProof/>
        </w:rPr>
        <w:t>Burgess MG, Costello C, Fredston-Hermann A, Pinsky ML, Gaines SD, Tilman D, Polasky S (2017) Range contraction enables harvesting to extinction. Proceedings of the National Academy of Sciences 114:3945</w:t>
      </w:r>
    </w:p>
    <w:p w14:paraId="26FD0EBE" w14:textId="77777777" w:rsidR="008F6679" w:rsidRPr="008F6679" w:rsidRDefault="008F6679" w:rsidP="008F6679">
      <w:pPr>
        <w:pStyle w:val="EndNoteBibliography"/>
        <w:ind w:left="720" w:hanging="720"/>
        <w:rPr>
          <w:noProof/>
        </w:rPr>
      </w:pPr>
      <w:r w:rsidRPr="008F6679">
        <w:rPr>
          <w:noProof/>
        </w:rPr>
        <w:t>Carscadden J, Nakashima BS, Miller DS (1994) An evaluation of trends in abundance of capelin (Mallotus villosus) from acoustics, aerial surveys and catch rates in NAFO Division 3L, 1982-89. Northw Atl Fish Sci 17:45-57</w:t>
      </w:r>
    </w:p>
    <w:p w14:paraId="5F0ABD70" w14:textId="77777777" w:rsidR="008F6679" w:rsidRPr="008F6679" w:rsidRDefault="008F6679" w:rsidP="008F6679">
      <w:pPr>
        <w:pStyle w:val="EndNoteBibliography"/>
        <w:ind w:left="720" w:hanging="720"/>
        <w:rPr>
          <w:noProof/>
        </w:rPr>
      </w:pPr>
      <w:r w:rsidRPr="008F6679">
        <w:rPr>
          <w:noProof/>
        </w:rPr>
        <w:t>Carscadden JE, Frank KT, Leggett WC (2001) Ecosystem changes and the effects on capelin (</w:t>
      </w:r>
      <w:r w:rsidRPr="008F6679">
        <w:rPr>
          <w:i/>
          <w:noProof/>
        </w:rPr>
        <w:t>Mallotus villosus</w:t>
      </w:r>
      <w:r w:rsidRPr="008F6679">
        <w:rPr>
          <w:noProof/>
        </w:rPr>
        <w:t>), a major forage species. Canadian Journal of Fisheries and Aquatic Sciences 58:73-85</w:t>
      </w:r>
    </w:p>
    <w:p w14:paraId="03FCAA11" w14:textId="77777777" w:rsidR="008F6679" w:rsidRPr="008F6679" w:rsidRDefault="008F6679" w:rsidP="008F6679">
      <w:pPr>
        <w:pStyle w:val="EndNoteBibliography"/>
        <w:ind w:left="720" w:hanging="720"/>
        <w:rPr>
          <w:noProof/>
        </w:rPr>
      </w:pPr>
      <w:r w:rsidRPr="008F6679">
        <w:rPr>
          <w:noProof/>
        </w:rPr>
        <w:t>Carscadden JE, Gjøsæter H, Vilhjálmsson H (2013) A comparison of recent changes in distribution of capelin (</w:t>
      </w:r>
      <w:r w:rsidRPr="008F6679">
        <w:rPr>
          <w:i/>
          <w:noProof/>
        </w:rPr>
        <w:t>Mallotus villosus)</w:t>
      </w:r>
      <w:r w:rsidRPr="008F6679">
        <w:rPr>
          <w:noProof/>
        </w:rPr>
        <w:t xml:space="preserve"> in the Barents Sea, around Iceland and in the Northwest Atlantic. Progress in Oceanography</w:t>
      </w:r>
    </w:p>
    <w:p w14:paraId="3B5A8333" w14:textId="77777777" w:rsidR="008F6679" w:rsidRPr="008F6679" w:rsidRDefault="008F6679" w:rsidP="008F6679">
      <w:pPr>
        <w:pStyle w:val="EndNoteBibliography"/>
        <w:ind w:left="720" w:hanging="720"/>
        <w:rPr>
          <w:noProof/>
        </w:rPr>
      </w:pPr>
      <w:r w:rsidRPr="008F6679">
        <w:rPr>
          <w:noProof/>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2505D476" w14:textId="77777777" w:rsidR="008F6679" w:rsidRPr="008F6679" w:rsidRDefault="008F6679" w:rsidP="008F6679">
      <w:pPr>
        <w:pStyle w:val="EndNoteBibliography"/>
        <w:ind w:left="720" w:hanging="720"/>
        <w:rPr>
          <w:noProof/>
        </w:rPr>
      </w:pPr>
      <w:r w:rsidRPr="008F6679">
        <w:rPr>
          <w:noProof/>
        </w:rPr>
        <w:t>Chardine JW, Robertson GJ, Ryan PC, Turner B (2003) Abundance and distribution of common murres breeding at Funk Island, Newfoundland in 1972 and 2000. Canadian Wildlife Service Technical Report Series Atlantic Region:iv + 15</w:t>
      </w:r>
    </w:p>
    <w:p w14:paraId="661ADB3A" w14:textId="77777777" w:rsidR="008F6679" w:rsidRPr="008F6679" w:rsidRDefault="008F6679" w:rsidP="008F6679">
      <w:pPr>
        <w:pStyle w:val="EndNoteBibliography"/>
        <w:ind w:left="720" w:hanging="720"/>
        <w:rPr>
          <w:noProof/>
        </w:rPr>
      </w:pPr>
      <w:r w:rsidRPr="008F6679">
        <w:rPr>
          <w:noProof/>
        </w:rPr>
        <w:t>Chavez FP, Ryan J, Lluch-Cota SE, Ñiquen MC (2003) From anchovies to sardines and back: multidecadal change in the Pacific Ocean. Science 299:217-221</w:t>
      </w:r>
    </w:p>
    <w:p w14:paraId="7C8F2509" w14:textId="77777777" w:rsidR="008F6679" w:rsidRPr="008F6679" w:rsidRDefault="008F6679" w:rsidP="008F6679">
      <w:pPr>
        <w:pStyle w:val="EndNoteBibliography"/>
        <w:ind w:left="720" w:hanging="720"/>
        <w:rPr>
          <w:noProof/>
        </w:rPr>
      </w:pPr>
      <w:r w:rsidRPr="008F6679">
        <w:rPr>
          <w:noProof/>
        </w:rPr>
        <w:lastRenderedPageBreak/>
        <w:t>Colbourne E, Holden J, Craig J, Senciall D, Bailey W, Stead P, Fitzpatrick C (2014) Physical oceanographic conditions on the Newfoundland and Labrador Shelf during 2013. Canadian Atlantic Fisheries Scientific Advisory Committee Research Document 2014/094</w:t>
      </w:r>
    </w:p>
    <w:p w14:paraId="1761DDB6" w14:textId="77777777" w:rsidR="008F6679" w:rsidRPr="008F6679" w:rsidRDefault="008F6679" w:rsidP="008F6679">
      <w:pPr>
        <w:pStyle w:val="EndNoteBibliography"/>
        <w:ind w:left="720" w:hanging="720"/>
        <w:rPr>
          <w:noProof/>
        </w:rPr>
      </w:pPr>
      <w:r w:rsidRPr="008F6679">
        <w:rPr>
          <w:noProof/>
        </w:rPr>
        <w:t>Colbourne E, Holden J, Senciall D, Bailey W, Craig J, Snook S (2015) Physical oceanographic conditions on the Newfoundland and Labrador Shelf during 2014. Canadian Atlantic Fisheries Scientific Advisory Committee Research Document 2015/053</w:t>
      </w:r>
    </w:p>
    <w:p w14:paraId="5060380A" w14:textId="77777777" w:rsidR="008F6679" w:rsidRPr="008F6679" w:rsidRDefault="008F6679" w:rsidP="008F6679">
      <w:pPr>
        <w:pStyle w:val="EndNoteBibliography"/>
        <w:ind w:left="720" w:hanging="720"/>
        <w:rPr>
          <w:noProof/>
        </w:rPr>
      </w:pPr>
      <w:r w:rsidRPr="008F6679">
        <w:rPr>
          <w:noProof/>
        </w:rPr>
        <w:t>Colbourne E, Holden J, Senciall D, Bailey W, Snook S, Higdon J (2016) Physical oceanographic conditions on the Newfoundland and Labrador Shelf during 2015. Canadian Atlantic Fisheries Scientific Advisory Committee Research Document 2016/079</w:t>
      </w:r>
    </w:p>
    <w:p w14:paraId="45585DE7" w14:textId="77777777" w:rsidR="008F6679" w:rsidRPr="008F6679" w:rsidRDefault="008F6679" w:rsidP="008F6679">
      <w:pPr>
        <w:pStyle w:val="EndNoteBibliography"/>
        <w:ind w:left="720" w:hanging="720"/>
        <w:rPr>
          <w:noProof/>
        </w:rPr>
      </w:pPr>
      <w:r w:rsidRPr="008F6679">
        <w:rPr>
          <w:noProof/>
        </w:rPr>
        <w:t>Dalley EL, Anderson JT, deYoung B (2002) Atmospheric forcing, larval drift, and recruitment of capelin ( Mallotus villosus ). ICES Journal of Marine Science 59:929-941</w:t>
      </w:r>
    </w:p>
    <w:p w14:paraId="1727FAA7" w14:textId="77777777" w:rsidR="008F6679" w:rsidRPr="008F6679" w:rsidRDefault="008F6679" w:rsidP="008F6679">
      <w:pPr>
        <w:pStyle w:val="EndNoteBibliography"/>
        <w:ind w:left="720" w:hanging="720"/>
        <w:rPr>
          <w:noProof/>
        </w:rPr>
      </w:pPr>
      <w:r w:rsidRPr="008F6679">
        <w:rPr>
          <w:noProof/>
        </w:rPr>
        <w:t>Davoren GK (2013) Distribution of marine predator hotspots explained by persistent areas of prey. Marine Biology 160:3043-3058</w:t>
      </w:r>
    </w:p>
    <w:p w14:paraId="404BD8E0" w14:textId="77777777" w:rsidR="008F6679" w:rsidRPr="008F6679" w:rsidRDefault="008F6679" w:rsidP="008F6679">
      <w:pPr>
        <w:pStyle w:val="EndNoteBibliography"/>
        <w:ind w:left="720" w:hanging="720"/>
        <w:rPr>
          <w:noProof/>
        </w:rPr>
      </w:pPr>
      <w:r w:rsidRPr="008F6679">
        <w:rPr>
          <w:noProof/>
        </w:rPr>
        <w:t>Davoren GK, Montevecchi WA (2003) Signals from seabirds indicate changing biology of capelin stocks. Marine Ecology Progress Series 258:253-261</w:t>
      </w:r>
    </w:p>
    <w:p w14:paraId="01656052" w14:textId="77777777" w:rsidR="008F6679" w:rsidRPr="008F6679" w:rsidRDefault="008F6679" w:rsidP="008F6679">
      <w:pPr>
        <w:pStyle w:val="EndNoteBibliography"/>
        <w:ind w:left="720" w:hanging="720"/>
        <w:rPr>
          <w:noProof/>
        </w:rPr>
      </w:pPr>
      <w:r w:rsidRPr="008F6679">
        <w:rPr>
          <w:noProof/>
        </w:rPr>
        <w:t>Davoren GK, Penton P, Burke C, Montevecchi WA (2012) Water temperature and timing of capelin spawning determine seabird diets. ICES Journal of Marine Science 69:1234-1241</w:t>
      </w:r>
    </w:p>
    <w:p w14:paraId="765D342E" w14:textId="77777777" w:rsidR="008F6679" w:rsidRPr="008F6679" w:rsidRDefault="008F6679" w:rsidP="008F6679">
      <w:pPr>
        <w:pStyle w:val="EndNoteBibliography"/>
        <w:ind w:left="720" w:hanging="720"/>
        <w:rPr>
          <w:noProof/>
        </w:rPr>
      </w:pPr>
      <w:r w:rsidRPr="008F6679">
        <w:rPr>
          <w:noProof/>
        </w:rPr>
        <w:t>Dawe E, Koen-Alonso M, Chabot D, Stansbury D, Mullowney D (2012) Trophic interactions between key predatory fishes and crustaceans: comparison of two Northwest Atlantic systems during a period of ecosystem change. Marine Ecology Progress Series 469:233-248</w:t>
      </w:r>
    </w:p>
    <w:p w14:paraId="27B00F2B" w14:textId="77777777" w:rsidR="008F6679" w:rsidRPr="008F6679" w:rsidRDefault="008F6679" w:rsidP="008F6679">
      <w:pPr>
        <w:pStyle w:val="EndNoteBibliography"/>
        <w:ind w:left="720" w:hanging="720"/>
        <w:rPr>
          <w:noProof/>
        </w:rPr>
      </w:pPr>
      <w:r w:rsidRPr="008F6679">
        <w:rPr>
          <w:noProof/>
        </w:rPr>
        <w:t>deYoung B, Rose GA (1993) On recruitment and distribution of Atlantic cod (</w:t>
      </w:r>
      <w:r w:rsidRPr="008F6679">
        <w:rPr>
          <w:i/>
          <w:noProof/>
        </w:rPr>
        <w:t>Gadus morhua</w:t>
      </w:r>
      <w:r w:rsidRPr="008F6679">
        <w:rPr>
          <w:noProof/>
        </w:rPr>
        <w:t>) off Newfoundland. Canadian Journal of Fisheries and Aquatic Sciences 50:2729-2741</w:t>
      </w:r>
    </w:p>
    <w:p w14:paraId="54C4A552" w14:textId="77777777" w:rsidR="008F6679" w:rsidRPr="008F6679" w:rsidRDefault="008F6679" w:rsidP="008F6679">
      <w:pPr>
        <w:pStyle w:val="EndNoteBibliography"/>
        <w:ind w:left="720" w:hanging="720"/>
        <w:rPr>
          <w:noProof/>
        </w:rPr>
      </w:pPr>
      <w:r w:rsidRPr="008F6679">
        <w:rPr>
          <w:noProof/>
        </w:rPr>
        <w:t>DFO (1994) Report on the status of pelagic fishes (capelin off Newfoundland and in the Gulf of St. Lawrence, and herring off the East, Southeast and South coasts off Newfoundland). DFO Atlantic Fisheries Stock Status Report 1994/3</w:t>
      </w:r>
    </w:p>
    <w:p w14:paraId="06810CB9" w14:textId="77777777" w:rsidR="008F6679" w:rsidRPr="008F6679" w:rsidRDefault="008F6679" w:rsidP="008F6679">
      <w:pPr>
        <w:pStyle w:val="EndNoteBibliography"/>
        <w:ind w:left="720" w:hanging="720"/>
        <w:rPr>
          <w:noProof/>
        </w:rPr>
      </w:pPr>
      <w:r w:rsidRPr="008F6679">
        <w:rPr>
          <w:noProof/>
        </w:rPr>
        <w:t>DFO (2008) Assessment of capelin in SA2+Div. 3KL in 2008. DFO Canadian Science Advisory Secretariat Science Advisory Report 2008/054</w:t>
      </w:r>
    </w:p>
    <w:p w14:paraId="26E65714" w14:textId="77777777" w:rsidR="008F6679" w:rsidRPr="008F6679" w:rsidRDefault="008F6679" w:rsidP="008F6679">
      <w:pPr>
        <w:pStyle w:val="EndNoteBibliography"/>
        <w:ind w:left="720" w:hanging="720"/>
        <w:rPr>
          <w:noProof/>
        </w:rPr>
      </w:pPr>
      <w:r w:rsidRPr="008F6679">
        <w:rPr>
          <w:noProof/>
        </w:rPr>
        <w:t>DFO (2010) Assessment of Capelin in SA 2 + Div. 3KL in 2010. DFO Canadian Science Advisory Secretariat Science Advisory Report 2010/090</w:t>
      </w:r>
    </w:p>
    <w:p w14:paraId="48D6A73E" w14:textId="77777777" w:rsidR="008F6679" w:rsidRPr="008F6679" w:rsidRDefault="008F6679" w:rsidP="008F6679">
      <w:pPr>
        <w:pStyle w:val="EndNoteBibliography"/>
        <w:ind w:left="720" w:hanging="720"/>
        <w:rPr>
          <w:noProof/>
        </w:rPr>
      </w:pPr>
      <w:r w:rsidRPr="008F6679">
        <w:rPr>
          <w:noProof/>
        </w:rPr>
        <w:t>DFO (2013) Assessment of capelin in SA2 + Div. 3KL in 2013. DFO Canadian Science Advisory Secretariat Science Advisory Report 2013/11</w:t>
      </w:r>
    </w:p>
    <w:p w14:paraId="0F2B4DFF" w14:textId="77777777" w:rsidR="008F6679" w:rsidRPr="008F6679" w:rsidRDefault="008F6679" w:rsidP="008F6679">
      <w:pPr>
        <w:pStyle w:val="EndNoteBibliography"/>
        <w:ind w:left="720" w:hanging="720"/>
        <w:rPr>
          <w:noProof/>
        </w:rPr>
      </w:pPr>
      <w:r w:rsidRPr="008F6679">
        <w:rPr>
          <w:noProof/>
        </w:rPr>
        <w:t>DFO (2015) Assessment of capelin in Subarea 2 and Divisions 3KL in 2015. DFO Canadian Science Advisory Secretariat Science Advisory Report 2015/036</w:t>
      </w:r>
    </w:p>
    <w:p w14:paraId="4A46FA47" w14:textId="77777777" w:rsidR="008F6679" w:rsidRPr="008F6679" w:rsidRDefault="008F6679" w:rsidP="008F6679">
      <w:pPr>
        <w:pStyle w:val="EndNoteBibliography"/>
        <w:ind w:left="720" w:hanging="720"/>
        <w:rPr>
          <w:noProof/>
        </w:rPr>
      </w:pPr>
      <w:r w:rsidRPr="008F6679">
        <w:rPr>
          <w:noProof/>
        </w:rPr>
        <w:t>DFO (2018) Assessment of Capelin in SA2 and Divs. 3KL in 2017. DFO Canadian Science Advisory Secretariat Science Advisory Report 2018/030</w:t>
      </w:r>
    </w:p>
    <w:p w14:paraId="2288F099" w14:textId="77777777" w:rsidR="008F6679" w:rsidRPr="008F6679" w:rsidRDefault="008F6679" w:rsidP="008F6679">
      <w:pPr>
        <w:pStyle w:val="EndNoteBibliography"/>
        <w:ind w:left="720" w:hanging="720"/>
        <w:rPr>
          <w:noProof/>
        </w:rPr>
      </w:pPr>
      <w:r w:rsidRPr="008F6679">
        <w:rPr>
          <w:noProof/>
        </w:rPr>
        <w:t>Dragesund O, Toresen R, Østvedt OJ (2008) Norwegian spring-spawning herring: history of fsheries, biology and stock assessment. In: Nakken O (ed) Norwegian spring-spawning herring &amp; Northeast Arctic cod 100 years of research and management. Tapir Academic Press</w:t>
      </w:r>
    </w:p>
    <w:p w14:paraId="09640990" w14:textId="77777777" w:rsidR="008F6679" w:rsidRPr="008F6679" w:rsidRDefault="008F6679" w:rsidP="008F6679">
      <w:pPr>
        <w:pStyle w:val="EndNoteBibliography"/>
        <w:ind w:left="720" w:hanging="720"/>
        <w:rPr>
          <w:noProof/>
        </w:rPr>
      </w:pPr>
      <w:r w:rsidRPr="008F6679">
        <w:rPr>
          <w:noProof/>
        </w:rPr>
        <w:t>Drinkwater KF (1996) Atmospheric and oceanic variability in the Northwest Atlantic during the 1980s and early 1990s. Journal of Northwest Atlantic Fishery Science 18:77-97</w:t>
      </w:r>
    </w:p>
    <w:p w14:paraId="64CA3281" w14:textId="77777777" w:rsidR="008F6679" w:rsidRPr="008F6679" w:rsidRDefault="008F6679" w:rsidP="008F6679">
      <w:pPr>
        <w:pStyle w:val="EndNoteBibliography"/>
        <w:ind w:left="720" w:hanging="720"/>
        <w:rPr>
          <w:noProof/>
        </w:rPr>
      </w:pPr>
      <w:r w:rsidRPr="008F6679">
        <w:rPr>
          <w:noProof/>
        </w:rPr>
        <w:t>Frank KT, Carscadden JE, Simon JE (1996) Recent excursions of capelin (</w:t>
      </w:r>
      <w:r w:rsidRPr="008F6679">
        <w:rPr>
          <w:i/>
          <w:noProof/>
        </w:rPr>
        <w:t>Mallotus villosus</w:t>
      </w:r>
      <w:r w:rsidRPr="008F6679">
        <w:rPr>
          <w:noProof/>
        </w:rPr>
        <w:t>) to the Scotian Shelf and Flemish Cap during anomalous hydrographic conditions. Canadian Journal of Fisheries and Aquatic Sciences 53:1473-1486</w:t>
      </w:r>
    </w:p>
    <w:p w14:paraId="09180836" w14:textId="77777777" w:rsidR="008F6679" w:rsidRPr="008F6679" w:rsidRDefault="008F6679" w:rsidP="008F6679">
      <w:pPr>
        <w:pStyle w:val="EndNoteBibliography"/>
        <w:ind w:left="720" w:hanging="720"/>
        <w:rPr>
          <w:noProof/>
        </w:rPr>
      </w:pPr>
      <w:r w:rsidRPr="008F6679">
        <w:rPr>
          <w:noProof/>
        </w:rPr>
        <w:t>Frank KT, Leggett WC (1982) Coastal water mass replacement: its effect on zooplankton dynamics and the predator–prey complex associated with larval capelin (</w:t>
      </w:r>
      <w:r w:rsidRPr="008F6679">
        <w:rPr>
          <w:i/>
          <w:noProof/>
        </w:rPr>
        <w:t>Mallotus villosus</w:t>
      </w:r>
      <w:r w:rsidRPr="008F6679">
        <w:rPr>
          <w:noProof/>
        </w:rPr>
        <w:t>). Canadian Journal of Fisheries and Aquatic Sciences 39:991-1003</w:t>
      </w:r>
    </w:p>
    <w:p w14:paraId="4A92218F" w14:textId="77777777" w:rsidR="008F6679" w:rsidRPr="008F6679" w:rsidRDefault="008F6679" w:rsidP="008F6679">
      <w:pPr>
        <w:pStyle w:val="EndNoteBibliography"/>
        <w:ind w:left="720" w:hanging="720"/>
        <w:rPr>
          <w:noProof/>
        </w:rPr>
      </w:pPr>
      <w:r w:rsidRPr="008F6679">
        <w:rPr>
          <w:noProof/>
        </w:rPr>
        <w:t>Frank KT, Petrie B, Boyce D, Leggett WC (2016) Anomalous ecosystem dynamics following the apparent collapse of a keystone forage species. Marine Ecology Progress Series 553:185-202</w:t>
      </w:r>
    </w:p>
    <w:p w14:paraId="1DCE4DB3" w14:textId="77777777" w:rsidR="008F6679" w:rsidRPr="008F6679" w:rsidRDefault="008F6679" w:rsidP="008F6679">
      <w:pPr>
        <w:pStyle w:val="EndNoteBibliography"/>
        <w:ind w:left="720" w:hanging="720"/>
        <w:rPr>
          <w:noProof/>
        </w:rPr>
      </w:pPr>
      <w:r w:rsidRPr="008F6679">
        <w:rPr>
          <w:noProof/>
        </w:rPr>
        <w:lastRenderedPageBreak/>
        <w:t>Gjøsæter H, Bogstad B, Tjelmeland S (2009) Ecosystem effects of the three capelin stock collapses in the Barents Sea. Marine Biology Research 5:40-53</w:t>
      </w:r>
    </w:p>
    <w:p w14:paraId="0896B661" w14:textId="77777777" w:rsidR="008F6679" w:rsidRPr="008F6679" w:rsidRDefault="008F6679" w:rsidP="008F6679">
      <w:pPr>
        <w:pStyle w:val="EndNoteBibliography"/>
        <w:ind w:left="720" w:hanging="720"/>
        <w:rPr>
          <w:noProof/>
        </w:rPr>
      </w:pPr>
      <w:r w:rsidRPr="008F6679">
        <w:rPr>
          <w:noProof/>
        </w:rPr>
        <w:t>Gomes MdC, Haedrich RL, Villagarcia MG (1995) Spatial and temporal changes in the groundfish assemblages on the north-east Newfoundland/Labrador Shelf, north-west Atlantic, 1978-1991. Fisheries Oceanography 4:85-101</w:t>
      </w:r>
    </w:p>
    <w:p w14:paraId="23FE99D8" w14:textId="77777777" w:rsidR="008F6679" w:rsidRPr="008F6679" w:rsidRDefault="008F6679" w:rsidP="008F6679">
      <w:pPr>
        <w:pStyle w:val="EndNoteBibliography"/>
        <w:ind w:left="720" w:hanging="720"/>
        <w:rPr>
          <w:noProof/>
        </w:rPr>
      </w:pPr>
      <w:r w:rsidRPr="008F6679">
        <w:rPr>
          <w:noProof/>
        </w:rPr>
        <w:t>Gulka J, Carvalho PC, Jenkins E, Johnson K, Maynard L, Davoren GK (2017) Dietary niche shifts of multiple marine predators under varying prey availability on the Northeast Newfoundland Coast. Frontiers in Marine Science 4</w:t>
      </w:r>
    </w:p>
    <w:p w14:paraId="596C167D" w14:textId="77777777" w:rsidR="008F6679" w:rsidRPr="008F6679" w:rsidRDefault="008F6679" w:rsidP="008F6679">
      <w:pPr>
        <w:pStyle w:val="EndNoteBibliography"/>
        <w:ind w:left="720" w:hanging="720"/>
        <w:rPr>
          <w:noProof/>
        </w:rPr>
      </w:pPr>
      <w:r w:rsidRPr="008F6679">
        <w:rPr>
          <w:noProof/>
        </w:rPr>
        <w:t>Hammill MO, Stenson GB, Doniol-Valcroze T, Mosnier A (2011) Northwest Atlantic harp seals population trends, 1952-2012. DFO Canadian Science Advisory Secretariat Research Document 2011/099</w:t>
      </w:r>
    </w:p>
    <w:p w14:paraId="11F3EDFC" w14:textId="77777777" w:rsidR="008F6679" w:rsidRPr="008F6679" w:rsidRDefault="008F6679" w:rsidP="008F6679">
      <w:pPr>
        <w:pStyle w:val="EndNoteBibliography"/>
        <w:ind w:left="720" w:hanging="720"/>
        <w:rPr>
          <w:noProof/>
        </w:rPr>
      </w:pPr>
      <w:r w:rsidRPr="008F6679">
        <w:rPr>
          <w:noProof/>
        </w:rPr>
        <w:t>Hamre J (1994) Biodiversity and exploitation of the main fish stocks in the Norwegian - Barents Sea ecosystem. Biodiversity &amp; Conservation 3:473-492</w:t>
      </w:r>
    </w:p>
    <w:p w14:paraId="42CEE47C" w14:textId="77777777" w:rsidR="008F6679" w:rsidRPr="008F6679" w:rsidRDefault="008F6679" w:rsidP="008F6679">
      <w:pPr>
        <w:pStyle w:val="EndNoteBibliography"/>
        <w:ind w:left="720" w:hanging="720"/>
        <w:rPr>
          <w:noProof/>
        </w:rPr>
      </w:pPr>
      <w:r w:rsidRPr="008F6679">
        <w:rPr>
          <w:noProof/>
        </w:rPr>
        <w:t xml:space="preserve">Haug T, Nilssen K (1995) Ecological implications of harp seals </w:t>
      </w:r>
      <w:r w:rsidRPr="008F6679">
        <w:rPr>
          <w:i/>
          <w:noProof/>
        </w:rPr>
        <w:t>Phoca groenlandica</w:t>
      </w:r>
      <w:r w:rsidRPr="008F6679">
        <w:rPr>
          <w:noProof/>
        </w:rPr>
        <w:t xml:space="preserve"> invasions in northern Norway. In: Schytte Blix A, Walløe L, Ulltang Ø (eds) Whales, seals, fish and man. Elsevier Science </w:t>
      </w:r>
    </w:p>
    <w:p w14:paraId="2E0B2381" w14:textId="77777777" w:rsidR="008F6679" w:rsidRPr="008F6679" w:rsidRDefault="008F6679" w:rsidP="008F6679">
      <w:pPr>
        <w:pStyle w:val="EndNoteBibliography"/>
        <w:ind w:left="720" w:hanging="720"/>
        <w:rPr>
          <w:noProof/>
        </w:rPr>
      </w:pPr>
      <w:r w:rsidRPr="008F6679">
        <w:rPr>
          <w:noProof/>
        </w:rPr>
        <w:t>Head EJH, Pepin P (2010) Spatial and inter-decadal variability in plankton abundance and composition in the Northwest Atlantic (1958–2006). Journal of Plankton Research 32:1633-1648</w:t>
      </w:r>
    </w:p>
    <w:p w14:paraId="0C6D1113" w14:textId="77777777" w:rsidR="008F6679" w:rsidRPr="008F6679" w:rsidRDefault="008F6679" w:rsidP="008F6679">
      <w:pPr>
        <w:pStyle w:val="EndNoteBibliography"/>
        <w:ind w:left="720" w:hanging="720"/>
        <w:rPr>
          <w:noProof/>
        </w:rPr>
      </w:pPr>
      <w:r w:rsidRPr="008F6679">
        <w:rPr>
          <w:noProof/>
        </w:rPr>
        <w:t>Hop H, Gjøsæter H (2013) Polar cod (</w:t>
      </w:r>
      <w:r w:rsidRPr="008F6679">
        <w:rPr>
          <w:i/>
          <w:noProof/>
        </w:rPr>
        <w:t>Boreogadus saida</w:t>
      </w:r>
      <w:r w:rsidRPr="008F6679">
        <w:rPr>
          <w:noProof/>
        </w:rPr>
        <w:t>) and capelin (</w:t>
      </w:r>
      <w:r w:rsidRPr="008F6679">
        <w:rPr>
          <w:i/>
          <w:noProof/>
        </w:rPr>
        <w:t>Mallotus villosus</w:t>
      </w:r>
      <w:r w:rsidRPr="008F6679">
        <w:rPr>
          <w:noProof/>
        </w:rPr>
        <w:t>) as key species in marine food webs of the Arctic and the Barents Sea. Marine Biology Research 9:878-894</w:t>
      </w:r>
    </w:p>
    <w:p w14:paraId="334000DA" w14:textId="77777777" w:rsidR="008F6679" w:rsidRPr="008F6679" w:rsidRDefault="008F6679" w:rsidP="008F6679">
      <w:pPr>
        <w:pStyle w:val="EndNoteBibliography"/>
        <w:ind w:left="720" w:hanging="720"/>
        <w:rPr>
          <w:noProof/>
        </w:rPr>
      </w:pPr>
      <w:r w:rsidRPr="008F6679">
        <w:rPr>
          <w:noProof/>
        </w:rPr>
        <w:t>ICES (2017) Report of the North Western Working Group (NWWG). Copenhagen, Denmark</w:t>
      </w:r>
    </w:p>
    <w:p w14:paraId="1147788E" w14:textId="77777777" w:rsidR="008F6679" w:rsidRPr="008F6679" w:rsidRDefault="008F6679" w:rsidP="008F6679">
      <w:pPr>
        <w:pStyle w:val="EndNoteBibliography"/>
        <w:ind w:left="720" w:hanging="720"/>
        <w:rPr>
          <w:noProof/>
        </w:rPr>
      </w:pPr>
      <w:r w:rsidRPr="008F6679">
        <w:rPr>
          <w:noProof/>
        </w:rPr>
        <w:t>Jangaard PM (1974) The capelin (</w:t>
      </w:r>
      <w:r w:rsidRPr="008F6679">
        <w:rPr>
          <w:i/>
          <w:noProof/>
        </w:rPr>
        <w:t>Mallotus villosus</w:t>
      </w:r>
      <w:r w:rsidRPr="008F6679">
        <w:rPr>
          <w:noProof/>
        </w:rPr>
        <w:t>): biology, distribution, exploitation, utilization, and composition. Bulletin of the Fisheries Research Board of Canada 186:1-70</w:t>
      </w:r>
    </w:p>
    <w:p w14:paraId="6EF2D46F" w14:textId="77777777" w:rsidR="008F6679" w:rsidRPr="008F6679" w:rsidRDefault="008F6679" w:rsidP="008F6679">
      <w:pPr>
        <w:pStyle w:val="EndNoteBibliography"/>
        <w:ind w:left="720" w:hanging="720"/>
        <w:rPr>
          <w:noProof/>
        </w:rPr>
      </w:pPr>
      <w:r w:rsidRPr="008F6679">
        <w:rPr>
          <w:noProof/>
        </w:rPr>
        <w:t>Jech JM, McQuinn IH (2016) Towards a balanced presentation and objective interpretation of acoustic and trawl survey data, with specific reference to the eastern Scotian Shelf. Canadian Journal of Fisheries and Aquatic Sciences 73:1914-1921</w:t>
      </w:r>
    </w:p>
    <w:p w14:paraId="685FCEC2" w14:textId="77777777" w:rsidR="008F6679" w:rsidRPr="008F6679" w:rsidRDefault="008F6679" w:rsidP="008F6679">
      <w:pPr>
        <w:pStyle w:val="EndNoteBibliography"/>
        <w:ind w:left="720" w:hanging="720"/>
        <w:rPr>
          <w:noProof/>
        </w:rPr>
      </w:pPr>
      <w:r w:rsidRPr="008F6679">
        <w:rPr>
          <w:noProof/>
        </w:rPr>
        <w:t xml:space="preserve">Koen-Alonso M, Pepin P, Mowbray F (2010) Exploring the role of environmental and anthropogenic drivers in the trajectories of core fish species of the Newfoundland-Labrador marine community. </w:t>
      </w:r>
    </w:p>
    <w:p w14:paraId="79AC979B" w14:textId="77777777" w:rsidR="008F6679" w:rsidRPr="008F6679" w:rsidRDefault="008F6679" w:rsidP="008F6679">
      <w:pPr>
        <w:pStyle w:val="EndNoteBibliography"/>
        <w:ind w:left="720" w:hanging="720"/>
        <w:rPr>
          <w:noProof/>
        </w:rPr>
      </w:pPr>
      <w:r w:rsidRPr="008F6679">
        <w:rPr>
          <w:noProof/>
        </w:rPr>
        <w:t>Kristensen K, Nielsen A, Berg CW, Skaug H, Bell BM (2016) TMB: Automatic Differentiation and Laplace Approximation. Journal of Statistical Software 70:1-21</w:t>
      </w:r>
    </w:p>
    <w:p w14:paraId="4E860F61" w14:textId="77777777" w:rsidR="008F6679" w:rsidRPr="008F6679" w:rsidRDefault="008F6679" w:rsidP="008F6679">
      <w:pPr>
        <w:pStyle w:val="EndNoteBibliography"/>
        <w:ind w:left="720" w:hanging="720"/>
        <w:rPr>
          <w:noProof/>
        </w:rPr>
      </w:pPr>
      <w:r w:rsidRPr="008F6679">
        <w:rPr>
          <w:noProof/>
        </w:rPr>
        <w:t>Leggett WC, Frank KT, Carscadden JE (1984) Meteorological and hydrographic regulation of year-class strength in capelin (</w:t>
      </w:r>
      <w:r w:rsidRPr="008F6679">
        <w:rPr>
          <w:i/>
          <w:noProof/>
        </w:rPr>
        <w:t>Mallotus villosus</w:t>
      </w:r>
      <w:r w:rsidRPr="008F6679">
        <w:rPr>
          <w:noProof/>
        </w:rPr>
        <w:t>). Canadian Journal of Fisheries and Aquatic Sciences 41:1193-1201</w:t>
      </w:r>
    </w:p>
    <w:p w14:paraId="35A67926" w14:textId="77777777" w:rsidR="008F6679" w:rsidRPr="008F6679" w:rsidRDefault="008F6679" w:rsidP="008F6679">
      <w:pPr>
        <w:pStyle w:val="EndNoteBibliography"/>
        <w:ind w:left="720" w:hanging="720"/>
        <w:rPr>
          <w:noProof/>
        </w:rPr>
      </w:pPr>
      <w:r w:rsidRPr="008F6679">
        <w:rPr>
          <w:noProof/>
        </w:rPr>
        <w:t>Lilly GR (1987) Interactions between Atlantic cod (</w:t>
      </w:r>
      <w:r w:rsidRPr="008F6679">
        <w:rPr>
          <w:i/>
          <w:noProof/>
        </w:rPr>
        <w:t>Gadus morhua</w:t>
      </w:r>
      <w:r w:rsidRPr="008F6679">
        <w:rPr>
          <w:noProof/>
        </w:rPr>
        <w:t>) and capelin (</w:t>
      </w:r>
      <w:r w:rsidRPr="008F6679">
        <w:rPr>
          <w:i/>
          <w:noProof/>
        </w:rPr>
        <w:t>Mallotus villosus</w:t>
      </w:r>
      <w:r w:rsidRPr="008F6679">
        <w:rPr>
          <w:noProof/>
        </w:rPr>
        <w:t>) off Labrador and eastern Newfoundland: a review. Canadian Technical Report in Fisheries and Aquatic Sciences 1567:1-37</w:t>
      </w:r>
    </w:p>
    <w:p w14:paraId="4EA40F2F" w14:textId="77777777" w:rsidR="008F6679" w:rsidRPr="008F6679" w:rsidRDefault="008F6679" w:rsidP="008F6679">
      <w:pPr>
        <w:pStyle w:val="EndNoteBibliography"/>
        <w:ind w:left="720" w:hanging="720"/>
        <w:rPr>
          <w:noProof/>
        </w:rPr>
      </w:pPr>
      <w:r w:rsidRPr="008F6679">
        <w:rPr>
          <w:noProof/>
        </w:rPr>
        <w:t>Lilly GR (1991) Interannual variability in predation by cod (</w:t>
      </w:r>
      <w:r w:rsidRPr="008F6679">
        <w:rPr>
          <w:i/>
          <w:noProof/>
        </w:rPr>
        <w:t>Gadus morhua</w:t>
      </w:r>
      <w:r w:rsidRPr="008F6679">
        <w:rPr>
          <w:noProof/>
        </w:rPr>
        <w:t>) on capelin (</w:t>
      </w:r>
      <w:r w:rsidRPr="008F6679">
        <w:rPr>
          <w:i/>
          <w:noProof/>
        </w:rPr>
        <w:t>Mallotus villosus</w:t>
      </w:r>
      <w:r w:rsidRPr="008F6679">
        <w:rPr>
          <w:noProof/>
        </w:rPr>
        <w:t>) and other prey off southern Labrador and northeastern Newfoundland. ICES Marine Science Symposia 193:133-146</w:t>
      </w:r>
    </w:p>
    <w:p w14:paraId="72BA4DF9" w14:textId="77777777" w:rsidR="008F6679" w:rsidRPr="008F6679" w:rsidRDefault="008F6679" w:rsidP="008F6679">
      <w:pPr>
        <w:pStyle w:val="EndNoteBibliography"/>
        <w:ind w:left="720" w:hanging="720"/>
        <w:rPr>
          <w:noProof/>
        </w:rPr>
      </w:pPr>
      <w:r w:rsidRPr="008F6679">
        <w:rPr>
          <w:noProof/>
        </w:rPr>
        <w:t>Lilly GR, Brattey J, Cadigan NG, Healey BP, Murphy EF (2005) An assessment of the cod (</w:t>
      </w:r>
      <w:r w:rsidRPr="008F6679">
        <w:rPr>
          <w:i/>
          <w:noProof/>
        </w:rPr>
        <w:t>Gadus morhua</w:t>
      </w:r>
      <w:r w:rsidRPr="008F6679">
        <w:rPr>
          <w:noProof/>
        </w:rPr>
        <w:t xml:space="preserve">) stock in the NAFO Divisions 2J3KL in March 2005. </w:t>
      </w:r>
    </w:p>
    <w:p w14:paraId="76AB1A30" w14:textId="77777777" w:rsidR="008F6679" w:rsidRPr="008F6679" w:rsidRDefault="008F6679" w:rsidP="008F6679">
      <w:pPr>
        <w:pStyle w:val="EndNoteBibliography"/>
        <w:ind w:left="720" w:hanging="720"/>
        <w:rPr>
          <w:noProof/>
        </w:rPr>
      </w:pPr>
      <w:r w:rsidRPr="008F6679">
        <w:rPr>
          <w:noProof/>
        </w:rPr>
        <w:t>Lilly GR, Davis DJ (1993) Changes in the distribution of capelin in Divisions 2J, 3K and 3L in the autumns of recent years, as inferred from bottom-trawl by-catches and cod stomachs examinations. NAFO SCR Doc 93/54</w:t>
      </w:r>
    </w:p>
    <w:p w14:paraId="5641A4DC" w14:textId="77777777" w:rsidR="008F6679" w:rsidRPr="008F6679" w:rsidRDefault="008F6679" w:rsidP="008F6679">
      <w:pPr>
        <w:pStyle w:val="EndNoteBibliography"/>
        <w:ind w:left="720" w:hanging="720"/>
        <w:rPr>
          <w:noProof/>
        </w:rPr>
      </w:pPr>
      <w:r w:rsidRPr="008F6679">
        <w:rPr>
          <w:noProof/>
        </w:rPr>
        <w:t>Lilly GR, Hop H, Stansbury DE, Bishop CA (1994) Distribution and abundance of polar cod (</w:t>
      </w:r>
      <w:r w:rsidRPr="008F6679">
        <w:rPr>
          <w:i/>
          <w:noProof/>
        </w:rPr>
        <w:t>Boreogadus saida</w:t>
      </w:r>
      <w:r w:rsidRPr="008F6679">
        <w:rPr>
          <w:noProof/>
        </w:rPr>
        <w:t>) off southern Labrador and eastern Newfoundland. ICES CM 0:6</w:t>
      </w:r>
    </w:p>
    <w:p w14:paraId="3DC8161E" w14:textId="77777777" w:rsidR="008F6679" w:rsidRPr="008F6679" w:rsidRDefault="008F6679" w:rsidP="008F6679">
      <w:pPr>
        <w:pStyle w:val="EndNoteBibliography"/>
        <w:ind w:left="720" w:hanging="720"/>
        <w:rPr>
          <w:noProof/>
        </w:rPr>
      </w:pPr>
      <w:r w:rsidRPr="008F6679">
        <w:rPr>
          <w:noProof/>
        </w:rPr>
        <w:t>Lilly GR, Parsons DG, Kulka DW (2000) Was the increase in shrimp biomass on the northeast Newfoundland shelf a consequence of a release in predation pressure from cod? Journal of Northwest Atlantic Fishery Science 27:45-61</w:t>
      </w:r>
    </w:p>
    <w:p w14:paraId="274AC8EE" w14:textId="77777777" w:rsidR="008F6679" w:rsidRPr="008F6679" w:rsidRDefault="008F6679" w:rsidP="008F6679">
      <w:pPr>
        <w:pStyle w:val="EndNoteBibliography"/>
        <w:ind w:left="720" w:hanging="720"/>
        <w:rPr>
          <w:noProof/>
        </w:rPr>
      </w:pPr>
      <w:r w:rsidRPr="008F6679">
        <w:rPr>
          <w:noProof/>
        </w:rPr>
        <w:lastRenderedPageBreak/>
        <w:t>McQuinn IH (2009) Pelagic fish outburst or suprabenthic habitat occupation: legacy of the Atlantic cod (</w:t>
      </w:r>
      <w:r w:rsidRPr="008F6679">
        <w:rPr>
          <w:i/>
          <w:noProof/>
        </w:rPr>
        <w:t>Gadus morhua</w:t>
      </w:r>
      <w:r w:rsidRPr="008F6679">
        <w:rPr>
          <w:noProof/>
        </w:rPr>
        <w:t>) collapse in eastern Canada. Canadian Journal of Fisheries and Aquatic Sciences 66:2256-2262</w:t>
      </w:r>
    </w:p>
    <w:p w14:paraId="26AB4242" w14:textId="77777777" w:rsidR="008F6679" w:rsidRPr="008F6679" w:rsidRDefault="008F6679" w:rsidP="008F6679">
      <w:pPr>
        <w:pStyle w:val="EndNoteBibliography"/>
        <w:ind w:left="720" w:hanging="720"/>
        <w:rPr>
          <w:noProof/>
        </w:rPr>
      </w:pPr>
      <w:r w:rsidRPr="008F6679">
        <w:rPr>
          <w:noProof/>
        </w:rPr>
        <w:t>Miller DS (1992) Observations and studies on SA2 + Div. 3K capelin in 1991. Canadian Atlantic Fisheries Scientific Advisory Committee Research Document 92/15</w:t>
      </w:r>
    </w:p>
    <w:p w14:paraId="6117E4EC" w14:textId="77777777" w:rsidR="008F6679" w:rsidRPr="008F6679" w:rsidRDefault="008F6679" w:rsidP="008F6679">
      <w:pPr>
        <w:pStyle w:val="EndNoteBibliography"/>
        <w:ind w:left="720" w:hanging="720"/>
        <w:rPr>
          <w:noProof/>
        </w:rPr>
      </w:pPr>
      <w:r w:rsidRPr="008F6679">
        <w:rPr>
          <w:noProof/>
        </w:rPr>
        <w:t>Miller DS (1993) Observations and studies on SA2 + Div. 3K capelin in 1992. Canadian Atlantic Fisheries Scientific Advisory Committee Research Document 93/10</w:t>
      </w:r>
    </w:p>
    <w:p w14:paraId="235644FE" w14:textId="77777777" w:rsidR="008F6679" w:rsidRPr="008F6679" w:rsidRDefault="008F6679" w:rsidP="008F6679">
      <w:pPr>
        <w:pStyle w:val="EndNoteBibliography"/>
        <w:ind w:left="720" w:hanging="720"/>
        <w:rPr>
          <w:noProof/>
        </w:rPr>
      </w:pPr>
      <w:r w:rsidRPr="008F6679">
        <w:rPr>
          <w:noProof/>
        </w:rPr>
        <w:t>Miller DS (1994) Results from an acoustic survey for capelin (</w:t>
      </w:r>
      <w:r w:rsidRPr="008F6679">
        <w:rPr>
          <w:i/>
          <w:noProof/>
        </w:rPr>
        <w:t>Mallotus villosus</w:t>
      </w:r>
      <w:r w:rsidRPr="008F6679">
        <w:rPr>
          <w:noProof/>
        </w:rPr>
        <w:t>) in NAFO Divisions 2J3KL in the autumn of 1993.  Capelin in SA2 + Div 3KL DFO Atlantic Fisheries Research Document 94/18</w:t>
      </w:r>
    </w:p>
    <w:p w14:paraId="4BEE9F5A" w14:textId="77777777" w:rsidR="008F6679" w:rsidRPr="008F6679" w:rsidRDefault="008F6679" w:rsidP="008F6679">
      <w:pPr>
        <w:pStyle w:val="EndNoteBibliography"/>
        <w:ind w:left="720" w:hanging="720"/>
        <w:rPr>
          <w:noProof/>
        </w:rPr>
      </w:pPr>
      <w:r w:rsidRPr="008F6679">
        <w:rPr>
          <w:noProof/>
        </w:rPr>
        <w:t>Miller DS (1995) Results from an Acoustic Survey for Capelin (</w:t>
      </w:r>
      <w:r w:rsidRPr="008F6679">
        <w:rPr>
          <w:i/>
          <w:noProof/>
        </w:rPr>
        <w:t>Mallotus villosus</w:t>
      </w:r>
      <w:r w:rsidRPr="008F6679">
        <w:rPr>
          <w:noProof/>
        </w:rPr>
        <w:t>) in NAFO Divisions 2J3KL in the Autumn of 1994.  Capelin in SA2 + Div 3KL DFO Atlantic Fisheries Research Document 95/70</w:t>
      </w:r>
    </w:p>
    <w:p w14:paraId="608790FF" w14:textId="77777777" w:rsidR="008F6679" w:rsidRPr="008F6679" w:rsidRDefault="008F6679" w:rsidP="008F6679">
      <w:pPr>
        <w:pStyle w:val="EndNoteBibliography"/>
        <w:ind w:left="720" w:hanging="720"/>
        <w:rPr>
          <w:noProof/>
        </w:rPr>
      </w:pPr>
      <w:r w:rsidRPr="008F6679">
        <w:rPr>
          <w:noProof/>
        </w:rPr>
        <w:t>Miller DS (1997) Results from an acoustic survey for capelin (</w:t>
      </w:r>
      <w:r w:rsidRPr="008F6679">
        <w:rPr>
          <w:i/>
          <w:noProof/>
        </w:rPr>
        <w:t>Mallotus villosus</w:t>
      </w:r>
      <w:r w:rsidRPr="008F6679">
        <w:rPr>
          <w:noProof/>
        </w:rPr>
        <w:t>) in NAFO Divisions 3KL in the spring of 1996.  Capelin in SA2 + Div 3KL DFO Atlantic Fisheries Research Document 97/29</w:t>
      </w:r>
    </w:p>
    <w:p w14:paraId="4929CE5A" w14:textId="77777777" w:rsidR="008F6679" w:rsidRPr="008F6679" w:rsidRDefault="008F6679" w:rsidP="008F6679">
      <w:pPr>
        <w:pStyle w:val="EndNoteBibliography"/>
        <w:ind w:left="720" w:hanging="720"/>
        <w:rPr>
          <w:noProof/>
        </w:rPr>
      </w:pPr>
      <w:r w:rsidRPr="008F6679">
        <w:rPr>
          <w:noProof/>
        </w:rPr>
        <w:t>Miller DS, Lilly GR (1991) Observations and studies on SA2 + Div. 3K capelin in 1991. Canadian Atlantic Fisheries Scientific Advisory Committee Research Document 91/11</w:t>
      </w:r>
    </w:p>
    <w:p w14:paraId="5FE61857" w14:textId="77777777" w:rsidR="008F6679" w:rsidRPr="008F6679" w:rsidRDefault="008F6679" w:rsidP="008F6679">
      <w:pPr>
        <w:pStyle w:val="EndNoteBibliography"/>
        <w:ind w:left="720" w:hanging="720"/>
        <w:rPr>
          <w:noProof/>
        </w:rPr>
      </w:pPr>
      <w:r w:rsidRPr="008F6679">
        <w:rPr>
          <w:noProof/>
        </w:rPr>
        <w:t xml:space="preserve">Montevecchi WA (2007) Binary dietary responses of northern gannets </w:t>
      </w:r>
      <w:r w:rsidRPr="008F6679">
        <w:rPr>
          <w:i/>
          <w:noProof/>
        </w:rPr>
        <w:t>Sula bassana</w:t>
      </w:r>
      <w:r w:rsidRPr="008F6679">
        <w:rPr>
          <w:noProof/>
        </w:rPr>
        <w:t xml:space="preserve"> indicate changing food web and oceanographic conditions. Marine Ecology Progress Series 352:213-220</w:t>
      </w:r>
    </w:p>
    <w:p w14:paraId="0D9F1393" w14:textId="77777777" w:rsidR="008F6679" w:rsidRPr="008F6679" w:rsidRDefault="008F6679" w:rsidP="008F6679">
      <w:pPr>
        <w:pStyle w:val="EndNoteBibliography"/>
        <w:ind w:left="720" w:hanging="720"/>
        <w:rPr>
          <w:noProof/>
        </w:rPr>
      </w:pPr>
      <w:r w:rsidRPr="008F6679">
        <w:rPr>
          <w:noProof/>
        </w:rPr>
        <w:t>Montevecchi WA, Myers RA (1992) Monitoring fluctuations in pelagic fish availability with seabirds. Canadian Atlantic Fisheries Scientific Advisory Committee Research Document 92/94</w:t>
      </w:r>
    </w:p>
    <w:p w14:paraId="492F1758" w14:textId="77777777" w:rsidR="008F6679" w:rsidRPr="008F6679" w:rsidRDefault="008F6679" w:rsidP="008F6679">
      <w:pPr>
        <w:pStyle w:val="EndNoteBibliography"/>
        <w:ind w:left="720" w:hanging="720"/>
        <w:rPr>
          <w:noProof/>
        </w:rPr>
      </w:pPr>
      <w:r w:rsidRPr="008F6679">
        <w:rPr>
          <w:noProof/>
        </w:rPr>
        <w:t>Montevecchi WA, Myers RA (1997) Centurial and decadal oceanographic influences on changes in Northern Gannet populations and diets in the Northwest Atlantic: Implications for climate change. ICES Journal of Marine Science 54:608-614</w:t>
      </w:r>
    </w:p>
    <w:p w14:paraId="79C93E4C" w14:textId="77777777" w:rsidR="008F6679" w:rsidRPr="008F6679" w:rsidRDefault="008F6679" w:rsidP="008F6679">
      <w:pPr>
        <w:pStyle w:val="EndNoteBibliography"/>
        <w:ind w:left="720" w:hanging="720"/>
        <w:rPr>
          <w:noProof/>
        </w:rPr>
      </w:pPr>
      <w:r w:rsidRPr="008F6679">
        <w:rPr>
          <w:noProof/>
        </w:rPr>
        <w:t>Morgan MJ, Koen-Alonso M, Rideout RM, Buren AD, Maddock Parsons D (2017) Growth and condition in relation to the lack of recovery of northern cod. ICES Journal of Marine Science:fsx166-fsx166</w:t>
      </w:r>
    </w:p>
    <w:p w14:paraId="050BC78A" w14:textId="77777777" w:rsidR="008F6679" w:rsidRPr="008F6679" w:rsidRDefault="008F6679" w:rsidP="008F6679">
      <w:pPr>
        <w:pStyle w:val="EndNoteBibliography"/>
        <w:ind w:left="720" w:hanging="720"/>
        <w:rPr>
          <w:noProof/>
        </w:rPr>
      </w:pPr>
      <w:r w:rsidRPr="008F6679">
        <w:rPr>
          <w:noProof/>
        </w:rPr>
        <w:t>Mowbray F (2002) Changes in the vertical distribution of capelin (</w:t>
      </w:r>
      <w:r w:rsidRPr="008F6679">
        <w:rPr>
          <w:i/>
          <w:noProof/>
        </w:rPr>
        <w:t>Mallotus villosus</w:t>
      </w:r>
      <w:r w:rsidRPr="008F6679">
        <w:rPr>
          <w:noProof/>
        </w:rPr>
        <w:t>) off Newfoundland. ICES Journal of Marine Science 59:942-949</w:t>
      </w:r>
    </w:p>
    <w:p w14:paraId="0E7A6363" w14:textId="77777777" w:rsidR="008F6679" w:rsidRPr="008F6679" w:rsidRDefault="008F6679" w:rsidP="008F6679">
      <w:pPr>
        <w:pStyle w:val="EndNoteBibliography"/>
        <w:ind w:left="720" w:hanging="720"/>
        <w:rPr>
          <w:noProof/>
        </w:rPr>
      </w:pPr>
      <w:r w:rsidRPr="008F6679">
        <w:rPr>
          <w:noProof/>
        </w:rPr>
        <w:t xml:space="preserve">Mowbray F (2014) Recent spring offshore acoustic survey results for capelin, </w:t>
      </w:r>
      <w:r w:rsidRPr="008F6679">
        <w:rPr>
          <w:i/>
          <w:noProof/>
        </w:rPr>
        <w:t>Mallotus villosus</w:t>
      </w:r>
      <w:r w:rsidRPr="008F6679">
        <w:rPr>
          <w:noProof/>
        </w:rPr>
        <w:t>, in NAFO Division 3L. DFO Canadian Science Advisory Secretariat Research Document 2013/040</w:t>
      </w:r>
    </w:p>
    <w:p w14:paraId="3E1AD99F" w14:textId="77777777" w:rsidR="008F6679" w:rsidRPr="008F6679" w:rsidRDefault="008F6679" w:rsidP="008F6679">
      <w:pPr>
        <w:pStyle w:val="EndNoteBibliography"/>
        <w:ind w:left="720" w:hanging="720"/>
        <w:rPr>
          <w:noProof/>
        </w:rPr>
      </w:pPr>
      <w:r w:rsidRPr="008F6679">
        <w:rPr>
          <w:noProof/>
        </w:rPr>
        <w:t>Mullowney D, Maillet G, Dawe E, Rose G, Rowe S (2016) Spawning delays of northern capelin (</w:t>
      </w:r>
      <w:r w:rsidRPr="008F6679">
        <w:rPr>
          <w:i/>
          <w:noProof/>
        </w:rPr>
        <w:t>Mallotus villosus</w:t>
      </w:r>
      <w:r w:rsidRPr="008F6679">
        <w:rPr>
          <w:noProof/>
        </w:rPr>
        <w:t>) and recovery dynamics: A mismatch with ice-mediated spring bloom? Progress in Oceanography 141:144-152</w:t>
      </w:r>
    </w:p>
    <w:p w14:paraId="5E795FE5" w14:textId="77777777" w:rsidR="008F6679" w:rsidRPr="008F6679" w:rsidRDefault="008F6679" w:rsidP="008F6679">
      <w:pPr>
        <w:pStyle w:val="EndNoteBibliography"/>
        <w:ind w:left="720" w:hanging="720"/>
        <w:rPr>
          <w:noProof/>
        </w:rPr>
      </w:pPr>
      <w:r w:rsidRPr="008F6679">
        <w:rPr>
          <w:noProof/>
        </w:rPr>
        <w:t>Mullowney DRJ, Rose GA (2014) Is recovery of northern cod limited by poor feeding? The capelin hypothesis revisited. ICES Journal of Marine Science: Journal du Conseil</w:t>
      </w:r>
    </w:p>
    <w:p w14:paraId="28F50D0F" w14:textId="77777777" w:rsidR="008F6679" w:rsidRPr="008F6679" w:rsidRDefault="008F6679" w:rsidP="008F6679">
      <w:pPr>
        <w:pStyle w:val="EndNoteBibliography"/>
        <w:ind w:left="720" w:hanging="720"/>
        <w:rPr>
          <w:noProof/>
        </w:rPr>
      </w:pPr>
      <w:r w:rsidRPr="008F6679">
        <w:rPr>
          <w:noProof/>
        </w:rPr>
        <w:t>Munafò MR, Davey Smith G (2018) Robust research needs many lines of evidence. Nature 553:399-401</w:t>
      </w:r>
    </w:p>
    <w:p w14:paraId="6E8D2921" w14:textId="77777777" w:rsidR="008F6679" w:rsidRPr="008F6679" w:rsidRDefault="008F6679" w:rsidP="008F6679">
      <w:pPr>
        <w:pStyle w:val="EndNoteBibliography"/>
        <w:ind w:left="720" w:hanging="720"/>
        <w:rPr>
          <w:noProof/>
        </w:rPr>
      </w:pPr>
      <w:r w:rsidRPr="008F6679">
        <w:rPr>
          <w:noProof/>
        </w:rPr>
        <w:t>Murphy HM, Pepin P, Robert D (2018) Re-visiting the drivers of capelin recruitment in Newfoundland since 1991. Fisheries Research 200:1-10</w:t>
      </w:r>
    </w:p>
    <w:p w14:paraId="525D9D44" w14:textId="77777777" w:rsidR="008F6679" w:rsidRPr="008F6679" w:rsidRDefault="008F6679" w:rsidP="008F6679">
      <w:pPr>
        <w:pStyle w:val="EndNoteBibliography"/>
        <w:ind w:left="720" w:hanging="720"/>
        <w:rPr>
          <w:noProof/>
        </w:rPr>
      </w:pPr>
      <w:r w:rsidRPr="008F6679">
        <w:rPr>
          <w:noProof/>
        </w:rPr>
        <w:t>Nakashima B (1996) The relationship between oceanographic conditions in the 1990s and changes in spawning behaviour, growth and early life history of capelin (M</w:t>
      </w:r>
      <w:r w:rsidRPr="008F6679">
        <w:rPr>
          <w:i/>
          <w:noProof/>
        </w:rPr>
        <w:t>allotus villosus)</w:t>
      </w:r>
      <w:r w:rsidRPr="008F6679">
        <w:rPr>
          <w:noProof/>
        </w:rPr>
        <w:t>. NAFO Sci Coun Studies 24:55-68</w:t>
      </w:r>
    </w:p>
    <w:p w14:paraId="0EDA0D4D" w14:textId="77777777" w:rsidR="008F6679" w:rsidRPr="008F6679" w:rsidRDefault="008F6679" w:rsidP="008F6679">
      <w:pPr>
        <w:pStyle w:val="EndNoteBibliography"/>
        <w:ind w:left="720" w:hanging="720"/>
        <w:rPr>
          <w:noProof/>
        </w:rPr>
      </w:pPr>
      <w:r w:rsidRPr="008F6679">
        <w:rPr>
          <w:noProof/>
        </w:rPr>
        <w:t>Nakashima BS (1997) Results of the 1996 aerial survey of capelin (</w:t>
      </w:r>
      <w:r w:rsidRPr="008F6679">
        <w:rPr>
          <w:i/>
          <w:noProof/>
        </w:rPr>
        <w:t>Mallotus villosus</w:t>
      </w:r>
      <w:r w:rsidRPr="008F6679">
        <w:rPr>
          <w:noProof/>
        </w:rPr>
        <w:t>) schools.  Capelin in SA2 + Div 3KL DFO Atlantic Fisheries Research Document, 97/29</w:t>
      </w:r>
    </w:p>
    <w:p w14:paraId="35C2BD85" w14:textId="77777777" w:rsidR="008F6679" w:rsidRPr="008F6679" w:rsidRDefault="008F6679" w:rsidP="008F6679">
      <w:pPr>
        <w:pStyle w:val="EndNoteBibliography"/>
        <w:ind w:left="720" w:hanging="720"/>
        <w:rPr>
          <w:noProof/>
        </w:rPr>
      </w:pPr>
      <w:r w:rsidRPr="008F6679">
        <w:rPr>
          <w:noProof/>
        </w:rPr>
        <w:t>Nakashima BS, Mowbray F (2014) Capelin (</w:t>
      </w:r>
      <w:r w:rsidRPr="008F6679">
        <w:rPr>
          <w:i/>
          <w:noProof/>
        </w:rPr>
        <w:t>Mallotus villosus)</w:t>
      </w:r>
      <w:r w:rsidRPr="008F6679">
        <w:rPr>
          <w:noProof/>
        </w:rPr>
        <w:t xml:space="preserve"> recruitment indices in NAFO Division 3KL. DFO Canadian Science Advisory Secretariat Research Document 2013/091</w:t>
      </w:r>
    </w:p>
    <w:p w14:paraId="51ECDF46" w14:textId="77777777" w:rsidR="008F6679" w:rsidRPr="008F6679" w:rsidRDefault="008F6679" w:rsidP="008F6679">
      <w:pPr>
        <w:pStyle w:val="EndNoteBibliography"/>
        <w:ind w:left="720" w:hanging="720"/>
        <w:rPr>
          <w:noProof/>
        </w:rPr>
      </w:pPr>
      <w:r w:rsidRPr="008F6679">
        <w:rPr>
          <w:noProof/>
        </w:rPr>
        <w:t>Nakashima BS, Wheeler JP (2002) Capelin (</w:t>
      </w:r>
      <w:r w:rsidRPr="008F6679">
        <w:rPr>
          <w:i/>
          <w:noProof/>
        </w:rPr>
        <w:t>Mallotus villosus</w:t>
      </w:r>
      <w:r w:rsidRPr="008F6679">
        <w:rPr>
          <w:noProof/>
        </w:rPr>
        <w:t>) spawning behaviour in Newfoundland waters - the interaction between beach and demersal spawning. ICES Journal of Marine Science 59:909-916</w:t>
      </w:r>
    </w:p>
    <w:p w14:paraId="23A75274" w14:textId="77777777" w:rsidR="008F6679" w:rsidRPr="008F6679" w:rsidRDefault="008F6679" w:rsidP="008F6679">
      <w:pPr>
        <w:pStyle w:val="EndNoteBibliography"/>
        <w:ind w:left="720" w:hanging="720"/>
        <w:rPr>
          <w:noProof/>
        </w:rPr>
      </w:pPr>
      <w:r w:rsidRPr="008F6679">
        <w:rPr>
          <w:noProof/>
        </w:rPr>
        <w:lastRenderedPageBreak/>
        <w:t>Neville V, Rose GA, Rowe S, Jamieson R, Piercey G (2018) Otolith chemistry and redistributions of northern cod: evidence of Smith Sound-Bonavista Corridor connectivity. Canadian Journal of Fisheries and Aquatic Sciences</w:t>
      </w:r>
    </w:p>
    <w:p w14:paraId="3EA168CF" w14:textId="77777777" w:rsidR="008F6679" w:rsidRPr="008F6679" w:rsidRDefault="008F6679" w:rsidP="008F6679">
      <w:pPr>
        <w:pStyle w:val="EndNoteBibliography"/>
        <w:ind w:left="720" w:hanging="720"/>
        <w:rPr>
          <w:noProof/>
        </w:rPr>
      </w:pPr>
      <w:r w:rsidRPr="008F6679">
        <w:rPr>
          <w:noProof/>
        </w:rPr>
        <w:t xml:space="preserve">Nilssen KT, Haug T, Øritsland T, Lindblom L, Kjellqwist SA (1998) Invasions of harp seals </w:t>
      </w:r>
      <w:r w:rsidRPr="008F6679">
        <w:rPr>
          <w:i/>
          <w:noProof/>
        </w:rPr>
        <w:t>Phoca groenlandica</w:t>
      </w:r>
      <w:r w:rsidRPr="008F6679">
        <w:rPr>
          <w:noProof/>
        </w:rPr>
        <w:t xml:space="preserve"> Erxleben to coastal waters of nor way in 1995: Ecological and demographic implications. Sarsia 83:337-345</w:t>
      </w:r>
    </w:p>
    <w:p w14:paraId="57605F0D" w14:textId="77777777" w:rsidR="008F6679" w:rsidRPr="008F6679" w:rsidRDefault="008F6679" w:rsidP="008F6679">
      <w:pPr>
        <w:pStyle w:val="EndNoteBibliography"/>
        <w:ind w:left="720" w:hanging="720"/>
        <w:rPr>
          <w:noProof/>
        </w:rPr>
      </w:pPr>
      <w:r w:rsidRPr="008F6679">
        <w:rPr>
          <w:noProof/>
        </w:rPr>
        <w:t>O'Driscoll RL, Rose GA (2001) In situ acoustic target strength of juvenile capelin. ICES Journal of Marine Science 58:342-345</w:t>
      </w:r>
    </w:p>
    <w:p w14:paraId="43D75624" w14:textId="77777777" w:rsidR="008F6679" w:rsidRPr="008F6679" w:rsidRDefault="008F6679" w:rsidP="008F6679">
      <w:pPr>
        <w:pStyle w:val="EndNoteBibliography"/>
        <w:ind w:left="720" w:hanging="720"/>
        <w:rPr>
          <w:noProof/>
        </w:rPr>
      </w:pPr>
      <w:r w:rsidRPr="008F6679">
        <w:rPr>
          <w:noProof/>
        </w:rPr>
        <w:t>Obradovich SG, Carruthers EH, Rose GA (2014) Bottom-up limits to Newfoundland capelin (Mallotus villosus) rebuilding: the euphausiid hypothesis. ICES Journal of Marine Science 71:775-783</w:t>
      </w:r>
    </w:p>
    <w:p w14:paraId="5385B561" w14:textId="77777777" w:rsidR="008F6679" w:rsidRPr="008F6679" w:rsidRDefault="008F6679" w:rsidP="008F6679">
      <w:pPr>
        <w:pStyle w:val="EndNoteBibliography"/>
        <w:ind w:left="720" w:hanging="720"/>
        <w:rPr>
          <w:noProof/>
        </w:rPr>
      </w:pPr>
      <w:r w:rsidRPr="008F6679">
        <w:rPr>
          <w:noProof/>
        </w:rPr>
        <w:t>Olafsdottir AH, Rose GA (2012) Influences of temperature, bathymetry and fronts on spawning migration routes of Icelandic capelin (</w:t>
      </w:r>
      <w:r w:rsidRPr="008F6679">
        <w:rPr>
          <w:i/>
          <w:noProof/>
        </w:rPr>
        <w:t>Mallotus villosus</w:t>
      </w:r>
      <w:r w:rsidRPr="008F6679">
        <w:rPr>
          <w:noProof/>
        </w:rPr>
        <w:t>). Fisheries Oceanography 21:182-198</w:t>
      </w:r>
    </w:p>
    <w:p w14:paraId="39640087" w14:textId="77777777" w:rsidR="008F6679" w:rsidRPr="008F6679" w:rsidRDefault="008F6679" w:rsidP="008F6679">
      <w:pPr>
        <w:pStyle w:val="EndNoteBibliography"/>
        <w:ind w:left="720" w:hanging="720"/>
        <w:rPr>
          <w:noProof/>
        </w:rPr>
      </w:pPr>
      <w:r w:rsidRPr="008F6679">
        <w:rPr>
          <w:noProof/>
        </w:rPr>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14:paraId="15D64309" w14:textId="77777777" w:rsidR="008F6679" w:rsidRPr="008F6679" w:rsidRDefault="008F6679" w:rsidP="008F6679">
      <w:pPr>
        <w:pStyle w:val="EndNoteBibliography"/>
        <w:ind w:left="720" w:hanging="720"/>
        <w:rPr>
          <w:noProof/>
        </w:rPr>
      </w:pPr>
      <w:r w:rsidRPr="008F6679">
        <w:rPr>
          <w:noProof/>
        </w:rPr>
        <w:t>Pedersen EJ, Thompson PL, Ball RA, Fortin M-J, Gouhier TC, Link H, Moritz C, Nenzen H, Stanley RRE, Taranu ZE, Gonzalez A, Guichard F, Pepin P (2017) Signatures of the collapse and incipient recovery of an overexploited marine ecosystem. Royal Society Open Science 4</w:t>
      </w:r>
    </w:p>
    <w:p w14:paraId="7D8CA566" w14:textId="77777777" w:rsidR="008F6679" w:rsidRPr="008F6679" w:rsidRDefault="008F6679" w:rsidP="008F6679">
      <w:pPr>
        <w:pStyle w:val="EndNoteBibliography"/>
        <w:ind w:left="720" w:hanging="720"/>
        <w:rPr>
          <w:noProof/>
        </w:rPr>
      </w:pPr>
      <w:r w:rsidRPr="008F6679">
        <w:rPr>
          <w:noProof/>
        </w:rPr>
        <w:t>Pepin P, Colbourne E, Maillet G (2011) Seasonal patterns in zooplankton community structure on the Newfoundland and Labrador Shelf. Progress in Oceanography 91:273-285</w:t>
      </w:r>
    </w:p>
    <w:p w14:paraId="1A507E3E" w14:textId="77777777" w:rsidR="008F6679" w:rsidRPr="008F6679" w:rsidRDefault="008F6679" w:rsidP="008F6679">
      <w:pPr>
        <w:pStyle w:val="EndNoteBibliography"/>
        <w:ind w:left="720" w:hanging="720"/>
        <w:rPr>
          <w:noProof/>
        </w:rPr>
      </w:pPr>
      <w:r w:rsidRPr="008F6679">
        <w:rPr>
          <w:noProof/>
        </w:rPr>
        <w:t>Pikitch EK, Boersma PD, Boyd IL, Conover DO, Cury PM, Essington TE, Heppell SS, Houde ED, Mangel M, Pauly D, Plagányi E, Sainsbury KJ, Steneck RS (2012) Little fish: big impact: managing a crucial link in ocean food webs. Lenfest Ocean Program, Washington, DC</w:t>
      </w:r>
    </w:p>
    <w:p w14:paraId="7698B44A" w14:textId="77777777" w:rsidR="008F6679" w:rsidRPr="008F6679" w:rsidRDefault="008F6679" w:rsidP="008F6679">
      <w:pPr>
        <w:pStyle w:val="EndNoteBibliography"/>
        <w:ind w:left="720" w:hanging="720"/>
        <w:rPr>
          <w:noProof/>
        </w:rPr>
      </w:pPr>
      <w:r w:rsidRPr="008F6679">
        <w:rPr>
          <w:noProof/>
        </w:rPr>
        <w:t>Pikitch EK, Rountos KJ, Essington TE, Santora C, Pauly D, Watson R, Sumaila UR, Boersma PD, Boyd IL, Conover DO, Cury P, Heppell SS, Houde ED, Mangel M, Plagányi É, Sainsbury K, Steneck RS, Geers TM, Gownaris N, Munch SB (2014) The global contribution of forage fish to marine fisheries and ecosystems. Fish and Fisheries 15:43-64</w:t>
      </w:r>
    </w:p>
    <w:p w14:paraId="70864B1F" w14:textId="77777777" w:rsidR="008F6679" w:rsidRPr="008F6679" w:rsidRDefault="008F6679" w:rsidP="008F6679">
      <w:pPr>
        <w:pStyle w:val="EndNoteBibliography"/>
        <w:ind w:left="720" w:hanging="720"/>
        <w:rPr>
          <w:noProof/>
        </w:rPr>
      </w:pPr>
      <w:r w:rsidRPr="008F6679">
        <w:rPr>
          <w:noProof/>
        </w:rPr>
        <w:t>Prince JD, Loneragan NR, Okey TA (2008) Contraction of the banana prawn (</w:t>
      </w:r>
      <w:r w:rsidRPr="008F6679">
        <w:rPr>
          <w:i/>
          <w:noProof/>
        </w:rPr>
        <w:t>Penaeus merguiensis</w:t>
      </w:r>
      <w:r w:rsidRPr="008F6679">
        <w:rPr>
          <w:noProof/>
        </w:rPr>
        <w:t>) fishery of Albatross Bay in the Gulf of Carpentaria, Australia.  v. 59</w:t>
      </w:r>
    </w:p>
    <w:p w14:paraId="3D736820" w14:textId="77777777" w:rsidR="008F6679" w:rsidRPr="008F6679" w:rsidRDefault="008F6679" w:rsidP="008F6679">
      <w:pPr>
        <w:pStyle w:val="EndNoteBibliography"/>
        <w:ind w:left="720" w:hanging="720"/>
        <w:rPr>
          <w:noProof/>
        </w:rPr>
      </w:pPr>
      <w:r w:rsidRPr="008F6679">
        <w:rPr>
          <w:noProof/>
        </w:rPr>
        <w:t>Regular P, Montevecchi W, Hedd A, Robertson G, Wilhelm S (2013) Canadian fishery closures provide a large-scale test of the impact of gillnet bycatch on seabird populations. Biology Letters 9</w:t>
      </w:r>
    </w:p>
    <w:p w14:paraId="1737103A" w14:textId="77777777" w:rsidR="008F6679" w:rsidRPr="008F6679" w:rsidRDefault="008F6679" w:rsidP="008F6679">
      <w:pPr>
        <w:pStyle w:val="EndNoteBibliography"/>
        <w:ind w:left="720" w:hanging="720"/>
        <w:rPr>
          <w:noProof/>
        </w:rPr>
      </w:pPr>
      <w:r w:rsidRPr="008F6679">
        <w:rPr>
          <w:noProof/>
        </w:rPr>
        <w:t>Reid PC, Colebrook JM, Matthews JBL, Aiken J (2003) The Continuous Plankton Recorder: concepts and history, from Plankton Indicator to undulating recorders. Progress in Oceanography 58:117-173</w:t>
      </w:r>
    </w:p>
    <w:p w14:paraId="5172B8B5" w14:textId="77777777" w:rsidR="008F6679" w:rsidRPr="008F6679" w:rsidRDefault="008F6679" w:rsidP="008F6679">
      <w:pPr>
        <w:pStyle w:val="EndNoteBibliography"/>
        <w:ind w:left="720" w:hanging="720"/>
        <w:rPr>
          <w:noProof/>
        </w:rPr>
      </w:pPr>
      <w:r w:rsidRPr="008F6679">
        <w:rPr>
          <w:noProof/>
        </w:rPr>
        <w:t>Rice J (2002) Changes to the large marine ecosystem of the Newfoundland-Labrador shelf. In: Sherman K, Skjoldal HR (eds) Large marine ecosystems of the North Atlantic. Elsevier Science B.V.</w:t>
      </w:r>
    </w:p>
    <w:p w14:paraId="58665967" w14:textId="77777777" w:rsidR="008F6679" w:rsidRPr="008F6679" w:rsidRDefault="008F6679" w:rsidP="008F6679">
      <w:pPr>
        <w:pStyle w:val="EndNoteBibliography"/>
        <w:ind w:left="720" w:hanging="720"/>
        <w:rPr>
          <w:noProof/>
        </w:rPr>
      </w:pPr>
      <w:r w:rsidRPr="008F6679">
        <w:rPr>
          <w:noProof/>
        </w:rPr>
        <w:t>Rose GA (1993) Cod spawning on a migration highway in the north-west Atlantic. Nature 366:458-461</w:t>
      </w:r>
    </w:p>
    <w:p w14:paraId="3ED8FABA" w14:textId="77777777" w:rsidR="008F6679" w:rsidRPr="008F6679" w:rsidRDefault="008F6679" w:rsidP="008F6679">
      <w:pPr>
        <w:pStyle w:val="EndNoteBibliography"/>
        <w:ind w:left="720" w:hanging="720"/>
        <w:rPr>
          <w:noProof/>
        </w:rPr>
      </w:pPr>
      <w:r w:rsidRPr="008F6679">
        <w:rPr>
          <w:noProof/>
        </w:rPr>
        <w:t>Rose GA (2007) Cod: an ecological history of the North Atlantic fisheries. Breakwater Books, St John's, NL</w:t>
      </w:r>
    </w:p>
    <w:p w14:paraId="67B3A46C" w14:textId="77777777" w:rsidR="008F6679" w:rsidRPr="008F6679" w:rsidRDefault="008F6679" w:rsidP="008F6679">
      <w:pPr>
        <w:pStyle w:val="EndNoteBibliography"/>
        <w:ind w:left="720" w:hanging="720"/>
        <w:rPr>
          <w:noProof/>
        </w:rPr>
      </w:pPr>
      <w:r w:rsidRPr="008F6679">
        <w:rPr>
          <w:noProof/>
        </w:rPr>
        <w:t>Rose GA, deYoung B, Kulka DW, Goddard SV, Fletcher GL (2000) Distribution shifts and overfishing the northern cod (</w:t>
      </w:r>
      <w:r w:rsidRPr="008F6679">
        <w:rPr>
          <w:i/>
          <w:noProof/>
        </w:rPr>
        <w:t>Gadus morhua</w:t>
      </w:r>
      <w:r w:rsidRPr="008F6679">
        <w:rPr>
          <w:noProof/>
        </w:rPr>
        <w:t>): a view from the ocean. Canadian Journal of Fisheries and Aquatic Sciences 57:644-663</w:t>
      </w:r>
    </w:p>
    <w:p w14:paraId="06F0244C" w14:textId="77777777" w:rsidR="008F6679" w:rsidRPr="008F6679" w:rsidRDefault="008F6679" w:rsidP="008F6679">
      <w:pPr>
        <w:pStyle w:val="EndNoteBibliography"/>
        <w:ind w:left="720" w:hanging="720"/>
        <w:rPr>
          <w:noProof/>
        </w:rPr>
      </w:pPr>
      <w:r w:rsidRPr="008F6679">
        <w:rPr>
          <w:noProof/>
        </w:rPr>
        <w:t>Rose GA, Kulka DW (1999) Hyperaggregation of fish and fisheries: how catch-per-unit-effort increased as the northern cod (</w:t>
      </w:r>
      <w:r w:rsidRPr="008F6679">
        <w:rPr>
          <w:i/>
          <w:noProof/>
        </w:rPr>
        <w:t>Gadus morhua</w:t>
      </w:r>
      <w:r w:rsidRPr="008F6679">
        <w:rPr>
          <w:noProof/>
        </w:rPr>
        <w:t>) declined. Canadian Journal of Fisheries and Aquatic Sciences 56:118-127</w:t>
      </w:r>
    </w:p>
    <w:p w14:paraId="1F691C05" w14:textId="77777777" w:rsidR="008F6679" w:rsidRPr="008F6679" w:rsidRDefault="008F6679" w:rsidP="008F6679">
      <w:pPr>
        <w:pStyle w:val="EndNoteBibliography"/>
        <w:ind w:left="720" w:hanging="720"/>
        <w:rPr>
          <w:noProof/>
        </w:rPr>
      </w:pPr>
      <w:r w:rsidRPr="008F6679">
        <w:rPr>
          <w:noProof/>
        </w:rPr>
        <w:t>Rose GA, O'Driscoll RL (2002) Capelin are good for cod: can the northern stock rebuild without them? ICES Journal of Marine Science 59:1018-1026</w:t>
      </w:r>
    </w:p>
    <w:p w14:paraId="4DEE8A81" w14:textId="77777777" w:rsidR="008F6679" w:rsidRPr="008F6679" w:rsidRDefault="008F6679" w:rsidP="008F6679">
      <w:pPr>
        <w:pStyle w:val="EndNoteBibliography"/>
        <w:ind w:left="720" w:hanging="720"/>
        <w:rPr>
          <w:noProof/>
        </w:rPr>
      </w:pPr>
      <w:r w:rsidRPr="008F6679">
        <w:rPr>
          <w:noProof/>
        </w:rPr>
        <w:t>Rose GA, Rowe S (2018) Does redistribution or local growth underpin rebuilding of Canada’s Northern cod? Canadian Journal of Fisheries and Aquatic Sciences:1-11</w:t>
      </w:r>
    </w:p>
    <w:p w14:paraId="09BEE0D4" w14:textId="77777777" w:rsidR="008F6679" w:rsidRPr="008F6679" w:rsidRDefault="008F6679" w:rsidP="008F6679">
      <w:pPr>
        <w:pStyle w:val="EndNoteBibliography"/>
        <w:ind w:left="720" w:hanging="720"/>
        <w:rPr>
          <w:noProof/>
        </w:rPr>
      </w:pPr>
      <w:r w:rsidRPr="008F6679">
        <w:rPr>
          <w:noProof/>
        </w:rPr>
        <w:lastRenderedPageBreak/>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14:paraId="51E6FFC8" w14:textId="77777777" w:rsidR="008F6679" w:rsidRPr="008F6679" w:rsidRDefault="008F6679" w:rsidP="008F6679">
      <w:pPr>
        <w:pStyle w:val="EndNoteBibliography"/>
        <w:ind w:left="720" w:hanging="720"/>
        <w:rPr>
          <w:noProof/>
        </w:rPr>
      </w:pPr>
      <w:r w:rsidRPr="008F6679">
        <w:rPr>
          <w:noProof/>
        </w:rPr>
        <w:t>Sherwood GD, Rideout RM, Fudge SB, Rose GA (2007) Influence of diet on growth, condition and reproductive capacity in Newfoundland and Labrador cod (</w:t>
      </w:r>
      <w:r w:rsidRPr="008F6679">
        <w:rPr>
          <w:i/>
          <w:noProof/>
        </w:rPr>
        <w:t>Gadus morhua</w:t>
      </w:r>
      <w:r w:rsidRPr="008F6679">
        <w:rPr>
          <w:noProof/>
        </w:rPr>
        <w:t>): Insights from stable carbon isotopes (ä</w:t>
      </w:r>
      <w:r w:rsidRPr="008F6679">
        <w:rPr>
          <w:rFonts w:ascii="Times New Roman" w:hAnsi="Times New Roman" w:cs="Times New Roman"/>
          <w:noProof/>
          <w:vertAlign w:val="superscript"/>
        </w:rPr>
        <w:t>13</w:t>
      </w:r>
      <w:r w:rsidRPr="008F6679">
        <w:rPr>
          <w:rFonts w:ascii="Times New Roman" w:hAnsi="Times New Roman" w:cs="Times New Roman"/>
          <w:noProof/>
        </w:rPr>
        <w:t>C</w:t>
      </w:r>
      <w:r w:rsidRPr="008F6679">
        <w:rPr>
          <w:noProof/>
        </w:rPr>
        <w:t>). Deep Sea Research Part II: Topical Studies in Oceanography 54:2794-2809</w:t>
      </w:r>
    </w:p>
    <w:p w14:paraId="4A5E1D63" w14:textId="77777777" w:rsidR="008F6679" w:rsidRPr="008F6679" w:rsidRDefault="008F6679" w:rsidP="008F6679">
      <w:pPr>
        <w:pStyle w:val="EndNoteBibliography"/>
        <w:ind w:left="720" w:hanging="720"/>
        <w:rPr>
          <w:noProof/>
        </w:rPr>
      </w:pPr>
      <w:r w:rsidRPr="008F6679">
        <w:rPr>
          <w:noProof/>
        </w:rPr>
        <w:t>Skagseth Ø, Slotte A, Stenevik EK, Nash RDM (2015) Characteristics of the Norwegian Coastal Current during Years with High Recruitment of Norwegian Spring Spawning Herring (Clupea harengus L.). PLOS ONE 10:e0144117</w:t>
      </w:r>
    </w:p>
    <w:p w14:paraId="0E0BDF8E" w14:textId="77777777" w:rsidR="008F6679" w:rsidRPr="008F6679" w:rsidRDefault="008F6679" w:rsidP="008F6679">
      <w:pPr>
        <w:pStyle w:val="EndNoteBibliography"/>
        <w:ind w:left="720" w:hanging="720"/>
        <w:rPr>
          <w:noProof/>
        </w:rPr>
      </w:pPr>
      <w:r w:rsidRPr="008F6679">
        <w:rPr>
          <w:noProof/>
        </w:rPr>
        <w:t>Soutar A, Issacs JD (1969) History of fish populations inferred from fish scales in anaerobic sediments off California. CalCOFI Reports 13:63-70</w:t>
      </w:r>
    </w:p>
    <w:p w14:paraId="1AEBB126" w14:textId="77777777" w:rsidR="008F6679" w:rsidRPr="008F6679" w:rsidRDefault="008F6679" w:rsidP="008F6679">
      <w:pPr>
        <w:pStyle w:val="EndNoteBibliography"/>
        <w:ind w:left="720" w:hanging="720"/>
        <w:rPr>
          <w:noProof/>
        </w:rPr>
      </w:pPr>
      <w:r w:rsidRPr="008F6679">
        <w:rPr>
          <w:noProof/>
        </w:rPr>
        <w:t>Stenson GB (2012) Estimating consumption of prey by harp seals (</w:t>
      </w:r>
      <w:r w:rsidRPr="008F6679">
        <w:rPr>
          <w:i/>
          <w:noProof/>
        </w:rPr>
        <w:t>Pagophilus groenlandicus</w:t>
      </w:r>
      <w:r w:rsidRPr="008F6679">
        <w:rPr>
          <w:noProof/>
        </w:rPr>
        <w:t>) in NAFO Divisions 2J3KL. Canadian Science Advisory Secretariat (CSAS) Research Document 2012/156</w:t>
      </w:r>
    </w:p>
    <w:p w14:paraId="1696DA67" w14:textId="77777777" w:rsidR="008F6679" w:rsidRPr="008F6679" w:rsidRDefault="008F6679" w:rsidP="008F6679">
      <w:pPr>
        <w:pStyle w:val="EndNoteBibliography"/>
        <w:ind w:left="720" w:hanging="720"/>
        <w:rPr>
          <w:noProof/>
        </w:rPr>
      </w:pPr>
      <w:r w:rsidRPr="008F6679">
        <w:rPr>
          <w:noProof/>
        </w:rPr>
        <w:t>Stenson GB, Buren AD, Koen-Alonso M (2016) The impact of changing climate and abundance on reproduction in an ice-dependent species, the Northwest Atlantic harp seal,</w:t>
      </w:r>
      <w:r w:rsidRPr="008F6679">
        <w:rPr>
          <w:i/>
          <w:noProof/>
        </w:rPr>
        <w:t xml:space="preserve"> Pagophilus groenlandicus</w:t>
      </w:r>
      <w:r w:rsidRPr="008F6679">
        <w:rPr>
          <w:noProof/>
        </w:rPr>
        <w:t>. ICES Journal of Marine Science: Journal du Conseil 73:250-262</w:t>
      </w:r>
    </w:p>
    <w:p w14:paraId="7F336F8C" w14:textId="77777777" w:rsidR="008F6679" w:rsidRPr="008F6679" w:rsidRDefault="008F6679" w:rsidP="008F6679">
      <w:pPr>
        <w:pStyle w:val="EndNoteBibliography"/>
        <w:ind w:left="720" w:hanging="720"/>
        <w:rPr>
          <w:noProof/>
        </w:rPr>
      </w:pPr>
      <w:r w:rsidRPr="008F6679">
        <w:rPr>
          <w:noProof/>
        </w:rPr>
        <w:t xml:space="preserve">Stenson GB, Wakeham D, Buren AD, Koen-Alonso M (2014) Density-dependent and density-independent factors influencing reproductive rates in Northwest Atlantic harp seals, </w:t>
      </w:r>
      <w:r w:rsidRPr="008F6679">
        <w:rPr>
          <w:i/>
          <w:noProof/>
        </w:rPr>
        <w:t>Pagophilus groenlandicus</w:t>
      </w:r>
      <w:r w:rsidRPr="008F6679">
        <w:rPr>
          <w:noProof/>
        </w:rPr>
        <w:t>. DFO Canadian Science Advisory Secretariat Research Document 2014/058</w:t>
      </w:r>
    </w:p>
    <w:p w14:paraId="2C65DD52" w14:textId="77777777" w:rsidR="008F6679" w:rsidRPr="008F6679" w:rsidRDefault="008F6679" w:rsidP="008F6679">
      <w:pPr>
        <w:pStyle w:val="EndNoteBibliography"/>
        <w:ind w:left="720" w:hanging="720"/>
        <w:rPr>
          <w:noProof/>
        </w:rPr>
      </w:pPr>
      <w:r w:rsidRPr="008F6679">
        <w:rPr>
          <w:noProof/>
        </w:rPr>
        <w:t>Templeman W (1948) The life history of the caplin (</w:t>
      </w:r>
      <w:r w:rsidRPr="008F6679">
        <w:rPr>
          <w:i/>
          <w:noProof/>
        </w:rPr>
        <w:t>Mallotus villosus</w:t>
      </w:r>
      <w:r w:rsidRPr="008F6679">
        <w:rPr>
          <w:noProof/>
        </w:rPr>
        <w:t xml:space="preserve"> O. F. Müller) in Newfoundland waters. Bulletin of the Newfoundland Government Laboratory 17:1-151</w:t>
      </w:r>
    </w:p>
    <w:p w14:paraId="02070CC8" w14:textId="77777777" w:rsidR="008F6679" w:rsidRPr="008F6679" w:rsidRDefault="008F6679" w:rsidP="008F6679">
      <w:pPr>
        <w:pStyle w:val="EndNoteBibliography"/>
        <w:ind w:left="720" w:hanging="720"/>
        <w:rPr>
          <w:noProof/>
        </w:rPr>
      </w:pPr>
      <w:r w:rsidRPr="008F6679">
        <w:rPr>
          <w:noProof/>
        </w:rPr>
        <w:t>Thorson J, T., Pinsky M, L., Ward E, J., Gimenez O (2016) Model‐based inference for estimating shifts in species distribution, area occupied and centre of gravity. Methods in Ecology and Evolution 7:990-1002</w:t>
      </w:r>
    </w:p>
    <w:p w14:paraId="13424E05" w14:textId="77777777" w:rsidR="008F6679" w:rsidRPr="008F6679" w:rsidRDefault="008F6679" w:rsidP="008F6679">
      <w:pPr>
        <w:pStyle w:val="EndNoteBibliography"/>
        <w:ind w:left="720" w:hanging="720"/>
        <w:rPr>
          <w:noProof/>
        </w:rPr>
      </w:pPr>
      <w:r w:rsidRPr="008F6679">
        <w:rPr>
          <w:noProof/>
        </w:rPr>
        <w:t>Thorson JT, Barnett LAK (2017) Comparing estimates of abundance trends and distribution shifts using single- and multispecies models of fishes and biogenic habitat. ICES Journal of Marine Science 74:1311-1321</w:t>
      </w:r>
    </w:p>
    <w:p w14:paraId="1C13094B" w14:textId="77777777" w:rsidR="008F6679" w:rsidRPr="008F6679" w:rsidRDefault="008F6679" w:rsidP="008F6679">
      <w:pPr>
        <w:pStyle w:val="EndNoteBibliography"/>
        <w:ind w:left="720" w:hanging="720"/>
        <w:rPr>
          <w:noProof/>
        </w:rPr>
      </w:pPr>
      <w:r w:rsidRPr="008F6679">
        <w:rPr>
          <w:noProof/>
        </w:rPr>
        <w:t>Toresen R, Østvedt OJ (2000) Variation in abundance of Norwegian spring-spawning herring (Clupea harengus, Clupeidae) throughout the 20th century and the influence of climatic fluctuations. Fish and Fisheries 1:231-256</w:t>
      </w:r>
    </w:p>
    <w:p w14:paraId="4FA770AA" w14:textId="77777777" w:rsidR="008F6679" w:rsidRPr="008F6679" w:rsidRDefault="008F6679" w:rsidP="008F6679">
      <w:pPr>
        <w:pStyle w:val="EndNoteBibliography"/>
        <w:ind w:left="720" w:hanging="720"/>
        <w:rPr>
          <w:noProof/>
        </w:rPr>
      </w:pPr>
      <w:r w:rsidRPr="008F6679">
        <w:rPr>
          <w:noProof/>
        </w:rPr>
        <w:t>Vilhjálmsson H (1994) The Icelandic capelin stock. Rit Fiskideildar 13:1-281</w:t>
      </w:r>
    </w:p>
    <w:p w14:paraId="4D567914" w14:textId="77777777" w:rsidR="008F6679" w:rsidRPr="008F6679" w:rsidRDefault="008F6679" w:rsidP="008F6679">
      <w:pPr>
        <w:pStyle w:val="EndNoteBibliography"/>
        <w:ind w:left="720" w:hanging="720"/>
        <w:rPr>
          <w:noProof/>
        </w:rPr>
      </w:pPr>
      <w:r w:rsidRPr="008F6679">
        <w:rPr>
          <w:noProof/>
        </w:rPr>
        <w:t>Wilberg MJ, Thorson JT, Linton BC, Berkson J (2009) Incorporating time-varying catchability into population dynamic stock assessment models. Reviews in Fisheries Science 18:7-24</w:t>
      </w:r>
    </w:p>
    <w:p w14:paraId="2433D199" w14:textId="77777777" w:rsidR="008F6679" w:rsidRPr="008F6679" w:rsidRDefault="008F6679" w:rsidP="008F6679">
      <w:pPr>
        <w:pStyle w:val="EndNoteBibliography"/>
        <w:ind w:left="720" w:hanging="720"/>
        <w:rPr>
          <w:noProof/>
        </w:rPr>
      </w:pPr>
      <w:r w:rsidRPr="008F6679">
        <w:rPr>
          <w:noProof/>
        </w:rPr>
        <w:t>Wilhelm SI, Robertson GJ, Ryan PC, Tobin SF, Elliot RD (2009) Re-evaluating the use of beached bird oiling rates to assess long-term trends in chronic oil pollution. Marine Pollution Bulletin 58:249-255</w:t>
      </w:r>
    </w:p>
    <w:p w14:paraId="7204DA6A" w14:textId="77777777" w:rsidR="008F6679" w:rsidRPr="008F6679" w:rsidRDefault="008F6679" w:rsidP="008F6679">
      <w:pPr>
        <w:pStyle w:val="EndNoteBibliography"/>
        <w:ind w:left="720" w:hanging="720"/>
        <w:rPr>
          <w:noProof/>
        </w:rPr>
      </w:pPr>
      <w:r w:rsidRPr="008F6679">
        <w:rPr>
          <w:noProof/>
        </w:rPr>
        <w:t>Winters GH (1970) Biological changes in coastal capelin from the over-wintering to the spawning condition. Journal of the Fisheries Research Board of Canada 27:2215-2224</w:t>
      </w:r>
    </w:p>
    <w:p w14:paraId="53416479" w14:textId="77777777" w:rsidR="008F6679" w:rsidRPr="008F6679" w:rsidRDefault="008F6679" w:rsidP="008F6679">
      <w:pPr>
        <w:pStyle w:val="EndNoteBibliography"/>
        <w:ind w:left="720" w:hanging="720"/>
        <w:rPr>
          <w:noProof/>
        </w:rPr>
      </w:pPr>
      <w:r w:rsidRPr="008F6679">
        <w:rPr>
          <w:noProof/>
        </w:rPr>
        <w:t>Winters GH (1995) Interaction between timing, capelin distribution and biomass estimates from the Div. 2J3K capelin acoustic survey.  Capelin in SA2 + Div 3KL. DFO Atlantic Fisheries Research Document 95/70</w:t>
      </w:r>
    </w:p>
    <w:p w14:paraId="27B78C86" w14:textId="77777777" w:rsidR="008F6679" w:rsidRPr="008F6679" w:rsidRDefault="008F6679" w:rsidP="008F6679">
      <w:pPr>
        <w:pStyle w:val="EndNoteBibliography"/>
        <w:ind w:left="720" w:hanging="720"/>
        <w:rPr>
          <w:noProof/>
        </w:rPr>
      </w:pPr>
      <w:r w:rsidRPr="008F6679">
        <w:rPr>
          <w:noProof/>
        </w:rPr>
        <w:t>Winters GH, Carscadden JE (1978) Review of capelin ecology and estimation of surplus yield from predator dynamics. International Commission for the Northwest Atlantic Fisheries Research Bulletin 13:21-30</w:t>
      </w:r>
    </w:p>
    <w:p w14:paraId="799FFEA4" w14:textId="77777777" w:rsidR="008F6679" w:rsidRPr="008F6679" w:rsidRDefault="008F6679" w:rsidP="008F6679">
      <w:pPr>
        <w:pStyle w:val="EndNoteBibliography"/>
        <w:ind w:left="720" w:hanging="720"/>
        <w:rPr>
          <w:noProof/>
        </w:rPr>
      </w:pPr>
      <w:r w:rsidRPr="008F6679">
        <w:rPr>
          <w:noProof/>
        </w:rPr>
        <w:lastRenderedPageBreak/>
        <w:t>Winters GH, Wheeler JP (1985) Interaction Between Stock Area, Stock Abundance, and Catchability Coefficient. Canadian Journal of Fisheries and Aquatic Sciences 42:989-998</w:t>
      </w:r>
    </w:p>
    <w:p w14:paraId="4AAA3A2A" w14:textId="3F9E9A39" w:rsidR="005E1546" w:rsidRDefault="00EB75CB">
      <w:pPr>
        <w:pStyle w:val="EndNoteBibliography"/>
        <w:ind w:left="720" w:hanging="720"/>
      </w:pPr>
      <w:r>
        <w:fldChar w:fldCharType="end"/>
      </w:r>
    </w:p>
    <w:sectPr w:rsidR="005E1546">
      <w:footerReference w:type="default" r:id="rId14"/>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DFO-MPO" w:date="2018-07-30T10:19:00Z" w:initials="D">
    <w:p w14:paraId="3E32E30F" w14:textId="119C3700" w:rsidR="0016443B" w:rsidRDefault="0016443B">
      <w:pPr>
        <w:pStyle w:val="CommentText"/>
      </w:pPr>
      <w:r>
        <w:rPr>
          <w:rStyle w:val="CommentReference"/>
        </w:rPr>
        <w:annotationRef/>
      </w:r>
      <w:r>
        <w:t>Hannah, I may be missing something, but I can’t find the common thread in this section</w:t>
      </w:r>
    </w:p>
    <w:p w14:paraId="1CA218C0" w14:textId="3B9E1B0B" w:rsidR="0016443B" w:rsidRDefault="0016443B">
      <w:pPr>
        <w:pStyle w:val="CommentText"/>
      </w:pPr>
      <w:r>
        <w:t xml:space="preserve">It reads as 3 </w:t>
      </w:r>
      <w:proofErr w:type="spellStart"/>
      <w:r>
        <w:t>quasi independent</w:t>
      </w:r>
      <w:proofErr w:type="spellEnd"/>
      <w:r>
        <w:t xml:space="preserve"> ideas</w:t>
      </w:r>
    </w:p>
  </w:comment>
  <w:comment w:id="38" w:author="Alejandro BUren" w:date="2018-08-16T18:33:00Z" w:initials="ADB">
    <w:p w14:paraId="5B1DAA84" w14:textId="011D1C4E" w:rsidR="0016443B" w:rsidRDefault="0016443B">
      <w:pPr>
        <w:pStyle w:val="CommentText"/>
      </w:pPr>
      <w:r>
        <w:rPr>
          <w:rStyle w:val="CommentReference"/>
        </w:rPr>
        <w:annotationRef/>
      </w:r>
      <w:r>
        <w:t>Hannah: I am not sure that this is needed</w:t>
      </w:r>
    </w:p>
    <w:p w14:paraId="17CBD0FC" w14:textId="43D613C4" w:rsidR="0016443B" w:rsidRDefault="0016443B">
      <w:pPr>
        <w:pStyle w:val="CommentText"/>
      </w:pPr>
      <w:r>
        <w:t>My thoughts are:</w:t>
      </w:r>
    </w:p>
    <w:p w14:paraId="5565F789" w14:textId="3BFF6043" w:rsidR="0016443B" w:rsidRDefault="0016443B">
      <w:pPr>
        <w:pStyle w:val="CommentText"/>
      </w:pPr>
      <w:r>
        <w:t xml:space="preserve">Frank et al grossly missed this, and we mention the argument of the temporal shift in </w:t>
      </w:r>
      <w:proofErr w:type="spellStart"/>
      <w:r>
        <w:t>murre</w:t>
      </w:r>
      <w:proofErr w:type="spellEnd"/>
      <w:r>
        <w:t xml:space="preserve"> breeding in the discussion</w:t>
      </w:r>
    </w:p>
    <w:p w14:paraId="06C12D9C" w14:textId="5B921418" w:rsidR="0016443B" w:rsidRDefault="0016443B">
      <w:pPr>
        <w:pStyle w:val="CommentText"/>
      </w:pPr>
      <w:r>
        <w:t>However, I am afraid that this could spark the “This is a response to Frank discussion” again</w:t>
      </w:r>
    </w:p>
    <w:p w14:paraId="530AACC0" w14:textId="68DA5A8B" w:rsidR="0016443B" w:rsidRDefault="0016443B">
      <w:pPr>
        <w:pStyle w:val="CommentText"/>
      </w:pPr>
      <w:r>
        <w:t xml:space="preserve">I think the section works without it, so feel free to delete it and make adjustments as needed </w:t>
      </w:r>
      <w:proofErr w:type="spellStart"/>
      <w:r>
        <w:t>ti</w:t>
      </w:r>
      <w:proofErr w:type="spellEnd"/>
      <w:r>
        <w:t xml:space="preserve"> the discussion</w:t>
      </w:r>
    </w:p>
    <w:p w14:paraId="711EA40C" w14:textId="77777777" w:rsidR="0016443B" w:rsidRDefault="0016443B">
      <w:pPr>
        <w:pStyle w:val="CommentText"/>
      </w:pPr>
    </w:p>
    <w:p w14:paraId="3F884716" w14:textId="4BA217D0" w:rsidR="0016443B" w:rsidRDefault="0016443B">
      <w:pPr>
        <w:pStyle w:val="CommentText"/>
      </w:pPr>
      <w:r>
        <w:t xml:space="preserve">Reading it again, I think it can be safely removed, but I’d rather leave that decision to you as you have no personal </w:t>
      </w:r>
      <w:proofErr w:type="spellStart"/>
      <w:r>
        <w:t>conection</w:t>
      </w:r>
      <w:proofErr w:type="spellEnd"/>
      <w:r>
        <w:t xml:space="preserve"> or feeling toward this particular issue. </w:t>
      </w:r>
    </w:p>
    <w:p w14:paraId="24787515" w14:textId="27A14991" w:rsidR="0016443B" w:rsidRDefault="0016443B">
      <w:pPr>
        <w:pStyle w:val="CommentText"/>
      </w:pPr>
      <w:r>
        <w:t>If you decide to erase it, I believe nothing else needs to be changed, the text would flow as is</w:t>
      </w:r>
    </w:p>
  </w:comment>
  <w:comment w:id="52" w:author="DFO-MPO" w:date="2018-08-21T20:09:00Z" w:initials="D">
    <w:p w14:paraId="1E5B8703" w14:textId="579C08D0" w:rsidR="0016443B" w:rsidRDefault="0016443B">
      <w:pPr>
        <w:pStyle w:val="CommentText"/>
      </w:pPr>
      <w:r>
        <w:rPr>
          <w:rStyle w:val="CommentReference"/>
        </w:rPr>
        <w:annotationRef/>
      </w:r>
      <w:r>
        <w:t xml:space="preserve">Comment by Aaron that several places are mentioned and not shown in the map. Although I agree it would be good to have them, I am not sure we can </w:t>
      </w:r>
      <w:proofErr w:type="spellStart"/>
      <w:r>
        <w:t>fot</w:t>
      </w:r>
      <w:proofErr w:type="spellEnd"/>
      <w:r>
        <w:t xml:space="preserve"> them</w:t>
      </w:r>
    </w:p>
    <w:p w14:paraId="3044B9E3" w14:textId="77777777" w:rsidR="0016443B" w:rsidRDefault="0016443B">
      <w:pPr>
        <w:pStyle w:val="CommentText"/>
      </w:pPr>
    </w:p>
    <w:p w14:paraId="180AFB1E" w14:textId="582FB8D2" w:rsidR="0016443B" w:rsidRDefault="0016443B" w:rsidP="00D6702C">
      <w:pPr>
        <w:pStyle w:val="CommentText"/>
        <w:numPr>
          <w:ilvl w:val="0"/>
          <w:numId w:val="1"/>
        </w:numPr>
      </w:pPr>
      <w:r>
        <w:t>Grand Banks</w:t>
      </w:r>
    </w:p>
    <w:p w14:paraId="603E7C34" w14:textId="50FA0AE4" w:rsidR="0016443B" w:rsidRDefault="0016443B" w:rsidP="00D6702C">
      <w:pPr>
        <w:pStyle w:val="CommentText"/>
        <w:numPr>
          <w:ilvl w:val="0"/>
          <w:numId w:val="1"/>
        </w:numPr>
      </w:pPr>
      <w:proofErr w:type="spellStart"/>
      <w:r>
        <w:t>Bonavista</w:t>
      </w:r>
      <w:proofErr w:type="spellEnd"/>
      <w:r>
        <w:t xml:space="preserve"> Corridor</w:t>
      </w:r>
    </w:p>
    <w:p w14:paraId="39D239A4" w14:textId="1819B038" w:rsidR="0016443B" w:rsidRDefault="0016443B" w:rsidP="00D6702C">
      <w:pPr>
        <w:pStyle w:val="CommentText"/>
        <w:numPr>
          <w:ilvl w:val="0"/>
          <w:numId w:val="1"/>
        </w:numPr>
      </w:pPr>
      <w:r>
        <w:t>Flemish Cap</w:t>
      </w:r>
    </w:p>
    <w:p w14:paraId="23809D27" w14:textId="49FB4B30" w:rsidR="0016443B" w:rsidRDefault="0016443B" w:rsidP="00D6702C">
      <w:pPr>
        <w:pStyle w:val="CommentText"/>
        <w:numPr>
          <w:ilvl w:val="0"/>
          <w:numId w:val="1"/>
        </w:numPr>
      </w:pPr>
      <w:r>
        <w:t>Scotian Shelf</w:t>
      </w:r>
    </w:p>
    <w:p w14:paraId="2C8A2006" w14:textId="77777777" w:rsidR="0016443B" w:rsidRDefault="0016443B" w:rsidP="00D6702C">
      <w:pPr>
        <w:pStyle w:val="CommentText"/>
      </w:pPr>
    </w:p>
    <w:p w14:paraId="48805571" w14:textId="72A5D532" w:rsidR="0016443B" w:rsidRDefault="0016443B" w:rsidP="00D6702C">
      <w:pPr>
        <w:pStyle w:val="CommentText"/>
      </w:pPr>
      <w:r>
        <w:t xml:space="preserve">I </w:t>
      </w:r>
      <w:proofErr w:type="spellStart"/>
      <w:r>
        <w:t>thin</w:t>
      </w:r>
      <w:proofErr w:type="spellEnd"/>
      <w:r>
        <w:t xml:space="preserve"> the map would be too crowded with all those names</w:t>
      </w:r>
    </w:p>
    <w:p w14:paraId="7659EB53" w14:textId="77777777" w:rsidR="0016443B" w:rsidRDefault="0016443B" w:rsidP="00D6702C">
      <w:pPr>
        <w:pStyle w:val="CommentText"/>
      </w:pPr>
    </w:p>
    <w:p w14:paraId="5EF0DDB7" w14:textId="5976ADBD" w:rsidR="0016443B" w:rsidRDefault="0016443B" w:rsidP="00D6702C">
      <w:pPr>
        <w:pStyle w:val="CommentText"/>
      </w:pPr>
      <w:r>
        <w:t>Thoughts?</w:t>
      </w:r>
    </w:p>
    <w:p w14:paraId="3AB83B12" w14:textId="77777777" w:rsidR="00CD0BB8" w:rsidRDefault="00CD0BB8" w:rsidP="00D6702C">
      <w:pPr>
        <w:pStyle w:val="CommentText"/>
      </w:pPr>
    </w:p>
    <w:p w14:paraId="48BEF78E" w14:textId="3DF8A825" w:rsidR="00CD0BB8" w:rsidRDefault="00CD0BB8" w:rsidP="00D6702C">
      <w:pPr>
        <w:pStyle w:val="CommentText"/>
      </w:pPr>
      <w:r>
        <w:t>Had a short chat with Aaron about this, his take: send as is, deal  with this if needed at revision stage – I agree</w:t>
      </w:r>
    </w:p>
  </w:comment>
  <w:comment w:id="53" w:author="DFO-MPO" w:date="2018-05-22T16:11:00Z" w:initials="">
    <w:p w14:paraId="19C0A161" w14:textId="77777777" w:rsidR="0016443B" w:rsidRDefault="0016443B">
      <w:pPr>
        <w:pStyle w:val="Default"/>
      </w:pPr>
    </w:p>
    <w:p w14:paraId="0DFBBC57" w14:textId="77777777" w:rsidR="0016443B" w:rsidRDefault="0016443B">
      <w:pPr>
        <w:pStyle w:val="Default"/>
      </w:pPr>
      <w:r>
        <w:rPr>
          <w:rFonts w:eastAsia="Arial Unicode MS" w:cs="Arial Unicode MS"/>
        </w:rPr>
        <w:t>More work on this needs to be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89D41" w14:textId="77777777" w:rsidR="0041259C" w:rsidRDefault="0041259C">
      <w:r>
        <w:separator/>
      </w:r>
    </w:p>
  </w:endnote>
  <w:endnote w:type="continuationSeparator" w:id="0">
    <w:p w14:paraId="02CE50B6" w14:textId="77777777" w:rsidR="0041259C" w:rsidRDefault="0041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ida-Roman">
    <w:altName w:val="Times New Roman"/>
    <w:panose1 w:val="00000000000000000000"/>
    <w:charset w:val="00"/>
    <w:family w:val="roman"/>
    <w:notTrueType/>
    <w:pitch w:val="default"/>
  </w:font>
  <w:font w:name="Dutch801BT-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2405" w14:textId="692A1DD9" w:rsidR="0016443B" w:rsidRDefault="0016443B">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082CBC">
      <w:rPr>
        <w:rStyle w:val="css-g38gqj"/>
        <w:noProof/>
        <w:sz w:val="18"/>
        <w:szCs w:val="18"/>
      </w:rPr>
      <w:t>33</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E445D" w14:textId="77777777" w:rsidR="0041259C" w:rsidRDefault="0041259C">
      <w:r>
        <w:separator/>
      </w:r>
    </w:p>
  </w:footnote>
  <w:footnote w:type="continuationSeparator" w:id="0">
    <w:p w14:paraId="664B1385" w14:textId="77777777" w:rsidR="0041259C" w:rsidRDefault="004125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C4C1F"/>
    <w:multiLevelType w:val="hybridMultilevel"/>
    <w:tmpl w:val="7B027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59&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802&lt;/item&gt;&lt;item&gt;809&lt;/item&gt;&lt;item&gt;822&lt;/item&gt;&lt;item&gt;826&lt;/item&gt;&lt;item&gt;828&lt;/item&gt;&lt;item&gt;830&lt;/item&gt;&lt;item&gt;831&lt;/item&gt;&lt;item&gt;835&lt;/item&gt;&lt;item&gt;879&lt;/item&gt;&lt;item&gt;880&lt;/item&gt;&lt;item&gt;882&lt;/item&gt;&lt;item&gt;883&lt;/item&gt;&lt;item&gt;884&lt;/item&gt;&lt;item&gt;885&lt;/item&gt;&lt;item&gt;886&lt;/item&gt;&lt;item&gt;887&lt;/item&gt;&lt;item&gt;888&lt;/item&gt;&lt;item&gt;889&lt;/item&gt;&lt;item&gt;890&lt;/item&gt;&lt;item&gt;891&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41&lt;/item&gt;&lt;item&gt;942&lt;/item&gt;&lt;item&gt;943&lt;/item&gt;&lt;item&gt;983&lt;/item&gt;&lt;item&gt;1013&lt;/item&gt;&lt;item&gt;1014&lt;/item&gt;&lt;item&gt;1015&lt;/item&gt;&lt;item&gt;1016&lt;/item&gt;&lt;item&gt;1017&lt;/item&gt;&lt;item&gt;1018&lt;/item&gt;&lt;item&gt;1019&lt;/item&gt;&lt;item&gt;1021&lt;/item&gt;&lt;item&gt;1024&lt;/item&gt;&lt;item&gt;1025&lt;/item&gt;&lt;item&gt;1027&lt;/item&gt;&lt;item&gt;1028&lt;/item&gt;&lt;item&gt;1029&lt;/item&gt;&lt;item&gt;1030&lt;/item&gt;&lt;item&gt;1033&lt;/item&gt;&lt;item&gt;1037&lt;/item&gt;&lt;item&gt;1039&lt;/item&gt;&lt;item&gt;1041&lt;/item&gt;&lt;item&gt;1042&lt;/item&gt;&lt;item&gt;1044&lt;/item&gt;&lt;item&gt;1045&lt;/item&gt;&lt;item&gt;1046&lt;/item&gt;&lt;item&gt;1049&lt;/item&gt;&lt;item&gt;1051&lt;/item&gt;&lt;item&gt;1052&lt;/item&gt;&lt;item&gt;1053&lt;/item&gt;&lt;item&gt;1054&lt;/item&gt;&lt;item&gt;1056&lt;/item&gt;&lt;item&gt;1057&lt;/item&gt;&lt;item&gt;1058&lt;/item&gt;&lt;item&gt;1059&lt;/item&gt;&lt;item&gt;1061&lt;/item&gt;&lt;item&gt;1062&lt;/item&gt;&lt;item&gt;1063&lt;/item&gt;&lt;item&gt;1064&lt;/item&gt;&lt;/record-ids&gt;&lt;/item&gt;&lt;/Libraries&gt;"/>
  </w:docVars>
  <w:rsids>
    <w:rsidRoot w:val="005E1546"/>
    <w:rsid w:val="000139B4"/>
    <w:rsid w:val="0001608F"/>
    <w:rsid w:val="00023B34"/>
    <w:rsid w:val="00023E60"/>
    <w:rsid w:val="00023F1A"/>
    <w:rsid w:val="00030B97"/>
    <w:rsid w:val="000432E3"/>
    <w:rsid w:val="00044209"/>
    <w:rsid w:val="00056D56"/>
    <w:rsid w:val="000624B7"/>
    <w:rsid w:val="000646B6"/>
    <w:rsid w:val="000746D6"/>
    <w:rsid w:val="000748B2"/>
    <w:rsid w:val="00082CBC"/>
    <w:rsid w:val="00092960"/>
    <w:rsid w:val="00095532"/>
    <w:rsid w:val="00095EA8"/>
    <w:rsid w:val="0009787E"/>
    <w:rsid w:val="000B444C"/>
    <w:rsid w:val="000C1996"/>
    <w:rsid w:val="000E49CF"/>
    <w:rsid w:val="001039C5"/>
    <w:rsid w:val="001073A4"/>
    <w:rsid w:val="0012645F"/>
    <w:rsid w:val="0013459C"/>
    <w:rsid w:val="001348B9"/>
    <w:rsid w:val="00140449"/>
    <w:rsid w:val="001434A4"/>
    <w:rsid w:val="00151798"/>
    <w:rsid w:val="00151FCE"/>
    <w:rsid w:val="0016443B"/>
    <w:rsid w:val="0017241A"/>
    <w:rsid w:val="0017453A"/>
    <w:rsid w:val="00180AC5"/>
    <w:rsid w:val="00183967"/>
    <w:rsid w:val="00185A39"/>
    <w:rsid w:val="00187E41"/>
    <w:rsid w:val="0019550F"/>
    <w:rsid w:val="0019600C"/>
    <w:rsid w:val="001A227D"/>
    <w:rsid w:val="001A51AD"/>
    <w:rsid w:val="001B5211"/>
    <w:rsid w:val="001C3469"/>
    <w:rsid w:val="001D60C0"/>
    <w:rsid w:val="0021525F"/>
    <w:rsid w:val="00221509"/>
    <w:rsid w:val="00230D3E"/>
    <w:rsid w:val="0024088E"/>
    <w:rsid w:val="00242087"/>
    <w:rsid w:val="00247EB1"/>
    <w:rsid w:val="00254082"/>
    <w:rsid w:val="00254E07"/>
    <w:rsid w:val="002612D0"/>
    <w:rsid w:val="0026748A"/>
    <w:rsid w:val="0027209B"/>
    <w:rsid w:val="00275AB7"/>
    <w:rsid w:val="002C0E2B"/>
    <w:rsid w:val="002C58E3"/>
    <w:rsid w:val="002D7E59"/>
    <w:rsid w:val="002E3432"/>
    <w:rsid w:val="002F2448"/>
    <w:rsid w:val="002F6EBD"/>
    <w:rsid w:val="0030033A"/>
    <w:rsid w:val="003004F6"/>
    <w:rsid w:val="00302389"/>
    <w:rsid w:val="0030358B"/>
    <w:rsid w:val="00305BBA"/>
    <w:rsid w:val="00310DB3"/>
    <w:rsid w:val="0032572A"/>
    <w:rsid w:val="003276C7"/>
    <w:rsid w:val="003300CE"/>
    <w:rsid w:val="00334596"/>
    <w:rsid w:val="00350F62"/>
    <w:rsid w:val="003556E7"/>
    <w:rsid w:val="00364BBD"/>
    <w:rsid w:val="0036693C"/>
    <w:rsid w:val="00366A5F"/>
    <w:rsid w:val="00372F1F"/>
    <w:rsid w:val="00373DAA"/>
    <w:rsid w:val="00383E79"/>
    <w:rsid w:val="003A769C"/>
    <w:rsid w:val="003B2D27"/>
    <w:rsid w:val="003C5FDB"/>
    <w:rsid w:val="003D2EAC"/>
    <w:rsid w:val="003D70FD"/>
    <w:rsid w:val="003E479D"/>
    <w:rsid w:val="003F092C"/>
    <w:rsid w:val="003F464C"/>
    <w:rsid w:val="00405B84"/>
    <w:rsid w:val="0040768A"/>
    <w:rsid w:val="00410774"/>
    <w:rsid w:val="00411A92"/>
    <w:rsid w:val="004124C6"/>
    <w:rsid w:val="0041259C"/>
    <w:rsid w:val="00415489"/>
    <w:rsid w:val="00421519"/>
    <w:rsid w:val="00443DC4"/>
    <w:rsid w:val="004447DA"/>
    <w:rsid w:val="00452DC9"/>
    <w:rsid w:val="0045781E"/>
    <w:rsid w:val="00460E2A"/>
    <w:rsid w:val="00462148"/>
    <w:rsid w:val="00463765"/>
    <w:rsid w:val="00464B09"/>
    <w:rsid w:val="00470E62"/>
    <w:rsid w:val="004731FE"/>
    <w:rsid w:val="00483D5B"/>
    <w:rsid w:val="00494D10"/>
    <w:rsid w:val="004A7C4C"/>
    <w:rsid w:val="004B5382"/>
    <w:rsid w:val="004C3A50"/>
    <w:rsid w:val="004D0487"/>
    <w:rsid w:val="004D0900"/>
    <w:rsid w:val="004D2F8C"/>
    <w:rsid w:val="004E1D79"/>
    <w:rsid w:val="004E272D"/>
    <w:rsid w:val="004E3AC9"/>
    <w:rsid w:val="004F2944"/>
    <w:rsid w:val="005053CD"/>
    <w:rsid w:val="00525279"/>
    <w:rsid w:val="00537C3D"/>
    <w:rsid w:val="00543ABF"/>
    <w:rsid w:val="00544C4C"/>
    <w:rsid w:val="00550863"/>
    <w:rsid w:val="00551636"/>
    <w:rsid w:val="00565952"/>
    <w:rsid w:val="00575A4E"/>
    <w:rsid w:val="005772A6"/>
    <w:rsid w:val="00577A85"/>
    <w:rsid w:val="00595F39"/>
    <w:rsid w:val="005A275C"/>
    <w:rsid w:val="005A78EF"/>
    <w:rsid w:val="005B1376"/>
    <w:rsid w:val="005C1D67"/>
    <w:rsid w:val="005C2B8A"/>
    <w:rsid w:val="005C58DA"/>
    <w:rsid w:val="005D2AAA"/>
    <w:rsid w:val="005E1546"/>
    <w:rsid w:val="005F76DD"/>
    <w:rsid w:val="006016B7"/>
    <w:rsid w:val="006060F1"/>
    <w:rsid w:val="006078B4"/>
    <w:rsid w:val="0061700E"/>
    <w:rsid w:val="00622632"/>
    <w:rsid w:val="00625753"/>
    <w:rsid w:val="006505DE"/>
    <w:rsid w:val="00650E37"/>
    <w:rsid w:val="006577ED"/>
    <w:rsid w:val="006727E2"/>
    <w:rsid w:val="006737BC"/>
    <w:rsid w:val="0069625E"/>
    <w:rsid w:val="006A2E54"/>
    <w:rsid w:val="006B33F0"/>
    <w:rsid w:val="006B370C"/>
    <w:rsid w:val="006C3538"/>
    <w:rsid w:val="006C7E08"/>
    <w:rsid w:val="006D5DBB"/>
    <w:rsid w:val="006E1A71"/>
    <w:rsid w:val="006F0FB5"/>
    <w:rsid w:val="006F526A"/>
    <w:rsid w:val="006F5E3E"/>
    <w:rsid w:val="006F63B7"/>
    <w:rsid w:val="0070152C"/>
    <w:rsid w:val="00713084"/>
    <w:rsid w:val="00727386"/>
    <w:rsid w:val="00727496"/>
    <w:rsid w:val="00737E6C"/>
    <w:rsid w:val="00744139"/>
    <w:rsid w:val="00745B3F"/>
    <w:rsid w:val="00747407"/>
    <w:rsid w:val="00751C8D"/>
    <w:rsid w:val="00752D54"/>
    <w:rsid w:val="00757A37"/>
    <w:rsid w:val="007823C6"/>
    <w:rsid w:val="00786597"/>
    <w:rsid w:val="00797303"/>
    <w:rsid w:val="0079745E"/>
    <w:rsid w:val="007A53BA"/>
    <w:rsid w:val="007C1192"/>
    <w:rsid w:val="007D3AEE"/>
    <w:rsid w:val="007E2C11"/>
    <w:rsid w:val="007E5404"/>
    <w:rsid w:val="0080313F"/>
    <w:rsid w:val="00815E22"/>
    <w:rsid w:val="00817523"/>
    <w:rsid w:val="00820119"/>
    <w:rsid w:val="00832672"/>
    <w:rsid w:val="00842D79"/>
    <w:rsid w:val="00852BCB"/>
    <w:rsid w:val="008561E6"/>
    <w:rsid w:val="008609BC"/>
    <w:rsid w:val="00870EAF"/>
    <w:rsid w:val="0087615D"/>
    <w:rsid w:val="00886D73"/>
    <w:rsid w:val="008A1E23"/>
    <w:rsid w:val="008A5AD5"/>
    <w:rsid w:val="008A6C5C"/>
    <w:rsid w:val="008C595D"/>
    <w:rsid w:val="008D20B7"/>
    <w:rsid w:val="008F6679"/>
    <w:rsid w:val="00914409"/>
    <w:rsid w:val="009243D8"/>
    <w:rsid w:val="00930DFB"/>
    <w:rsid w:val="009411A8"/>
    <w:rsid w:val="00951ED8"/>
    <w:rsid w:val="00952320"/>
    <w:rsid w:val="00957000"/>
    <w:rsid w:val="00960D5F"/>
    <w:rsid w:val="00974317"/>
    <w:rsid w:val="00976E45"/>
    <w:rsid w:val="009B55BE"/>
    <w:rsid w:val="009C2897"/>
    <w:rsid w:val="009F1CCF"/>
    <w:rsid w:val="009F4D35"/>
    <w:rsid w:val="00A04343"/>
    <w:rsid w:val="00A06CC0"/>
    <w:rsid w:val="00A13970"/>
    <w:rsid w:val="00A212CC"/>
    <w:rsid w:val="00A22E50"/>
    <w:rsid w:val="00A258BF"/>
    <w:rsid w:val="00A27B62"/>
    <w:rsid w:val="00A301FE"/>
    <w:rsid w:val="00A51C22"/>
    <w:rsid w:val="00A6684D"/>
    <w:rsid w:val="00A67469"/>
    <w:rsid w:val="00A73E76"/>
    <w:rsid w:val="00A740DF"/>
    <w:rsid w:val="00A77192"/>
    <w:rsid w:val="00A80DFF"/>
    <w:rsid w:val="00A81FFD"/>
    <w:rsid w:val="00A83AA6"/>
    <w:rsid w:val="00A87322"/>
    <w:rsid w:val="00AA1C8B"/>
    <w:rsid w:val="00AA4495"/>
    <w:rsid w:val="00AB0046"/>
    <w:rsid w:val="00AB2C71"/>
    <w:rsid w:val="00AB2DF0"/>
    <w:rsid w:val="00AB46DA"/>
    <w:rsid w:val="00AC0B9A"/>
    <w:rsid w:val="00AC0F9E"/>
    <w:rsid w:val="00AF34FD"/>
    <w:rsid w:val="00AF5080"/>
    <w:rsid w:val="00B05856"/>
    <w:rsid w:val="00B122A9"/>
    <w:rsid w:val="00B12390"/>
    <w:rsid w:val="00B1365C"/>
    <w:rsid w:val="00B23FD7"/>
    <w:rsid w:val="00B3341E"/>
    <w:rsid w:val="00B347FF"/>
    <w:rsid w:val="00B80B2D"/>
    <w:rsid w:val="00B86D74"/>
    <w:rsid w:val="00B90E8D"/>
    <w:rsid w:val="00B913C3"/>
    <w:rsid w:val="00B92615"/>
    <w:rsid w:val="00B93155"/>
    <w:rsid w:val="00BB1FE9"/>
    <w:rsid w:val="00BC21A2"/>
    <w:rsid w:val="00BC2551"/>
    <w:rsid w:val="00BC700B"/>
    <w:rsid w:val="00BD0864"/>
    <w:rsid w:val="00BD3554"/>
    <w:rsid w:val="00BD3E8B"/>
    <w:rsid w:val="00BF097B"/>
    <w:rsid w:val="00BF1160"/>
    <w:rsid w:val="00BF141A"/>
    <w:rsid w:val="00BF4086"/>
    <w:rsid w:val="00C03EDD"/>
    <w:rsid w:val="00C10A03"/>
    <w:rsid w:val="00C13008"/>
    <w:rsid w:val="00C1468D"/>
    <w:rsid w:val="00C1469C"/>
    <w:rsid w:val="00C225C8"/>
    <w:rsid w:val="00C264CC"/>
    <w:rsid w:val="00C30F95"/>
    <w:rsid w:val="00C32590"/>
    <w:rsid w:val="00C36F4A"/>
    <w:rsid w:val="00C37BFC"/>
    <w:rsid w:val="00C40C40"/>
    <w:rsid w:val="00C60459"/>
    <w:rsid w:val="00C60B63"/>
    <w:rsid w:val="00C6506E"/>
    <w:rsid w:val="00CA0A5D"/>
    <w:rsid w:val="00CA74A0"/>
    <w:rsid w:val="00CC24CE"/>
    <w:rsid w:val="00CD0BB8"/>
    <w:rsid w:val="00CD6EA1"/>
    <w:rsid w:val="00CF60E3"/>
    <w:rsid w:val="00D22825"/>
    <w:rsid w:val="00D229A8"/>
    <w:rsid w:val="00D23D08"/>
    <w:rsid w:val="00D300F1"/>
    <w:rsid w:val="00D34DC0"/>
    <w:rsid w:val="00D40403"/>
    <w:rsid w:val="00D43290"/>
    <w:rsid w:val="00D5109B"/>
    <w:rsid w:val="00D5634A"/>
    <w:rsid w:val="00D6702C"/>
    <w:rsid w:val="00D72BEC"/>
    <w:rsid w:val="00D75FEC"/>
    <w:rsid w:val="00D802F0"/>
    <w:rsid w:val="00D80D5C"/>
    <w:rsid w:val="00D83A73"/>
    <w:rsid w:val="00D86FE5"/>
    <w:rsid w:val="00D87281"/>
    <w:rsid w:val="00D93EAC"/>
    <w:rsid w:val="00D977F8"/>
    <w:rsid w:val="00DA77E9"/>
    <w:rsid w:val="00DB1B24"/>
    <w:rsid w:val="00DC1C49"/>
    <w:rsid w:val="00DC2EE6"/>
    <w:rsid w:val="00DC3748"/>
    <w:rsid w:val="00DC6F47"/>
    <w:rsid w:val="00DD46B1"/>
    <w:rsid w:val="00DD7F8F"/>
    <w:rsid w:val="00DF050D"/>
    <w:rsid w:val="00DF0E9A"/>
    <w:rsid w:val="00DF5F73"/>
    <w:rsid w:val="00DF6F60"/>
    <w:rsid w:val="00E00ECD"/>
    <w:rsid w:val="00E262C5"/>
    <w:rsid w:val="00E26F72"/>
    <w:rsid w:val="00E321F3"/>
    <w:rsid w:val="00E34B23"/>
    <w:rsid w:val="00E43B21"/>
    <w:rsid w:val="00E6049B"/>
    <w:rsid w:val="00E63EFA"/>
    <w:rsid w:val="00E72B20"/>
    <w:rsid w:val="00E77A6A"/>
    <w:rsid w:val="00E818C6"/>
    <w:rsid w:val="00E82DDB"/>
    <w:rsid w:val="00E836E6"/>
    <w:rsid w:val="00E87C74"/>
    <w:rsid w:val="00E95164"/>
    <w:rsid w:val="00E96AAE"/>
    <w:rsid w:val="00E97EF0"/>
    <w:rsid w:val="00EB1016"/>
    <w:rsid w:val="00EB37E2"/>
    <w:rsid w:val="00EB5638"/>
    <w:rsid w:val="00EB74C7"/>
    <w:rsid w:val="00EB75CB"/>
    <w:rsid w:val="00EB7DBA"/>
    <w:rsid w:val="00EC38A9"/>
    <w:rsid w:val="00EC4E54"/>
    <w:rsid w:val="00EC775D"/>
    <w:rsid w:val="00ED55A8"/>
    <w:rsid w:val="00ED7E9F"/>
    <w:rsid w:val="00EE65CE"/>
    <w:rsid w:val="00EF161D"/>
    <w:rsid w:val="00EF4644"/>
    <w:rsid w:val="00F036B3"/>
    <w:rsid w:val="00F117BC"/>
    <w:rsid w:val="00F17829"/>
    <w:rsid w:val="00F21F60"/>
    <w:rsid w:val="00F27787"/>
    <w:rsid w:val="00F61DB3"/>
    <w:rsid w:val="00F62B4A"/>
    <w:rsid w:val="00F6421A"/>
    <w:rsid w:val="00F73788"/>
    <w:rsid w:val="00F737FD"/>
    <w:rsid w:val="00F7382A"/>
    <w:rsid w:val="00F73FD0"/>
    <w:rsid w:val="00F919EA"/>
    <w:rsid w:val="00FA241B"/>
    <w:rsid w:val="00FC11F4"/>
    <w:rsid w:val="00FC7A91"/>
    <w:rsid w:val="00FD768D"/>
    <w:rsid w:val="00FE0076"/>
    <w:rsid w:val="00FE0854"/>
    <w:rsid w:val="00FE57C4"/>
    <w:rsid w:val="00FF13AA"/>
    <w:rsid w:val="00FF1E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6A2E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EndNoteBibliographyTitle">
    <w:name w:val="EndNote Bibliography Title"/>
    <w:basedOn w:val="Normal"/>
    <w:link w:val="EndNoteBibliographyTitleChar"/>
    <w:rsid w:val="00DF6F60"/>
    <w:pPr>
      <w:jc w:val="center"/>
    </w:pPr>
    <w:rPr>
      <w:rFonts w:ascii="Calibri" w:hAnsi="Calibri"/>
      <w:noProof/>
      <w:sz w:val="22"/>
    </w:rPr>
  </w:style>
  <w:style w:type="character" w:customStyle="1" w:styleId="Style1Char">
    <w:name w:val="Style1 Char"/>
    <w:basedOn w:val="DefaultParagraphFont"/>
    <w:link w:val="Style1"/>
    <w:rsid w:val="00DF6F60"/>
    <w:rPr>
      <w:rFonts w:ascii="Calibri" w:eastAsia="Calibri" w:hAnsi="Calibri" w:cs="Calibri"/>
      <w:color w:val="000000"/>
      <w:sz w:val="24"/>
      <w:szCs w:val="24"/>
      <w:u w:color="000000"/>
      <w:lang w:val="en-US"/>
    </w:rPr>
  </w:style>
  <w:style w:type="character" w:customStyle="1" w:styleId="EndNoteBibliographyTitleChar">
    <w:name w:val="EndNote Bibliography Title Char"/>
    <w:basedOn w:val="Style1Char"/>
    <w:link w:val="EndNoteBibliographyTitle"/>
    <w:rsid w:val="00DF6F60"/>
    <w:rPr>
      <w:rFonts w:ascii="Calibri" w:eastAsia="Calibri" w:hAnsi="Calibri" w:cs="Calibri"/>
      <w:noProof/>
      <w:color w:val="000000"/>
      <w:sz w:val="22"/>
      <w:szCs w:val="24"/>
      <w:u w:color="000000"/>
      <w:lang w:val="en-US" w:eastAsia="en-US"/>
    </w:rPr>
  </w:style>
  <w:style w:type="character" w:customStyle="1" w:styleId="Heading4Char">
    <w:name w:val="Heading 4 Char"/>
    <w:basedOn w:val="DefaultParagraphFont"/>
    <w:link w:val="Heading4"/>
    <w:uiPriority w:val="9"/>
    <w:rsid w:val="006A2E54"/>
    <w:rPr>
      <w:rFonts w:asciiTheme="majorHAnsi" w:eastAsiaTheme="majorEastAsia" w:hAnsiTheme="majorHAnsi" w:cstheme="majorBidi"/>
      <w:b/>
      <w:bCs/>
      <w:i/>
      <w:iCs/>
      <w:color w:val="4F81BD" w:themeColor="accent1"/>
      <w:sz w:val="24"/>
      <w:szCs w:val="24"/>
      <w:lang w:val="en-US" w:eastAsia="en-US"/>
    </w:rPr>
  </w:style>
  <w:style w:type="character" w:customStyle="1" w:styleId="fontstyle01">
    <w:name w:val="fontstyle01"/>
    <w:basedOn w:val="DefaultParagraphFont"/>
    <w:rsid w:val="008A5AD5"/>
    <w:rPr>
      <w:rFonts w:ascii="Candida-Roman" w:hAnsi="Candida-Roman" w:hint="default"/>
      <w:b w:val="0"/>
      <w:bCs w:val="0"/>
      <w:i w:val="0"/>
      <w:iCs w:val="0"/>
      <w:color w:val="1B1C20"/>
      <w:sz w:val="20"/>
      <w:szCs w:val="20"/>
    </w:rPr>
  </w:style>
  <w:style w:type="character" w:customStyle="1" w:styleId="fontstyle21">
    <w:name w:val="fontstyle21"/>
    <w:basedOn w:val="DefaultParagraphFont"/>
    <w:rsid w:val="00C03EDD"/>
    <w:rPr>
      <w:rFonts w:ascii="Dutch801BT-Italic" w:hAnsi="Dutch801BT-Italic" w:hint="default"/>
      <w:b w:val="0"/>
      <w:bCs w:val="0"/>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paragraph" w:styleId="Heading4">
    <w:name w:val="heading 4"/>
    <w:basedOn w:val="Normal"/>
    <w:next w:val="Normal"/>
    <w:link w:val="Heading4Char"/>
    <w:uiPriority w:val="9"/>
    <w:unhideWhenUsed/>
    <w:qFormat/>
    <w:rsid w:val="006A2E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link w:val="Style1Char"/>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customStyle="1" w:styleId="EndNoteBibliographyTitle">
    <w:name w:val="EndNote Bibliography Title"/>
    <w:basedOn w:val="Normal"/>
    <w:link w:val="EndNoteBibliographyTitleChar"/>
    <w:rsid w:val="00DF6F60"/>
    <w:pPr>
      <w:jc w:val="center"/>
    </w:pPr>
    <w:rPr>
      <w:rFonts w:ascii="Calibri" w:hAnsi="Calibri"/>
      <w:noProof/>
      <w:sz w:val="22"/>
    </w:rPr>
  </w:style>
  <w:style w:type="character" w:customStyle="1" w:styleId="Style1Char">
    <w:name w:val="Style1 Char"/>
    <w:basedOn w:val="DefaultParagraphFont"/>
    <w:link w:val="Style1"/>
    <w:rsid w:val="00DF6F60"/>
    <w:rPr>
      <w:rFonts w:ascii="Calibri" w:eastAsia="Calibri" w:hAnsi="Calibri" w:cs="Calibri"/>
      <w:color w:val="000000"/>
      <w:sz w:val="24"/>
      <w:szCs w:val="24"/>
      <w:u w:color="000000"/>
      <w:lang w:val="en-US"/>
    </w:rPr>
  </w:style>
  <w:style w:type="character" w:customStyle="1" w:styleId="EndNoteBibliographyTitleChar">
    <w:name w:val="EndNote Bibliography Title Char"/>
    <w:basedOn w:val="Style1Char"/>
    <w:link w:val="EndNoteBibliographyTitle"/>
    <w:rsid w:val="00DF6F60"/>
    <w:rPr>
      <w:rFonts w:ascii="Calibri" w:eastAsia="Calibri" w:hAnsi="Calibri" w:cs="Calibri"/>
      <w:noProof/>
      <w:color w:val="000000"/>
      <w:sz w:val="22"/>
      <w:szCs w:val="24"/>
      <w:u w:color="000000"/>
      <w:lang w:val="en-US" w:eastAsia="en-US"/>
    </w:rPr>
  </w:style>
  <w:style w:type="character" w:customStyle="1" w:styleId="Heading4Char">
    <w:name w:val="Heading 4 Char"/>
    <w:basedOn w:val="DefaultParagraphFont"/>
    <w:link w:val="Heading4"/>
    <w:uiPriority w:val="9"/>
    <w:rsid w:val="006A2E54"/>
    <w:rPr>
      <w:rFonts w:asciiTheme="majorHAnsi" w:eastAsiaTheme="majorEastAsia" w:hAnsiTheme="majorHAnsi" w:cstheme="majorBidi"/>
      <w:b/>
      <w:bCs/>
      <w:i/>
      <w:iCs/>
      <w:color w:val="4F81BD" w:themeColor="accent1"/>
      <w:sz w:val="24"/>
      <w:szCs w:val="24"/>
      <w:lang w:val="en-US" w:eastAsia="en-US"/>
    </w:rPr>
  </w:style>
  <w:style w:type="character" w:customStyle="1" w:styleId="fontstyle01">
    <w:name w:val="fontstyle01"/>
    <w:basedOn w:val="DefaultParagraphFont"/>
    <w:rsid w:val="008A5AD5"/>
    <w:rPr>
      <w:rFonts w:ascii="Candida-Roman" w:hAnsi="Candida-Roman" w:hint="default"/>
      <w:b w:val="0"/>
      <w:bCs w:val="0"/>
      <w:i w:val="0"/>
      <w:iCs w:val="0"/>
      <w:color w:val="1B1C20"/>
      <w:sz w:val="20"/>
      <w:szCs w:val="20"/>
    </w:rPr>
  </w:style>
  <w:style w:type="character" w:customStyle="1" w:styleId="fontstyle21">
    <w:name w:val="fontstyle21"/>
    <w:basedOn w:val="DefaultParagraphFont"/>
    <w:rsid w:val="00C03EDD"/>
    <w:rPr>
      <w:rFonts w:ascii="Dutch801BT-Italic" w:hAnsi="Dutch801BT-Italic"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51824-05C0-43CF-AAAB-B0EB6D4D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43</Pages>
  <Words>24175</Words>
  <Characters>137799</Characters>
  <Application>Microsoft Office Word</Application>
  <DocSecurity>0</DocSecurity>
  <Lines>1148</Lines>
  <Paragraphs>323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DFO-MPO</Company>
  <LinksUpToDate>false</LinksUpToDate>
  <CharactersWithSpaces>161651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Adamack, Aaron</dc:creator>
  <cp:keywords/>
  <dc:description/>
  <cp:lastModifiedBy>Alejandro BUren</cp:lastModifiedBy>
  <cp:revision>49</cp:revision>
  <cp:lastPrinted>2018-06-05T13:05:00Z</cp:lastPrinted>
  <dcterms:created xsi:type="dcterms:W3CDTF">2018-07-12T16:54:00Z</dcterms:created>
  <dcterms:modified xsi:type="dcterms:W3CDTF">2018-08-22T03:31:00Z</dcterms:modified>
</cp:coreProperties>
</file>