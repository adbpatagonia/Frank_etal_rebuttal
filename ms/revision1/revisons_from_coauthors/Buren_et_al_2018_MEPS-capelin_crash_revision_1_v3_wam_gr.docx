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rPr>
          <w:rStyle w:val="css-g38gqj"/>
          <w:color w:val="000000"/>
          <w:sz w:val="32"/>
          <w:szCs w:val="32"/>
          <w:u w:color="000000"/>
          <w:shd w:val="clear" w:color="auto" w:fill="00ff00"/>
        </w:rPr>
      </w:pPr>
    </w:p>
    <w:p>
      <w:pPr>
        <w:pStyle w:val="Heading"/>
        <w:rPr>
          <w:rStyle w:val="css-g38gqj"/>
          <w:color w:val="000000"/>
          <w:sz w:val="32"/>
          <w:szCs w:val="32"/>
          <w:u w:color="000000"/>
        </w:rPr>
      </w:pPr>
      <w:r>
        <w:rPr>
          <w:rStyle w:val="css-g38gqj"/>
          <w:color w:val="000000"/>
          <w:sz w:val="32"/>
          <w:szCs w:val="32"/>
          <w:u w:color="000000"/>
          <w:rtl w:val="0"/>
          <w:lang w:val="en-US"/>
        </w:rPr>
        <w:t>The collapse of a keystone forage species</w:t>
      </w:r>
      <w:ins w:id="0" w:date="2018-06-02T19:15:00Z" w:author="Montevecchi, William">
        <w:r>
          <w:rPr>
            <w:rStyle w:val="css-g38gqj"/>
            <w:color w:val="000000"/>
            <w:sz w:val="32"/>
            <w:szCs w:val="32"/>
            <w:u w:color="000000"/>
            <w:rtl w:val="0"/>
            <w:lang w:val="en-US"/>
          </w:rPr>
          <w:t xml:space="preserve">: A response to Frank et al. </w:t>
        </w:r>
      </w:ins>
      <w:commentRangeStart w:id="1"/>
      <w:ins w:id="2" w:date="2018-06-02T19:15:00Z" w:author="Montevecchi, William">
        <w:r>
          <w:rPr>
            <w:rStyle w:val="css-g38gqj"/>
            <w:color w:val="000000"/>
            <w:sz w:val="32"/>
            <w:szCs w:val="32"/>
            <w:u w:color="000000"/>
            <w:rtl w:val="0"/>
          </w:rPr>
          <w:t>2016</w:t>
        </w:r>
      </w:ins>
      <w:commentRangeEnd w:id="1"/>
      <w:r>
        <w:commentReference w:id="1"/>
      </w:r>
    </w:p>
    <w:p>
      <w:pPr>
        <w:pStyle w:val="Body"/>
      </w:pPr>
    </w:p>
    <w:p>
      <w:pPr>
        <w:pStyle w:val="Body"/>
        <w:spacing w:line="480" w:lineRule="auto"/>
        <w:rPr>
          <w:rStyle w:val="css-g38gqj"/>
          <w:rFonts w:ascii="Calibri" w:cs="Calibri" w:hAnsi="Calibri" w:eastAsia="Calibri"/>
        </w:rPr>
      </w:pPr>
      <w:r>
        <w:rPr>
          <w:rStyle w:val="css-g38gqj"/>
          <w:rFonts w:ascii="Calibri" w:cs="Calibri" w:hAnsi="Calibri" w:eastAsia="Calibri"/>
          <w:rtl w:val="0"/>
          <w:lang w:val="nl-NL"/>
        </w:rPr>
        <w:t>Buren, A.D.</w:t>
      </w:r>
      <w:r>
        <w:rPr>
          <w:rStyle w:val="css-g38gqj"/>
          <w:rFonts w:ascii="Calibri" w:cs="Calibri" w:hAnsi="Calibri" w:eastAsia="Calibri"/>
          <w:vertAlign w:val="superscript"/>
          <w:rtl w:val="0"/>
        </w:rPr>
        <w:t>1</w:t>
      </w:r>
      <w:r>
        <w:rPr>
          <w:rStyle w:val="css-g38gqj"/>
          <w:rFonts w:ascii="Calibri" w:cs="Calibri" w:hAnsi="Calibri" w:eastAsia="Calibri"/>
          <w:rtl w:val="0"/>
          <w:lang w:val="en-US"/>
        </w:rPr>
        <w:t>*</w:t>
      </w:r>
      <w:r>
        <w:rPr>
          <w:rStyle w:val="css-g38gqj"/>
          <w:rFonts w:ascii="Calibri" w:cs="Calibri" w:hAnsi="Calibri" w:eastAsia="Calibri"/>
          <w:rtl w:val="0"/>
        </w:rPr>
        <w:t>§</w:t>
      </w:r>
      <w:r>
        <w:rPr>
          <w:rStyle w:val="css-g38gqj"/>
          <w:rFonts w:ascii="Calibri" w:cs="Calibri" w:hAnsi="Calibri" w:eastAsia="Calibri"/>
          <w:rtl w:val="0"/>
          <w:lang w:val="en-US"/>
        </w:rPr>
        <w:t>, Murphy, H.M.</w:t>
      </w:r>
      <w:r>
        <w:rPr>
          <w:rStyle w:val="css-g38gqj"/>
          <w:rFonts w:ascii="Calibri" w:cs="Calibri" w:hAnsi="Calibri" w:eastAsia="Calibri"/>
          <w:vertAlign w:val="superscript"/>
          <w:rtl w:val="0"/>
        </w:rPr>
        <w:t>1</w:t>
      </w:r>
      <w:r>
        <w:rPr>
          <w:rStyle w:val="css-g38gqj"/>
          <w:rFonts w:ascii="Calibri" w:cs="Calibri" w:hAnsi="Calibri" w:eastAsia="Calibri"/>
          <w:rtl w:val="0"/>
        </w:rPr>
        <w:t>§</w:t>
      </w:r>
      <w:r>
        <w:rPr>
          <w:rStyle w:val="css-g38gqj"/>
          <w:rFonts w:ascii="Calibri" w:cs="Calibri" w:hAnsi="Calibri" w:eastAsia="Calibri"/>
          <w:rtl w:val="0"/>
          <w:lang w:val="en-US"/>
        </w:rPr>
        <w:t>, Adamack, A.T.</w:t>
      </w:r>
      <w:r>
        <w:rPr>
          <w:rStyle w:val="css-g38gqj"/>
          <w:rFonts w:ascii="Calibri" w:cs="Calibri" w:hAnsi="Calibri" w:eastAsia="Calibri"/>
          <w:vertAlign w:val="superscript"/>
          <w:rtl w:val="0"/>
        </w:rPr>
        <w:t>1</w:t>
      </w:r>
      <w:r>
        <w:rPr>
          <w:rStyle w:val="css-g38gqj"/>
          <w:rFonts w:ascii="Calibri" w:cs="Calibri" w:hAnsi="Calibri" w:eastAsia="Calibri"/>
          <w:rtl w:val="0"/>
        </w:rPr>
        <w:t>, Davoren, G. K.</w:t>
      </w:r>
      <w:r>
        <w:rPr>
          <w:rStyle w:val="css-g38gqj"/>
          <w:rFonts w:ascii="Calibri" w:cs="Calibri" w:hAnsi="Calibri" w:eastAsia="Calibri"/>
          <w:vertAlign w:val="superscript"/>
          <w:rtl w:val="0"/>
        </w:rPr>
        <w:t>2</w:t>
      </w:r>
      <w:r>
        <w:rPr>
          <w:rStyle w:val="css-g38gqj"/>
          <w:rFonts w:ascii="Calibri" w:cs="Calibri" w:hAnsi="Calibri" w:eastAsia="Calibri"/>
          <w:rtl w:val="0"/>
          <w:lang w:val="nl-NL"/>
        </w:rPr>
        <w:t>, Koen-Alonso, M.</w:t>
      </w:r>
      <w:r>
        <w:rPr>
          <w:rStyle w:val="css-g38gqj"/>
          <w:rFonts w:ascii="Calibri" w:cs="Calibri" w:hAnsi="Calibri" w:eastAsia="Calibri"/>
          <w:vertAlign w:val="superscript"/>
          <w:rtl w:val="0"/>
        </w:rPr>
        <w:t>1</w:t>
      </w:r>
      <w:r>
        <w:rPr>
          <w:rStyle w:val="css-g38gqj"/>
          <w:rFonts w:ascii="Calibri" w:cs="Calibri" w:hAnsi="Calibri" w:eastAsia="Calibri"/>
          <w:rtl w:val="0"/>
          <w:lang w:val="it-IT"/>
        </w:rPr>
        <w:t>, Montevecchi W.A.</w:t>
      </w:r>
      <w:r>
        <w:rPr>
          <w:rStyle w:val="css-g38gqj"/>
          <w:rFonts w:ascii="Calibri" w:cs="Calibri" w:hAnsi="Calibri" w:eastAsia="Calibri"/>
          <w:vertAlign w:val="superscript"/>
          <w:rtl w:val="0"/>
        </w:rPr>
        <w:t>3</w:t>
      </w:r>
      <w:r>
        <w:rPr>
          <w:rStyle w:val="css-g38gqj"/>
          <w:rFonts w:ascii="Calibri" w:cs="Calibri" w:hAnsi="Calibri" w:eastAsia="Calibri"/>
          <w:rtl w:val="0"/>
          <w:lang w:val="en-US"/>
        </w:rPr>
        <w:t>, Mowbray, F. K.</w:t>
      </w:r>
      <w:r>
        <w:rPr>
          <w:rStyle w:val="css-g38gqj"/>
          <w:rFonts w:ascii="Calibri" w:cs="Calibri" w:hAnsi="Calibri" w:eastAsia="Calibri"/>
          <w:vertAlign w:val="superscript"/>
          <w:rtl w:val="0"/>
        </w:rPr>
        <w:t>1</w:t>
      </w:r>
      <w:r>
        <w:rPr>
          <w:rStyle w:val="css-g38gqj"/>
          <w:rFonts w:ascii="Calibri" w:cs="Calibri" w:hAnsi="Calibri" w:eastAsia="Calibri"/>
          <w:rtl w:val="0"/>
          <w:lang w:val="en-US"/>
        </w:rPr>
        <w:t>, Pepin, P.</w:t>
      </w:r>
      <w:r>
        <w:rPr>
          <w:rStyle w:val="css-g38gqj"/>
          <w:rFonts w:ascii="Calibri" w:cs="Calibri" w:hAnsi="Calibri" w:eastAsia="Calibri"/>
          <w:vertAlign w:val="superscript"/>
          <w:rtl w:val="0"/>
        </w:rPr>
        <w:t>1</w:t>
      </w:r>
      <w:r>
        <w:rPr>
          <w:rStyle w:val="css-g38gqj"/>
          <w:rFonts w:ascii="Calibri" w:cs="Calibri" w:hAnsi="Calibri" w:eastAsia="Calibri"/>
          <w:rtl w:val="0"/>
          <w:lang w:val="pt-PT"/>
        </w:rPr>
        <w:t>, Regular, P.</w:t>
      </w:r>
      <w:r>
        <w:rPr>
          <w:rStyle w:val="css-g38gqj"/>
          <w:rFonts w:ascii="Calibri" w:cs="Calibri" w:hAnsi="Calibri" w:eastAsia="Calibri"/>
          <w:vertAlign w:val="superscript"/>
          <w:rtl w:val="0"/>
        </w:rPr>
        <w:t>1</w:t>
      </w:r>
      <w:r>
        <w:rPr>
          <w:rStyle w:val="css-g38gqj"/>
          <w:rFonts w:ascii="Calibri" w:cs="Calibri" w:hAnsi="Calibri" w:eastAsia="Calibri"/>
          <w:rtl w:val="0"/>
          <w:lang w:val="de-DE"/>
        </w:rPr>
        <w:t>, Robert, D.</w:t>
      </w:r>
      <w:r>
        <w:rPr>
          <w:rStyle w:val="css-g38gqj"/>
          <w:rFonts w:ascii="Calibri" w:cs="Calibri" w:hAnsi="Calibri" w:eastAsia="Calibri"/>
          <w:vertAlign w:val="superscript"/>
          <w:rtl w:val="0"/>
        </w:rPr>
        <w:t>4</w:t>
      </w:r>
      <w:r>
        <w:rPr>
          <w:rStyle w:val="css-g38gqj"/>
          <w:rFonts w:ascii="Calibri" w:cs="Calibri" w:hAnsi="Calibri" w:eastAsia="Calibri"/>
          <w:rtl w:val="0"/>
          <w:lang w:val="de-DE"/>
        </w:rPr>
        <w:t>, Rose, G.A.</w:t>
      </w:r>
      <w:r>
        <w:rPr>
          <w:rStyle w:val="css-g38gqj"/>
          <w:rFonts w:ascii="Calibri" w:cs="Calibri" w:hAnsi="Calibri" w:eastAsia="Calibri"/>
          <w:vertAlign w:val="superscript"/>
          <w:rtl w:val="0"/>
        </w:rPr>
        <w:t>5</w:t>
      </w:r>
      <w:r>
        <w:rPr>
          <w:rStyle w:val="css-g38gqj"/>
          <w:rFonts w:ascii="Calibri" w:cs="Calibri" w:hAnsi="Calibri" w:eastAsia="Calibri"/>
          <w:rtl w:val="0"/>
          <w:lang w:val="en-US"/>
        </w:rPr>
        <w:t>, Stenson, G.</w:t>
      </w:r>
      <w:r>
        <w:rPr>
          <w:rStyle w:val="css-g38gqj"/>
          <w:rFonts w:ascii="Calibri" w:cs="Calibri" w:hAnsi="Calibri" w:eastAsia="Calibri"/>
          <w:vertAlign w:val="superscript"/>
          <w:rtl w:val="0"/>
        </w:rPr>
        <w:t>1</w:t>
      </w:r>
      <w:r>
        <w:rPr>
          <w:rStyle w:val="css-g38gqj"/>
          <w:rFonts w:ascii="Calibri" w:cs="Calibri" w:hAnsi="Calibri" w:eastAsia="Calibri"/>
          <w:rtl w:val="0"/>
          <w:lang w:val="en-US"/>
        </w:rPr>
        <w:t>, Varkey, D.</w:t>
      </w:r>
      <w:r>
        <w:rPr>
          <w:rStyle w:val="css-g38gqj"/>
          <w:rFonts w:ascii="Calibri" w:cs="Calibri" w:hAnsi="Calibri" w:eastAsia="Calibri"/>
          <w:vertAlign w:val="superscript"/>
          <w:rtl w:val="0"/>
        </w:rPr>
        <w:t>1</w:t>
      </w:r>
    </w:p>
    <w:p>
      <w:pPr>
        <w:pStyle w:val="Body"/>
        <w:spacing w:after="200" w:line="276" w:lineRule="auto"/>
        <w:rPr>
          <w:rStyle w:val="css-g38gqj"/>
          <w:rFonts w:ascii="Calibri" w:cs="Calibri" w:hAnsi="Calibri" w:eastAsia="Calibri"/>
        </w:rPr>
      </w:pPr>
      <w:r>
        <w:rPr>
          <w:rStyle w:val="css-g38gqj"/>
          <w:rFonts w:ascii="Calibri" w:cs="Calibri" w:hAnsi="Calibri" w:eastAsia="Calibri"/>
          <w:rtl w:val="0"/>
          <w:lang w:val="fr-FR"/>
        </w:rPr>
        <w:t>Affiliations:</w:t>
      </w:r>
    </w:p>
    <w:p>
      <w:pPr>
        <w:pStyle w:val="Body"/>
        <w:spacing w:after="200" w:line="276" w:lineRule="auto"/>
        <w:rPr>
          <w:rStyle w:val="css-g38gqj"/>
          <w:rFonts w:ascii="Calibri" w:cs="Calibri" w:hAnsi="Calibri" w:eastAsia="Calibri"/>
        </w:rPr>
      </w:pPr>
      <w:r>
        <w:rPr>
          <w:rStyle w:val="css-g38gqj"/>
          <w:rFonts w:ascii="Calibri" w:cs="Calibri" w:hAnsi="Calibri" w:eastAsia="Calibri"/>
          <w:rtl w:val="0"/>
          <w:lang w:val="en-US"/>
        </w:rPr>
        <w:t>1. Northwest Atlantic Fisheries Centre, Fisheries and Oceans Canada, St. John's, NL, Canada</w:t>
      </w:r>
    </w:p>
    <w:p>
      <w:pPr>
        <w:pStyle w:val="Body"/>
        <w:spacing w:after="200" w:line="276" w:lineRule="auto"/>
        <w:rPr>
          <w:rStyle w:val="css-g38gqj"/>
          <w:rFonts w:ascii="Calibri" w:cs="Calibri" w:hAnsi="Calibri" w:eastAsia="Calibri"/>
        </w:rPr>
      </w:pPr>
      <w:r>
        <w:rPr>
          <w:rStyle w:val="css-g38gqj"/>
          <w:rFonts w:ascii="Calibri" w:cs="Calibri" w:hAnsi="Calibri" w:eastAsia="Calibri"/>
          <w:rtl w:val="0"/>
          <w:lang w:val="en-US"/>
        </w:rPr>
        <w:t>2. Department of Biological Sciences, University of Manitoba, Winnipeg, MB, Canada</w:t>
      </w:r>
    </w:p>
    <w:p>
      <w:pPr>
        <w:pStyle w:val="Body"/>
        <w:keepNext w:val="1"/>
        <w:spacing w:line="480" w:lineRule="auto"/>
        <w:rPr>
          <w:rStyle w:val="css-g38gqj"/>
          <w:rFonts w:ascii="Calibri" w:cs="Calibri" w:hAnsi="Calibri" w:eastAsia="Calibri"/>
        </w:rPr>
      </w:pPr>
      <w:r>
        <w:rPr>
          <w:rStyle w:val="css-g38gqj"/>
          <w:rFonts w:ascii="Calibri" w:cs="Calibri" w:hAnsi="Calibri" w:eastAsia="Calibri"/>
          <w:rtl w:val="0"/>
          <w:lang w:val="en-US"/>
        </w:rPr>
        <w:t>3. Cognitive and Behavioural Ecology Progamme, Departments of Biology and Psychology, Memorial University of Newfoundland, St. John</w:t>
      </w:r>
      <w:r>
        <w:rPr>
          <w:rStyle w:val="css-g38gqj"/>
          <w:rFonts w:ascii="Calibri" w:cs="Calibri" w:hAnsi="Calibri" w:eastAsia="Calibri"/>
          <w:rtl w:val="0"/>
        </w:rPr>
        <w:t>’</w:t>
      </w:r>
      <w:r>
        <w:rPr>
          <w:rStyle w:val="css-g38gqj"/>
          <w:rFonts w:ascii="Calibri" w:cs="Calibri" w:hAnsi="Calibri" w:eastAsia="Calibri"/>
          <w:rtl w:val="0"/>
        </w:rPr>
        <w:t>s, NL, Canada</w:t>
      </w:r>
    </w:p>
    <w:p>
      <w:pPr>
        <w:pStyle w:val="Body"/>
        <w:spacing w:after="200" w:line="276" w:lineRule="auto"/>
        <w:rPr>
          <w:rStyle w:val="css-g38gqj"/>
          <w:rFonts w:ascii="Calibri" w:cs="Calibri" w:hAnsi="Calibri" w:eastAsia="Calibri"/>
        </w:rPr>
      </w:pPr>
      <w:r>
        <w:rPr>
          <w:rStyle w:val="css-g38gqj"/>
          <w:rFonts w:ascii="Calibri" w:cs="Calibri" w:hAnsi="Calibri" w:eastAsia="Calibri"/>
          <w:rtl w:val="0"/>
          <w:lang w:val="fr-FR"/>
        </w:rPr>
        <w:t>4. Institut des sciences de la mer, Universit</w:t>
      </w:r>
      <w:r>
        <w:rPr>
          <w:rStyle w:val="css-g38gqj"/>
          <w:rFonts w:ascii="Calibri" w:cs="Calibri" w:hAnsi="Calibri" w:eastAsia="Calibri"/>
          <w:rtl w:val="0"/>
          <w:lang w:val="fr-FR"/>
        </w:rPr>
        <w:t xml:space="preserve">é </w:t>
      </w:r>
      <w:r>
        <w:rPr>
          <w:rStyle w:val="css-g38gqj"/>
          <w:rFonts w:ascii="Calibri" w:cs="Calibri" w:hAnsi="Calibri" w:eastAsia="Calibri"/>
          <w:rtl w:val="0"/>
          <w:lang w:val="fr-FR"/>
        </w:rPr>
        <w:t>du Qu</w:t>
      </w:r>
      <w:r>
        <w:rPr>
          <w:rStyle w:val="css-g38gqj"/>
          <w:rFonts w:ascii="Calibri" w:cs="Calibri" w:hAnsi="Calibri" w:eastAsia="Calibri"/>
          <w:rtl w:val="0"/>
          <w:lang w:val="fr-FR"/>
        </w:rPr>
        <w:t>é</w:t>
      </w:r>
      <w:r>
        <w:rPr>
          <w:rStyle w:val="css-g38gqj"/>
          <w:rFonts w:ascii="Calibri" w:cs="Calibri" w:hAnsi="Calibri" w:eastAsia="Calibri"/>
          <w:rtl w:val="0"/>
          <w:lang w:val="fr-FR"/>
        </w:rPr>
        <w:t xml:space="preserve">bec </w:t>
      </w:r>
      <w:r>
        <w:rPr>
          <w:rStyle w:val="css-g38gqj"/>
          <w:rFonts w:ascii="Calibri" w:cs="Calibri" w:hAnsi="Calibri" w:eastAsia="Calibri"/>
          <w:rtl w:val="0"/>
          <w:lang w:val="fr-FR"/>
        </w:rPr>
        <w:t xml:space="preserve">à </w:t>
      </w:r>
      <w:r>
        <w:rPr>
          <w:rStyle w:val="css-g38gqj"/>
          <w:rFonts w:ascii="Calibri" w:cs="Calibri" w:hAnsi="Calibri" w:eastAsia="Calibri"/>
          <w:rtl w:val="0"/>
          <w:lang w:val="fr-FR"/>
        </w:rPr>
        <w:t>Rimouski, Rimouski, QC, Canada</w:t>
      </w:r>
    </w:p>
    <w:p>
      <w:pPr>
        <w:pStyle w:val="Body"/>
        <w:spacing w:after="200" w:line="276" w:lineRule="auto"/>
        <w:rPr>
          <w:rStyle w:val="css-g38gqj"/>
          <w:rFonts w:ascii="Calibri" w:cs="Calibri" w:hAnsi="Calibri" w:eastAsia="Calibri"/>
        </w:rPr>
      </w:pPr>
      <w:r>
        <w:rPr>
          <w:rStyle w:val="css-g38gqj"/>
          <w:rFonts w:ascii="Calibri" w:cs="Calibri" w:hAnsi="Calibri" w:eastAsia="Calibri"/>
          <w:rtl w:val="0"/>
          <w:lang w:val="en-US"/>
        </w:rPr>
        <w:t>5. Institute for the Oceans and Fisheries, UBC, Vancouver, Canada.</w:t>
      </w:r>
    </w:p>
    <w:p>
      <w:pPr>
        <w:pStyle w:val="Body"/>
        <w:spacing w:after="200" w:line="276" w:lineRule="auto"/>
        <w:rPr>
          <w:rStyle w:val="css-g38gqj"/>
          <w:rFonts w:ascii="Calibri" w:cs="Calibri" w:hAnsi="Calibri" w:eastAsia="Calibri"/>
        </w:rPr>
      </w:pPr>
      <w:r>
        <w:rPr>
          <w:rStyle w:val="css-g38gqj"/>
          <w:rFonts w:ascii="Calibri" w:cs="Calibri" w:hAnsi="Calibri" w:eastAsia="Calibri"/>
          <w:rtl w:val="0"/>
          <w:lang w:val="en-US"/>
        </w:rPr>
        <w:t>*corresponding author: Tel: +1 709 772 4049; Fax: + 1 709 772 4138; e-mail: Alejandro.Buren@dfo-mpo.gc.ca</w:t>
      </w:r>
    </w:p>
    <w:p>
      <w:pPr>
        <w:pStyle w:val="Body"/>
        <w:spacing w:after="200" w:line="276" w:lineRule="auto"/>
        <w:rPr>
          <w:rStyle w:val="css-g38gqj"/>
          <w:rFonts w:ascii="Calibri" w:cs="Calibri" w:hAnsi="Calibri" w:eastAsia="Calibri"/>
        </w:rPr>
      </w:pPr>
      <w:r>
        <w:rPr>
          <w:rStyle w:val="css-g38gqj"/>
          <w:rFonts w:ascii="Calibri" w:cs="Calibri" w:hAnsi="Calibri" w:eastAsia="Calibri"/>
          <w:rtl w:val="0"/>
        </w:rPr>
        <w:t xml:space="preserve">§ </w:t>
      </w:r>
      <w:r>
        <w:rPr>
          <w:rStyle w:val="css-g38gqj"/>
          <w:rFonts w:ascii="Calibri" w:cs="Calibri" w:hAnsi="Calibri" w:eastAsia="Calibri"/>
          <w:rtl w:val="0"/>
          <w:lang w:val="en-US"/>
        </w:rPr>
        <w:t>A.D.B and H.M.M. contributed equally to this paper and others have contributed equally. Authors have been listed in alphabetical order for each contribution level.</w:t>
      </w:r>
    </w:p>
    <w:p>
      <w:pPr>
        <w:pStyle w:val="Body"/>
        <w:spacing w:after="200" w:line="276" w:lineRule="auto"/>
        <w:rPr>
          <w:rFonts w:ascii="Calibri" w:cs="Calibri" w:hAnsi="Calibri" w:eastAsia="Calibri"/>
        </w:rPr>
      </w:pPr>
    </w:p>
    <w:p>
      <w:pPr>
        <w:pStyle w:val="Body"/>
        <w:spacing w:after="200" w:line="276" w:lineRule="auto"/>
      </w:pPr>
      <w:r>
        <w:rPr>
          <w:rStyle w:val="css-g38gqj"/>
          <w:rFonts w:ascii="Calibri" w:cs="Calibri" w:hAnsi="Calibri" w:eastAsia="Calibri"/>
          <w:b w:val="1"/>
          <w:bCs w:val="1"/>
        </w:rPr>
        <w:br w:type="page"/>
      </w:r>
    </w:p>
    <w:p>
      <w:pPr>
        <w:pStyle w:val="Heading 2"/>
        <w:rPr>
          <w:rStyle w:val="css-g38gqj"/>
          <w:rFonts w:ascii="Calibri" w:cs="Calibri" w:hAnsi="Calibri" w:eastAsia="Calibri"/>
          <w:i w:val="0"/>
          <w:iCs w:val="0"/>
          <w:color w:val="000000"/>
          <w:sz w:val="24"/>
          <w:szCs w:val="24"/>
          <w:u w:color="000000"/>
        </w:rPr>
      </w:pPr>
      <w:r>
        <w:rPr>
          <w:rStyle w:val="css-g38gqj"/>
          <w:rFonts w:ascii="Calibri" w:cs="Calibri" w:hAnsi="Calibri" w:eastAsia="Calibri"/>
          <w:i w:val="0"/>
          <w:iCs w:val="0"/>
          <w:color w:val="000000"/>
          <w:sz w:val="24"/>
          <w:szCs w:val="24"/>
          <w:u w:color="000000"/>
          <w:rtl w:val="0"/>
          <w:lang w:val="de-DE"/>
        </w:rPr>
        <w:t>Abstract</w:t>
      </w:r>
    </w:p>
    <w:p>
      <w:pPr>
        <w:pStyle w:val="Body A"/>
        <w:spacing w:line="480" w:lineRule="auto"/>
        <w:ind w:firstLine="720"/>
        <w:rPr>
          <w:rStyle w:val="css-g38gqj"/>
          <w:sz w:val="24"/>
          <w:szCs w:val="24"/>
        </w:rPr>
      </w:pPr>
      <w:r>
        <w:rPr>
          <w:rStyle w:val="css-g38gqj"/>
          <w:sz w:val="24"/>
          <w:szCs w:val="24"/>
          <w:rtl w:val="0"/>
          <w:lang w:val="en-US"/>
        </w:rPr>
        <w:t xml:space="preserve">Research surveys conducted by Canada and the USSR found that the Newfoundland (NAFO Division 2J3KL) capelin stock suffered an order of magnitude decline in the early 1990s. This decline in capelin was concomitant with drastic changes in the ecosystem during the late 1980s and early 1990s, and the </w:t>
      </w:r>
      <w:ins w:id="3" w:date="2018-06-01T16:40:00Z" w:author="Montevecchi, William">
        <w:r>
          <w:rPr>
            <w:rStyle w:val="css-g38gqj"/>
            <w:sz w:val="24"/>
            <w:szCs w:val="24"/>
            <w:rtl w:val="0"/>
            <w:lang w:val="en-US"/>
          </w:rPr>
          <w:t xml:space="preserve">capelin </w:t>
        </w:r>
      </w:ins>
      <w:r>
        <w:rPr>
          <w:rStyle w:val="css-g38gqj"/>
          <w:sz w:val="24"/>
          <w:szCs w:val="24"/>
          <w:rtl w:val="0"/>
          <w:lang w:val="en-US"/>
        </w:rPr>
        <w:t>collapse</w:t>
      </w:r>
      <w:del w:id="4" w:date="2018-06-01T16:40:00Z" w:author="Montevecchi, William">
        <w:r>
          <w:rPr>
            <w:rStyle w:val="css-g38gqj"/>
            <w:sz w:val="24"/>
            <w:szCs w:val="24"/>
            <w:rtl w:val="0"/>
            <w:lang w:val="en-US"/>
          </w:rPr>
          <w:delText xml:space="preserve"> of</w:delText>
        </w:r>
      </w:del>
      <w:r>
        <w:rPr>
          <w:rStyle w:val="css-g38gqj"/>
          <w:sz w:val="24"/>
          <w:szCs w:val="24"/>
          <w:rtl w:val="0"/>
          <w:lang w:val="en-US"/>
        </w:rPr>
        <w:t xml:space="preserve"> </w:t>
      </w:r>
      <w:del w:id="5" w:date="2018-06-01T16:40:00Z" w:author="Montevecchi, William">
        <w:r>
          <w:rPr>
            <w:rStyle w:val="css-g38gqj"/>
            <w:sz w:val="24"/>
            <w:szCs w:val="24"/>
            <w:rtl w:val="0"/>
            <w:lang w:val="en-US"/>
          </w:rPr>
          <w:delText xml:space="preserve">capelin </w:delText>
        </w:r>
      </w:del>
      <w:r>
        <w:rPr>
          <w:rStyle w:val="css-g38gqj"/>
          <w:sz w:val="24"/>
          <w:szCs w:val="24"/>
          <w:rtl w:val="0"/>
          <w:lang w:val="en-US"/>
        </w:rPr>
        <w:t>was a</w:t>
      </w:r>
      <w:ins w:id="6" w:date="2018-06-01T16:40:00Z" w:author="Montevecchi, William">
        <w:r>
          <w:rPr>
            <w:rStyle w:val="css-g38gqj"/>
            <w:sz w:val="24"/>
            <w:szCs w:val="24"/>
            <w:rtl w:val="0"/>
            <w:lang w:val="en-US"/>
          </w:rPr>
          <w:t xml:space="preserve"> key </w:t>
        </w:r>
      </w:ins>
      <w:del w:id="7" w:date="2018-06-01T16:40:00Z" w:author="Montevecchi, William">
        <w:r>
          <w:rPr>
            <w:rStyle w:val="css-g38gqj"/>
            <w:sz w:val="24"/>
            <w:szCs w:val="24"/>
            <w:rtl w:val="0"/>
            <w:lang w:val="en-US"/>
          </w:rPr>
          <w:delText xml:space="preserve">n important </w:delText>
        </w:r>
      </w:del>
      <w:r>
        <w:rPr>
          <w:rStyle w:val="css-g38gqj"/>
          <w:sz w:val="24"/>
          <w:szCs w:val="24"/>
          <w:rtl w:val="0"/>
          <w:lang w:val="en-US"/>
        </w:rPr>
        <w:t xml:space="preserve">signal </w:t>
      </w:r>
      <w:del w:id="8" w:date="2018-06-01T16:40:00Z" w:author="Montevecchi, William">
        <w:r>
          <w:rPr>
            <w:rStyle w:val="css-g38gqj"/>
            <w:sz w:val="24"/>
            <w:szCs w:val="24"/>
            <w:rtl w:val="0"/>
            <w:lang w:val="en-US"/>
          </w:rPr>
          <w:delText>contributing to</w:delText>
        </w:r>
      </w:del>
      <w:ins w:id="9" w:date="2018-06-01T16:40:00Z" w:author="Montevecchi, William">
        <w:r>
          <w:rPr>
            <w:rStyle w:val="css-g38gqj"/>
            <w:sz w:val="24"/>
            <w:szCs w:val="24"/>
            <w:rtl w:val="0"/>
            <w:lang w:val="en-US"/>
          </w:rPr>
          <w:t>in</w:t>
        </w:r>
      </w:ins>
      <w:r>
        <w:rPr>
          <w:rStyle w:val="css-g38gqj"/>
          <w:sz w:val="24"/>
          <w:szCs w:val="24"/>
          <w:rtl w:val="0"/>
          <w:lang w:val="en-US"/>
        </w:rPr>
        <w:t xml:space="preserve"> the identification of a regime shift that occurred in the early 1990s. While more than a dozen studies corroborate and support </w:t>
      </w:r>
      <w:del w:id="10" w:date="2018-06-01T16:41:00Z" w:author="Montevecchi, William">
        <w:r>
          <w:rPr>
            <w:rStyle w:val="css-g38gqj"/>
            <w:sz w:val="24"/>
            <w:szCs w:val="24"/>
            <w:rtl w:val="0"/>
            <w:lang w:val="en-US"/>
          </w:rPr>
          <w:delText>the claim</w:delText>
        </w:r>
      </w:del>
      <w:ins w:id="11" w:date="2018-06-01T16:41:00Z" w:author="Montevecchi, William">
        <w:r>
          <w:rPr>
            <w:rStyle w:val="css-g38gqj"/>
            <w:sz w:val="24"/>
            <w:szCs w:val="24"/>
            <w:rtl w:val="0"/>
            <w:lang w:val="en-US"/>
          </w:rPr>
          <w:t>evidence of</w:t>
        </w:r>
      </w:ins>
      <w:del w:id="12" w:date="2018-06-01T16:41:00Z" w:author="Montevecchi, William">
        <w:r>
          <w:rPr>
            <w:rStyle w:val="css-g38gqj"/>
            <w:sz w:val="24"/>
            <w:szCs w:val="24"/>
            <w:rtl w:val="0"/>
            <w:lang w:val="en-US"/>
          </w:rPr>
          <w:delText xml:space="preserve"> that</w:delText>
        </w:r>
      </w:del>
      <w:r>
        <w:rPr>
          <w:rStyle w:val="css-g38gqj"/>
          <w:sz w:val="24"/>
          <w:szCs w:val="24"/>
          <w:rtl w:val="0"/>
          <w:lang w:val="en-US"/>
        </w:rPr>
        <w:t xml:space="preserve"> the capelin stock collapse</w:t>
      </w:r>
      <w:del w:id="13" w:date="2018-06-01T16:41:00Z" w:author="Montevecchi, William">
        <w:r>
          <w:rPr>
            <w:rStyle w:val="css-g38gqj"/>
            <w:sz w:val="24"/>
            <w:szCs w:val="24"/>
            <w:rtl w:val="0"/>
            <w:lang w:val="en-US"/>
          </w:rPr>
          <w:delText>d</w:delText>
        </w:r>
      </w:del>
      <w:r>
        <w:rPr>
          <w:rStyle w:val="css-g38gqj"/>
          <w:sz w:val="24"/>
          <w:szCs w:val="24"/>
          <w:rtl w:val="0"/>
          <w:lang w:val="en-US"/>
        </w:rPr>
        <w:t xml:space="preserve">,  </w:t>
      </w:r>
      <w:r>
        <w:rPr>
          <w:rStyle w:val="css-g38gqj"/>
          <w:color w:val="151518"/>
          <w:sz w:val="24"/>
          <w:szCs w:val="24"/>
          <w:u w:color="151518"/>
        </w:rPr>
        <w:fldChar w:fldCharType="begin" w:fldLock="0"/>
      </w:r>
      <w:r>
        <w:rPr>
          <w:rStyle w:val="css-g38gqj"/>
          <w:color w:val="151518"/>
          <w:sz w:val="24"/>
          <w:szCs w:val="24"/>
          <w:u w:color="151518"/>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css-g38gqj"/>
          <w:color w:val="151518"/>
          <w:sz w:val="24"/>
          <w:szCs w:val="24"/>
          <w:u w:color="151518"/>
        </w:rPr>
        <w:fldChar w:fldCharType="separate" w:fldLock="0"/>
      </w:r>
      <w:r>
        <w:rPr>
          <w:rStyle w:val="css-g38gqj"/>
          <w:color w:val="151518"/>
          <w:sz w:val="24"/>
          <w:szCs w:val="24"/>
          <w:u w:color="151518"/>
          <w:rtl w:val="0"/>
          <w:lang w:val="en-US"/>
        </w:rPr>
        <w:t>Frank et al. (2016)</w:t>
      </w:r>
      <w:r>
        <w:rPr>
          <w:rStyle w:val="css-g38gqj"/>
          <w:color w:val="151518"/>
          <w:sz w:val="24"/>
          <w:szCs w:val="24"/>
          <w:u w:color="151518"/>
        </w:rPr>
        <w:fldChar w:fldCharType="end" w:fldLock="0"/>
      </w:r>
      <w:r>
        <w:rPr>
          <w:rStyle w:val="css-g38gqj"/>
          <w:color w:val="151518"/>
          <w:sz w:val="24"/>
          <w:szCs w:val="24"/>
          <w:u w:color="151518"/>
          <w:rtl w:val="0"/>
          <w:lang w:val="en-US"/>
        </w:rPr>
        <w:t xml:space="preserve"> disputed this conclusion</w:t>
      </w:r>
      <w:ins w:id="14" w:date="2018-06-01T16:42:00Z" w:author="Montevecchi, William">
        <w:r>
          <w:rPr>
            <w:rStyle w:val="css-g38gqj"/>
            <w:color w:val="151518"/>
            <w:sz w:val="24"/>
            <w:szCs w:val="24"/>
            <w:u w:color="151518"/>
            <w:rtl w:val="0"/>
            <w:lang w:val="en-US"/>
          </w:rPr>
          <w:t>.</w:t>
        </w:r>
      </w:ins>
      <w:del w:id="15" w:date="2018-06-01T16:42:00Z" w:author="Montevecchi, William">
        <w:r>
          <w:rPr>
            <w:rStyle w:val="css-g38gqj"/>
            <w:color w:val="151518"/>
            <w:sz w:val="24"/>
            <w:szCs w:val="24"/>
            <w:u w:color="151518"/>
            <w:rtl w:val="0"/>
            <w:lang w:val="en-US"/>
          </w:rPr>
          <w:delText xml:space="preserve"> and</w:delText>
        </w:r>
      </w:del>
      <w:r>
        <w:rPr>
          <w:rStyle w:val="css-g38gqj"/>
          <w:color w:val="151518"/>
          <w:sz w:val="24"/>
          <w:szCs w:val="24"/>
          <w:u w:color="151518"/>
          <w:rtl w:val="0"/>
          <w:lang w:val="en-US"/>
        </w:rPr>
        <w:t xml:space="preserve"> </w:t>
      </w:r>
      <w:ins w:id="16" w:date="2018-06-01T16:42:00Z" w:author="Montevecchi, William">
        <w:r>
          <w:rPr>
            <w:rStyle w:val="css-g38gqj"/>
            <w:color w:val="151518"/>
            <w:sz w:val="24"/>
            <w:szCs w:val="24"/>
            <w:u w:color="151518"/>
            <w:rtl w:val="0"/>
            <w:lang w:val="en-US"/>
          </w:rPr>
          <w:t xml:space="preserve">Frank et al. (2016) </w:t>
        </w:r>
      </w:ins>
      <w:r>
        <w:rPr>
          <w:rStyle w:val="css-g38gqj"/>
          <w:color w:val="151518"/>
          <w:sz w:val="24"/>
          <w:szCs w:val="24"/>
          <w:u w:color="151518"/>
          <w:rtl w:val="0"/>
          <w:lang w:val="en-US"/>
        </w:rPr>
        <w:t xml:space="preserve">postulated </w:t>
      </w:r>
      <w:del w:id="17" w:date="2018-06-01T16:43:00Z" w:author="Montevecchi, William">
        <w:r>
          <w:rPr>
            <w:rStyle w:val="css-g38gqj"/>
            <w:color w:val="151518"/>
            <w:sz w:val="24"/>
            <w:szCs w:val="24"/>
            <w:u w:color="151518"/>
            <w:rtl w:val="0"/>
            <w:lang w:val="en-US"/>
          </w:rPr>
          <w:delText xml:space="preserve">that </w:delText>
        </w:r>
      </w:del>
      <w:r>
        <w:rPr>
          <w:rStyle w:val="css-g38gqj"/>
          <w:color w:val="151518"/>
          <w:sz w:val="24"/>
          <w:szCs w:val="24"/>
          <w:u w:color="151518"/>
          <w:rtl w:val="0"/>
          <w:lang w:val="en-US"/>
        </w:rPr>
        <w:t xml:space="preserve">either </w:t>
      </w:r>
      <w:ins w:id="18" w:date="2018-06-01T16:43:00Z" w:author="Montevecchi, William">
        <w:r>
          <w:rPr>
            <w:rStyle w:val="css-g38gqj"/>
            <w:color w:val="151518"/>
            <w:sz w:val="24"/>
            <w:szCs w:val="24"/>
            <w:u w:color="151518"/>
            <w:rtl w:val="0"/>
            <w:lang w:val="en-US"/>
          </w:rPr>
          <w:t xml:space="preserve">1) </w:t>
        </w:r>
      </w:ins>
      <w:r>
        <w:rPr>
          <w:rStyle w:val="css-g38gqj"/>
          <w:sz w:val="24"/>
          <w:szCs w:val="24"/>
          <w:rtl w:val="0"/>
          <w:lang w:val="en-US"/>
        </w:rPr>
        <w:t xml:space="preserve">capelin changed its migratory patterns while the timing of the acoustic survey </w:t>
      </w:r>
      <w:del w:id="19" w:date="2018-06-01T16:44:00Z" w:author="Montevecchi, William">
        <w:r>
          <w:rPr>
            <w:rStyle w:val="css-g38gqj"/>
            <w:sz w:val="24"/>
            <w:szCs w:val="24"/>
            <w:rtl w:val="0"/>
            <w:lang w:val="en-US"/>
          </w:rPr>
          <w:delText xml:space="preserve">has </w:delText>
        </w:r>
      </w:del>
      <w:r>
        <w:rPr>
          <w:rStyle w:val="css-g38gqj"/>
          <w:sz w:val="24"/>
          <w:szCs w:val="24"/>
          <w:rtl w:val="0"/>
          <w:lang w:val="en-US"/>
        </w:rPr>
        <w:t xml:space="preserve">remained constant leading to a spatio-temporal mismatch between the survey and the stock or </w:t>
      </w:r>
      <w:ins w:id="20" w:date="2018-06-01T16:44:00Z" w:author="Montevecchi, William">
        <w:r>
          <w:rPr>
            <w:rStyle w:val="css-g38gqj"/>
            <w:sz w:val="24"/>
            <w:szCs w:val="24"/>
            <w:rtl w:val="0"/>
            <w:lang w:val="en-US"/>
          </w:rPr>
          <w:t xml:space="preserve">2) </w:t>
        </w:r>
      </w:ins>
      <w:r>
        <w:rPr>
          <w:rStyle w:val="css-g38gqj"/>
          <w:sz w:val="24"/>
          <w:szCs w:val="24"/>
          <w:rtl w:val="0"/>
          <w:lang w:val="en-US"/>
        </w:rPr>
        <w:t>the capelin stock has become less migratory and</w:t>
      </w:r>
      <w:del w:id="21" w:date="2018-06-01T16:44:00Z" w:author="Montevecchi, William">
        <w:r>
          <w:rPr>
            <w:rStyle w:val="css-g38gqj"/>
            <w:sz w:val="24"/>
            <w:szCs w:val="24"/>
            <w:rtl w:val="0"/>
            <w:lang w:val="en-US"/>
          </w:rPr>
          <w:delText xml:space="preserve"> is</w:delText>
        </w:r>
      </w:del>
      <w:r>
        <w:rPr>
          <w:rStyle w:val="css-g38gqj"/>
          <w:sz w:val="24"/>
          <w:szCs w:val="24"/>
          <w:rtl w:val="0"/>
          <w:lang w:val="en-US"/>
        </w:rPr>
        <w:t xml:space="preserve"> remai</w:t>
      </w:r>
      <w:del w:id="22" w:date="2018-06-01T16:44:00Z" w:author="Montevecchi, William">
        <w:r>
          <w:rPr>
            <w:rStyle w:val="css-g38gqj"/>
            <w:sz w:val="24"/>
            <w:szCs w:val="24"/>
            <w:rtl w:val="0"/>
            <w:lang w:val="en-US"/>
          </w:rPr>
          <w:delText>ning</w:delText>
        </w:r>
      </w:del>
      <w:ins w:id="23" w:date="2018-06-01T16:44:00Z" w:author="Montevecchi, William">
        <w:r>
          <w:rPr>
            <w:rStyle w:val="css-g38gqj"/>
            <w:sz w:val="24"/>
            <w:szCs w:val="24"/>
            <w:rtl w:val="0"/>
            <w:lang w:val="en-US"/>
          </w:rPr>
          <w:t>ns</w:t>
        </w:r>
      </w:ins>
      <w:r>
        <w:rPr>
          <w:rStyle w:val="css-g38gqj"/>
          <w:sz w:val="24"/>
          <w:szCs w:val="24"/>
          <w:rtl w:val="0"/>
          <w:lang w:val="en-US"/>
        </w:rPr>
        <w:t xml:space="preserve"> </w:t>
      </w:r>
      <w:del w:id="24" w:date="2018-06-01T16:44:00Z" w:author="Montevecchi, William">
        <w:r>
          <w:rPr>
            <w:rStyle w:val="css-g38gqj"/>
            <w:sz w:val="24"/>
            <w:szCs w:val="24"/>
            <w:rtl w:val="0"/>
            <w:lang w:val="en-US"/>
          </w:rPr>
          <w:delText xml:space="preserve">in </w:delText>
        </w:r>
      </w:del>
      <w:r>
        <w:rPr>
          <w:rStyle w:val="css-g38gqj"/>
          <w:sz w:val="24"/>
          <w:szCs w:val="24"/>
          <w:rtl w:val="0"/>
          <w:lang w:val="en-US"/>
        </w:rPr>
        <w:t>inshore and is therefore undetected by the offshore surveys</w:t>
      </w:r>
      <w:r>
        <w:rPr>
          <w:rStyle w:val="css-g38gqj"/>
          <w:color w:val="151518"/>
          <w:sz w:val="24"/>
          <w:szCs w:val="24"/>
          <w:u w:color="151518"/>
          <w:rtl w:val="0"/>
          <w:lang w:val="en-US"/>
        </w:rPr>
        <w:t xml:space="preserve">. We tested these hypotheses using multiple independent datasets, which included both fishery-dependent (inshore commercial catch) and fishery-independent </w:t>
      </w:r>
      <w:ins w:id="25" w:date="2018-06-01T16:45:00Z" w:author="Montevecchi, William">
        <w:r>
          <w:rPr>
            <w:rStyle w:val="css-g38gqj"/>
            <w:color w:val="151518"/>
            <w:sz w:val="24"/>
            <w:szCs w:val="24"/>
            <w:u w:color="151518"/>
            <w:rtl w:val="0"/>
            <w:lang w:val="en-US"/>
          </w:rPr>
          <w:t xml:space="preserve">data </w:t>
        </w:r>
      </w:ins>
      <w:r>
        <w:rPr>
          <w:rStyle w:val="css-g38gqj"/>
          <w:color w:val="151518"/>
          <w:sz w:val="24"/>
          <w:szCs w:val="24"/>
          <w:u w:color="151518"/>
          <w:rtl w:val="0"/>
          <w:lang w:val="en-US"/>
        </w:rPr>
        <w:t>(spring acoustic and fall bottom trawl surveys, oceanography cruises, capelin larval indices, aerial surveys, predator diet and behaviour</w:t>
      </w:r>
      <w:del w:id="26" w:date="2018-06-01T16:45:00Z" w:author="Montevecchi, William">
        <w:r>
          <w:rPr>
            <w:rStyle w:val="css-g38gqj"/>
            <w:color w:val="151518"/>
            <w:sz w:val="24"/>
            <w:szCs w:val="24"/>
            <w:u w:color="151518"/>
            <w:rtl w:val="0"/>
            <w:lang w:val="en-US"/>
          </w:rPr>
          <w:delText>) data</w:delText>
        </w:r>
      </w:del>
      <w:r>
        <w:rPr>
          <w:rStyle w:val="css-g38gqj"/>
          <w:color w:val="151518"/>
          <w:sz w:val="24"/>
          <w:szCs w:val="24"/>
          <w:u w:color="151518"/>
          <w:rtl w:val="0"/>
          <w:lang w:val="en-US"/>
        </w:rPr>
        <w:t>,</w:t>
      </w:r>
      <w:r>
        <w:rPr>
          <w:rtl w:val="0"/>
          <w:lang w:val="en-US"/>
        </w:rPr>
        <w:t xml:space="preserve"> </w:t>
      </w:r>
      <w:r>
        <w:rPr>
          <w:rStyle w:val="css-g38gqj"/>
          <w:sz w:val="24"/>
          <w:szCs w:val="24"/>
          <w:rtl w:val="0"/>
          <w:lang w:val="en-US"/>
        </w:rPr>
        <w:t>and diverse statistical methods</w:t>
      </w:r>
      <w:ins w:id="27" w:date="2018-06-01T16:46:00Z" w:author="Montevecchi, William">
        <w:r>
          <w:rPr>
            <w:rStyle w:val="css-g38gqj"/>
            <w:sz w:val="24"/>
            <w:szCs w:val="24"/>
            <w:rtl w:val="0"/>
            <w:lang w:val="en-US"/>
          </w:rPr>
          <w:t>)</w:t>
        </w:r>
      </w:ins>
      <w:r>
        <w:rPr>
          <w:rStyle w:val="css-g38gqj"/>
          <w:color w:val="151518"/>
          <w:sz w:val="24"/>
          <w:szCs w:val="24"/>
          <w:u w:color="151518"/>
          <w:rtl w:val="0"/>
          <w:lang w:val="en-US"/>
        </w:rPr>
        <w:t xml:space="preserve">. </w:t>
      </w:r>
      <w:r>
        <w:rPr>
          <w:rStyle w:val="css-g38gqj"/>
          <w:sz w:val="24"/>
          <w:szCs w:val="24"/>
          <w:rtl w:val="0"/>
          <w:lang w:val="en-US"/>
        </w:rPr>
        <w:t xml:space="preserve">The hypothesis of a non-collapse of the capelin stock was rejected by our analyses. The weight of evidence approach led us to conclude that the Newfoundland capelin stock suffered a population collapse in 1991 with minimal recovery in the subsequent 25 years. </w:t>
      </w:r>
    </w:p>
    <w:p>
      <w:pPr>
        <w:pStyle w:val="Body A"/>
      </w:pPr>
    </w:p>
    <w:p>
      <w:pPr>
        <w:pStyle w:val="Body"/>
        <w:spacing w:after="200" w:line="276" w:lineRule="auto"/>
      </w:pPr>
      <w:r>
        <w:rPr>
          <w:rStyle w:val="css-g38gqj"/>
          <w:rFonts w:ascii="Calibri" w:cs="Calibri" w:hAnsi="Calibri" w:eastAsia="Calibri"/>
          <w:i w:val="1"/>
          <w:iCs w:val="1"/>
        </w:rPr>
        <w:br w:type="page"/>
      </w:r>
    </w:p>
    <w:p>
      <w:pPr>
        <w:pStyle w:val="Heading 2"/>
        <w:rPr>
          <w:rStyle w:val="css-g38gqj"/>
          <w:rFonts w:ascii="Calibri" w:cs="Calibri" w:hAnsi="Calibri" w:eastAsia="Calibri"/>
          <w:i w:val="0"/>
          <w:iCs w:val="0"/>
          <w:color w:val="000000"/>
          <w:sz w:val="24"/>
          <w:szCs w:val="24"/>
          <w:u w:color="000000"/>
        </w:rPr>
      </w:pPr>
      <w:r>
        <w:rPr>
          <w:rStyle w:val="css-g38gqj"/>
          <w:rFonts w:ascii="Calibri" w:cs="Calibri" w:hAnsi="Calibri" w:eastAsia="Calibri"/>
          <w:i w:val="0"/>
          <w:iCs w:val="0"/>
          <w:color w:val="000000"/>
          <w:sz w:val="24"/>
          <w:szCs w:val="24"/>
          <w:u w:color="000000"/>
          <w:rtl w:val="0"/>
          <w:lang w:val="fr-FR"/>
        </w:rPr>
        <w:t>Introduction</w:t>
      </w:r>
    </w:p>
    <w:p>
      <w:pPr>
        <w:pStyle w:val="Style1"/>
      </w:pPr>
      <w:r>
        <w:rPr>
          <w:rStyle w:val="css-g38gqj"/>
          <w:rtl w:val="0"/>
          <w:lang w:val="en-US"/>
        </w:rPr>
        <w:t>Forage fish</w:t>
      </w:r>
      <w:r>
        <w:rPr>
          <w:rStyle w:val="css-g38gqj"/>
          <w:color w:val="000000"/>
          <w:u w:color="000000"/>
          <w:rtl w:val="0"/>
          <w:lang w:val="en-US"/>
        </w:rPr>
        <w:t xml:space="preserve"> play crucial roles in many</w:t>
      </w:r>
      <w:r>
        <w:rPr>
          <w:rStyle w:val="css-g38gqj"/>
          <w:color w:val="ff0000"/>
          <w:u w:color="ff0000"/>
          <w:rtl w:val="0"/>
          <w:lang w:val="en-US"/>
        </w:rPr>
        <w:t xml:space="preserve"> </w:t>
      </w:r>
      <w:r>
        <w:rPr>
          <w:rStyle w:val="css-g38gqj"/>
          <w:color w:val="000000"/>
          <w:u w:color="000000"/>
          <w:rtl w:val="0"/>
          <w:lang w:val="en-US"/>
        </w:rPr>
        <w:t>ecosystems</w:t>
      </w:r>
      <w:r>
        <w:rPr>
          <w:rStyle w:val="css-g38gqj"/>
          <w:rtl w:val="0"/>
          <w:lang w:val="en-US"/>
        </w:rPr>
        <w:t xml:space="preserve">, acting as conduits of energy between lower trophic levels and large vertebrate predators. These are small shoaling species that characteristically have rapid growth, short life expectancies, and population responses tightly linked to environmental control. Forage fish species exhibit boom and bust population dynamics, i.e. their abundances change rapidly and substantially and undergo phases of extremely high and extremely low abundances </w:t>
      </w:r>
      <w:r>
        <w:rPr>
          <w:rStyle w:val="css-g38gqj"/>
          <w:lang w:val="en-US"/>
        </w:rPr>
        <w:fldChar w:fldCharType="begin" w:fldLock="0"/>
      </w:r>
      <w:r>
        <w:rPr>
          <w:rStyle w:val="css-g38gqj"/>
          <w:lang w:val="en-US"/>
        </w:rPr>
        <w:instrText xml:space="preserve"> ADDIN EN.CITE &lt;EndNote&gt;&lt;Cite  &gt;&lt;Author&gt;Soutar&lt;/Author&gt;&lt;Year&gt;1969&lt;/Year&gt;&lt;RecNum&gt;891&lt;/RecNum&gt;&lt;Prefix&gt;&lt;/Prefix&gt;&lt;Suffix&gt;&lt;/Suffix&gt;&lt;Pages&gt;&lt;/Pages&gt;&lt;DisplayText&gt;(Soutar &amp; Issacs 1969, Schwartzlose et al. 1999, Chavez et al. 2003, Alheit et al. 2009, Pikitch et al. 2012&lt;/DisplayText&gt;&lt;record&gt;&lt;rec-number&gt;891&lt;/rec-number&gt;&lt;foreign-keys&gt;&lt;key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lang w:val="en-US"/>
        </w:rPr>
        <w:fldChar w:fldCharType="separate" w:fldLock="0"/>
      </w:r>
      <w:r>
        <w:rPr>
          <w:rStyle w:val="css-g38gqj"/>
          <w:rtl w:val="0"/>
          <w:lang w:val="en-US"/>
        </w:rPr>
        <w:t>(Soutar &amp; Issacs 1969, Schwartzlose et al. 1999, Chavez et al. 2003, Alheit et al. 2009, Pikitch et al. 2012</w:t>
      </w:r>
      <w:r>
        <w:rPr>
          <w:rStyle w:val="css-g38gqj"/>
          <w:lang w:val="en-US"/>
        </w:rPr>
        <w:fldChar w:fldCharType="end" w:fldLock="0"/>
      </w:r>
      <w:ins w:id="28" w:date="2018-06-01T17:00:00Z" w:author="Montevecchi, William">
        <w:r>
          <w:rPr>
            <w:rStyle w:val="css-g38gqj"/>
            <w:lang w:val="en-US"/>
          </w:rPr>
          <w:fldChar w:fldCharType="begin" w:fldLock="0"/>
        </w:r>
      </w:ins>
      <w:ins w:id="29" w:date="2018-06-01T17:00:00Z" w:author="Montevecchi, William">
        <w:r>
          <w:rPr>
            <w:rStyle w:val="css-g38gqj"/>
            <w:lang w:val="en-US"/>
          </w:rPr>
          <w:instrText xml:space="preserve"> ADDIN EN.CITE &lt;EndNote&gt;&lt;Cite  &gt;&lt;Author&gt;Soutar&lt;/Author&gt;&lt;Year&gt;1969&lt;/Year&gt;&lt;RecNum&gt;891&lt;/RecNum&gt;&lt;Prefix&gt;&lt;/Prefix&gt;&lt;Suffix&gt;&lt;/Suffix&gt;&lt;Pages&gt;&lt;/Pages&gt;&lt;DisplayText&gt;,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ins>
      <w:ins w:id="30" w:date="2018-06-01T17:00:00Z" w:author="Montevecchi, William">
        <w:r>
          <w:rPr>
            <w:rStyle w:val="css-g38gqj"/>
            <w:lang w:val="en-US"/>
          </w:rPr>
          <w:fldChar w:fldCharType="separate" w:fldLock="0"/>
        </w:r>
      </w:ins>
      <w:ins w:id="31" w:date="2018-06-01T17:00:00Z" w:author="Montevecchi, William">
        <w:r>
          <w:rPr>
            <w:rStyle w:val="css-g38gqj"/>
            <w:rtl w:val="0"/>
            <w:lang w:val="en-US"/>
          </w:rPr>
          <w:t>, 2014</w:t>
        </w:r>
      </w:ins>
      <w:ins w:id="32" w:date="2018-06-01T17:00:00Z" w:author="Montevecchi, William">
        <w:r>
          <w:rPr>
            <w:rStyle w:val="css-g38gqj"/>
            <w:lang w:val="en-US"/>
          </w:rPr>
          <w:fldChar w:fldCharType="end" w:fldLock="0"/>
        </w:r>
      </w:ins>
      <w:r>
        <w:rPr>
          <w:rStyle w:val="css-g38gqj"/>
          <w:lang w:val="en-US"/>
        </w:rPr>
        <w:fldChar w:fldCharType="begin" w:fldLock="0"/>
      </w:r>
      <w:r>
        <w:rPr>
          <w:rStyle w:val="css-g38gqj"/>
          <w:lang w:val="en-US"/>
        </w:rPr>
        <w:instrText xml:space="preserve"> ADDIN EN.CITE &lt;EndNote&gt;&lt;Cite  &gt;&lt;Author&gt;Soutar&lt;/Author&gt;&lt;Year&gt;1969&lt;/Year&gt;&lt;RecNum&gt;891&lt;/RecNum&gt;&lt;Prefix&gt;&lt;/Prefix&gt;&lt;Suffix&gt;&lt;/Suffix&gt;&lt;Pages&gt;&lt;/Pages&gt;&lt;DisplayText&gt;)&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lang w:val="en-US"/>
        </w:rPr>
        <w:fldChar w:fldCharType="separate" w:fldLock="0"/>
      </w:r>
      <w:r>
        <w:rPr>
          <w:rStyle w:val="css-g38gqj"/>
          <w:rtl w:val="0"/>
          <w:lang w:val="en-US"/>
        </w:rPr>
        <w:t>)</w:t>
      </w:r>
      <w:r>
        <w:rPr>
          <w:rStyle w:val="css-g38gqj"/>
          <w:lang w:val="en-US"/>
        </w:rPr>
        <w:fldChar w:fldCharType="end" w:fldLock="0"/>
      </w:r>
      <w:r>
        <w:rPr>
          <w:rStyle w:val="css-g38gqj"/>
          <w:rtl w:val="0"/>
          <w:lang w:val="en-US"/>
        </w:rPr>
        <w:t xml:space="preserve">. </w:t>
      </w:r>
      <w:r>
        <w:rPr>
          <w:rStyle w:val="css-g38gqj"/>
          <w:rtl w:val="0"/>
          <w:lang w:val="en-US"/>
        </w:rPr>
        <w:t xml:space="preserve">Forage fish species can experience prolonged periods of </w:t>
      </w:r>
      <w:r>
        <w:rPr>
          <w:rStyle w:val="css-g38gqj"/>
          <w:rtl w:val="0"/>
          <w:lang w:val="en-US"/>
        </w:rPr>
        <w:t>‘</w:t>
      </w:r>
      <w:r>
        <w:rPr>
          <w:rStyle w:val="css-g38gqj"/>
          <w:rtl w:val="0"/>
          <w:lang w:val="en-US"/>
        </w:rPr>
        <w:t>bust</w:t>
      </w:r>
      <w:r>
        <w:rPr>
          <w:rStyle w:val="css-g38gqj"/>
          <w:rtl w:val="0"/>
          <w:lang w:val="en-US"/>
        </w:rPr>
        <w:t xml:space="preserve">’ </w:t>
      </w:r>
      <w:r>
        <w:rPr>
          <w:rStyle w:val="css-g38gqj"/>
          <w:rtl w:val="0"/>
          <w:lang w:val="en-US"/>
        </w:rPr>
        <w:t xml:space="preserve">dynamics. </w:t>
      </w:r>
      <w:commentRangeStart w:id="33"/>
      <w:r>
        <w:rPr>
          <w:rStyle w:val="css-g38gqj"/>
          <w:rtl w:val="0"/>
          <w:lang w:val="en-US"/>
        </w:rPr>
        <w:t>For</w:t>
      </w:r>
      <w:commentRangeEnd w:id="33"/>
      <w:r>
        <w:commentReference w:id="33"/>
      </w:r>
      <w:r>
        <w:rPr>
          <w:rStyle w:val="css-g38gqj"/>
          <w:rtl w:val="0"/>
          <w:lang w:val="en-US"/>
        </w:rPr>
        <w:t xml:space="preserve"> example, the Norwegian spring-spawning herring (</w:t>
      </w:r>
      <w:r>
        <w:rPr>
          <w:rStyle w:val="css-g38gqj"/>
          <w:i w:val="1"/>
          <w:iCs w:val="1"/>
          <w:rtl w:val="0"/>
          <w:lang w:val="es-ES_tradnl"/>
        </w:rPr>
        <w:t>Clupea harengus</w:t>
      </w:r>
      <w:r>
        <w:rPr>
          <w:rStyle w:val="css-g38gqj"/>
          <w:rtl w:val="0"/>
          <w:lang w:val="en-US"/>
        </w:rPr>
        <w:t xml:space="preserve">) stock collapsed in the late 1960s </w:t>
      </w:r>
      <w:ins w:id="34" w:date="2018-06-03T06:43:37Z" w:author="George Rose">
        <w:r>
          <w:rPr>
            <w:rStyle w:val="css-g38gqj"/>
            <w:rtl w:val="0"/>
            <w:lang w:val="en-US"/>
          </w:rPr>
          <w:t xml:space="preserve">after a pulse of overfishing </w:t>
        </w:r>
      </w:ins>
      <w:r>
        <w:rPr>
          <w:rStyle w:val="css-g38gqj"/>
          <w:rtl w:val="0"/>
          <w:lang w:val="en-US"/>
        </w:rPr>
        <w:t xml:space="preserve">and remained at very low levels until the late 1980s </w:t>
      </w:r>
      <w:r>
        <w:rPr>
          <w:rStyle w:val="css-g38gqj"/>
          <w:lang w:val="en-US"/>
        </w:rPr>
        <w:fldChar w:fldCharType="begin" w:fldLock="0"/>
      </w:r>
      <w:r>
        <w:rPr>
          <w:rStyle w:val="css-g38gqj"/>
          <w:lang w:val="en-US"/>
        </w:rPr>
        <w:instrText xml:space="preserve"> ADDIN EN.CITE &lt;EndNote&gt;&lt;Cite  &gt;&lt;Author&gt;Toresen&lt;/Author&gt;&lt;Year&gt;2000&lt;/Year&gt;&lt;Prefix&gt;&lt;/Prefix&gt;&lt;Suffix&gt;&lt;/Suffix&gt;&lt;Pages&gt;&lt;/Pages&gt;&lt;DisplayText&gt;(Toresen &amp; Østvedt 2000,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&gt;&lt;Author&gt;Skagseth&lt;/Author&gt;&lt;Year&gt;2015&lt;/Year&gt;&lt;Prefix&gt;&lt;/Prefix&gt;&lt;Suffix&gt;&lt;/Suffix&gt;&lt;Pages&gt;&lt;/Pages&gt;&lt;record&gt;&lt;rec-number&gt;906&lt;/rec-number&gt;&lt;foreign-keys&gt;&lt;key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Style w:val="css-g38gqj"/>
          <w:lang w:val="en-US"/>
        </w:rPr>
        <w:fldChar w:fldCharType="separate" w:fldLock="0"/>
      </w:r>
      <w:r>
        <w:rPr>
          <w:rStyle w:val="css-g38gqj"/>
          <w:rtl w:val="0"/>
          <w:lang w:val="en-US"/>
        </w:rPr>
        <w:t>(Toresen &amp; Østvedt 2000, Skagseth et al. 2015)</w:t>
      </w:r>
      <w:r>
        <w:rPr>
          <w:rStyle w:val="css-g38gqj"/>
          <w:lang w:val="en-US"/>
        </w:rPr>
        <w:fldChar w:fldCharType="end" w:fldLock="0"/>
      </w:r>
      <w:commentRangeStart w:id="35"/>
      <w:r>
        <w:rPr>
          <w:rStyle w:val="css-g38gqj"/>
          <w:rtl w:val="0"/>
          <w:lang w:val="en-US"/>
        </w:rPr>
        <w:t>;</w:t>
      </w:r>
      <w:commentRangeEnd w:id="35"/>
      <w:r>
        <w:commentReference w:id="35"/>
      </w:r>
      <w:r>
        <w:rPr>
          <w:rStyle w:val="css-g38gqj"/>
          <w:rtl w:val="0"/>
          <w:lang w:val="en-US"/>
        </w:rPr>
        <w:t xml:space="preserve"> while sardine (</w:t>
      </w:r>
      <w:r>
        <w:rPr>
          <w:rStyle w:val="css-g38gqj"/>
          <w:i w:val="1"/>
          <w:iCs w:val="1"/>
          <w:rtl w:val="0"/>
          <w:lang w:val="it-IT"/>
        </w:rPr>
        <w:t>Sardinops sagax</w:t>
      </w:r>
      <w:r>
        <w:rPr>
          <w:rStyle w:val="css-g38gqj"/>
          <w:rtl w:val="0"/>
          <w:lang w:val="en-US"/>
        </w:rPr>
        <w:t>) and anchovy (</w:t>
      </w:r>
      <w:r>
        <w:rPr>
          <w:rStyle w:val="css-g38gqj"/>
          <w:i w:val="1"/>
          <w:iCs w:val="1"/>
          <w:rtl w:val="0"/>
          <w:lang w:val="de-DE"/>
        </w:rPr>
        <w:t>Engraulis</w:t>
      </w:r>
      <w:r>
        <w:rPr>
          <w:rStyle w:val="css-g38gqj"/>
          <w:rtl w:val="0"/>
          <w:lang w:val="en-US"/>
        </w:rPr>
        <w:t xml:space="preserve"> spp.) have decade-scale regimes of high and low abundances where populations thrived for 20 to 30 years and then disappeared for similar periods </w:t>
      </w:r>
      <w:r>
        <w:rPr>
          <w:rStyle w:val="css-g38gqj"/>
          <w:lang w:val="en-US"/>
        </w:rPr>
        <w:fldChar w:fldCharType="begin" w:fldLock="0"/>
      </w:r>
      <w:r>
        <w:rPr>
          <w:rStyle w:val="css-g38gqj"/>
          <w:lang w:val="en-US"/>
        </w:rPr>
        <w:instrText xml:space="preserve"> ADDIN EN.CITE &lt;EndNote&gt;&lt;Cite  &gt;&lt;Author&gt;Schwartzlose&lt;/Author&gt;&lt;Year&gt;1999&lt;/Year&gt;&lt;Prefix&gt;&lt;/Prefix&gt;&lt;Suffix&gt;&lt;/Suffix&gt;&lt;Pages&gt;&lt;/Pages&gt;&lt;DisplayText&gt;(Schwartzlose et al. 1999, Chavez et al. 2003)&lt;/DisplayText&gt;&lt;record&gt;&lt;rec-number&gt;732&lt;/rec-number&gt;&lt;foreign-keys&gt;&lt;key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EndNote&gt;</w:instrText>
      </w:r>
      <w:r>
        <w:rPr>
          <w:rStyle w:val="css-g38gqj"/>
          <w:lang w:val="en-US"/>
        </w:rPr>
        <w:fldChar w:fldCharType="separate" w:fldLock="0"/>
      </w:r>
      <w:r>
        <w:rPr>
          <w:rStyle w:val="css-g38gqj"/>
          <w:rtl w:val="0"/>
          <w:lang w:val="en-US"/>
        </w:rPr>
        <w:t>(Schwartzlose et al. 1999, Chavez et al. 2003)</w:t>
      </w:r>
      <w:r>
        <w:rPr>
          <w:rStyle w:val="css-g38gqj"/>
          <w:lang w:val="en-US"/>
        </w:rPr>
        <w:fldChar w:fldCharType="end" w:fldLock="0"/>
      </w:r>
      <w:r>
        <w:rPr>
          <w:rStyle w:val="css-g38gqj"/>
          <w:rtl w:val="0"/>
          <w:lang w:val="en-US"/>
        </w:rPr>
        <w:t xml:space="preserve">. </w:t>
      </w:r>
    </w:p>
    <w:p>
      <w:pPr>
        <w:pStyle w:val="Style1"/>
      </w:pPr>
      <w:r>
        <w:rPr>
          <w:rtl w:val="0"/>
        </w:rPr>
        <w:t>Capelin (</w:t>
      </w:r>
      <w:r>
        <w:rPr>
          <w:rStyle w:val="css-g38gqj"/>
          <w:i w:val="1"/>
          <w:iCs w:val="1"/>
          <w:rtl w:val="0"/>
          <w:lang w:val="en-US"/>
        </w:rPr>
        <w:t>Mallotus villosus</w:t>
      </w:r>
      <w:r>
        <w:rPr>
          <w:rtl w:val="0"/>
        </w:rPr>
        <w:t xml:space="preserve">) is the focal forage species in ecosystems of the northern Atlantic Ocean </w:t>
      </w:r>
      <w:r>
        <w:rPr/>
        <w:fldChar w:fldCharType="begin" w:fldLock="0"/>
      </w:r>
      <w:r>
        <w:instrText xml:space="preserve"> ADDIN EN.CITE &lt;EndNote&gt;&lt;Cite  &gt;&lt;Author&gt;Templeman&lt;/Author&gt;&lt;Year&gt;1948&lt;/Year&gt;&lt;Prefix&gt;&lt;/Prefix&gt;&lt;Suffix&gt;&lt;/Suffix&gt;&lt;Pages&gt;&lt;/Pages&gt;&lt;DisplayText&gt;(Templeman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&gt;&lt;Author&gt;Jangaard&lt;/Author&gt;&lt;Year&gt;1974&lt;/Year&gt;&lt;RecNum&gt;703&lt;/RecNum&gt;&lt;Prefix&gt;&lt;/Prefix&gt;&lt;Suffix&gt;&lt;/Suffix&gt;&lt;Pages&gt;&lt;/Pages&gt;&lt;record&gt;&lt;rec-number&gt;703&lt;/rec-number&gt;&lt;foreign-keys&gt;&lt;key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&gt;&lt;Author&gt;Vilhjálmsson&lt;/Author&gt;&lt;Year&gt;1994&lt;/Year&gt;&lt;Prefix&gt;&lt;/Prefix&gt;&lt;Suffix&gt;&lt;/Suffix&gt;&lt;Pages&gt;&lt;/Pages&gt;&lt;record&gt;&lt;rec-number&gt;176&lt;/rec-number&gt;&lt;foreign-keys&gt;&lt;key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rPr/>
        <w:fldChar w:fldCharType="separate" w:fldLock="0"/>
      </w:r>
      <w:r>
        <w:rPr>
          <w:rtl w:val="0"/>
        </w:rPr>
        <w:t>(Templeman 1948, Jangaard 1974, Vilhjálmsson 1994, Carscadden et al. 2001)</w:t>
      </w:r>
      <w:r>
        <w:rPr/>
        <w:fldChar w:fldCharType="end" w:fldLock="0"/>
      </w:r>
      <w:r>
        <w:rPr>
          <w:rtl w:val="0"/>
        </w:rPr>
        <w:t>.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w:t>
      </w:r>
      <w:ins w:id="36" w:date="2018-06-01T17:02:00Z" w:author="Montevecchi, William">
        <w:r>
          <w:rPr>
            <w:rtl w:val="0"/>
          </w:rPr>
          <w:t>and</w:t>
        </w:r>
      </w:ins>
      <w:r>
        <w:rPr>
          <w:rtl w:val="0"/>
        </w:rPr>
        <w:t xml:space="preserve"> 7 million tonnes during</w:t>
      </w:r>
      <w:del w:id="37" w:date="2018-06-01T17:02:00Z" w:author="Montevecchi, William">
        <w:r>
          <w:rPr>
            <w:rtl w:val="0"/>
          </w:rPr>
          <w:delText xml:space="preserve"> </w:delText>
        </w:r>
      </w:del>
      <w:ins w:id="38" w:date="2018-06-03T06:45:51Z" w:author="George Rose">
        <w:r>
          <w:rPr>
            <w:rtl w:val="0"/>
          </w:rPr>
          <w:t xml:space="preserve"> </w:t>
        </w:r>
      </w:ins>
      <w:r>
        <w:rPr>
          <w:rtl w:val="0"/>
        </w:rPr>
        <w:t>the boom phase and around 200 thousand tonnes during</w:t>
      </w:r>
      <w:del w:id="39" w:date="2018-06-01T17:02:00Z" w:author="Montevecchi, William">
        <w:r>
          <w:rPr>
            <w:rtl w:val="0"/>
          </w:rPr>
          <w:delText xml:space="preserve"> the</w:delText>
        </w:r>
      </w:del>
      <w:r>
        <w:rPr>
          <w:rtl w:val="0"/>
        </w:rPr>
        <w:t xml:space="preserve"> bust phases. There is general agreement that ecosystem changes were the driving forces behind these dynamics </w:t>
      </w:r>
      <w:r>
        <w:rPr/>
        <w:fldChar w:fldCharType="begin" w:fldLock="0"/>
      </w:r>
      <w:r>
        <w:instrText xml:space="preserve"> ADDIN EN.CITE &lt;EndNote&gt;&lt;Cite  &gt;&lt;Author&gt;Gjøsæter&lt;/Author&gt;&lt;Year&gt;2009&lt;/Year&gt;&lt;Prefix&gt;&lt;/Prefix&gt;&lt;Suffix&gt;&lt;/Suffix&gt;&lt;Pages&gt;&lt;/Pages&gt;&lt;DisplayText&gt;(Gjøsæter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Pr/>
        <w:fldChar w:fldCharType="separate" w:fldLock="0"/>
      </w:r>
      <w:r>
        <w:rPr>
          <w:rtl w:val="0"/>
        </w:rPr>
        <w:t>(Gjøsæter et al. 2009)</w:t>
      </w:r>
      <w:r>
        <w:rPr/>
        <w:fldChar w:fldCharType="end" w:fldLock="0"/>
      </w:r>
      <w:r>
        <w:rPr>
          <w:rtl w:val="0"/>
        </w:rPr>
        <w:t xml:space="preserve">. The Icelandic capelin stock underwent similar dynamics, with three bust phases over the past 4 decades: the early 1980s, the early 1990s, and most of the 2000s. The size of the stock was around 1.5 - 2 million tonnes during the boom phase and between 100-500 thousand tonnes during </w:t>
      </w:r>
      <w:del w:id="40" w:date="2018-06-01T17:05:00Z" w:author="Montevecchi, William">
        <w:r>
          <w:rPr>
            <w:rtl w:val="0"/>
          </w:rPr>
          <w:delText xml:space="preserve">the </w:delText>
        </w:r>
      </w:del>
      <w:r>
        <w:rPr>
          <w:rtl w:val="0"/>
        </w:rPr>
        <w:t xml:space="preserve">bust phases </w:t>
      </w:r>
      <w:r>
        <w:rPr/>
        <w:fldChar w:fldCharType="begin" w:fldLock="0"/>
      </w:r>
      <w:r>
        <w:instrText xml:space="preserve"> ADDIN EN.CITE &lt;EndNote&gt;&lt;Cite  &gt;&lt;Author&gt;ICES&lt;/Author&gt;&lt;Year&gt;2017&lt;/Year&gt;&lt;Prefix&gt;&lt;/Prefix&gt;&lt;Suffix&gt;&lt;/Suffix&gt;&lt;Pages&gt;&lt;/Pages&gt;&lt;DisplayText&gt;(ICES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rPr/>
        <w:fldChar w:fldCharType="separate" w:fldLock="0"/>
      </w:r>
      <w:r>
        <w:rPr>
          <w:rtl w:val="0"/>
        </w:rPr>
        <w:t>(ICES 2017)</w:t>
      </w:r>
      <w:r>
        <w:rPr/>
        <w:fldChar w:fldCharType="end" w:fldLock="0"/>
      </w:r>
      <w:r>
        <w:rPr>
          <w:rtl w:val="0"/>
        </w:rPr>
        <w:t xml:space="preserve">. The first two bust phases were due to a combination of poor recruitment and the stock being easily available to the fishing fleet, while the most recent bust phase was likely associated with a climate-related shift in distribution </w:t>
      </w:r>
      <w:r>
        <w:rPr/>
        <w:fldChar w:fldCharType="begin" w:fldLock="0"/>
      </w:r>
      <w:r>
        <w:instrText xml:space="preserve"> ADDIN EN.CITE &lt;EndNote&gt;&lt;Cite  &gt;&lt;Author&gt;Pálsson&lt;/Author&gt;&lt;Year&gt;2012&lt;/Year&gt;&lt;Prefix&gt;&lt;/Prefix&gt;&lt;Suffix&gt;&lt;/Suffix&gt;&lt;Pages&gt;&lt;/Pages&gt;&lt;DisplayText&gt;(Pálsson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fldChar w:fldCharType="separate" w:fldLock="0"/>
      </w:r>
      <w:r>
        <w:rPr>
          <w:rtl w:val="0"/>
        </w:rPr>
        <w:t>(Pálsson et al. 2012, Carscadden et al. 2013)</w:t>
      </w:r>
      <w:r>
        <w:rPr/>
        <w:fldChar w:fldCharType="end" w:fldLock="0"/>
      </w:r>
      <w:r>
        <w:rPr>
          <w:rtl w:val="0"/>
        </w:rPr>
        <w:t xml:space="preserve">. </w:t>
      </w:r>
    </w:p>
    <w:p>
      <w:pPr>
        <w:pStyle w:val="Style1"/>
        <w:rPr>
          <w:ins w:id="41" w:date="2018-06-03T07:31:17Z" w:author="George Rose"/>
          <w:rStyle w:val="css-g38gqj"/>
          <w:i w:val="1"/>
          <w:iCs w:val="1"/>
        </w:rPr>
      </w:pPr>
      <w:r>
        <w:rPr>
          <w:rtl w:val="0"/>
        </w:rPr>
        <w:t xml:space="preserve">Fisheries and Oceans Canada </w:t>
      </w:r>
      <w:ins w:id="42" w:date="2018-06-01T17:06:00Z" w:author="Montevecchi, William">
        <w:r>
          <w:rPr>
            <w:rtl w:val="0"/>
          </w:rPr>
          <w:t xml:space="preserve">(DFO) </w:t>
        </w:r>
      </w:ins>
      <w:r>
        <w:rPr>
          <w:rtl w:val="0"/>
        </w:rPr>
        <w:t>is responsible for the assessment of the Newfoundland and Labrador (NL) capelin stock</w:t>
      </w:r>
      <w:ins w:id="43" w:date="2018-06-01T17:06:00Z" w:author="Montevecchi, William">
        <w:r>
          <w:rPr>
            <w:rtl w:val="0"/>
          </w:rPr>
          <w:t>. DFO</w:t>
        </w:r>
      </w:ins>
      <w:del w:id="44" w:date="2018-06-01T17:06:00Z" w:author="Montevecchi, William">
        <w:r>
          <w:rPr>
            <w:rtl w:val="0"/>
          </w:rPr>
          <w:delText xml:space="preserve">; it has </w:delText>
        </w:r>
      </w:del>
      <w:ins w:id="45" w:date="2018-06-01T17:06:00Z" w:author="Montevecchi, William">
        <w:r>
          <w:rPr>
            <w:rtl w:val="0"/>
          </w:rPr>
          <w:t xml:space="preserve"> </w:t>
        </w:r>
      </w:ins>
      <w:r>
        <w:rPr>
          <w:rtl w:val="0"/>
        </w:rPr>
        <w:t xml:space="preserve">concluded that the stock experienced an order of magnitude decline in the early 1990s with minimal recovery </w:t>
      </w:r>
      <w:del w:id="46" w:date="2018-06-01T17:06:00Z" w:author="Montevecchi, William">
        <w:r>
          <w:rPr>
            <w:rtl w:val="0"/>
          </w:rPr>
          <w:delText xml:space="preserve">over </w:delText>
        </w:r>
      </w:del>
      <w:ins w:id="47" w:date="2018-06-01T17:06:00Z" w:author="Montevecchi, William">
        <w:r>
          <w:rPr>
            <w:rtl w:val="0"/>
          </w:rPr>
          <w:t xml:space="preserve">during </w:t>
        </w:r>
      </w:ins>
      <w:r>
        <w:rPr>
          <w:rtl w:val="0"/>
        </w:rPr>
        <w:t xml:space="preserve">the past two decades </w:t>
      </w:r>
      <w:r>
        <w:rPr/>
        <w:fldChar w:fldCharType="begin" w:fldLock="0"/>
      </w:r>
      <w: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fldChar w:fldCharType="separate" w:fldLock="0"/>
      </w:r>
      <w:r>
        <w:rPr>
          <w:rtl w:val="0"/>
        </w:rPr>
        <w:t>(DFO 1994, Miller 1994, 1997, DFO 2008, 2010, 2013, 2015)</w:t>
      </w:r>
      <w:r>
        <w:rPr/>
        <w:fldChar w:fldCharType="end" w:fldLock="0"/>
      </w:r>
      <w:r>
        <w:rPr>
          <w:rtl w:val="0"/>
        </w:rPr>
        <w:t xml:space="preserve"> </w:t>
      </w:r>
      <w:commentRangeStart w:id="48"/>
      <w:r>
        <w:rPr>
          <w:rStyle w:val="css-g38gqj"/>
          <w:shd w:val="clear" w:color="auto" w:fill="ffff00"/>
          <w:rtl w:val="0"/>
          <w:lang w:val="en-US"/>
        </w:rPr>
        <w:t>DFO</w:t>
      </w:r>
      <w:r>
        <w:rPr>
          <w:rtl w:val="0"/>
        </w:rPr>
        <w:t xml:space="preserve"> </w:t>
      </w:r>
      <w:r>
        <w:rPr>
          <w:rStyle w:val="css-g38gqj"/>
          <w:shd w:val="clear" w:color="auto" w:fill="ffff00"/>
          <w:rtl w:val="0"/>
          <w:lang w:val="en-US"/>
        </w:rPr>
        <w:t>2018</w:t>
      </w:r>
      <w:commentRangeEnd w:id="48"/>
      <w:r>
        <w:commentReference w:id="48"/>
      </w:r>
      <w:r>
        <w:rPr>
          <w:rtl w:val="0"/>
        </w:rPr>
        <w:t>. The size of the stock fluctuated between 2</w:t>
      </w:r>
      <w:ins w:id="49" w:date="2018-06-03T06:46:51Z" w:author="George Rose">
        <w:r>
          <w:rPr>
            <w:rtl w:val="0"/>
          </w:rPr>
          <w:t xml:space="preserve"> </w:t>
        </w:r>
      </w:ins>
      <w:del w:id="50" w:date="2018-06-01T17:07:00Z" w:author="Montevecchi, William">
        <w:r>
          <w:rPr>
            <w:rtl w:val="0"/>
          </w:rPr>
          <w:delText xml:space="preserve"> -</w:delText>
        </w:r>
      </w:del>
      <w:ins w:id="51" w:date="2018-06-01T17:07:00Z" w:author="Montevecchi, William">
        <w:r>
          <w:rPr>
            <w:rtl w:val="0"/>
          </w:rPr>
          <w:t>and</w:t>
        </w:r>
      </w:ins>
      <w:r>
        <w:rPr>
          <w:rtl w:val="0"/>
        </w:rPr>
        <w:t xml:space="preserve"> 6 million tonnes </w:t>
      </w:r>
      <w:del w:id="52" w:date="2018-06-01T17:07:00Z" w:author="Montevecchi, William">
        <w:r>
          <w:rPr>
            <w:rtl w:val="0"/>
          </w:rPr>
          <w:delText>prior to</w:delText>
        </w:r>
      </w:del>
      <w:ins w:id="53" w:date="2018-06-01T17:07:00Z" w:author="Montevecchi, William">
        <w:r>
          <w:rPr>
            <w:rtl w:val="0"/>
          </w:rPr>
          <w:t>before</w:t>
        </w:r>
      </w:ins>
      <w:r>
        <w:rPr>
          <w:rtl w:val="0"/>
        </w:rPr>
        <w:t xml:space="preserve"> 1991, and between 25</w:t>
      </w:r>
      <w:ins w:id="54" w:date="2018-06-03T06:46:56Z" w:author="George Rose">
        <w:r>
          <w:rPr>
            <w:rtl w:val="0"/>
          </w:rPr>
          <w:t xml:space="preserve"> </w:t>
        </w:r>
      </w:ins>
      <w:del w:id="55" w:date="2018-06-01T17:07:00Z" w:author="Montevecchi, William">
        <w:r>
          <w:rPr>
            <w:rtl w:val="0"/>
          </w:rPr>
          <w:delText>-</w:delText>
        </w:r>
      </w:del>
      <w:ins w:id="56" w:date="2018-06-01T17:07:00Z" w:author="Montevecchi, William">
        <w:r>
          <w:rPr>
            <w:rtl w:val="0"/>
          </w:rPr>
          <w:t xml:space="preserve">and </w:t>
        </w:r>
      </w:ins>
      <w:r>
        <w:rPr>
          <w:rtl w:val="0"/>
        </w:rPr>
        <w:t xml:space="preserve">900 thousand tonnes </w:t>
      </w:r>
      <w:ins w:id="57" w:date="2018-06-01T17:07:00Z" w:author="Montevecchi, William">
        <w:r>
          <w:rPr>
            <w:rtl w:val="0"/>
          </w:rPr>
          <w:t>dur</w:t>
        </w:r>
      </w:ins>
      <w:r>
        <w:rPr>
          <w:rtl w:val="0"/>
        </w:rPr>
        <w:t>in</w:t>
      </w:r>
      <w:ins w:id="58" w:date="2018-06-01T17:08:00Z" w:author="Montevecchi, William">
        <w:r>
          <w:rPr>
            <w:rtl w:val="0"/>
          </w:rPr>
          <w:t>g</w:t>
        </w:r>
      </w:ins>
      <w:r>
        <w:rPr>
          <w:rtl w:val="0"/>
        </w:rPr>
        <w:t xml:space="preserve"> the ensuing period </w:t>
      </w:r>
      <w:r>
        <w:rPr/>
        <w:fldChar w:fldCharType="begin" w:fldLock="0"/>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fldChar w:fldCharType="separate" w:fldLock="0"/>
      </w:r>
      <w:r>
        <w:rPr>
          <w:rtl w:val="0"/>
        </w:rPr>
        <w:t>(DFO 2015)</w:t>
      </w:r>
      <w:r>
        <w:rPr/>
        <w:fldChar w:fldCharType="end" w:fldLock="0"/>
      </w:r>
      <w:r>
        <w:rPr>
          <w:rtl w:val="0"/>
        </w:rPr>
        <w:t xml:space="preserve">. This decline was concomitant with drastic changes in the ecosystem during the late 1980s and early 1990s </w:t>
      </w:r>
      <w:r>
        <w:rPr/>
        <w:fldChar w:fldCharType="begin" w:fldLock="0"/>
      </w:r>
      <w:r>
        <w:instrText xml:space="preserve"> ADDIN EN.CITE &lt;EndNote&gt;&lt;Cite  &gt;&lt;Author&gt;deYoung&lt;/Author&gt;&lt;Year&gt;1993&lt;/Year&gt;&lt;RecNum&gt;1013&lt;/RecNum&gt;&lt;Prefix&gt;&lt;/Prefix&gt;&lt;Suffix&gt;&lt;/Suffix&gt;&lt;Pages&gt;&lt;/Pages&gt;&lt;DisplayText&gt;(deYoung &amp; Rose 1993, Gomes et al. 1995,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fldChar w:fldCharType="separate" w:fldLock="0"/>
      </w:r>
      <w:r>
        <w:rPr>
          <w:rtl w:val="0"/>
        </w:rPr>
        <w:t xml:space="preserve">(deYoung &amp; Rose 1993, Gomes et al. 1995, </w:t>
      </w:r>
      <w:r>
        <w:rPr/>
        <w:fldChar w:fldCharType="end" w:fldLock="0"/>
      </w:r>
      <w:ins w:id="59" w:date="2018-06-01T17:23:00Z" w:author="Montevecchi, William">
        <w:r>
          <w:rPr/>
          <w:fldChar w:fldCharType="begin" w:fldLock="0"/>
        </w:r>
      </w:ins>
      <w:ins w:id="60" w:date="2018-06-01T17:23:00Z" w:author="Montevecchi, William">
        <w:r>
          <w:rPr/>
          <w:instrText xml:space="preserve"> ADDIN EN.CITE &lt;EndNote&gt;&lt;Cite  &gt;&lt;Author&gt;deYoung&lt;/Author&gt;&lt;Year&gt;1993&lt;/Year&gt;&lt;RecNum&gt;1013&lt;/RecNum&gt;&lt;Prefix&gt;&lt;/Prefix&gt;&lt;Suffix&gt;&lt;/Suffix&gt;&lt;Pages&gt;&lt;/Pages&gt;&lt;DisplayText&gt;Montevecchi and Myers 1997,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ins>
      <w:ins w:id="61" w:date="2018-06-01T17:23:00Z" w:author="Montevecchi, William">
        <w:r>
          <w:rPr/>
          <w:fldChar w:fldCharType="separate" w:fldLock="0"/>
        </w:r>
      </w:ins>
      <w:ins w:id="62" w:date="2018-06-01T17:23:00Z" w:author="Montevecchi, William">
        <w:r>
          <w:rPr>
            <w:rtl w:val="0"/>
          </w:rPr>
          <w:t xml:space="preserve">Montevecchi and Myers 1997, </w:t>
        </w:r>
      </w:ins>
      <w:ins w:id="63" w:date="2018-06-01T17:23:00Z" w:author="Montevecchi, William">
        <w:r>
          <w:rPr/>
          <w:fldChar w:fldCharType="end" w:fldLock="0"/>
        </w:r>
      </w:ins>
      <w:r>
        <w:rPr/>
        <w:fldChar w:fldCharType="begin" w:fldLock="0"/>
      </w:r>
      <w:r>
        <w:instrText xml:space="preserve"> ADDIN EN.CITE &lt;EndNote&gt;&lt;Cite  &gt;&lt;Author&gt;deYoung&lt;/Author&gt;&lt;Year&gt;1993&lt;/Year&gt;&lt;RecNum&gt;1013&lt;/RecNum&gt;&lt;Prefix&gt;&lt;/Prefix&gt;&lt;Suffix&gt;&lt;/Suffix&gt;&lt;Pages&gt;&lt;/Pages&gt;&lt;DisplayText&gt;Lilly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fldChar w:fldCharType="separate" w:fldLock="0"/>
      </w:r>
      <w:r>
        <w:rPr>
          <w:rtl w:val="0"/>
        </w:rPr>
        <w:t>Lilly et al. 2000, Rice 2002, Rose 2007, Koen-Alonso et al. 2010, Hammill et al. 2011, Pedersen et al. 2017)</w:t>
      </w:r>
      <w:r>
        <w:rPr/>
        <w:fldChar w:fldCharType="end" w:fldLock="0"/>
      </w:r>
      <w:r>
        <w:rPr>
          <w:rtl w:val="0"/>
        </w:rPr>
        <w:t xml:space="preserve">, including major changes in the biology and ecology of capelin, such as delayed and protracted spawning, changes in their geographical and vertical distribution, and declines in somatic condition and size and age at maturity </w:t>
      </w:r>
      <w:r>
        <w:rPr/>
        <w:fldChar w:fldCharType="begin" w:fldLock="0"/>
      </w:r>
      <w:r>
        <w:instrText xml:space="preserve"> ADDIN EN.CITE &lt;EndNote&gt;&lt;Cite  &gt;&lt;Author&gt;Frank&lt;/Author&gt;&lt;Year&gt;1996&lt;/Year&gt;&lt;RecNum&gt;139&lt;/RecNum&gt;&lt;Prefix&gt;&lt;/Prefix&gt;&lt;Suffix&gt;&lt;/Suffix&gt;&lt;Pages&gt;&lt;/Pages&gt;&lt;DisplayText&gt;(Frank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&gt;&lt;Author&gt;Carscadden&lt;/Author&gt;&lt;Year&gt;1997&lt;/Year&gt;&lt;RecNum&gt;135&lt;/RecNum&gt;&lt;Prefix&gt;&lt;/Prefix&gt;&lt;Suffix&gt;&lt;/Suffix&gt;&lt;Pages&gt;&lt;/Pages&gt;&lt;record&gt;&lt;rec-number&gt;135&lt;/rec-number&gt;&lt;foreign-keys&gt;&lt;key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&gt;&lt;Author&gt;Nakashima&lt;/Author&gt;&lt;Year&gt;2002&lt;/Year&gt;&lt;RecNum&gt;189&lt;/RecNum&gt;&lt;Prefix&gt;&lt;/Prefix&gt;&lt;Suffix&gt;&lt;/Suffix&gt;&lt;Pages&gt;&lt;/Pages&gt;&lt;record&gt;&lt;rec-number&gt;189&lt;/rec-number&gt;&lt;foreign-keys&gt;&lt;key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&gt;&lt;Author&gt;Mowbray&lt;/Author&gt;&lt;Year&gt;2002&lt;/Year&gt;&lt;RecNum&gt;259&lt;/RecNum&gt;&lt;Prefix&gt;&lt;/Prefix&gt;&lt;Suffix&gt;&lt;/Suffix&gt;&lt;Pages&gt;&lt;/Pages&gt;&lt;record&gt;&lt;rec-number&gt;259&lt;/rec-number&gt;&lt;foreign-keys&gt;&lt;key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rPr/>
        <w:fldChar w:fldCharType="separate" w:fldLock="0"/>
      </w:r>
      <w:r>
        <w:rPr>
          <w:rtl w:val="0"/>
        </w:rPr>
        <w:t>(Frank et al. 1996, Carscadden &amp; Nakashima 1997, Carscadden et al. 2001, Mowbray 2002, Nakashima &amp; Wheeler 2002, DFO 2010)</w:t>
      </w:r>
      <w:r>
        <w:rPr/>
        <w:fldChar w:fldCharType="end" w:fldLock="0"/>
      </w:r>
      <w:r>
        <w:rPr>
          <w:rtl w:val="0"/>
        </w:rPr>
        <w:t xml:space="preserve">. The collapse of capelin was </w:t>
      </w:r>
      <w:del w:id="64" w:date="2018-06-01T17:26:00Z" w:author="Montevecchi, William">
        <w:r>
          <w:rPr>
            <w:rtl w:val="0"/>
          </w:rPr>
          <w:delText>identified as an important</w:delText>
        </w:r>
      </w:del>
      <w:ins w:id="65" w:date="2018-06-03T06:47:58Z" w:author="George Rose">
        <w:r>
          <w:rPr>
            <w:rtl w:val="0"/>
          </w:rPr>
          <w:t xml:space="preserve">a </w:t>
        </w:r>
      </w:ins>
      <w:ins w:id="66" w:date="2018-06-01T17:26:00Z" w:author="Montevecchi, William">
        <w:r>
          <w:rPr>
            <w:rtl w:val="0"/>
          </w:rPr>
          <w:t>key</w:t>
        </w:r>
      </w:ins>
      <w:r>
        <w:rPr>
          <w:rtl w:val="0"/>
        </w:rPr>
        <w:t xml:space="preserve"> signal </w:t>
      </w:r>
      <w:del w:id="67" w:date="2018-06-01T17:26:00Z" w:author="Montevecchi, William">
        <w:r>
          <w:rPr>
            <w:rtl w:val="0"/>
          </w:rPr>
          <w:delText>contributing to</w:delText>
        </w:r>
      </w:del>
      <w:ins w:id="68" w:date="2018-06-01T17:26:00Z" w:author="Montevecchi, William">
        <w:r>
          <w:rPr>
            <w:rtl w:val="0"/>
          </w:rPr>
          <w:t>in</w:t>
        </w:r>
      </w:ins>
      <w:r>
        <w:rPr>
          <w:rtl w:val="0"/>
        </w:rPr>
        <w:t xml:space="preserve"> the identification of </w:t>
      </w:r>
      <w:del w:id="69" w:date="2018-06-03T07:00:19Z" w:author="George Rose">
        <w:r>
          <w:rPr>
            <w:rtl w:val="0"/>
          </w:rPr>
          <w:delText xml:space="preserve">a </w:delText>
        </w:r>
      </w:del>
      <w:r>
        <w:rPr>
          <w:rtl w:val="0"/>
        </w:rPr>
        <w:t>regime shift</w:t>
      </w:r>
      <w:ins w:id="70" w:date="2018-06-03T07:00:23Z" w:author="George Rose">
        <w:r>
          <w:rPr>
            <w:rtl w:val="0"/>
          </w:rPr>
          <w:t xml:space="preserve"> such as</w:t>
        </w:r>
      </w:ins>
      <w:r>
        <w:rPr>
          <w:rtl w:val="0"/>
        </w:rPr>
        <w:t xml:space="preserve"> </w:t>
      </w:r>
      <w:del w:id="71" w:date="2018-06-03T07:00:27Z" w:author="George Rose">
        <w:r>
          <w:rPr>
            <w:rtl w:val="0"/>
          </w:rPr>
          <w:delText xml:space="preserve">that </w:delText>
        </w:r>
      </w:del>
      <w:r>
        <w:rPr>
          <w:rtl w:val="0"/>
        </w:rPr>
        <w:t xml:space="preserve">occurred in the early 1990s </w:t>
      </w:r>
      <w:ins w:id="72" w:date="2018-06-03T06:58:34Z" w:author="George Rose">
        <w:r>
          <w:rPr>
            <w:rtl w:val="0"/>
          </w:rPr>
          <w:t>(</w:t>
        </w:r>
      </w:ins>
      <w:del w:id="73" w:date="2018-06-03T06:53:09Z" w:author="George Rose">
        <w:r>
          <w:rPr/>
          <w:fldChar w:fldCharType="begin" w:fldLock="0"/>
        </w:r>
      </w:del>
      <w:del w:id="74" w:date="2018-06-03T06:53:09Z" w:author="George Rose">
        <w:r>
          <w:rPr/>
          <w:delInstrText xml:space="preserve"> ADDIN EN.CITE &lt;EndNote&gt;&lt;Cite  &gt;&lt;Author&gt;Buren&lt;/Author&gt;&lt;Year&gt;2014&lt;/Year&gt;&lt;RecNum&gt;743&lt;/RecNum&gt;&lt;Prefix&gt;&lt;/Prefix&gt;&lt;Suffix&gt;&lt;/Suffix&gt;&lt;Pages&gt;&lt;/Pages&gt;&lt;DisplayText&gt;(Buren et al. 2014a, Pedersen et al. 2017)&lt;/DisplayText&gt;&lt;record&gt;&lt;rec-number&gt;743&lt;/rec-number&gt;&lt;foreign-keys&gt;&lt;key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delInstrText>
        </w:r>
      </w:del>
      <w:del w:id="75" w:date="2018-06-03T06:53:09Z" w:author="George Rose">
        <w:r>
          <w:rPr/>
          <w:fldChar w:fldCharType="separate" w:fldLock="0"/>
        </w:r>
      </w:del>
      <w:del w:id="76" w:date="2018-06-03T06:53:09Z" w:author="George Rose">
        <w:r>
          <w:rPr>
            <w:rtl w:val="0"/>
          </w:rPr>
          <w:delText>(Buren et al. 2014a, Pedersen et al. 2017)</w:delText>
        </w:r>
      </w:del>
      <w:del w:id="77" w:date="2018-06-03T06:53:09Z" w:author="George Rose">
        <w:r>
          <w:rPr/>
          <w:fldChar w:fldCharType="end" w:fldLock="0"/>
        </w:r>
      </w:del>
      <w:ins w:id="78" w:date="2018-06-03T07:00:10Z" w:author="George Rose">
        <w:r>
          <w:rPr>
            <w:rtl w:val="0"/>
          </w:rPr>
          <w:t>Rose 2005, Buren et al. 2014a,b).</w:t>
        </w:r>
      </w:ins>
      <w:r>
        <w:rPr>
          <w:rtl w:val="0"/>
        </w:rPr>
        <w:t>.</w:t>
      </w:r>
      <w:commentRangeStart w:id="79"/>
      <w:r>
        <w:rPr>
          <w:rtl w:val="0"/>
        </w:rPr>
        <w:t xml:space="preserve"> </w:t>
      </w:r>
      <w:commentRangeEnd w:id="79"/>
      <w:r>
        <w:commentReference w:id="79"/>
      </w:r>
      <w:ins w:id="80" w:date="2018-06-03T07:31:17Z" w:author="George Rose">
        <w:r>
          <w:rPr>
            <w:rStyle w:val="css-g38gqj"/>
            <w:i w:val="1"/>
            <w:iCs w:val="1"/>
            <w:rtl w:val="0"/>
            <w:lang w:val="en-US"/>
          </w:rPr>
          <w:t xml:space="preserve">Capelin ( Mallotus villosus ) distribution and climate: a sea </w:t>
        </w:r>
      </w:ins>
      <w:ins w:id="81" w:date="2018-06-03T07:31:17Z" w:author="George Rose">
        <w:r>
          <w:rPr>
            <w:rStyle w:val="css-g38gqj"/>
            <w:i w:val="1"/>
            <w:iCs w:val="1"/>
            <w:rtl w:val="0"/>
            <w:lang w:val="en-US"/>
          </w:rPr>
          <w:t>“</w:t>
        </w:r>
      </w:ins>
      <w:ins w:id="82" w:date="2018-06-03T07:31:17Z" w:author="George Rose">
        <w:r>
          <w:rPr>
            <w:rStyle w:val="css-g38gqj"/>
            <w:i w:val="1"/>
            <w:iCs w:val="1"/>
            <w:rtl w:val="0"/>
            <w:lang w:val="en-US"/>
          </w:rPr>
          <w:t>canary</w:t>
        </w:r>
      </w:ins>
      <w:ins w:id="83" w:date="2018-06-03T07:31:17Z" w:author="George Rose">
        <w:r>
          <w:rPr>
            <w:rStyle w:val="css-g38gqj"/>
            <w:i w:val="1"/>
            <w:iCs w:val="1"/>
            <w:rtl w:val="0"/>
            <w:lang w:val="en-US"/>
          </w:rPr>
          <w:t xml:space="preserve">” </w:t>
        </w:r>
      </w:ins>
      <w:ins w:id="84" w:date="2018-06-03T07:31:17Z" w:author="George Rose">
        <w:r>
          <w:rPr>
            <w:rStyle w:val="css-g38gqj"/>
            <w:i w:val="1"/>
            <w:iCs w:val="1"/>
            <w:rtl w:val="0"/>
            <w:lang w:val="en-US"/>
          </w:rPr>
          <w:t>for marine ecosystem change</w:t>
        </w:r>
      </w:ins>
      <w:ins w:id="85" w:date="2018-06-03T07:31:17Z" w:author="George Rose">
        <w:r>
          <w:rPr>
            <w:rStyle w:val="css-g38gqj"/>
            <w:i w:val="1"/>
            <w:iCs w:val="1"/>
            <w:rtl w:val="0"/>
            <w:lang w:val="en-US"/>
          </w:rPr>
          <w:t xml:space="preserve">. </w:t>
        </w:r>
      </w:ins>
      <w:ins w:id="86" w:date="2018-06-03T07:31:17Z" w:author="George Rose">
        <w:r>
          <w:rPr>
            <w:rStyle w:val="css-g38gqj"/>
            <w:i w:val="1"/>
            <w:iCs w:val="1"/>
            <w:rtl w:val="0"/>
            <w:lang w:val="en-US"/>
          </w:rPr>
          <w:t>G.A. Rose</w:t>
        </w:r>
      </w:ins>
      <w:ins w:id="87" w:date="2018-06-03T07:31:17Z" w:author="George Rose">
        <w:r>
          <w:rPr>
            <w:rStyle w:val="css-g38gqj"/>
            <w:i w:val="1"/>
            <w:iCs w:val="1"/>
            <w:rtl w:val="0"/>
            <w:lang w:val="en-US"/>
          </w:rPr>
          <w:t xml:space="preserve">, </w:t>
        </w:r>
      </w:ins>
      <w:ins w:id="88" w:date="2018-06-03T07:31:17Z" w:author="George Rose">
        <w:r>
          <w:rPr>
            <w:rStyle w:val="css-g38gqj"/>
            <w:i w:val="1"/>
            <w:iCs w:val="1"/>
            <w:rtl w:val="0"/>
            <w:lang w:val="en-US"/>
          </w:rPr>
          <w:t>ICES Journal of Marine Science, Volume 62, Issue 7, 1 January 2005, Pages 1524</w:t>
        </w:r>
      </w:ins>
      <w:ins w:id="89" w:date="2018-06-03T07:31:17Z" w:author="George Rose">
        <w:r>
          <w:rPr>
            <w:rStyle w:val="css-g38gqj"/>
            <w:i w:val="1"/>
            <w:iCs w:val="1"/>
            <w:rtl w:val="0"/>
            <w:lang w:val="en-US"/>
          </w:rPr>
          <w:t>–</w:t>
        </w:r>
      </w:ins>
      <w:ins w:id="90" w:date="2018-06-03T07:31:17Z" w:author="George Rose">
        <w:r>
          <w:rPr>
            <w:rStyle w:val="css-g38gqj"/>
            <w:i w:val="1"/>
            <w:iCs w:val="1"/>
            <w:rtl w:val="0"/>
            <w:lang w:val="en-US"/>
          </w:rPr>
          <w:t>1530, https://doi.org/10.1016/j.icesjms.2005.05.008</w:t>
        </w:r>
      </w:ins>
    </w:p>
    <w:p>
      <w:pPr>
        <w:pStyle w:val="Style1"/>
      </w:pPr>
    </w:p>
    <w:p>
      <w:pPr>
        <w:pStyle w:val="Style1"/>
      </w:pPr>
      <w:r>
        <w:rPr>
          <w:rtl w:val="0"/>
        </w:rPr>
        <w:t xml:space="preserve">Frank et al. </w:t>
      </w:r>
      <w:r>
        <w:rPr/>
        <w:fldChar w:fldCharType="begin" w:fldLock="0"/>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fldChar w:fldCharType="separate" w:fldLock="0"/>
      </w:r>
      <w:r>
        <w:rPr>
          <w:rtl w:val="0"/>
        </w:rPr>
        <w:t>(2016)</w:t>
      </w:r>
      <w:r>
        <w:rPr/>
        <w:fldChar w:fldCharType="end" w:fldLock="0"/>
      </w:r>
      <w:r>
        <w:rPr>
          <w:rtl w:val="0"/>
        </w:rPr>
        <w:t xml:space="preserve"> argued that the capelin stock off NL did not collapse; </w:t>
      </w:r>
      <w:ins w:id="91" w:date="2018-06-02T08:12:00Z" w:author="Montevecchi, William">
        <w:r>
          <w:rPr>
            <w:rtl w:val="0"/>
          </w:rPr>
          <w:t>alternatively</w:t>
        </w:r>
      </w:ins>
      <w:del w:id="92" w:date="2018-06-02T08:12:00Z" w:author="Montevecchi, William">
        <w:r>
          <w:rPr>
            <w:rtl w:val="0"/>
          </w:rPr>
          <w:delText>instead</w:delText>
        </w:r>
      </w:del>
      <w:r>
        <w:rPr>
          <w:rtl w:val="0"/>
        </w:rPr>
        <w:t xml:space="preserve">, they </w:t>
      </w:r>
      <w:ins w:id="93" w:date="2018-06-02T08:14:00Z" w:author="Montevecchi, William">
        <w:r>
          <w:rPr>
            <w:rtl w:val="0"/>
          </w:rPr>
          <w:t>argued</w:t>
        </w:r>
      </w:ins>
      <w:del w:id="94" w:date="2018-06-02T08:14:00Z" w:author="Montevecchi, William">
        <w:r>
          <w:rPr>
            <w:rtl w:val="0"/>
          </w:rPr>
          <w:delText>postulat</w:delText>
        </w:r>
      </w:del>
      <w:ins w:id="95" w:date="2018-06-03T06:48:14Z" w:author="George Rose">
        <w:r>
          <w:rPr>
            <w:rtl w:val="0"/>
          </w:rPr>
          <w:t xml:space="preserve"> </w:t>
        </w:r>
      </w:ins>
      <w:r>
        <w:rPr>
          <w:rtl w:val="0"/>
        </w:rPr>
        <w:t>ed that the offshore surveys failed to detect large capelin aggregations since 1991 because of spatio-temporal mismatch between the survey</w:t>
      </w:r>
      <w:ins w:id="96" w:date="2018-06-02T08:15:00Z" w:author="Montevecchi, William">
        <w:r>
          <w:rPr>
            <w:rtl w:val="0"/>
          </w:rPr>
          <w:t>s</w:t>
        </w:r>
      </w:ins>
      <w:r>
        <w:rPr>
          <w:rtl w:val="0"/>
        </w:rPr>
        <w:t xml:space="preserve"> and the stock. Specifically, they hypothesized that post-1991 either 1) capelin changed their migratory patterns while the timing of the acoustic survey</w:t>
      </w:r>
      <w:del w:id="97" w:date="2018-06-02T08:16:00Z" w:author="Montevecchi, William">
        <w:r>
          <w:rPr>
            <w:rtl w:val="0"/>
          </w:rPr>
          <w:delText xml:space="preserve"> has</w:delText>
        </w:r>
      </w:del>
      <w:r>
        <w:rPr>
          <w:rtl w:val="0"/>
        </w:rPr>
        <w:t xml:space="preserve"> remained constant leading to a spatio-temporal mismatch between the survey and the stock or 2) the capelin stock has become less migratory and is remaining in inshore, and is, therefore, undetected by the offshore surveys. 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r>
        <w:rPr>
          <w:rStyle w:val="css-g38gqj"/>
          <w:i w:val="1"/>
          <w:iCs w:val="1"/>
          <w:rtl w:val="0"/>
          <w:lang w:val="en-US"/>
        </w:rPr>
        <w:t>Gadus morhua</w:t>
      </w:r>
      <w:r>
        <w:rPr>
          <w:rtl w:val="0"/>
        </w:rPr>
        <w:t xml:space="preserve">), seabirds, seals] to the large-scale changes that occurred </w:t>
      </w:r>
      <w:del w:id="98" w:date="2018-06-02T08:22:00Z" w:author="Montevecchi, William">
        <w:r>
          <w:rPr>
            <w:rtl w:val="0"/>
          </w:rPr>
          <w:delText xml:space="preserve">during </w:delText>
        </w:r>
      </w:del>
      <w:ins w:id="99" w:date="2018-06-02T08:22:00Z" w:author="Montevecchi, William">
        <w:r>
          <w:rPr>
            <w:rtl w:val="0"/>
          </w:rPr>
          <w:t xml:space="preserve">since </w:t>
        </w:r>
      </w:ins>
      <w:r>
        <w:rPr>
          <w:rtl w:val="0"/>
        </w:rPr>
        <w:t xml:space="preserve">the early 1990s </w:t>
      </w:r>
      <w:r>
        <w:rPr/>
        <w:fldChar w:fldCharType="begin" w:fldLock="0"/>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fldChar w:fldCharType="separate" w:fldLock="0"/>
      </w:r>
      <w:r>
        <w:rPr>
          <w:rtl w:val="0"/>
        </w:rPr>
        <w:t>(Frank et al. 2016)</w:t>
      </w:r>
      <w:r>
        <w:rPr/>
        <w:fldChar w:fldCharType="end" w:fldLock="0"/>
      </w:r>
      <w:r>
        <w:rPr>
          <w:rtl w:val="0"/>
        </w:rPr>
        <w:t xml:space="preserve">. The objective of this paper is to assess the empirical support for the hypotheses of stock collapse </w:t>
      </w:r>
      <w:r>
        <w:rPr/>
        <w:fldChar w:fldCharType="begin" w:fldLock="0"/>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fldChar w:fldCharType="separate" w:fldLock="0"/>
      </w:r>
      <w:r>
        <w:rPr>
          <w:rtl w:val="0"/>
        </w:rPr>
        <w:t>(DFO 2015)</w:t>
      </w:r>
      <w:r>
        <w:rPr/>
        <w:fldChar w:fldCharType="end" w:fldLock="0"/>
      </w:r>
      <w:r>
        <w:rPr>
          <w:rtl w:val="0"/>
        </w:rPr>
        <w:t xml:space="preserve"> vs non-collapse </w:t>
      </w:r>
      <w:r>
        <w:rPr/>
        <w:fldChar w:fldCharType="begin" w:fldLock="0"/>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fldChar w:fldCharType="separate" w:fldLock="0"/>
      </w:r>
      <w:r>
        <w:rPr>
          <w:rtl w:val="0"/>
        </w:rPr>
        <w:t>(Frank et al. 2016)</w:t>
      </w:r>
      <w:r>
        <w:rPr/>
        <w:fldChar w:fldCharType="end" w:fldLock="0"/>
      </w:r>
      <w:r>
        <w:rPr>
          <w:rtl w:val="0"/>
        </w:rPr>
        <w:t xml:space="preserve"> using all available data.</w:t>
      </w:r>
    </w:p>
    <w:p>
      <w:pPr>
        <w:pStyle w:val="Style1"/>
        <w:ind w:firstLine="0"/>
        <w:rPr>
          <w:rStyle w:val="css-g38gqj"/>
          <w:b w:val="1"/>
          <w:bCs w:val="1"/>
        </w:rPr>
      </w:pPr>
      <w:r>
        <w:rPr>
          <w:rStyle w:val="css-g38gqj"/>
          <w:b w:val="1"/>
          <w:bCs w:val="1"/>
          <w:rtl w:val="0"/>
          <w:lang w:val="en-US"/>
        </w:rPr>
        <w:t>Methods</w:t>
      </w:r>
    </w:p>
    <w:p>
      <w:pPr>
        <w:pStyle w:val="Style1"/>
      </w:pPr>
      <w:r>
        <w:rPr>
          <w:rtl w:val="0"/>
        </w:rPr>
        <w:t xml:space="preserve">To test the hypotheses of collapse and non-collapse of the capelin stock in NAFO Divisions 2J3KL (hereafter Div. 2J3KL;  Fig. 1), we applied the weight of evidence approach using multiple, independent data sets and diverse statistical methods </w:t>
      </w:r>
      <w:r>
        <w:rPr/>
        <w:fldChar w:fldCharType="begin" w:fldLock="0"/>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fldChar w:fldCharType="separate" w:fldLock="0"/>
      </w:r>
      <w:r>
        <w:rPr>
          <w:rtl w:val="0"/>
        </w:rPr>
        <w:t>(e.g., triangulation, sensu Munafò &amp; Davey Smith 2018)</w:t>
      </w:r>
      <w:r>
        <w:rPr/>
        <w:fldChar w:fldCharType="end" w:fldLock="0"/>
      </w:r>
      <w:r>
        <w:rPr>
          <w:rtl w:val="0"/>
        </w:rPr>
        <w:t>. To do this, we constructed our paper based on Frank et al. (2016) (hereafter Frank et al.)</w:t>
      </w:r>
      <w:commentRangeStart w:id="100"/>
      <w:r>
        <w:rPr>
          <w:rtl w:val="0"/>
        </w:rPr>
        <w:t>.</w:t>
      </w:r>
      <w:commentRangeEnd w:id="100"/>
      <w:r>
        <w:commentReference w:id="100"/>
      </w:r>
      <w:r>
        <w:rPr>
          <w:rtl w:val="0"/>
        </w:rPr>
        <w:t xml:space="preserve"> Each section of this review opens with a statement of the main conclusion(s) from the analyses presented in Frank et al. and the counter-argument in the primary and government literature. In some sections, new data and analyses were used to test the main hypotheses. Each section concludes with an evaluation of the data in support of each hypothesis. Once this approach was completed for all sections, the weight of evidence approach was used to determine which hypothesis was best supported by the independent data sets, analyses, and reviewed literature. </w:t>
      </w:r>
    </w:p>
    <w:p>
      <w:pPr>
        <w:pStyle w:val="Heading 2"/>
        <w:spacing w:before="0" w:after="0" w:line="480" w:lineRule="auto"/>
        <w:rPr>
          <w:rStyle w:val="css-g38gqj"/>
          <w:rFonts w:ascii="Calibri" w:cs="Calibri" w:hAnsi="Calibri" w:eastAsia="Calibri"/>
          <w:i w:val="0"/>
          <w:iCs w:val="0"/>
          <w:sz w:val="24"/>
          <w:szCs w:val="24"/>
        </w:rPr>
      </w:pPr>
      <w:r>
        <w:rPr>
          <w:rStyle w:val="css-g38gqj"/>
          <w:rFonts w:ascii="Calibri" w:cs="Calibri" w:hAnsi="Calibri" w:eastAsia="Calibri"/>
          <w:i w:val="0"/>
          <w:iCs w:val="0"/>
          <w:sz w:val="24"/>
          <w:szCs w:val="24"/>
          <w:rtl w:val="0"/>
        </w:rPr>
        <w:t>Capelin</w:t>
      </w:r>
    </w:p>
    <w:p>
      <w:pPr>
        <w:pStyle w:val="Heading 3"/>
        <w:spacing w:before="0" w:line="480" w:lineRule="auto"/>
        <w:rPr>
          <w:rStyle w:val="css-g38gqj"/>
          <w:rFonts w:ascii="Calibri" w:cs="Calibri" w:hAnsi="Calibri" w:eastAsia="Calibri"/>
          <w:color w:val="000000"/>
          <w:sz w:val="24"/>
          <w:szCs w:val="24"/>
          <w:u w:color="000000"/>
        </w:rPr>
      </w:pPr>
      <w:r>
        <w:rPr>
          <w:rStyle w:val="css-g38gqj"/>
          <w:rFonts w:ascii="Calibri" w:cs="Calibri" w:hAnsi="Calibri" w:eastAsia="Calibri"/>
          <w:color w:val="000000"/>
          <w:sz w:val="24"/>
          <w:szCs w:val="24"/>
          <w:u w:color="000000"/>
          <w:rtl w:val="0"/>
          <w:lang w:val="en-US"/>
        </w:rPr>
        <w:t>Offshore capelin distribution: acoustic surveys</w:t>
      </w:r>
    </w:p>
    <w:p>
      <w:pPr>
        <w:pStyle w:val="Style1"/>
      </w:pPr>
      <w:r>
        <w:rPr>
          <w:rtl w:val="0"/>
        </w:rPr>
        <w:t xml:space="preserve">Frank et al. contended that Canada and the USSR offshore acoustic surveys found low capelin biomasses in the fall of 1991 and 1992 because capelin became non-migratory in the fall of 1990 in Div. 2J3KL. The alternative hypothesis presented in the literature is that the fall acoustic surveys detected a real and sudden decrease in capelin biomass in Div. 2J3KL in 1990 </w:t>
      </w:r>
      <w:r>
        <w:rPr/>
        <w:fldChar w:fldCharType="begin" w:fldLock="0"/>
      </w:r>
      <w:r>
        <w:instrText xml:space="preserve"> ADDIN EN.CITE &lt;EndNote&gt;&lt;Cite  &gt;&lt;Author&gt;Miller&lt;/Author&gt;&lt;Year&gt;1994&lt;/Year&gt;&lt;RecNum&gt;885&lt;/RecNum&gt;&lt;Prefix&gt;&lt;/Prefix&gt;&lt;Suffix&gt;&lt;/Suffix&gt;&lt;Pages&gt;&lt;/Pages&gt;&lt;DisplayText&gt;(e.g.,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&gt;&lt;Author&gt;Bakanev&lt;/Author&gt;&lt;Year&gt;1992&lt;/Year&gt;&lt;RecNum&gt;1016&lt;/RecNum&gt;&lt;Prefix&gt;&lt;/Prefix&gt;&lt;Suffix&gt;&lt;/Suffix&gt;&lt;Pages&gt;&lt;/Pages&gt;&lt;record&gt;&lt;rec-number&gt;1016&lt;/rec-number&gt;&lt;foreign-keys&gt;&lt;key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&gt;&lt;Author&gt;Mowbray&lt;/Author&gt;&lt;Year&gt;2014&lt;/Year&gt;&lt;RecNum&gt;909&lt;/RecNum&gt;&lt;Prefix&gt;&lt;/Prefix&gt;&lt;Suffix&gt;&lt;/Suffix&gt;&lt;Pages&gt;&lt;/Pages&gt;&lt;record&gt;&lt;rec-number&gt;909&lt;/rec-number&gt;&lt;foreign-keys&gt;&lt;key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fldChar w:fldCharType="separate" w:fldLock="0"/>
      </w:r>
      <w:r>
        <w:rPr>
          <w:rtl w:val="0"/>
        </w:rPr>
        <w:t>(e.g., Miller &amp; Lilly 1991, Bakanev 1992, Miller 1992, 1993, 1994, Mowbray 2014)</w:t>
      </w:r>
      <w:r>
        <w:rPr/>
        <w:fldChar w:fldCharType="end" w:fldLock="0"/>
      </w:r>
      <w:r>
        <w:rPr>
          <w:rtl w:val="0"/>
        </w:rPr>
        <w:t xml:space="preserve">, and, while capelin changed their distribution offshore post-1991 [southern shift in distribution </w:t>
      </w:r>
      <w:r>
        <w:rPr/>
        <w:fldChar w:fldCharType="begin" w:fldLock="0"/>
      </w:r>
      <w:r>
        <w:instrText xml:space="preserve"> ADDIN EN.CITE &lt;EndNote&gt;&lt;Cite  &gt;&lt;Author&gt;Miller&lt;/Author&gt;&lt;Year&gt;1991&lt;/Year&gt;&lt;RecNum&gt;1046&lt;/RecNum&gt;&lt;Prefix&gt;&lt;/Prefix&gt;&lt;Suffix&gt;&lt;/Suffix&gt;&lt;Pages&gt;&lt;/Pages&gt;&lt;DisplayText&gt;(e.g., 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rPr/>
        <w:fldChar w:fldCharType="separate" w:fldLock="0"/>
      </w:r>
      <w:r>
        <w:rPr>
          <w:rtl w:val="0"/>
        </w:rPr>
        <w:t>(e.g., Miller &amp; Lilly 1991, Miller 1992)</w:t>
      </w:r>
      <w:r>
        <w:rPr/>
        <w:fldChar w:fldCharType="end" w:fldLock="0"/>
      </w:r>
      <w:r>
        <w:rPr>
          <w:rtl w:val="0"/>
        </w:rPr>
        <w:t>], they did not become non-migratory.</w:t>
      </w:r>
    </w:p>
    <w:p>
      <w:pPr>
        <w:pStyle w:val="Style1"/>
      </w:pPr>
      <w:r>
        <w:rPr>
          <w:rtl w:val="0"/>
        </w:rPr>
        <w:t xml:space="preserve">From 1977 to 1992, Canada conducted fall (October) acoustic surveys for capelin in Div. 2J3K (Fig. 2) (e.g., </w:t>
      </w:r>
      <w:r>
        <w:rPr>
          <w:rStyle w:val="css-g38gqj"/>
          <w:rtl w:val="0"/>
          <w:lang w:val="en-US"/>
        </w:rPr>
        <w:t>Miller and Carscadden 1984</w:t>
      </w:r>
      <w:r>
        <w:rPr>
          <w:rtl w:val="0"/>
        </w:rPr>
        <w:t xml:space="preserve">, Miller and Lilly 1991). The fall acoustic surveys targeted the maturing portion of the stock during winter feeding migrations to provide estimates of the size and number of maturing fish being recruited to the fishery the following year </w:t>
      </w:r>
      <w:r>
        <w:rPr/>
        <w:fldChar w:fldCharType="begin" w:fldLock="0"/>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fldChar w:fldCharType="separate" w:fldLock="0"/>
      </w:r>
      <w:r>
        <w:rPr>
          <w:rtl w:val="0"/>
        </w:rPr>
        <w:t>(Mowbray 2014)</w:t>
      </w:r>
      <w:r>
        <w:rPr/>
        <w:fldChar w:fldCharType="end" w:fldLock="0"/>
      </w:r>
      <w:r>
        <w:rPr>
          <w:rtl w:val="0"/>
        </w:rPr>
        <w:t xml:space="preserve">. The capelin stock in Div. 2J3K was also acoustically surveyed by the former USSR in November from 1972-1992 although the USSR acoustic survey covered a more restricted geographic area compared to the Canadian acoustic survey as it did not go as far into the inshore area (Bakanev 1992; Fig. 2). The USSR fall acoustic surveys were </w:t>
      </w:r>
      <w:commentRangeStart w:id="101"/>
      <w:r>
        <w:rPr>
          <w:rtl w:val="0"/>
        </w:rPr>
        <w:t xml:space="preserve">conducted </w:t>
      </w:r>
      <w:del w:id="102" w:date="2018-06-02T14:05:00Z" w:author="Montevecchi, William">
        <w:r>
          <w:rPr>
            <w:rtl w:val="0"/>
          </w:rPr>
          <w:delText xml:space="preserve">after </w:delText>
        </w:r>
      </w:del>
      <w:ins w:id="103" w:date="2018-06-02T14:05:00Z" w:author="Montevecchi, William">
        <w:r>
          <w:rPr>
            <w:rtl w:val="0"/>
          </w:rPr>
          <w:t xml:space="preserve">later than </w:t>
        </w:r>
      </w:ins>
      <w:r>
        <w:rPr>
          <w:rtl w:val="0"/>
        </w:rPr>
        <w:t xml:space="preserve">the Canadian surveys </w:t>
      </w:r>
      <w:commentRangeEnd w:id="101"/>
      <w:r>
        <w:commentReference w:id="101"/>
      </w:r>
      <w:r>
        <w:rPr>
          <w:rtl w:val="0"/>
        </w:rPr>
        <w:t xml:space="preserve">and consistently estimated higher capelin abundances, which may have been due to timing, as capelin cease feeding in November and aggregate into large overwintering shoals </w:t>
      </w:r>
      <w:r>
        <w:rPr/>
        <w:fldChar w:fldCharType="begin" w:fldLock="0"/>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fldChar w:fldCharType="separate" w:fldLock="0"/>
      </w:r>
      <w:r>
        <w:rPr>
          <w:rtl w:val="0"/>
        </w:rPr>
        <w:t>(Winters 1995)</w:t>
      </w:r>
      <w:r>
        <w:rPr/>
        <w:fldChar w:fldCharType="end" w:fldLock="0"/>
      </w:r>
      <w:r>
        <w:rPr>
          <w:rtl w:val="0"/>
        </w:rPr>
        <w:t xml:space="preserve">. In 1990, the Canadian fall acoustic survey estimated a very low capelin biomass while the USSR acoustic survey estimated the smallest biomass since 1984 </w:t>
      </w:r>
      <w:r>
        <w:rPr/>
        <w:fldChar w:fldCharType="begin" w:fldLock="0"/>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fldChar w:fldCharType="separate" w:fldLock="0"/>
      </w:r>
      <w:r>
        <w:rPr>
          <w:rtl w:val="0"/>
        </w:rPr>
        <w:t>(Winters 1995)</w:t>
      </w:r>
      <w:r>
        <w:rPr/>
        <w:fldChar w:fldCharType="end" w:fldLock="0"/>
      </w:r>
      <w:r>
        <w:rPr>
          <w:rtl w:val="0"/>
        </w:rPr>
        <w:t xml:space="preserve">. Both the USSR and Canadian acoustic surveys estimated record low biomasses in the fall of 1991 and 1992 </w:t>
      </w:r>
      <w:r>
        <w:rPr/>
        <w:fldChar w:fldCharType="begin" w:fldLock="0"/>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rPr/>
        <w:fldChar w:fldCharType="separate" w:fldLock="0"/>
      </w:r>
      <w:r>
        <w:rPr>
          <w:rtl w:val="0"/>
        </w:rPr>
        <w:t>(Winters 1995)</w:t>
      </w:r>
      <w:r>
        <w:rPr/>
        <w:fldChar w:fldCharType="end" w:fldLock="0"/>
      </w:r>
      <w:r>
        <w:rPr>
          <w:rtl w:val="0"/>
        </w:rPr>
        <w:t xml:space="preserve">. The decrease in capelin biomass in both surveys corresponded with very few capelin surveyed off the coast of Labrador and a southern shift in stock distribution to southern Div. 3K and northern Div. 3L </w:t>
      </w:r>
      <w:r>
        <w:rPr/>
        <w:fldChar w:fldCharType="begin" w:fldLock="0"/>
      </w:r>
      <w:r>
        <w:instrText xml:space="preserve"> ADDIN EN.CITE &lt;EndNote&gt;&lt;Cite  &gt;&lt;Author&gt;Miller&lt;/Author&gt;&lt;Year&gt;1991&lt;/Year&gt;&lt;RecNum&gt;1046&lt;/RecNum&gt;&lt;Prefix&gt;&lt;/Prefix&gt;&lt;Suffix&gt;&lt;/Suffix&gt;&lt;Pages&gt;&lt;/Pages&gt;&lt;DisplayText&gt;(Miller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rPr/>
        <w:fldChar w:fldCharType="separate" w:fldLock="0"/>
      </w:r>
      <w:r>
        <w:rPr>
          <w:rtl w:val="0"/>
        </w:rPr>
        <w:t>(Miller &amp; Lilly 1991, Miller 1992)</w:t>
      </w:r>
      <w:r>
        <w:rPr/>
        <w:fldChar w:fldCharType="end" w:fldLock="0"/>
      </w:r>
      <w:r>
        <w:rPr>
          <w:rtl w:val="0"/>
        </w:rPr>
        <w:t xml:space="preserve">. A Canadian expanded fall survey (Div. 2J3KL) in 1993-94 was conducted to determine if the </w:t>
      </w:r>
      <w:r>
        <w:rPr>
          <w:rtl w:val="0"/>
        </w:rPr>
        <w:t>‘</w:t>
      </w:r>
      <w:r>
        <w:rPr>
          <w:rtl w:val="0"/>
        </w:rPr>
        <w:t>missing</w:t>
      </w:r>
      <w:r>
        <w:rPr>
          <w:rtl w:val="0"/>
        </w:rPr>
        <w:t xml:space="preserve">’ </w:t>
      </w:r>
      <w:r>
        <w:rPr>
          <w:rtl w:val="0"/>
        </w:rPr>
        <w:t xml:space="preserve">capelin could be located. However, the expanded fall acoustic survey confirmed the results of the 1991-92 fall surveys of a low capelin biomass offshore and a southern distribution of the stock </w:t>
      </w:r>
      <w:r>
        <w:rPr/>
        <w:fldChar w:fldCharType="begin" w:fldLock="0"/>
      </w:r>
      <w:r>
        <w:instrText xml:space="preserve"> ADDIN EN.CITE &lt;EndNote&gt;&lt;Cite  &gt;&lt;Author&gt;Miller&lt;/Author&gt;&lt;Year&gt;1994&lt;/Year&gt;&lt;RecNum&gt;885&lt;/RecNum&gt;&lt;Prefix&gt;&lt;/Prefix&gt;&lt;Suffix&gt;&lt;/Suffix&gt;&lt;Pages&gt;&lt;/Pages&gt;&lt;DisplayText&gt;(Miller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&gt;&lt;Author&gt;Miller&lt;/Author&gt;&lt;Year&gt;1995&lt;/Year&gt;&lt;RecNum&gt;1018&lt;/RecNum&gt;&lt;Prefix&gt;&lt;/Prefix&gt;&lt;Suffix&gt;&lt;/Suffix&gt;&lt;Pages&gt;&lt;/Pages&gt;&lt;record&gt;&lt;rec-number&gt;1018&lt;/rec-number&gt;&lt;foreign-keys&gt;&lt;key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rPr/>
        <w:fldChar w:fldCharType="separate" w:fldLock="0"/>
      </w:r>
      <w:r>
        <w:rPr>
          <w:rtl w:val="0"/>
        </w:rPr>
        <w:t>(Miller 1994, 1995)</w:t>
      </w:r>
      <w:r>
        <w:rPr/>
        <w:fldChar w:fldCharType="end" w:fldLock="0"/>
      </w:r>
      <w:r>
        <w:rPr>
          <w:rtl w:val="0"/>
        </w:rPr>
        <w:t xml:space="preserve">. </w:t>
      </w:r>
    </w:p>
    <w:p>
      <w:pPr>
        <w:pStyle w:val="Style1"/>
        <w:rPr>
          <w:ins w:id="104" w:date="2018-06-03T07:26:13Z" w:author="George Rose"/>
          <w:rStyle w:val="css-g38gqj"/>
          <w:i w:val="1"/>
          <w:iCs w:val="1"/>
        </w:rPr>
      </w:pPr>
      <w:r>
        <w:rPr>
          <w:rtl w:val="0"/>
        </w:rPr>
        <w:t xml:space="preserve">High densities of overwintering maturing capelin as well as large schools of immature capelin in seasonal surveys conducted in Trinity Bay in 1967-68 </w:t>
      </w:r>
      <w:r>
        <w:rPr/>
        <w:fldChar w:fldCharType="begin" w:fldLock="0"/>
      </w:r>
      <w:r>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rPr/>
        <w:fldChar w:fldCharType="separate" w:fldLock="0"/>
      </w:r>
      <w:r>
        <w:rPr>
          <w:rtl w:val="0"/>
        </w:rPr>
        <w:t>(Winters 1970)</w:t>
      </w:r>
      <w:r>
        <w:rPr/>
        <w:fldChar w:fldCharType="end" w:fldLock="0"/>
      </w:r>
      <w:r>
        <w:rPr>
          <w:rtl w:val="0"/>
        </w:rPr>
        <w:t xml:space="preserve"> were used by Frank et al. to support the hypothesis of a non-migratory capelin stock post-1991 by suggesting that capelin can inhabit inshore areas year round. Fisheries and Oceans Canada tested the hypothesis of year round residency of capelin in the inshore by conducting seasonal acoustic surveys in Trinity Bay (September and October 2003; January, June and September 2004-05) and expanding the annual spring offshore acoustic survey into Trinity Bay (1999-2005, 2007-13, 2017) (</w:t>
      </w:r>
      <w:r>
        <w:rPr/>
        <w:fldChar w:fldCharType="begin" w:fldLock="0"/>
      </w:r>
      <w:r>
        <w:instrText xml:space="preserve"> HYPERLINK \l "Ref514161259" </w:instrText>
      </w:r>
      <w:r>
        <w:rPr/>
        <w:fldChar w:fldCharType="separate" w:fldLock="0"/>
      </w:r>
      <w:r>
        <w:rPr>
          <w:rtl w:val="0"/>
        </w:rPr>
        <w:t>Fig. 3</w:t>
      </w:r>
      <w:r>
        <w:rPr/>
        <w:fldChar w:fldCharType="end" w:fldLock="0"/>
      </w:r>
      <w:r>
        <w:rPr>
          <w:rtl w:val="0"/>
        </w:rPr>
        <w:t xml:space="preserve"> a; see supplementary section for details on methods). Seasonally, capelin densities were low in Trinity Bay in January and May, and the maximum mean density of capelin was observed in June (10,000 kg / km</w:t>
      </w:r>
      <w:r>
        <w:rPr>
          <w:rStyle w:val="css-g38gqj"/>
          <w:vertAlign w:val="superscript"/>
          <w:rtl w:val="0"/>
          <w:lang w:val="en-US"/>
        </w:rPr>
        <w:t>2</w:t>
      </w:r>
      <w:r>
        <w:rPr>
          <w:rtl w:val="0"/>
        </w:rPr>
        <w:t>), which corresponded with the start of the spawning period when capelin were highly aggregated inshore (</w:t>
      </w:r>
      <w:r>
        <w:rPr/>
        <w:fldChar w:fldCharType="begin" w:fldLock="0"/>
      </w:r>
      <w:r>
        <w:instrText xml:space="preserve"> HYPERLINK \l "Ref514161259" </w:instrText>
      </w:r>
      <w:r>
        <w:rPr/>
        <w:fldChar w:fldCharType="separate" w:fldLock="0"/>
      </w:r>
      <w:r>
        <w:rPr>
          <w:rtl w:val="0"/>
        </w:rPr>
        <w:t>Fig. 3</w:t>
      </w:r>
      <w:r>
        <w:rPr/>
        <w:fldChar w:fldCharType="end" w:fldLock="0"/>
      </w:r>
      <w:r>
        <w:rPr>
          <w:rtl w:val="0"/>
        </w:rPr>
        <w:t xml:space="preserve"> a). In September and October, capelin densities were low once again (Fig. 3 a). There was also a distinct pattern in the seasonal age and maturity composition inshore. Overwintering fish in January were composed of ~70% immature age-1 and age-2 fish (</w:t>
      </w:r>
      <w:r>
        <w:rPr/>
        <w:fldChar w:fldCharType="begin" w:fldLock="0"/>
      </w:r>
      <w:r>
        <w:instrText xml:space="preserve"> HYPERLINK \l "Ref514161271" </w:instrText>
      </w:r>
      <w:r>
        <w:rPr/>
        <w:fldChar w:fldCharType="separate" w:fldLock="0"/>
      </w:r>
      <w:r>
        <w:rPr>
          <w:rtl w:val="0"/>
        </w:rPr>
        <w:t>Fig. 3</w:t>
      </w:r>
      <w:r>
        <w:rPr/>
        <w:fldChar w:fldCharType="end" w:fldLock="0"/>
      </w:r>
      <w:r>
        <w:rPr>
          <w:rtl w:val="0"/>
        </w:rPr>
        <w:t xml:space="preserve"> b,</w:t>
      </w:r>
      <w:ins w:id="105" w:date="2018-06-02T14:12:00Z" w:author="Montevecchi, William">
        <w:r>
          <w:rPr>
            <w:rtl w:val="0"/>
          </w:rPr>
          <w:t xml:space="preserve"> </w:t>
        </w:r>
      </w:ins>
      <w:r>
        <w:rPr>
          <w:rtl w:val="0"/>
        </w:rPr>
        <w:t>c); the relative contribution of older fish increased through the spring as maturing age-2 and 3 fish migrated into Trinity Bay (</w:t>
      </w:r>
      <w:r>
        <w:rPr/>
        <w:fldChar w:fldCharType="begin" w:fldLock="0"/>
      </w:r>
      <w:r>
        <w:instrText xml:space="preserve"> HYPERLINK \l "Ref514161271" </w:instrText>
      </w:r>
      <w:r>
        <w:rPr/>
        <w:fldChar w:fldCharType="separate" w:fldLock="0"/>
      </w:r>
      <w:r>
        <w:rPr>
          <w:rtl w:val="0"/>
        </w:rPr>
        <w:t>Fig. 3</w:t>
      </w:r>
      <w:r>
        <w:rPr/>
        <w:fldChar w:fldCharType="end" w:fldLock="0"/>
      </w:r>
      <w:r>
        <w:rPr>
          <w:rtl w:val="0"/>
        </w:rPr>
        <w:t xml:space="preserve"> b,</w:t>
      </w:r>
      <w:ins w:id="106" w:date="2018-06-02T14:12:00Z" w:author="Montevecchi, William">
        <w:r>
          <w:rPr>
            <w:rtl w:val="0"/>
          </w:rPr>
          <w:t xml:space="preserve"> </w:t>
        </w:r>
      </w:ins>
      <w:r>
        <w:rPr>
          <w:rtl w:val="0"/>
        </w:rPr>
        <w:t xml:space="preserve">c); and by October, immature age-1 fish dominated the inshore area as spent fish either died or left the bay (Fig. 3 b). The seasonal surveys found no evidence of a large inshore, non-migratory capelin stock. </w:t>
      </w:r>
      <w:ins w:id="107" w:date="2018-06-03T07:26:13Z" w:author="George Rose">
        <w:r>
          <w:rPr>
            <w:rtl w:val="0"/>
          </w:rPr>
          <w:t>In agreement, an inshore acoustic survey in January 2000 for overwintering cod from Conception to Notre Dame Bay found concentrations of juvenile capelin (e.g., O</w:t>
        </w:r>
      </w:ins>
      <w:ins w:id="108" w:date="2018-06-03T07:26:13Z" w:author="George Rose">
        <w:r>
          <w:rPr>
            <w:rtl w:val="0"/>
          </w:rPr>
          <w:t>’</w:t>
        </w:r>
      </w:ins>
      <w:ins w:id="109" w:date="2018-06-03T07:26:13Z" w:author="George Rose">
        <w:r>
          <w:rPr>
            <w:rtl w:val="0"/>
          </w:rPr>
          <w:t xml:space="preserve">Driscoll and Rose 2001) but few older fish </w:t>
        </w:r>
      </w:ins>
      <w:ins w:id="110" w:date="2018-06-03T07:26:13Z" w:author="George Rose">
        <w:r>
          <w:rPr>
            <w:rtl w:val="0"/>
          </w:rPr>
          <w:t>(G.A.Rose, unpublished data)</w:t>
        </w:r>
      </w:ins>
      <w:ins w:id="111" w:date="2018-06-03T07:26:13Z" w:author="George Rose">
        <w:r>
          <w:rPr>
            <w:rtl w:val="0"/>
          </w:rPr>
          <w:t xml:space="preserve">. </w:t>
        </w:r>
      </w:ins>
      <w:ins w:id="112" w:date="2018-06-03T07:26:13Z" w:author="George Rose">
        <w:r>
          <w:rPr>
            <w:rStyle w:val="css-g38gqj"/>
            <w:i w:val="1"/>
            <w:iCs w:val="1"/>
            <w:rtl w:val="0"/>
            <w:lang w:val="en-US"/>
          </w:rPr>
          <w:t>In situ acoustic target strength of juvenile capelin</w:t>
        </w:r>
      </w:ins>
      <w:ins w:id="113" w:date="2018-06-03T07:26:13Z" w:author="George Rose">
        <w:r>
          <w:rPr>
            <w:rStyle w:val="css-g38gqj"/>
            <w:i w:val="1"/>
            <w:iCs w:val="1"/>
            <w:rtl w:val="0"/>
            <w:lang w:val="en-US"/>
          </w:rPr>
          <w:t xml:space="preserve">. </w:t>
        </w:r>
      </w:ins>
      <w:ins w:id="114" w:date="2018-06-03T07:26:13Z" w:author="George Rose">
        <w:r>
          <w:rPr>
            <w:rStyle w:val="css-g38gqj"/>
            <w:i w:val="1"/>
            <w:iCs w:val="1"/>
            <w:rtl w:val="0"/>
            <w:lang w:val="en-US"/>
          </w:rPr>
          <w:t>Richard L. O'Driscoll George A. Rose</w:t>
        </w:r>
      </w:ins>
      <w:ins w:id="115" w:date="2018-06-03T07:26:13Z" w:author="George Rose">
        <w:r>
          <w:rPr>
            <w:rStyle w:val="css-g38gqj"/>
            <w:i w:val="1"/>
            <w:iCs w:val="1"/>
            <w:rtl w:val="0"/>
            <w:lang w:val="en-US"/>
          </w:rPr>
          <w:t xml:space="preserve">. </w:t>
        </w:r>
      </w:ins>
      <w:ins w:id="116" w:date="2018-06-03T07:26:13Z" w:author="George Rose">
        <w:r>
          <w:rPr>
            <w:rStyle w:val="css-g38gqj"/>
            <w:i w:val="1"/>
            <w:iCs w:val="1"/>
            <w:rtl w:val="0"/>
            <w:lang w:val="en-US"/>
          </w:rPr>
          <w:t>ICES Journal of Marine Science, Volume 58, Issue 1, 1 January 2001, Pages 342</w:t>
        </w:r>
      </w:ins>
      <w:ins w:id="117" w:date="2018-06-03T07:26:13Z" w:author="George Rose">
        <w:r>
          <w:rPr>
            <w:rStyle w:val="css-g38gqj"/>
            <w:i w:val="1"/>
            <w:iCs w:val="1"/>
            <w:rtl w:val="0"/>
            <w:lang w:val="en-US"/>
          </w:rPr>
          <w:t>–</w:t>
        </w:r>
      </w:ins>
      <w:ins w:id="118" w:date="2018-06-03T07:26:13Z" w:author="George Rose">
        <w:r>
          <w:rPr>
            <w:rStyle w:val="css-g38gqj"/>
            <w:i w:val="1"/>
            <w:iCs w:val="1"/>
            <w:rtl w:val="0"/>
            <w:lang w:val="en-US"/>
          </w:rPr>
          <w:t>345, https://doi.org/10.1006/jmsc.2000.1015</w:t>
        </w:r>
      </w:ins>
    </w:p>
    <w:p>
      <w:pPr>
        <w:pStyle w:val="Style1"/>
        <w:rPr>
          <w:del w:id="119" w:date="2018-06-03T07:26:13Z" w:author="George Rose"/>
        </w:rPr>
      </w:pPr>
      <w:ins w:id="120" w:date="2018-06-03T07:26:13Z" w:author="George Rose">
        <w:r>
          <w:rPr>
            <w:rtl w:val="0"/>
          </w:rPr>
          <w:t xml:space="preserve"> </w:t>
        </w:r>
      </w:ins>
    </w:p>
    <w:p>
      <w:pPr>
        <w:pStyle w:val="Style1"/>
      </w:pPr>
      <w:r>
        <w:rPr>
          <w:rtl w:val="0"/>
        </w:rPr>
        <w:t>In the majority of years, the biomass of capelin surveyed in Trinity Bay during the spring acoustic survey was less than 10% of the capelin biomass surveyed offshore (Fig. 4). However, in three years (2000, 2001 and 2010) when the offshore capelin biomass was low, there was increased capelin biomass inshore in Trinity Bay (Fig. 4). This change in spatial distribution of the stock may be linked to changes in the environment as the capelin stock in Iceland experienced inter-annual variability in spatial distribution and migration routes likely in response to changes in environmental conditions</w:t>
      </w:r>
      <w:ins w:id="121" w:date="2018-06-02T14:18:00Z" w:author="Montevecchi, William">
        <w:r>
          <w:rPr>
            <w:rtl w:val="0"/>
          </w:rPr>
          <w:t>, e.g., water</w:t>
        </w:r>
      </w:ins>
      <w:del w:id="122" w:date="2018-06-02T14:18:00Z" w:author="Montevecchi, William">
        <w:r>
          <w:rPr>
            <w:rtl w:val="0"/>
          </w:rPr>
          <w:delText xml:space="preserve"> like</w:delText>
        </w:r>
      </w:del>
      <w:r>
        <w:rPr>
          <w:rtl w:val="0"/>
        </w:rPr>
        <w:t xml:space="preserve"> temperature </w:t>
      </w:r>
      <w:r>
        <w:rPr/>
        <w:fldChar w:fldCharType="begin" w:fldLock="0"/>
      </w:r>
      <w:r>
        <w:instrText xml:space="preserve"> ADDIN EN.CITE &lt;EndNote&gt;&lt;Cite  &gt;&lt;Author&gt;Olafsdottir&lt;/Author&gt;&lt;Year&gt;2012&lt;/Year&gt;&lt;Prefix&gt;&lt;/Prefix&gt;&lt;Suffix&gt;&lt;/Suffix&gt;&lt;Pages&gt;&lt;/Pages&gt;&lt;DisplayText&gt;(Olafsdottir &amp; Rose 2012)&lt;/DisplayText&gt;&lt;record&gt;&lt;rec-number&gt;1014&lt;/rec-number&gt;&lt;foreign-keys&gt;&lt;key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fldChar w:fldCharType="separate" w:fldLock="0"/>
      </w:r>
      <w:r>
        <w:rPr>
          <w:rtl w:val="0"/>
        </w:rPr>
        <w:t>(Olafsdottir &amp; Rose 2012)</w:t>
      </w:r>
      <w:r>
        <w:rPr/>
        <w:fldChar w:fldCharType="end" w:fldLock="0"/>
      </w:r>
      <w:r>
        <w:rPr>
          <w:rtl w:val="0"/>
        </w:rPr>
        <w:t>. Furthermore, while</w:t>
      </w:r>
      <w:del w:id="123" w:date="2018-06-02T14:18:00Z" w:author="Montevecchi, William">
        <w:r>
          <w:rPr>
            <w:rtl w:val="0"/>
          </w:rPr>
          <w:delText xml:space="preserve"> the</w:delText>
        </w:r>
      </w:del>
      <w:r>
        <w:rPr>
          <w:rtl w:val="0"/>
        </w:rPr>
        <w:t xml:space="preserve"> capelin biomass was higher inshore in these three years, it was not large enough to account for the missing 3</w:t>
      </w:r>
      <w:ins w:id="124" w:date="2018-06-02T14:19:00Z" w:author="Montevecchi, William">
        <w:r>
          <w:rPr>
            <w:rtl w:val="0"/>
          </w:rPr>
          <w:t xml:space="preserve"> </w:t>
        </w:r>
      </w:ins>
      <w:r>
        <w:rPr>
          <w:rtl w:val="0"/>
        </w:rPr>
        <w:t>-</w:t>
      </w:r>
      <w:ins w:id="125" w:date="2018-06-02T14:19:00Z" w:author="Montevecchi, William">
        <w:r>
          <w:rPr>
            <w:rtl w:val="0"/>
          </w:rPr>
          <w:t xml:space="preserve"> </w:t>
        </w:r>
      </w:ins>
      <w:r>
        <w:rPr>
          <w:rtl w:val="0"/>
        </w:rPr>
        <w:t xml:space="preserve">6 million tonnes (Mt) of capelin from the offshore since 1991. </w:t>
      </w:r>
    </w:p>
    <w:p>
      <w:pPr>
        <w:pStyle w:val="Style1"/>
      </w:pPr>
      <w:r>
        <w:rPr>
          <w:rtl w:val="0"/>
        </w:rPr>
        <w:t xml:space="preserve">In summary, while the fall acoustic surveys in Div. 2J3KL cannot refute the hypothesis that capelin are non-migratory post-1991 as the inshore areas were not surveyed, the lack of significant inshore aggregations of capelin outside of the peak spawning period during seasonal and annual spring acoustic surveys </w:t>
      </w:r>
      <w:del w:id="126" w:date="2018-06-03T07:32:55Z" w:author="George Rose">
        <w:r>
          <w:rPr>
            <w:rtl w:val="0"/>
          </w:rPr>
          <w:delText xml:space="preserve">in Trinity Bay </w:delText>
        </w:r>
      </w:del>
      <w:r>
        <w:rPr>
          <w:rtl w:val="0"/>
        </w:rPr>
        <w:t xml:space="preserve">does support the hypothesis of a collapse of the capelin stock post-1991. Furthermore, capelin stocks in other regions did not become non-migratory in response to changes in stock abundance and environmental conditions but rather demonstrated changes in spatial distribution and migration routes </w:t>
      </w:r>
      <w:r>
        <w:rPr/>
        <w:fldChar w:fldCharType="begin" w:fldLock="0"/>
      </w:r>
      <w:r>
        <w:instrText xml:space="preserve"> ADDIN EN.CITE &lt;EndNote&gt;&lt;Cite  &gt;&lt;Author&gt;Olafsdottir&lt;/Author&gt;&lt;Year&gt;2012&lt;/Year&gt;&lt;Prefix&gt;&lt;/Prefix&gt;&lt;Suffix&gt;&lt;/Suffix&gt;&lt;Pages&gt;&lt;/Pages&gt;&lt;DisplayText&gt;(Olafsdottir &amp; Rose 2012, Carscadden et al. 2013)&lt;/DisplayText&gt;&lt;record&gt;&lt;rec-number&gt;1014&lt;/rec-number&gt;&lt;foreign-keys&gt;&lt;key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fldChar w:fldCharType="separate" w:fldLock="0"/>
      </w:r>
      <w:r>
        <w:rPr>
          <w:rtl w:val="0"/>
        </w:rPr>
        <w:t>(Olafsdottir &amp; Rose 2012, Carscadden et al. 2013)</w:t>
      </w:r>
      <w:r>
        <w:rPr/>
        <w:fldChar w:fldCharType="end" w:fldLock="0"/>
      </w:r>
      <w:r>
        <w:rPr>
          <w:rtl w:val="0"/>
        </w:rPr>
        <w:t xml:space="preserve">, and these changes were best documented for the fall feeding periods of these stocks </w:t>
      </w:r>
      <w:r>
        <w:rPr/>
        <w:fldChar w:fldCharType="begin" w:fldLock="0"/>
      </w:r>
      <w:r>
        <w:instrText xml:space="preserve"> ADDIN EN.CITE &lt;EndNote&gt;&lt;Cite  &gt;&lt;Author&gt;Ingvaldsen&lt;/Author&gt;&lt;Year&gt;2013&lt;/Year&gt;&lt;Prefix&gt;&lt;/Prefix&gt;&lt;Suffix&gt;&lt;/Suffix&gt;&lt;Pages&gt;&lt;/Pages&gt;&lt;DisplayText&gt;(Ingvaldsen &amp;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Pr/>
        <w:fldChar w:fldCharType="separate" w:fldLock="0"/>
      </w:r>
      <w:r>
        <w:rPr>
          <w:rtl w:val="0"/>
        </w:rPr>
        <w:t>(Ingvaldsen &amp; Gjøsæter 2013)</w:t>
      </w:r>
      <w:r>
        <w:rPr/>
        <w:fldChar w:fldCharType="end" w:fldLock="0"/>
      </w:r>
      <w:r>
        <w:rPr>
          <w:rtl w:val="0"/>
        </w:rPr>
        <w:t xml:space="preserve">. </w:t>
      </w:r>
    </w:p>
    <w:p>
      <w:pPr>
        <w:pStyle w:val="Style1"/>
        <w:ind w:firstLine="0"/>
        <w:rPr>
          <w:rStyle w:val="css-g38gqj"/>
          <w:b w:val="1"/>
          <w:bCs w:val="1"/>
        </w:rPr>
      </w:pPr>
      <w:r>
        <w:rPr>
          <w:rStyle w:val="css-g38gqj"/>
          <w:b w:val="1"/>
          <w:bCs w:val="1"/>
          <w:color w:val="000000"/>
          <w:u w:color="000000"/>
          <w:rtl w:val="0"/>
          <w:lang w:val="en-US"/>
        </w:rPr>
        <w:t>Offshore capelin distribution: annual multi-species bottom-trawl surveys</w:t>
      </w:r>
    </w:p>
    <w:p>
      <w:pPr>
        <w:pStyle w:val="Style1"/>
        <w:rPr>
          <w:ins w:id="127" w:date="2018-06-03T07:36:42Z" w:author="George Rose"/>
        </w:rPr>
      </w:pPr>
      <w:r>
        <w:rPr>
          <w:rtl w:val="0"/>
        </w:rPr>
        <w:t xml:space="preserve">Frank et al. hypothesized that there was an abrupt change in capelin migration patterns post-1991, with capelin now remaining inshore year round. The fall bottom trawl survey (FBTS) data were used to point to a westerly, inshore shift in the </w:t>
      </w:r>
      <w:del w:id="128" w:date="2018-06-03T07:33:27Z" w:author="George Rose">
        <w:r>
          <w:rPr>
            <w:rtl w:val="0"/>
          </w:rPr>
          <w:delText>center</w:delText>
        </w:r>
      </w:del>
      <w:ins w:id="129" w:date="2018-06-03T07:33:27Z" w:author="George Rose">
        <w:r>
          <w:rPr>
            <w:rtl w:val="0"/>
          </w:rPr>
          <w:t>centre</w:t>
        </w:r>
      </w:ins>
      <w:r>
        <w:rPr>
          <w:rtl w:val="0"/>
        </w:rPr>
        <w:t xml:space="preserve"> of capelin concentration in 1996-2010 compared to 1985-1995 </w:t>
      </w:r>
      <w:r>
        <w:rPr/>
        <w:fldChar w:fldCharType="begin" w:fldLock="0"/>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fldChar w:fldCharType="separate" w:fldLock="0"/>
      </w:r>
      <w:r>
        <w:rPr>
          <w:rtl w:val="0"/>
        </w:rPr>
        <w:t>(Frank et al. 2016)</w:t>
      </w:r>
      <w:r>
        <w:rPr/>
        <w:fldChar w:fldCharType="end" w:fldLock="0"/>
      </w:r>
      <w:r>
        <w:rPr>
          <w:rtl w:val="0"/>
        </w:rPr>
        <w:t xml:space="preserve">. Alternatively, the use of bottom-trawl gear with low catchability of pelagic species </w:t>
      </w:r>
      <w:ins w:id="130" w:date="2018-06-03T07:46:35Z" w:author="George Rose">
        <w:r>
          <w:rPr>
            <w:rtl w:val="0"/>
          </w:rPr>
          <w:t>has limited usefulness as an abundance index (O</w:t>
        </w:r>
      </w:ins>
      <w:ins w:id="131" w:date="2018-06-03T07:46:35Z" w:author="George Rose">
        <w:r>
          <w:rPr>
            <w:rtl w:val="0"/>
          </w:rPr>
          <w:t>’</w:t>
        </w:r>
      </w:ins>
      <w:ins w:id="132" w:date="2018-06-03T07:46:35Z" w:author="George Rose">
        <w:r>
          <w:rPr>
            <w:rtl w:val="0"/>
          </w:rPr>
          <w:t xml:space="preserve">Driscoll et al. 2002) and is likely to </w:t>
        </w:r>
      </w:ins>
      <w:r>
        <w:rPr>
          <w:rtl w:val="0"/>
        </w:rPr>
        <w:t>produce</w:t>
      </w:r>
      <w:del w:id="133" w:date="2018-06-03T07:38:59Z" w:author="George Rose">
        <w:r>
          <w:rPr>
            <w:rtl w:val="0"/>
          </w:rPr>
          <w:delText>s</w:delText>
        </w:r>
      </w:del>
      <w:r>
        <w:rPr>
          <w:rtl w:val="0"/>
        </w:rPr>
        <w:t xml:space="preserve"> biased data on the demographic trends of these species (Jech and Quinn 2016). In the NL region, the trawl gear on the FBTS was changed in 1995 from an Engels otter trawl (1978-1994) to a Campelen 1800 shrimp trawl (1995-2016). </w:t>
      </w:r>
      <w:commentRangeStart w:id="134"/>
      <w:ins w:id="135" w:date="2018-06-03T07:36:42Z" w:author="George Rose">
        <w:r>
          <w:rPr>
            <w:rtl w:val="0"/>
          </w:rPr>
          <w:t>Counting</w:t>
        </w:r>
      </w:ins>
      <w:commentRangeEnd w:id="134"/>
      <w:r>
        <w:commentReference w:id="134"/>
      </w:r>
      <w:ins w:id="136" w:date="2018-06-03T07:36:42Z" w:author="George Rose">
        <w:r>
          <w:rPr>
            <w:rtl w:val="0"/>
          </w:rPr>
          <w:t xml:space="preserve"> capelin: a comparison of acoustic density and trawl catchability</w:t>
        </w:r>
      </w:ins>
    </w:p>
    <w:p>
      <w:pPr>
        <w:pStyle w:val="Style1"/>
        <w:rPr>
          <w:ins w:id="137" w:date="2018-06-03T07:36:42Z" w:author="George Rose"/>
        </w:rPr>
      </w:pPr>
      <w:ins w:id="138" w:date="2018-06-03T07:36:42Z" w:author="George Rose">
        <w:r>
          <w:rPr>
            <w:rtl w:val="0"/>
          </w:rPr>
          <w:t>R. L. O'Driscoll G. A. Rose J. T. Anderson</w:t>
        </w:r>
      </w:ins>
    </w:p>
    <w:p>
      <w:pPr>
        <w:pStyle w:val="Style1"/>
        <w:rPr>
          <w:ins w:id="139" w:date="2018-06-03T07:36:42Z" w:author="George Rose"/>
        </w:rPr>
      </w:pPr>
      <w:ins w:id="140" w:date="2018-06-03T07:36:42Z" w:author="George Rose">
        <w:r>
          <w:rPr>
            <w:rtl w:val="0"/>
          </w:rPr>
          <w:t>ICES Journal of Marine Science, Volume 59, Issue 5, 1 January 2002, Pages 1062</w:t>
        </w:r>
      </w:ins>
      <w:ins w:id="141" w:date="2018-06-03T07:36:42Z" w:author="George Rose">
        <w:r>
          <w:rPr>
            <w:rtl w:val="0"/>
          </w:rPr>
          <w:t>–</w:t>
        </w:r>
      </w:ins>
      <w:ins w:id="142" w:date="2018-06-03T07:36:42Z" w:author="George Rose">
        <w:r>
          <w:rPr>
            <w:rtl w:val="0"/>
          </w:rPr>
          <w:t>1071, https://doi.org/10.1006/jmsc.2002.1262</w:t>
        </w:r>
      </w:ins>
    </w:p>
    <w:p>
      <w:pPr>
        <w:pStyle w:val="Style1"/>
      </w:pPr>
    </w:p>
    <w:p>
      <w:pPr>
        <w:pStyle w:val="Style1"/>
      </w:pPr>
      <w:r>
        <w:rPr>
          <w:rtl w:val="0"/>
        </w:rPr>
        <w:t>Frank et al.</w:t>
      </w:r>
      <w:r>
        <w:rPr>
          <w:rtl w:val="0"/>
        </w:rPr>
        <w:t>’</w:t>
      </w:r>
      <w:r>
        <w:rPr>
          <w:rtl w:val="0"/>
        </w:rPr>
        <w:t xml:space="preserve">s annual mapping of the centre of concentration of capelin using the FBTS presence/absence data </w:t>
      </w:r>
      <w:del w:id="143" w:date="2018-06-03T07:48:32Z" w:author="George Rose">
        <w:r>
          <w:rPr>
            <w:rtl w:val="0"/>
          </w:rPr>
          <w:delText>demonstrates</w:delText>
        </w:r>
      </w:del>
      <w:ins w:id="144" w:date="2018-06-03T07:48:34Z" w:author="George Rose">
        <w:r>
          <w:rPr>
            <w:rtl w:val="0"/>
          </w:rPr>
          <w:t>aligns with</w:t>
        </w:r>
      </w:ins>
      <w:r>
        <w:rPr>
          <w:rtl w:val="0"/>
        </w:rPr>
        <w:t xml:space="preserve"> the high degree of inter-annual variability in capelin abundance within the earlier period (1985-1995), with inshore distributions occurring in three high abundance years </w:t>
      </w:r>
      <w:r>
        <w:rPr/>
        <w:fldChar w:fldCharType="begin" w:fldLock="0"/>
      </w:r>
      <w: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fldChar w:fldCharType="separate" w:fldLock="0"/>
      </w:r>
      <w:r>
        <w:rPr>
          <w:rtl w:val="0"/>
        </w:rPr>
        <w:t>(1986-1988, Fig S2 in Frank et al. 2016)</w:t>
      </w:r>
      <w:r>
        <w:rPr/>
        <w:fldChar w:fldCharType="end" w:fldLock="0"/>
      </w:r>
      <w:r>
        <w:rPr>
          <w:rtl w:val="0"/>
        </w:rPr>
        <w:t>. This variability is likely related to the poor catchability of capelin in the Engel otter trawl</w:t>
      </w:r>
      <w:ins w:id="145" w:date="2018-06-03T07:54:29Z" w:author="George Rose">
        <w:r>
          <w:rPr>
            <w:rtl w:val="0"/>
          </w:rPr>
          <w:t>, which was designed for commercial ground fish (ref)</w:t>
        </w:r>
      </w:ins>
      <w:r>
        <w:rPr>
          <w:rtl w:val="0"/>
        </w:rPr>
        <w:t xml:space="preserve">. A similar centre of gravity analysis using only post-1995 FBTS data, which corresponded with the time period of improved catchability of capelin with the use of a Campelen 1800 shrimp trawl, showed a southerly shift in capelin distribution with a recent shift to the northwest in 2011-14 </w:t>
      </w:r>
      <w:r>
        <w:rPr/>
        <w:fldChar w:fldCharType="begin" w:fldLock="0"/>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Pr/>
        <w:fldChar w:fldCharType="separate" w:fldLock="0"/>
      </w:r>
      <w:r>
        <w:rPr>
          <w:rtl w:val="0"/>
        </w:rPr>
        <w:t>(DFO 2015)</w:t>
      </w:r>
      <w:r>
        <w:rPr/>
        <w:fldChar w:fldCharType="end" w:fldLock="0"/>
      </w:r>
      <w:r>
        <w:rPr>
          <w:rtl w:val="0"/>
        </w:rPr>
        <w:t>. Neither of these analyses accounted for inter-annual changes in capelin spatial distribution due to FBTS sampling effort</w:t>
      </w:r>
      <w:ins w:id="146" w:date="2018-06-03T07:58:01Z" w:author="George Rose">
        <w:r>
          <w:rPr>
            <w:rtl w:val="0"/>
          </w:rPr>
          <w:t xml:space="preserve"> or uncertain catchability of capelin in bottom trawls</w:t>
        </w:r>
      </w:ins>
      <w:r>
        <w:rPr>
          <w:rtl w:val="0"/>
        </w:rPr>
        <w:t xml:space="preserve">. </w:t>
      </w:r>
    </w:p>
    <w:p>
      <w:pPr>
        <w:pStyle w:val="Style1"/>
      </w:pPr>
      <w:ins w:id="147" w:date="2018-06-03T07:59:06Z" w:author="George Rose">
        <w:r>
          <w:rPr>
            <w:rtl w:val="0"/>
          </w:rPr>
          <w:t>Nevertheless, to compare to the analysis in Frank et al.,</w:t>
        </w:r>
      </w:ins>
      <w:del w:id="148" w:date="2018-06-03T07:59:06Z" w:author="George Rose">
        <w:r>
          <w:rPr>
            <w:rtl w:val="0"/>
          </w:rPr>
          <w:delText>To test</w:delText>
        </w:r>
      </w:del>
      <w:r>
        <w:rPr>
          <w:rtl w:val="0"/>
        </w:rPr>
        <w:t xml:space="preserve"> the hypothesis of an inshore centre of distribution of capelin post-1991</w:t>
      </w:r>
      <w:ins w:id="149" w:date="2018-06-03T07:59:45Z" w:author="George Rose">
        <w:r>
          <w:rPr>
            <w:rtl w:val="0"/>
          </w:rPr>
          <w:t xml:space="preserve"> was tested using FBTS data and</w:t>
        </w:r>
      </w:ins>
      <w:del w:id="150" w:date="2018-06-03T07:59:17Z" w:author="George Rose">
        <w:r>
          <w:rPr>
            <w:rtl w:val="0"/>
          </w:rPr>
          <w:delText xml:space="preserve">, </w:delText>
        </w:r>
      </w:del>
      <w:del w:id="151" w:date="2018-06-03T07:59:17Z" w:author="George Rose">
        <w:r>
          <w:rPr>
            <w:rtl w:val="0"/>
          </w:rPr>
          <w:delText>we used</w:delText>
        </w:r>
      </w:del>
      <w:r>
        <w:rPr>
          <w:rtl w:val="0"/>
        </w:rPr>
        <w:t xml:space="preserve"> the center of gravity approach described in </w:t>
      </w:r>
      <w:r>
        <w:rPr/>
        <w:fldChar w:fldCharType="begin" w:fldLock="0"/>
      </w:r>
      <w: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fldChar w:fldCharType="separate" w:fldLock="0"/>
      </w:r>
      <w:r>
        <w:rPr>
          <w:rtl w:val="0"/>
        </w:rPr>
        <w:t>Thorson et al. (2016)</w:t>
      </w:r>
      <w:r>
        <w:rPr/>
        <w:fldChar w:fldCharType="end" w:fldLock="0"/>
      </w:r>
      <w:r>
        <w:rPr>
          <w:rtl w:val="0"/>
        </w:rPr>
        <w:t xml:space="preserve">. Specifically, the VAST package in R </w:t>
      </w:r>
      <w:r>
        <w:rPr/>
        <w:fldChar w:fldCharType="begin" w:fldLock="0"/>
      </w:r>
      <w: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fldChar w:fldCharType="separate" w:fldLock="0"/>
      </w:r>
      <w:r>
        <w:rPr>
          <w:rtl w:val="0"/>
        </w:rPr>
        <w:t>(Thorson &amp; Barnett 2017)</w:t>
      </w:r>
      <w:r>
        <w:rPr/>
        <w:fldChar w:fldCharType="end" w:fldLock="0"/>
      </w:r>
      <w:r>
        <w:rPr>
          <w:rtl w:val="0"/>
        </w:rPr>
        <w:t xml:space="preserve"> was used to fit a geostatistical delta-generalized linear mixed model to estimate the spatial and temporal distribution of capelin.  The main advantages of this approach is that it accounts for inter-annual changes in the spatial distribution of sampling effort and provides a means of estimating the standard error of the </w:t>
      </w:r>
      <w:commentRangeStart w:id="152"/>
      <w:r>
        <w:rPr>
          <w:rtl w:val="0"/>
        </w:rPr>
        <w:t>cent</w:t>
      </w:r>
      <w:ins w:id="153" w:date="2018-06-03T07:44:59Z" w:author="George Rose">
        <w:r>
          <w:rPr>
            <w:rtl w:val="0"/>
          </w:rPr>
          <w:t>re</w:t>
        </w:r>
      </w:ins>
      <w:commentRangeEnd w:id="152"/>
      <w:r>
        <w:commentReference w:id="152"/>
      </w:r>
      <w:del w:id="154" w:date="2018-06-03T07:44:58Z" w:author="George Rose">
        <w:r>
          <w:rPr>
            <w:rtl w:val="0"/>
          </w:rPr>
          <w:delText>er</w:delText>
        </w:r>
      </w:del>
      <w:r>
        <w:rPr>
          <w:rtl w:val="0"/>
        </w:rPr>
        <w:t xml:space="preserve"> of gravity metric, which provides a perspective on the significance of distributional shifts. Like DFO (2015), we focused on the post-1995 period when the catchability of capelin improved with the use of a Campelen 1800 shrimp trawl. Our geostatistical analysis did not support the hypothesis that capelin shifted their distribution towards the inshore post-1995 and there is no evidence of an easterly or westerly movement in the center of gravity of capelin (</w:t>
      </w:r>
      <w:r>
        <w:rPr/>
        <w:fldChar w:fldCharType="begin" w:fldLock="0"/>
      </w:r>
      <w:r>
        <w:instrText xml:space="preserve"> HYPERLINK \l "Ref514161325" </w:instrText>
      </w:r>
      <w:r>
        <w:rPr/>
        <w:fldChar w:fldCharType="separate" w:fldLock="0"/>
      </w:r>
      <w:r>
        <w:rPr>
          <w:rtl w:val="0"/>
        </w:rPr>
        <w:t>Fig. 5</w:t>
      </w:r>
      <w:r>
        <w:rPr/>
        <w:fldChar w:fldCharType="end" w:fldLock="0"/>
      </w:r>
      <w:r>
        <w:rPr>
          <w:rtl w:val="0"/>
        </w:rPr>
        <w:t>). Instead, the center of gravity of capelin remains &gt; 100 km offshore and demonstrates pronounced shifts in the north-south dimension (</w:t>
      </w:r>
      <w:r>
        <w:rPr/>
        <w:fldChar w:fldCharType="begin" w:fldLock="0"/>
      </w:r>
      <w:r>
        <w:instrText xml:space="preserve"> HYPERLINK \l "Ref514161325" </w:instrText>
      </w:r>
      <w:r>
        <w:rPr/>
        <w:fldChar w:fldCharType="separate" w:fldLock="0"/>
      </w:r>
      <w:r>
        <w:rPr>
          <w:rtl w:val="0"/>
        </w:rPr>
        <w:t>Fig. 5</w:t>
      </w:r>
      <w:r>
        <w:rPr/>
        <w:fldChar w:fldCharType="end" w:fldLock="0"/>
      </w:r>
      <w:r>
        <w:rPr>
          <w:rtl w:val="0"/>
        </w:rPr>
        <w:t xml:space="preserve">). </w:t>
      </w:r>
    </w:p>
    <w:p>
      <w:pPr>
        <w:pStyle w:val="Style1"/>
      </w:pPr>
      <w:r>
        <w:rPr>
          <w:rtl w:val="0"/>
        </w:rPr>
        <w:t xml:space="preserve">Other analyses using the FBTS data indicate that it is unrealistic to assume that the 3 to 6 Mt of capelin that are </w:t>
      </w:r>
      <w:r>
        <w:rPr>
          <w:rtl w:val="0"/>
        </w:rPr>
        <w:t>‘</w:t>
      </w:r>
      <w:r>
        <w:rPr>
          <w:rtl w:val="0"/>
        </w:rPr>
        <w:t>missing</w:t>
      </w:r>
      <w:r>
        <w:rPr>
          <w:rtl w:val="0"/>
        </w:rPr>
        <w:t xml:space="preserve">’ </w:t>
      </w:r>
      <w:r>
        <w:rPr>
          <w:rtl w:val="0"/>
        </w:rPr>
        <w:t>in the offshore surveys are now residing in the inshore. The inshore strata are inconsistently covered by the annual FBTS and an area of ~35,000 to ~71,000 km</w:t>
      </w:r>
      <w:r>
        <w:rPr>
          <w:rStyle w:val="css-g38gqj"/>
          <w:vertAlign w:val="superscript"/>
          <w:rtl w:val="0"/>
          <w:lang w:val="en-US"/>
        </w:rPr>
        <w:t xml:space="preserve">2 </w:t>
      </w:r>
      <w:r>
        <w:rPr>
          <w:rtl w:val="0"/>
        </w:rPr>
        <w:t>remains unsurveyed each year. The minimum density of 3 to 6 Mt of capelin in these inshore waters would have to be between ~41,000 to ~170,000 kg / km</w:t>
      </w:r>
      <w:r>
        <w:rPr>
          <w:rStyle w:val="css-g38gqj"/>
          <w:vertAlign w:val="superscript"/>
          <w:rtl w:val="0"/>
          <w:lang w:val="en-US"/>
        </w:rPr>
        <w:t>2</w:t>
      </w:r>
      <w:r>
        <w:rPr>
          <w:rtl w:val="0"/>
        </w:rPr>
        <w:t>, uniformly distributed throughout the unsurveyed area</w:t>
      </w:r>
      <w:commentRangeStart w:id="155"/>
      <w:r>
        <w:rPr>
          <w:rtl w:val="0"/>
        </w:rPr>
        <w:t>.</w:t>
      </w:r>
      <w:commentRangeEnd w:id="155"/>
      <w:r>
        <w:commentReference w:id="155"/>
      </w:r>
      <w:r>
        <w:rPr>
          <w:rtl w:val="0"/>
        </w:rPr>
        <w:t xml:space="preserve"> In contrast, the maximum mean density of capelin observed in the Trinity Bay survey strata in June was 10,000 kg / km</w:t>
      </w:r>
      <w:r>
        <w:rPr>
          <w:rStyle w:val="css-g38gqj"/>
          <w:vertAlign w:val="superscript"/>
          <w:rtl w:val="0"/>
          <w:lang w:val="en-US"/>
        </w:rPr>
        <w:t>2</w:t>
      </w:r>
      <w:r>
        <w:rPr>
          <w:rtl w:val="0"/>
        </w:rPr>
        <w:t>, and the maximum mean density of capelin observed outside the spawning period was only 40 kg / km</w:t>
      </w:r>
      <w:r>
        <w:rPr>
          <w:rStyle w:val="css-g38gqj"/>
          <w:vertAlign w:val="superscript"/>
          <w:rtl w:val="0"/>
          <w:lang w:val="en-US"/>
        </w:rPr>
        <w:t>2</w:t>
      </w:r>
      <w:r>
        <w:rPr>
          <w:rtl w:val="0"/>
        </w:rPr>
        <w:t xml:space="preserve"> (Fig. 3 a). This analysis indicates it is unlikely that the capelin stock is currently non-migratory and has remained inshore since 1991. </w:t>
      </w:r>
    </w:p>
    <w:p>
      <w:pPr>
        <w:pStyle w:val="Style1"/>
      </w:pPr>
      <w:r>
        <w:rPr>
          <w:rtl w:val="0"/>
        </w:rPr>
        <w:t xml:space="preserve">In summary, recognizing the bias in catchability of pelagic fish in the Engel vs Campelen trawls, we only used FBTS data from 1995 onwards, which precludes the FBTS centre of gravity analysis from providing support for the non-collapse hypothesis. When we looked at other sources of capelin distribution data during this time period </w:t>
      </w:r>
      <w:r>
        <w:rPr/>
        <w:fldChar w:fldCharType="begin" w:fldLock="0"/>
      </w:r>
      <w:r>
        <w:instrText xml:space="preserve"> ADDIN EN.CITE &lt;EndNote&gt;&lt;Cite  &gt;&lt;Author&gt;Jech&lt;/Author&gt;&lt;Year&gt;2016&lt;/Year&gt;&lt;RecNum&gt;1019&lt;/RecNum&gt;&lt;Prefix&gt;sensu &lt;/Prefix&gt;&lt;Suffix&gt;&lt;/Suffix&gt;&lt;Pages&gt;&lt;/Pages&gt;&lt;DisplayText&gt;(sensu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Pr/>
        <w:fldChar w:fldCharType="separate" w:fldLock="0"/>
      </w:r>
      <w:r>
        <w:rPr>
          <w:rtl w:val="0"/>
        </w:rPr>
        <w:t>(sensu Jech &amp; McQuinn 2016)</w:t>
      </w:r>
      <w:r>
        <w:rPr/>
        <w:fldChar w:fldCharType="end" w:fldLock="0"/>
      </w:r>
      <w:r>
        <w:rPr>
          <w:rtl w:val="0"/>
        </w:rPr>
        <w:t xml:space="preserve"> the juvenile capelin surveys using an IGYPT trawl in the northeastern bays and the offshore from 1994-99 also found a southward distribution of capelin juveniles compared to the 1980s with centers of distribution on the northern Grand Bank and along the northeast coast, but not in the bays, of Newfoundland </w:t>
      </w:r>
      <w:r>
        <w:rPr/>
        <w:fldChar w:fldCharType="begin" w:fldLock="0"/>
      </w:r>
      <w: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fldChar w:fldCharType="separate" w:fldLock="0"/>
      </w:r>
      <w:r>
        <w:rPr>
          <w:rtl w:val="0"/>
        </w:rPr>
        <w:t>(Anderson et al. 2002)</w:t>
      </w:r>
      <w:r>
        <w:rPr/>
        <w:fldChar w:fldCharType="end" w:fldLock="0"/>
      </w:r>
      <w:r>
        <w:rPr>
          <w:rtl w:val="0"/>
        </w:rPr>
        <w:t xml:space="preserve">. These two independent datasets and corresponding analyses suggest that capelin were not residing in the bays of Newfoundland post-1991. </w:t>
      </w:r>
    </w:p>
    <w:p>
      <w:pPr>
        <w:pStyle w:val="Heading 3"/>
        <w:spacing w:line="480" w:lineRule="auto"/>
        <w:rPr>
          <w:rStyle w:val="css-g38gqj"/>
          <w:rFonts w:ascii="Calibri" w:cs="Calibri" w:hAnsi="Calibri" w:eastAsia="Calibri"/>
          <w:color w:val="000000"/>
          <w:sz w:val="24"/>
          <w:szCs w:val="24"/>
          <w:u w:color="000000"/>
        </w:rPr>
      </w:pPr>
      <w:r>
        <w:rPr>
          <w:rStyle w:val="css-g38gqj"/>
          <w:rFonts w:ascii="Calibri" w:cs="Calibri" w:hAnsi="Calibri" w:eastAsia="Calibri"/>
          <w:color w:val="000000"/>
          <w:sz w:val="24"/>
          <w:szCs w:val="24"/>
          <w:u w:color="000000"/>
          <w:rtl w:val="0"/>
          <w:lang w:val="en-US"/>
        </w:rPr>
        <w:t>Capelin depth distributions during offshore acoustic surveys in Div. 3L</w:t>
      </w:r>
    </w:p>
    <w:p>
      <w:pPr>
        <w:pStyle w:val="Style1"/>
      </w:pPr>
      <w:r>
        <w:rPr>
          <w:rtl w:val="0"/>
        </w:rPr>
        <w:t>Frank et al. do</w:t>
      </w:r>
      <w:del w:id="156" w:date="2018-06-02T14:43:00Z" w:author="Montevecchi, William">
        <w:r>
          <w:rPr>
            <w:rtl w:val="0"/>
          </w:rPr>
          <w:delText>es</w:delText>
        </w:r>
      </w:del>
      <w:r>
        <w:rPr>
          <w:rtl w:val="0"/>
        </w:rPr>
        <w:t xml:space="preserve"> not use the change in capelin diel vertical migrations (DVM) post-1991 to support or refute the capelin collapse hypothesis. The change in capelin DVM post-1991 required dedicated experiments in 1995 and 1999 to address the potential impact of DVM changes on the availability of capelin to the acoustic surveys </w:t>
      </w:r>
      <w:r>
        <w:rPr/>
        <w:fldChar w:fldCharType="begin" w:fldLock="0"/>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rPr/>
        <w:fldChar w:fldCharType="separate" w:fldLock="0"/>
      </w:r>
      <w:r>
        <w:rPr>
          <w:rtl w:val="0"/>
        </w:rPr>
        <w:t>(Mowbray 2002)</w:t>
      </w:r>
      <w:r>
        <w:rPr/>
        <w:fldChar w:fldCharType="end" w:fldLock="0"/>
      </w:r>
      <w:r>
        <w:rPr>
          <w:rtl w:val="0"/>
        </w:rPr>
        <w:t xml:space="preserve">. The proportion of capelin biomass in the trawl zone (bottom 4 m of the water column) increased post-1991 </w:t>
      </w:r>
      <w:r>
        <w:rPr/>
        <w:fldChar w:fldCharType="begin" w:fldLock="0"/>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rPr/>
        <w:fldChar w:fldCharType="separate" w:fldLock="0"/>
      </w:r>
      <w:r>
        <w:rPr>
          <w:rtl w:val="0"/>
        </w:rPr>
        <w:t>(Mowbray 2002)</w:t>
      </w:r>
      <w:r>
        <w:rPr/>
        <w:fldChar w:fldCharType="end" w:fldLock="0"/>
      </w:r>
      <w:r>
        <w:rPr>
          <w:rtl w:val="0"/>
        </w:rPr>
        <w:t xml:space="preserve">, likely a response to a decline in the risk of Atlantic cod predation that may drive capelin into the pelagic zone </w:t>
      </w:r>
      <w:r>
        <w:rPr/>
        <w:fldChar w:fldCharType="begin" w:fldLock="0"/>
      </w:r>
      <w:r>
        <w:instrText xml:space="preserve"> ADDIN EN.CITE &lt;EndNote&gt;&lt;Cite  &gt;&lt;Author&gt;Rose&lt;/Author&gt;&lt;Year&gt;1993&lt;/Year&gt;&lt;RecNum&gt;702&lt;/RecNum&gt;&lt;Prefix&gt;&lt;/Prefix&gt;&lt;Suffix&gt;&lt;/Suffix&gt;&lt;Pages&gt;&lt;/Pages&gt;&lt;DisplayText&gt;(Rose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fldChar w:fldCharType="separate" w:fldLock="0"/>
      </w:r>
      <w:r>
        <w:rPr>
          <w:rtl w:val="0"/>
        </w:rPr>
        <w:t>(Rose 1993)</w:t>
      </w:r>
      <w:r>
        <w:rPr/>
        <w:fldChar w:fldCharType="end" w:fldLock="0"/>
      </w:r>
      <w:r>
        <w:rPr>
          <w:rtl w:val="0"/>
        </w:rPr>
        <w:t xml:space="preserve">. Furthermore, when capelin densities were low, capelin were found in closer association with the bottom and DVM was less pronounced compared to when capelin densities were high </w:t>
      </w:r>
      <w:r>
        <w:rPr/>
        <w:fldChar w:fldCharType="begin" w:fldLock="0"/>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rPr/>
        <w:fldChar w:fldCharType="separate" w:fldLock="0"/>
      </w:r>
      <w:r>
        <w:rPr>
          <w:rtl w:val="0"/>
        </w:rPr>
        <w:t>(Mowbray 2002)</w:t>
      </w:r>
      <w:r>
        <w:rPr/>
        <w:fldChar w:fldCharType="end" w:fldLock="0"/>
      </w:r>
      <w:r>
        <w:rPr>
          <w:rtl w:val="0"/>
        </w:rPr>
        <w:t>. 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Pr/>
        <w:fldChar w:fldCharType="begin" w:fldLock="0"/>
      </w:r>
      <w:r>
        <w:instrText xml:space="preserve"> HYPERLINK \l "Ref514161310" </w:instrText>
      </w:r>
      <w:r>
        <w:rPr/>
        <w:fldChar w:fldCharType="separate" w:fldLock="0"/>
      </w:r>
      <w:r>
        <w:rPr>
          <w:rtl w:val="0"/>
        </w:rPr>
        <w:t>Fig. 4</w:t>
      </w:r>
      <w:r>
        <w:rPr/>
        <w:fldChar w:fldCharType="end" w:fldLock="0"/>
      </w:r>
      <w:r>
        <w:rPr>
          <w:rtl w:val="0"/>
        </w:rPr>
        <w:t xml:space="preserve">). </w:t>
      </w:r>
    </w:p>
    <w:p>
      <w:pPr>
        <w:pStyle w:val="Style1"/>
      </w:pPr>
      <w:r>
        <w:rPr>
          <w:rtl w:val="0"/>
        </w:rPr>
        <w:t>In summary, while the DVM experiments were performed to improve acoustic estimates, they also demonstrate how capelin were more available to the FBTS post-1991 and, along with a change in trawl gear in 1995, introduced a bias in the pelagic data obtained from the FBTS. The change in DVM behavior of capelin post-1991 suggests that the population has declined and supports the capelin collapse hypothesis.</w:t>
      </w:r>
      <w:r>
        <w:rPr>
          <w:rStyle w:val="css-g38gqj"/>
          <w:rFonts w:ascii="Times New Roman" w:hAnsi="Times New Roman"/>
          <w:rtl w:val="0"/>
          <w:lang w:val="en-US"/>
        </w:rPr>
        <w:t xml:space="preserve"> </w:t>
      </w:r>
      <w:r>
        <w:rPr>
          <w:rtl w:val="0"/>
        </w:rPr>
        <w:t xml:space="preserve"> </w:t>
      </w:r>
    </w:p>
    <w:p>
      <w:pPr>
        <w:pStyle w:val="Heading 3"/>
        <w:spacing w:line="480" w:lineRule="auto"/>
        <w:rPr>
          <w:rStyle w:val="css-g38gqj"/>
          <w:rFonts w:ascii="Calibri" w:cs="Calibri" w:hAnsi="Calibri" w:eastAsia="Calibri"/>
          <w:color w:val="000000"/>
          <w:sz w:val="24"/>
          <w:szCs w:val="24"/>
          <w:u w:color="000000"/>
        </w:rPr>
      </w:pPr>
      <w:r>
        <w:rPr>
          <w:rStyle w:val="css-g38gqj"/>
          <w:rFonts w:ascii="Calibri" w:cs="Calibri" w:hAnsi="Calibri" w:eastAsia="Calibri"/>
          <w:color w:val="000000"/>
          <w:sz w:val="24"/>
          <w:szCs w:val="24"/>
          <w:u w:color="000000"/>
          <w:rtl w:val="0"/>
          <w:lang w:val="en-US"/>
        </w:rPr>
        <w:t>Residence time of capelin concentrations during offshore acoustic surveys in Div. 3L</w:t>
      </w:r>
    </w:p>
    <w:p>
      <w:pPr>
        <w:pStyle w:val="Style1"/>
      </w:pPr>
      <w:r>
        <w:rPr>
          <w:rStyle w:val="css-g38gqj"/>
          <w:color w:val="000000"/>
          <w:u w:color="000000"/>
          <w:rtl w:val="0"/>
          <w:lang w:val="en-US"/>
        </w:rPr>
        <w:t xml:space="preserve">Frank et al. hypothesized that delays in the timing of capelin spawning post-1991 led to a mismatch between capelin availability and the spring acoustic survey which has resulted in the spring acoustic survey underestimating the capelin biomass offshore. Alternatively, the Canadian regional stock assessment process concluded that the stock experienced an order of magnitude decline in the early 1990s and has remained at historic lows for the past 25 years based on the offshore fall and spring acoustic surveys </w:t>
      </w:r>
      <w:r>
        <w:rPr>
          <w:rStyle w:val="css-g38gqj"/>
          <w:color w:val="000000"/>
          <w:u w:color="000000"/>
        </w:rPr>
        <w:fldChar w:fldCharType="begin" w:fldLock="0"/>
      </w:r>
      <w:r>
        <w:rPr>
          <w:rStyle w:val="css-g38gqj"/>
          <w:color w:val="000000"/>
          <w:u w:color="000000"/>
        </w:rPr>
        <w:instrText xml:space="preserve"> ADDIN EN.CITE &lt;EndNote&gt;&lt;Cite  &gt;&lt;Author&gt;DFO&lt;/Author&gt;&lt;Year&gt;2008&lt;/Year&gt;&lt;RecNum&gt;558&lt;/RecNum&gt;&lt;Prefix&gt;&lt;/Prefix&gt;&lt;Suffix&gt;&lt;/Suffix&gt;&lt;Pages&gt;&lt;/Pages&gt;&lt;DisplayText&gt;(DFO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color w:val="000000"/>
          <w:u w:color="000000"/>
        </w:rPr>
        <w:fldChar w:fldCharType="separate" w:fldLock="0"/>
      </w:r>
      <w:r>
        <w:rPr>
          <w:rStyle w:val="css-g38gqj"/>
          <w:color w:val="000000"/>
          <w:u w:color="000000"/>
          <w:rtl w:val="0"/>
          <w:lang w:val="en-US"/>
        </w:rPr>
        <w:t>(DFO 1994, Miller 1994, 1997, DFO 2008, 2010, 2013, 2015</w:t>
      </w:r>
      <w:r>
        <w:rPr>
          <w:rStyle w:val="css-g38gqj"/>
          <w:color w:val="000000"/>
          <w:u w:color="000000"/>
        </w:rPr>
        <w:fldChar w:fldCharType="end" w:fldLock="0"/>
      </w:r>
      <w:ins w:id="157" w:date="2018-06-02T16:26:00Z" w:author="Montevecchi, William">
        <w:r>
          <w:rPr>
            <w:rStyle w:val="css-g38gqj"/>
            <w:color w:val="000000"/>
            <w:u w:color="000000"/>
          </w:rPr>
          <w:fldChar w:fldCharType="begin" w:fldLock="0"/>
        </w:r>
      </w:ins>
      <w:ins w:id="158" w:date="2018-06-02T16:26:00Z" w:author="Montevecchi, William">
        <w:r>
          <w:rPr>
            <w:rStyle w:val="css-g38gqj"/>
            <w:color w:val="000000"/>
            <w:u w:color="000000"/>
          </w:rPr>
          <w: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ins>
      <w:ins w:id="159" w:date="2018-06-02T16:26:00Z" w:author="Montevecchi, William">
        <w:r>
          <w:rPr>
            <w:rStyle w:val="css-g38gqj"/>
            <w:color w:val="000000"/>
            <w:u w:color="000000"/>
          </w:rPr>
          <w:fldChar w:fldCharType="separate" w:fldLock="0"/>
        </w:r>
      </w:ins>
      <w:ins w:id="160" w:date="2018-06-02T16:26:00Z" w:author="Montevecchi, William">
        <w:r>
          <w:rPr>
            <w:rStyle w:val="css-g38gqj"/>
            <w:color w:val="000000"/>
            <w:u w:color="000000"/>
            <w:rtl w:val="0"/>
            <w:lang w:val="en-US"/>
          </w:rPr>
          <w:t>,</w:t>
        </w:r>
      </w:ins>
      <w:ins w:id="161" w:date="2018-06-02T16:26:00Z" w:author="Montevecchi, William">
        <w:r>
          <w:rPr>
            <w:rStyle w:val="css-g38gqj"/>
            <w:color w:val="000000"/>
            <w:u w:color="000000"/>
          </w:rPr>
          <w:fldChar w:fldCharType="end" w:fldLock="0"/>
        </w:r>
      </w:ins>
      <w:del w:id="162" w:date="2018-06-02T16:26:00Z" w:author="Montevecchi, William">
        <w:r>
          <w:rPr>
            <w:rStyle w:val="css-g38gqj"/>
            <w:color w:val="000000"/>
            <w:u w:color="000000"/>
          </w:rPr>
          <w:fldChar w:fldCharType="begin" w:fldLock="0"/>
        </w:r>
      </w:del>
      <w:del w:id="163" w:date="2018-06-02T16:26:00Z" w:author="Montevecchi, William">
        <w:r>
          <w:rPr>
            <w:rStyle w:val="css-g38gqj"/>
            <w:color w:val="000000"/>
            <w:u w:color="000000"/>
          </w:rPr>
          <w:del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delInstrText>
        </w:r>
      </w:del>
      <w:del w:id="164" w:date="2018-06-02T16:26:00Z" w:author="Montevecchi, William">
        <w:r>
          <w:rPr>
            <w:rStyle w:val="css-g38gqj"/>
            <w:color w:val="000000"/>
            <w:u w:color="000000"/>
          </w:rPr>
          <w:fldChar w:fldCharType="separate" w:fldLock="0"/>
        </w:r>
      </w:del>
      <w:del w:id="165" w:date="2018-06-02T16:26:00Z" w:author="Montevecchi, William">
        <w:r>
          <w:rPr>
            <w:rStyle w:val="css-g38gqj"/>
            <w:color w:val="000000"/>
            <w:u w:color="000000"/>
            <w:rtl w:val="0"/>
            <w:lang w:val="en-US"/>
          </w:rPr>
          <w:delText>)</w:delText>
        </w:r>
      </w:del>
      <w:del w:id="166" w:date="2018-06-02T16:26:00Z" w:author="Montevecchi, William">
        <w:r>
          <w:rPr>
            <w:rStyle w:val="css-g38gqj"/>
            <w:color w:val="000000"/>
            <w:u w:color="000000"/>
          </w:rPr>
          <w:fldChar w:fldCharType="end" w:fldLock="0"/>
        </w:r>
      </w:del>
      <w:del w:id="167" w:date="2018-06-02T16:26:00Z" w:author="Montevecchi, William">
        <w:r>
          <w:rPr>
            <w:rtl w:val="0"/>
          </w:rPr>
          <w:delText>(</w:delText>
        </w:r>
      </w:del>
      <w:del w:id="168" w:date="2018-06-02T16:26:00Z" w:author="Montevecchi, William">
        <w:r>
          <w:rPr>
            <w:rStyle w:val="css-g38gqj"/>
            <w:shd w:val="clear" w:color="auto" w:fill="ffff00"/>
            <w:rtl w:val="0"/>
            <w:lang w:val="en-US"/>
          </w:rPr>
          <w:delText>DFO</w:delText>
        </w:r>
      </w:del>
      <w:r>
        <w:rPr>
          <w:rStyle w:val="css-g38gqj"/>
          <w:shd w:val="clear" w:color="auto" w:fill="ffff00"/>
          <w:rtl w:val="0"/>
          <w:lang w:val="en-US"/>
        </w:rPr>
        <w:t xml:space="preserve"> 2018</w:t>
      </w:r>
      <w:r>
        <w:rPr>
          <w:rtl w:val="0"/>
        </w:rPr>
        <w:t xml:space="preserve">). </w:t>
      </w:r>
    </w:p>
    <w:p>
      <w:pPr>
        <w:pStyle w:val="Style1"/>
      </w:pPr>
      <w:r>
        <w:rPr>
          <w:rtl w:val="0"/>
        </w:rPr>
        <w:t>Since 1991, capelin spawning has been persistently delayed on average four weeks (</w:t>
      </w:r>
      <w:r>
        <w:rPr>
          <w:rStyle w:val="css-g38gqj"/>
          <w:shd w:val="clear" w:color="auto" w:fill="ffff00"/>
          <w:rtl w:val="0"/>
          <w:lang w:val="en-US"/>
        </w:rPr>
        <w:t>DFO 2018</w:t>
      </w:r>
      <w:r>
        <w:rPr>
          <w:rtl w:val="0"/>
        </w:rPr>
        <w:t xml:space="preserve">), and, since the spring acoustic survey has been fixed spatially and temporally since the 1980s, there is likely a mismatch between the spring acoustic survey and capelin spawning migrations post-1991. However, the spring acoustic survey, which encompasses a capelin nursery area, was only </w:t>
      </w:r>
      <w:del w:id="169" w:date="2018-06-02T14:47:00Z" w:author="Montevecchi, William">
        <w:r>
          <w:rPr>
            <w:rtl w:val="0"/>
          </w:rPr>
          <w:delText xml:space="preserve">ever </w:delText>
        </w:r>
      </w:del>
      <w:ins w:id="170" w:date="2018-06-02T14:47:00Z" w:author="Montevecchi, William">
        <w:r>
          <w:rPr>
            <w:rtl w:val="0"/>
          </w:rPr>
          <w:t xml:space="preserve"> </w:t>
        </w:r>
      </w:ins>
      <w:r>
        <w:rPr>
          <w:rtl w:val="0"/>
        </w:rPr>
        <w:t xml:space="preserve">designed to survey the non-migratory, immature portion of the stock rather than the spawning migration </w:t>
      </w:r>
      <w:r>
        <w:rPr/>
        <w:fldChar w:fldCharType="begin" w:fldLock="0"/>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fldChar w:fldCharType="separate" w:fldLock="0"/>
      </w:r>
      <w:r>
        <w:rPr>
          <w:rtl w:val="0"/>
        </w:rPr>
        <w:t>(Mowbray 2014)</w:t>
      </w:r>
      <w:r>
        <w:rPr/>
        <w:fldChar w:fldCharType="end" w:fldLock="0"/>
      </w:r>
      <w:r>
        <w:rPr>
          <w:rtl w:val="0"/>
        </w:rPr>
        <w:t xml:space="preserve">. Specifically, the spring acoustic survey primarily provides an index of abundance of the age-2 portion of the stock. While other age classes are encountered in the spring acoustic survey, they are not fully recruited to the survey, either due to their poor recruitment to the trawling gear and their weak acoustic signal (age-1 or younger) or due to their behaviour (ages-3+) (e.g., more northerly distribution of older fish and highly aggregated shoals for a spawning migration). All age classes acoustically surveyed are included in the annual index of capelin abundance, but the spring acoustic survey does not target capelin spawning migrations, and, therefore, cannot estimate spawning stock biomass. </w:t>
      </w:r>
    </w:p>
    <w:p>
      <w:pPr>
        <w:pStyle w:val="Style1"/>
      </w:pPr>
      <w:r>
        <w:rPr>
          <w:rtl w:val="0"/>
        </w:rPr>
        <w:t xml:space="preserve">While the delay in spawning time has no effect on the spring acoustic abundance index as the spawning migration is not 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Pr/>
        <w:fldChar w:fldCharType="begin" w:fldLock="0"/>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rPr/>
        <w:fldChar w:fldCharType="separate" w:fldLock="0"/>
      </w:r>
      <w:r>
        <w:rPr>
          <w:rtl w:val="0"/>
        </w:rPr>
        <w:t>(Mowbray 2014</w:t>
      </w:r>
      <w:r>
        <w:rPr/>
        <w:fldChar w:fldCharType="end" w:fldLock="0"/>
      </w:r>
      <w:ins w:id="171" w:date="2018-06-02T14:51:00Z" w:author="Montevecchi, William">
        <w:r>
          <w:rPr/>
          <w:fldChar w:fldCharType="begin" w:fldLock="0"/>
        </w:r>
      </w:ins>
      <w:ins w:id="172" w:date="2018-06-02T14:51:00Z" w:author="Montevecchi, William">
        <w:r>
          <w:rPr/>
          <w: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ins>
      <w:ins w:id="173" w:date="2018-06-02T14:51:00Z" w:author="Montevecchi, William">
        <w:r>
          <w:rPr/>
          <w:fldChar w:fldCharType="separate" w:fldLock="0"/>
        </w:r>
      </w:ins>
      <w:ins w:id="174" w:date="2018-06-02T14:51:00Z" w:author="Montevecchi, William">
        <w:r>
          <w:rPr>
            <w:rtl w:val="0"/>
          </w:rPr>
          <w:t>;</w:t>
        </w:r>
      </w:ins>
      <w:ins w:id="175" w:date="2018-06-02T14:51:00Z" w:author="Montevecchi, William">
        <w:r>
          <w:rPr/>
          <w:fldChar w:fldCharType="end" w:fldLock="0"/>
        </w:r>
      </w:ins>
      <w:del w:id="176" w:date="2018-06-02T14:51:00Z" w:author="Montevecchi, William">
        <w:r>
          <w:rPr/>
          <w:fldChar w:fldCharType="begin" w:fldLock="0"/>
        </w:r>
      </w:del>
      <w:del w:id="177" w:date="2018-06-02T14:51:00Z" w:author="Montevecchi, William">
        <w:r>
          <w:rPr/>
          <w:del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delInstrText>
        </w:r>
      </w:del>
      <w:del w:id="178" w:date="2018-06-02T14:51:00Z" w:author="Montevecchi, William">
        <w:r>
          <w:rPr/>
          <w:fldChar w:fldCharType="separate" w:fldLock="0"/>
        </w:r>
      </w:del>
      <w:del w:id="179" w:date="2018-06-02T14:51:00Z" w:author="Montevecchi, William">
        <w:r>
          <w:rPr>
            <w:rtl w:val="0"/>
          </w:rPr>
          <w:delText>)</w:delText>
        </w:r>
      </w:del>
      <w:del w:id="180" w:date="2018-06-02T14:51:00Z" w:author="Montevecchi, William">
        <w:r>
          <w:rPr/>
          <w:fldChar w:fldCharType="end" w:fldLock="0"/>
        </w:r>
      </w:del>
      <w:r>
        <w:rPr>
          <w:rtl w:val="0"/>
        </w:rPr>
        <w:t xml:space="preserve"> </w:t>
      </w:r>
      <w:r>
        <w:rPr>
          <w:rStyle w:val="css-g38gqj"/>
          <w:shd w:val="clear" w:color="auto" w:fill="ffff00"/>
          <w:rtl w:val="0"/>
          <w:lang w:val="en-US"/>
        </w:rPr>
        <w:t>DFO 2018</w:t>
      </w:r>
      <w:r>
        <w:rPr>
          <w:rtl w:val="0"/>
        </w:rPr>
        <w:t xml:space="preserve">). Earlier maturation could alter the internal structure of the stock with inter-annual variability in the proportion of age-2s starting their adult migration patterns and are, therefore, unavailable to the survey. However, there has been high internal consistency in the spring acoustic survey, with the index of abundance for the age-3 cohort being strongly correlated with the index of abundance </w:t>
      </w:r>
      <w:ins w:id="181" w:date="2018-06-02T14:52:00Z" w:author="Montevecchi, William">
        <w:r>
          <w:rPr>
            <w:rtl w:val="0"/>
          </w:rPr>
          <w:t>o</w:t>
        </w:r>
      </w:ins>
      <w:r>
        <w:rPr>
          <w:rtl w:val="0"/>
        </w:rPr>
        <w:t>f</w:t>
      </w:r>
      <w:del w:id="182" w:date="2018-06-02T14:52:00Z" w:author="Montevecchi, William">
        <w:r>
          <w:rPr>
            <w:rtl w:val="0"/>
          </w:rPr>
          <w:delText>or</w:delText>
        </w:r>
      </w:del>
      <w:r>
        <w:rPr>
          <w:rtl w:val="0"/>
        </w:rPr>
        <w:t xml:space="preserve"> the age-2 cohort from the previous year (</w:t>
      </w:r>
      <w:r>
        <w:rPr>
          <w:rStyle w:val="css-g38gqj"/>
          <w:shd w:val="clear" w:color="auto" w:fill="ffff00"/>
          <w:rtl w:val="0"/>
          <w:lang w:val="en-US"/>
        </w:rPr>
        <w:t>DFO 2018</w:t>
      </w:r>
      <w:r>
        <w:rPr>
          <w:rtl w:val="0"/>
        </w:rPr>
        <w:t xml:space="preserve">), which implies that the spring acoustic survey can meaningfully capture relative changes in the overall stock, regardless of migration/non-migration fractions. </w:t>
      </w:r>
    </w:p>
    <w:p>
      <w:pPr>
        <w:pStyle w:val="Style1"/>
      </w:pPr>
      <w:r>
        <w:rPr>
          <w:rtl w:val="0"/>
        </w:rPr>
        <w:t>In summary neither the persistent delay in spawning time nor earlier maturation of capelin post-1991 affects the ability of the spring acoustic survey to provide an index of capelin abundance. The spring acoustic survey supports the capelin collapse hypothesis.</w:t>
      </w:r>
    </w:p>
    <w:p>
      <w:pPr>
        <w:pStyle w:val="Heading 3"/>
        <w:spacing w:line="480" w:lineRule="auto"/>
        <w:rPr>
          <w:rStyle w:val="css-g38gqj"/>
          <w:rFonts w:ascii="Calibri" w:cs="Calibri" w:hAnsi="Calibri" w:eastAsia="Calibri"/>
          <w:color w:val="000000"/>
          <w:sz w:val="24"/>
          <w:szCs w:val="24"/>
          <w:u w:color="000000"/>
        </w:rPr>
      </w:pPr>
      <w:r>
        <w:rPr>
          <w:rStyle w:val="css-g38gqj"/>
          <w:rFonts w:ascii="Calibri" w:cs="Calibri" w:hAnsi="Calibri" w:eastAsia="Calibri"/>
          <w:color w:val="000000"/>
          <w:sz w:val="24"/>
          <w:szCs w:val="24"/>
          <w:u w:color="000000"/>
          <w:rtl w:val="0"/>
          <w:lang w:val="en-US"/>
        </w:rPr>
        <w:t>Independent indices of inshore capelin abundance</w:t>
      </w:r>
    </w:p>
    <w:p>
      <w:pPr>
        <w:pStyle w:val="Style1"/>
        <w:rPr>
          <w:rStyle w:val="css-g38gqj"/>
          <w:rFonts w:ascii="Times New Roman" w:cs="Times New Roman" w:hAnsi="Times New Roman" w:eastAsia="Times New Roman"/>
        </w:rPr>
      </w:pPr>
      <w:r>
        <w:rPr>
          <w:rtl w:val="0"/>
        </w:rPr>
        <w:t>Frank et al. postulated that since independent inshore indices of capelin abundance post-1991 were strongly correlated and showed little change in the capelin spawning stock biomass compared to the 1980s,</w:t>
      </w:r>
      <w:del w:id="183" w:date="2018-06-02T15:20:00Z" w:author="Montevecchi, William">
        <w:r>
          <w:rPr>
            <w:rtl w:val="0"/>
          </w:rPr>
          <w:delText xml:space="preserve"> then</w:delText>
        </w:r>
      </w:del>
      <w:r>
        <w:rPr>
          <w:rtl w:val="0"/>
        </w:rPr>
        <w:t xml:space="preserve"> the capelin stock did not collapse. In contrast, the offshore fall and spring acoustic surveys indicated a stock collapse (Miller 1994, 1997, DFO 2008, 2010, 2013, 2015, 2018, Mowbray 2014). </w:t>
      </w:r>
    </w:p>
    <w:p>
      <w:pPr>
        <w:pStyle w:val="Style1"/>
      </w:pPr>
      <w:r>
        <w:rPr>
          <w:rStyle w:val="css-g38gqj"/>
          <w:rtl w:val="0"/>
          <w:lang w:val="en-US"/>
        </w:rPr>
        <w:t xml:space="preserve">The inshore indices </w:t>
      </w:r>
      <w:ins w:id="184" w:date="2018-06-02T15:21:00Z" w:author="Montevecchi, William">
        <w:r>
          <w:rPr>
            <w:rStyle w:val="css-g38gqj"/>
            <w:rtl w:val="0"/>
            <w:lang w:val="en-US"/>
          </w:rPr>
          <w:t xml:space="preserve">that </w:t>
        </w:r>
      </w:ins>
      <w:r>
        <w:rPr>
          <w:rStyle w:val="css-g38gqj"/>
          <w:rtl w:val="0"/>
          <w:lang w:val="en-US"/>
        </w:rPr>
        <w:t xml:space="preserve">Frank et al. considered in their review </w:t>
      </w:r>
      <w:ins w:id="185" w:date="2018-06-02T15:21:00Z" w:author="Montevecchi, William">
        <w:r>
          <w:rPr>
            <w:rStyle w:val="css-g38gqj"/>
            <w:rtl w:val="0"/>
            <w:lang w:val="en-US"/>
          </w:rPr>
          <w:t>involv</w:t>
        </w:r>
      </w:ins>
      <w:ins w:id="186" w:date="2018-06-02T15:21:00Z" w:author="Montevecchi, William">
        <w:del w:id="187" w:date="2018-06-03T08:06:45Z" w:author="George Rose">
          <w:r>
            <w:rPr>
              <w:rStyle w:val="css-g38gqj"/>
              <w:rtl w:val="0"/>
              <w:lang w:val="en-US"/>
            </w:rPr>
            <w:delText xml:space="preserve">e </w:delText>
          </w:r>
        </w:del>
      </w:ins>
      <w:ins w:id="188" w:date="2018-06-02T15:21:00Z" w:author="Montevecchi, William">
        <w:r>
          <w:rPr>
            <w:rStyle w:val="css-g38gqj"/>
            <w:rtl w:val="0"/>
            <w:lang w:val="en-US"/>
          </w:rPr>
          <w:t>ed</w:t>
        </w:r>
      </w:ins>
      <w:del w:id="189" w:date="2018-06-02T15:21:00Z" w:author="Montevecchi, William">
        <w:r>
          <w:rPr>
            <w:rStyle w:val="css-g38gqj"/>
            <w:rtl w:val="0"/>
            <w:lang w:val="en-US"/>
          </w:rPr>
          <w:delText>were</w:delText>
        </w:r>
      </w:del>
      <w:r>
        <w:rPr>
          <w:rStyle w:val="css-g38gqj"/>
          <w:rtl w:val="0"/>
          <w:lang w:val="en-US"/>
        </w:rPr>
        <w:t xml:space="preserve"> an aerial abundance index and inshore commercial catch rates. The aerial survey was designed to estimate an index of capelin spawning stock biomass based on the area of capelin schools near spawning beaches in NAFO Div. 3L </w:t>
      </w:r>
      <w:r>
        <w:rPr>
          <w:rStyle w:val="css-g38gqj"/>
          <w:lang w:val="en-US"/>
        </w:rPr>
        <w:fldChar w:fldCharType="begin" w:fldLock="0"/>
      </w:r>
      <w:r>
        <w:rPr>
          <w:rStyle w:val="css-g38gqj"/>
          <w:lang w:val="en-US"/>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lang w:val="en-US"/>
        </w:rPr>
        <w:fldChar w:fldCharType="separate" w:fldLock="0"/>
      </w:r>
      <w:r>
        <w:rPr>
          <w:rStyle w:val="css-g38gqj"/>
          <w:rtl w:val="0"/>
          <w:lang w:val="en-US"/>
        </w:rPr>
        <w:t>(Nakashima 1997)</w:t>
      </w:r>
      <w:r>
        <w:rPr>
          <w:rStyle w:val="css-g38gqj"/>
          <w:lang w:val="en-US"/>
        </w:rPr>
        <w:fldChar w:fldCharType="end" w:fldLock="0"/>
      </w:r>
      <w:r>
        <w:rPr>
          <w:rStyle w:val="css-g38gqj"/>
          <w:rFonts w:ascii="Times New Roman" w:hAnsi="Times New Roman"/>
          <w:rtl w:val="0"/>
          <w:lang w:val="en-US"/>
        </w:rPr>
        <w:t xml:space="preserve">. </w:t>
      </w:r>
      <w:r>
        <w:rPr>
          <w:rStyle w:val="css-g38gqj"/>
          <w:rtl w:val="0"/>
          <w:lang w:val="en-US"/>
        </w:rPr>
        <w:t xml:space="preserve">The aerial survey commenced in 1982, and initially followed four defined survey tracks in Conception and Trinity </w:t>
      </w:r>
      <w:del w:id="190" w:date="2018-06-02T15:24:00Z" w:author="Montevecchi, William">
        <w:r>
          <w:rPr>
            <w:rStyle w:val="css-g38gqj"/>
            <w:rtl w:val="0"/>
            <w:lang w:val="en-US"/>
          </w:rPr>
          <w:delText xml:space="preserve">Bays </w:delText>
        </w:r>
      </w:del>
      <w:ins w:id="191" w:date="2018-06-03T08:06:58Z" w:author="George Rose">
        <w:r>
          <w:rPr>
            <w:rStyle w:val="css-g38gqj"/>
            <w:rtl w:val="0"/>
            <w:lang w:val="en-US"/>
          </w:rPr>
          <w:t>B</w:t>
        </w:r>
      </w:ins>
      <w:ins w:id="192" w:date="2018-06-02T15:24:00Z" w:author="Montevecchi, William">
        <w:del w:id="193" w:date="2018-06-03T08:06:57Z" w:author="George Rose">
          <w:r>
            <w:rPr>
              <w:rStyle w:val="css-g38gqj"/>
              <w:rtl w:val="0"/>
              <w:lang w:val="en-US"/>
            </w:rPr>
            <w:delText>b</w:delText>
          </w:r>
        </w:del>
      </w:ins>
      <w:ins w:id="194" w:date="2018-06-02T15:24:00Z" w:author="Montevecchi, William">
        <w:r>
          <w:rPr>
            <w:rStyle w:val="css-g38gqj"/>
            <w:rtl w:val="0"/>
            <w:lang w:val="en-US"/>
          </w:rPr>
          <w:t xml:space="preserve">ays </w:t>
        </w:r>
      </w:ins>
      <w:r>
        <w:rPr>
          <w:rStyle w:val="css-g38gqj"/>
          <w:rtl w:val="0"/>
          <w:lang w:val="en-US"/>
        </w:rPr>
        <w:t xml:space="preserve">during a fixed </w:t>
      </w:r>
      <w:del w:id="195" w:date="2018-06-02T15:22:00Z" w:author="Montevecchi, William">
        <w:r>
          <w:rPr>
            <w:rStyle w:val="css-g38gqj"/>
            <w:rtl w:val="0"/>
            <w:lang w:val="en-US"/>
          </w:rPr>
          <w:delText xml:space="preserve">time </w:delText>
        </w:r>
      </w:del>
      <w:r>
        <w:rPr>
          <w:rStyle w:val="css-g38gqj"/>
          <w:rtl w:val="0"/>
          <w:lang w:val="en-US"/>
        </w:rPr>
        <w:t xml:space="preserve">period of mid-June to early July </w:t>
      </w:r>
      <w:r>
        <w:rPr>
          <w:rStyle w:val="css-g38gqj"/>
          <w:lang w:val="en-US"/>
        </w:rPr>
        <w:fldChar w:fldCharType="begin" w:fldLock="0"/>
      </w:r>
      <w:r>
        <w:rPr>
          <w:rStyle w:val="css-g38gqj"/>
          <w:lang w:val="en-US"/>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css-g38gqj"/>
          <w:lang w:val="en-US"/>
        </w:rPr>
        <w:fldChar w:fldCharType="separate" w:fldLock="0"/>
      </w:r>
      <w:r>
        <w:rPr>
          <w:rStyle w:val="css-g38gqj"/>
          <w:rtl w:val="0"/>
          <w:lang w:val="en-US"/>
        </w:rPr>
        <w:t>(Carscadden et al. 1994)</w:t>
      </w:r>
      <w:r>
        <w:rPr>
          <w:rStyle w:val="css-g38gqj"/>
          <w:lang w:val="en-US"/>
        </w:rPr>
        <w:fldChar w:fldCharType="end" w:fldLock="0"/>
      </w:r>
      <w:r>
        <w:rPr>
          <w:rStyle w:val="css-g38gqj"/>
          <w:rtl w:val="0"/>
          <w:lang w:val="en-US"/>
        </w:rPr>
        <w:t xml:space="preserve">. Protracted spawning post-1991 violated a key assumption of the aerial surveys: all schools arrive at the same time in each bay to form </w:t>
      </w:r>
      <w:del w:id="196" w:date="2018-06-02T15:22:00Z" w:author="Montevecchi, William">
        <w:r>
          <w:rPr>
            <w:rStyle w:val="css-g38gqj"/>
            <w:rtl w:val="0"/>
            <w:lang w:val="en-US"/>
          </w:rPr>
          <w:delText xml:space="preserve">one </w:delText>
        </w:r>
      </w:del>
      <w:ins w:id="197" w:date="2018-06-02T15:22:00Z" w:author="Montevecchi, William">
        <w:r>
          <w:rPr>
            <w:rStyle w:val="css-g38gqj"/>
            <w:rtl w:val="0"/>
            <w:lang w:val="en-US"/>
          </w:rPr>
          <w:t xml:space="preserve">a </w:t>
        </w:r>
      </w:ins>
      <w:r>
        <w:rPr>
          <w:rStyle w:val="css-g38gqj"/>
          <w:rtl w:val="0"/>
          <w:lang w:val="en-US"/>
        </w:rPr>
        <w:t xml:space="preserve">single spawning peak. Protracted spawning from early July to mid-August in 1991-93 resulted in multimodal capelin spawning peaks that were covered with variable success by the aerial survey </w:t>
      </w:r>
      <w:r>
        <w:rPr>
          <w:rStyle w:val="css-g38gqj"/>
          <w:lang w:val="en-US"/>
        </w:rPr>
        <w:fldChar w:fldCharType="begin" w:fldLock="0"/>
      </w:r>
      <w:r>
        <w:rPr>
          <w:rStyle w:val="css-g38gqj"/>
          <w:lang w:val="en-US"/>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lang w:val="en-US"/>
        </w:rPr>
        <w:fldChar w:fldCharType="separate" w:fldLock="0"/>
      </w:r>
      <w:r>
        <w:rPr>
          <w:rStyle w:val="css-g38gqj"/>
          <w:rtl w:val="0"/>
          <w:lang w:val="en-US"/>
        </w:rPr>
        <w:t>(Nakashima 1996)</w:t>
      </w:r>
      <w:r>
        <w:rPr>
          <w:rStyle w:val="css-g38gqj"/>
          <w:lang w:val="en-US"/>
        </w:rPr>
        <w:fldChar w:fldCharType="end" w:fldLock="0"/>
      </w:r>
      <w:r>
        <w:rPr>
          <w:rStyle w:val="css-g38gqj"/>
          <w:rtl w:val="0"/>
          <w:lang w:val="en-US"/>
        </w:rPr>
        <w:t xml:space="preserve">. For example, in 1993, the peak spawning period was adequately surveyed in Conception Bay, but two spawning peaks in Trinity Bay, based on the egg deposition index, were missed </w:t>
      </w:r>
      <w:r>
        <w:rPr>
          <w:rStyle w:val="css-g38gqj"/>
          <w:lang w:val="en-US"/>
        </w:rPr>
        <w:fldChar w:fldCharType="begin" w:fldLock="0"/>
      </w:r>
      <w:r>
        <w:rPr>
          <w:rStyle w:val="css-g38gqj"/>
          <w:lang w:val="en-US"/>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lang w:val="en-US"/>
        </w:rPr>
        <w:fldChar w:fldCharType="separate" w:fldLock="0"/>
      </w:r>
      <w:r>
        <w:rPr>
          <w:rStyle w:val="css-g38gqj"/>
          <w:rtl w:val="0"/>
          <w:lang w:val="en-US"/>
        </w:rPr>
        <w:t>(Nakashima 1996)</w:t>
      </w:r>
      <w:r>
        <w:rPr>
          <w:rStyle w:val="css-g38gqj"/>
          <w:lang w:val="en-US"/>
        </w:rPr>
        <w:fldChar w:fldCharType="end" w:fldLock="0"/>
      </w:r>
      <w:r>
        <w:rPr>
          <w:rStyle w:val="css-g38gqj"/>
          <w:rtl w:val="0"/>
          <w:lang w:val="en-US"/>
        </w:rPr>
        <w:t xml:space="preserve">. In 1996, aerial coverage was at its lowest since 1991 due to poor weather </w:t>
      </w:r>
      <w:del w:id="198" w:date="2018-06-02T15:23:00Z" w:author="Montevecchi, William">
        <w:r>
          <w:rPr>
            <w:rStyle w:val="css-g38gqj"/>
            <w:rtl w:val="0"/>
            <w:lang w:val="en-US"/>
          </w:rPr>
          <w:delText xml:space="preserve">conditions </w:delText>
        </w:r>
      </w:del>
      <w:r>
        <w:rPr>
          <w:rStyle w:val="css-g38gqj"/>
          <w:rtl w:val="0"/>
          <w:lang w:val="en-US"/>
        </w:rPr>
        <w:t xml:space="preserve">and technical problems </w:t>
      </w:r>
      <w:r>
        <w:rPr>
          <w:rStyle w:val="css-g38gqj"/>
          <w:lang w:val="en-US"/>
        </w:rPr>
        <w:fldChar w:fldCharType="begin" w:fldLock="0"/>
      </w:r>
      <w:r>
        <w:rPr>
          <w:rStyle w:val="css-g38gqj"/>
          <w:lang w:val="en-US"/>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lang w:val="en-US"/>
        </w:rPr>
        <w:fldChar w:fldCharType="separate" w:fldLock="0"/>
      </w:r>
      <w:r>
        <w:rPr>
          <w:rStyle w:val="css-g38gqj"/>
          <w:rtl w:val="0"/>
          <w:lang w:val="en-US"/>
        </w:rPr>
        <w:t>(Nakashima 1997)</w:t>
      </w:r>
      <w:r>
        <w:rPr>
          <w:rStyle w:val="css-g38gqj"/>
          <w:lang w:val="en-US"/>
        </w:rPr>
        <w:fldChar w:fldCharType="end" w:fldLock="0"/>
      </w:r>
      <w:r>
        <w:rPr>
          <w:rStyle w:val="css-g38gqj"/>
          <w:rtl w:val="0"/>
          <w:lang w:val="en-US"/>
        </w:rPr>
        <w:t xml:space="preserve">. In 1997, the geographical coverage of the aerial survey was reduced to two transects in the inner areas of Trinity and Conception bays </w:t>
      </w:r>
      <w:r>
        <w:rPr>
          <w:rStyle w:val="css-g38gqj"/>
          <w:lang w:val="it-IT"/>
        </w:rPr>
        <w:fldChar w:fldCharType="begin" w:fldLock="0"/>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fldLock="0"/>
      </w:r>
      <w:r>
        <w:rPr>
          <w:rStyle w:val="css-g38gqj"/>
          <w:rtl w:val="0"/>
          <w:lang w:val="it-IT"/>
        </w:rPr>
        <w:t>(Anon 1998)</w:t>
      </w:r>
      <w:r>
        <w:rPr>
          <w:rStyle w:val="css-g38gqj"/>
          <w:lang w:val="it-IT"/>
        </w:rPr>
        <w:fldChar w:fldCharType="end" w:fldLock="0"/>
      </w:r>
      <w:r>
        <w:rPr>
          <w:rStyle w:val="css-g38gqj"/>
          <w:rtl w:val="0"/>
          <w:lang w:val="en-US"/>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Pr>
          <w:rStyle w:val="css-g38gqj"/>
          <w:lang w:val="it-IT"/>
        </w:rPr>
        <w:fldChar w:fldCharType="begin" w:fldLock="0"/>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fldLock="0"/>
      </w:r>
      <w:r>
        <w:rPr>
          <w:rStyle w:val="css-g38gqj"/>
          <w:rtl w:val="0"/>
          <w:lang w:val="it-IT"/>
        </w:rPr>
        <w:t>(Anon 1998)</w:t>
      </w:r>
      <w:r>
        <w:rPr>
          <w:rStyle w:val="css-g38gqj"/>
          <w:lang w:val="it-IT"/>
        </w:rPr>
        <w:fldChar w:fldCharType="end" w:fldLock="0"/>
      </w:r>
      <w:r>
        <w:rPr>
          <w:rStyle w:val="css-g38gqj"/>
          <w:rtl w:val="0"/>
          <w:lang w:val="en-US"/>
        </w:rPr>
        <w:t xml:space="preserve">. Six of the eight years of aerial data post-1991 did not adequately cover peak spawning times (1991-93), had poor weather and technical difficulties (1996), and had reduced geographical coverage (1997-98). The aerial survey was discontinued in 1999. </w:t>
      </w:r>
    </w:p>
    <w:p>
      <w:pPr>
        <w:pStyle w:val="Style1"/>
      </w:pPr>
      <w:r>
        <w:rPr>
          <w:rStyle w:val="css-g38gqj"/>
          <w:rtl w:val="0"/>
          <w:lang w:val="en-US"/>
        </w:rPr>
        <w:t xml:space="preserve">The inclusion of inshore catch rate data after 1993 in the analysis presented in Figure 6 in Frank et al. is misleading and not reflective of capelin inshore abundance. Due to the small sizes of spawning capelin post-1991, management regulations introduced a size criterion of 50 count/kg to reduce dumping of undersized capelin </w:t>
      </w:r>
      <w:r>
        <w:rPr>
          <w:rStyle w:val="css-g38gqj"/>
          <w:lang w:val="en-US"/>
        </w:rPr>
        <w:fldChar w:fldCharType="begin" w:fldLock="0"/>
      </w:r>
      <w:r>
        <w:rPr>
          <w:rStyle w:val="css-g38gqj"/>
          <w:lang w:val="en-US"/>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Pr>
          <w:rStyle w:val="css-g38gqj"/>
          <w:lang w:val="en-US"/>
        </w:rPr>
        <w:fldChar w:fldCharType="separate" w:fldLock="0"/>
      </w:r>
      <w:r>
        <w:rPr>
          <w:rStyle w:val="css-g38gqj"/>
          <w:rtl w:val="0"/>
          <w:lang w:val="en-US"/>
        </w:rPr>
        <w:t>(Carscadden &amp; Nakashima 1997)</w:t>
      </w:r>
      <w:r>
        <w:rPr>
          <w:rStyle w:val="css-g38gqj"/>
          <w:lang w:val="en-US"/>
        </w:rPr>
        <w:fldChar w:fldCharType="end" w:fldLock="0"/>
      </w:r>
      <w:r>
        <w:rPr>
          <w:rStyle w:val="css-g38gqj"/>
          <w:rtl w:val="0"/>
          <w:lang w:val="en-US"/>
        </w:rPr>
        <w:t xml:space="preserve">. This size criterion effectively closed the fishery in 1994 and 1995. From 1996, the size criterion was removed but management regulations to reduce discarding of small, unmarketable capelin resulted in fishing effort being concentrated to a few days when capelin were highly available </w:t>
      </w:r>
      <w:r>
        <w:rPr>
          <w:rStyle w:val="css-g38gqj"/>
          <w:lang w:val="it-IT"/>
        </w:rPr>
        <w:fldChar w:fldCharType="begin" w:fldLock="0"/>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fldLock="0"/>
      </w:r>
      <w:r>
        <w:rPr>
          <w:rStyle w:val="css-g38gqj"/>
          <w:rtl w:val="0"/>
          <w:lang w:val="it-IT"/>
        </w:rPr>
        <w:t>(Anon 1998)</w:t>
      </w:r>
      <w:r>
        <w:rPr>
          <w:rStyle w:val="css-g38gqj"/>
          <w:lang w:val="it-IT"/>
        </w:rPr>
        <w:fldChar w:fldCharType="end" w:fldLock="0"/>
      </w:r>
      <w:r>
        <w:rPr>
          <w:rStyle w:val="css-g38gqj"/>
          <w:rtl w:val="0"/>
          <w:lang w:val="en-US"/>
        </w:rPr>
        <w:t xml:space="preserve">. Post-1991, the inter-annual variability in participation in the fishery due to </w:t>
      </w:r>
      <w:ins w:id="199" w:date="2018-06-02T15:28:00Z" w:author="Montevecchi, William">
        <w:r>
          <w:rPr>
            <w:rStyle w:val="css-g38gqj"/>
            <w:rtl w:val="0"/>
            <w:lang w:val="en-US"/>
          </w:rPr>
          <w:t xml:space="preserve">fish </w:t>
        </w:r>
      </w:ins>
      <w:r>
        <w:rPr>
          <w:rStyle w:val="css-g38gqj"/>
          <w:rtl w:val="0"/>
          <w:lang w:val="en-US"/>
        </w:rPr>
        <w:t xml:space="preserve">quality </w:t>
      </w:r>
      <w:del w:id="200" w:date="2018-06-02T15:28:00Z" w:author="Montevecchi, William">
        <w:r>
          <w:rPr>
            <w:rStyle w:val="css-g38gqj"/>
            <w:rtl w:val="0"/>
            <w:lang w:val="en-US"/>
          </w:rPr>
          <w:delText xml:space="preserve">of fish </w:delText>
        </w:r>
      </w:del>
      <w:r>
        <w:rPr>
          <w:rStyle w:val="css-g38gqj"/>
          <w:rtl w:val="0"/>
          <w:lang w:val="en-US"/>
        </w:rPr>
        <w:t xml:space="preserve">and market forces in combination with high catch rates in a short period </w:t>
      </w:r>
      <w:del w:id="201" w:date="2018-06-02T15:28:00Z" w:author="Montevecchi, William">
        <w:r>
          <w:rPr>
            <w:rStyle w:val="css-g38gqj"/>
            <w:rtl w:val="0"/>
            <w:lang w:val="en-US"/>
          </w:rPr>
          <w:delText xml:space="preserve">of time </w:delText>
        </w:r>
      </w:del>
      <w:r>
        <w:rPr>
          <w:rStyle w:val="css-g38gqj"/>
          <w:rtl w:val="0"/>
          <w:lang w:val="en-US"/>
        </w:rPr>
        <w:t xml:space="preserve">rendered the inshore catch rate index useless as an indicator of stock abundance </w:t>
      </w:r>
      <w:r>
        <w:rPr>
          <w:rStyle w:val="css-g38gqj"/>
          <w:lang w:val="it-IT"/>
        </w:rPr>
        <w:fldChar w:fldCharType="begin" w:fldLock="0"/>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fldLock="0"/>
      </w:r>
      <w:r>
        <w:rPr>
          <w:rStyle w:val="css-g38gqj"/>
          <w:rtl w:val="0"/>
          <w:lang w:val="it-IT"/>
        </w:rPr>
        <w:t>(Anon 1998)</w:t>
      </w:r>
      <w:r>
        <w:rPr>
          <w:rStyle w:val="css-g38gqj"/>
          <w:lang w:val="it-IT"/>
        </w:rPr>
        <w:fldChar w:fldCharType="end" w:fldLock="0"/>
      </w:r>
      <w:r>
        <w:rPr>
          <w:rStyle w:val="css-g38gqj"/>
          <w:rtl w:val="0"/>
          <w:lang w:val="en-US"/>
        </w:rPr>
        <w:t xml:space="preserve">. </w:t>
      </w:r>
    </w:p>
    <w:p>
      <w:pPr>
        <w:pStyle w:val="Style1"/>
      </w:pPr>
      <w:r>
        <w:rPr>
          <w:rtl w:val="0"/>
        </w:rPr>
        <w:t>In summary, due to changes in capelin biology and management measures post-1991, neither of the inshore indices provide reliable data on spawning stock biomass. These indices cannot be used to support</w:t>
      </w:r>
      <w:ins w:id="202" w:date="2018-06-02T15:29:00Z" w:author="Montevecchi, William">
        <w:r>
          <w:rPr>
            <w:rtl w:val="0"/>
          </w:rPr>
          <w:t xml:space="preserve"> or refute</w:t>
        </w:r>
      </w:ins>
      <w:r>
        <w:rPr>
          <w:rtl w:val="0"/>
        </w:rPr>
        <w:t xml:space="preserve"> either hypothesis.</w:t>
      </w:r>
    </w:p>
    <w:p>
      <w:pPr>
        <w:pStyle w:val="Heading 3"/>
        <w:spacing w:line="480" w:lineRule="auto"/>
        <w:rPr>
          <w:rStyle w:val="css-g38gqj"/>
          <w:rFonts w:ascii="Calibri" w:cs="Calibri" w:hAnsi="Calibri" w:eastAsia="Calibri"/>
          <w:color w:val="000000"/>
          <w:sz w:val="24"/>
          <w:szCs w:val="24"/>
          <w:u w:color="000000"/>
        </w:rPr>
      </w:pPr>
      <w:r>
        <w:rPr>
          <w:rStyle w:val="css-g38gqj"/>
          <w:rFonts w:ascii="Calibri" w:cs="Calibri" w:hAnsi="Calibri" w:eastAsia="Calibri"/>
          <w:color w:val="000000"/>
          <w:sz w:val="24"/>
          <w:szCs w:val="24"/>
          <w:u w:color="000000"/>
          <w:rtl w:val="0"/>
          <w:lang w:val="en-US"/>
        </w:rPr>
        <w:t xml:space="preserve">Demographic change of both inshore and offshore capelin </w:t>
      </w:r>
    </w:p>
    <w:p>
      <w:pPr>
        <w:pStyle w:val="Style1"/>
      </w:pPr>
      <w:r>
        <w:rPr>
          <w:rStyle w:val="css-g38gqj"/>
          <w:rtl w:val="0"/>
          <w:lang w:val="en-US"/>
        </w:rPr>
        <w:t xml:space="preserve">Based on the truncation in capelin age structure and reductions in condition, growth, and maturation timing post-1991, Frank et al. hypothesized that capelin are no longer migratory post-1991. However, earlier maturation is also consistent with the hypothesis that age at maturity will decline in </w:t>
      </w:r>
      <w:ins w:id="203" w:date="2018-06-02T15:33:00Z" w:author="Montevecchi, William">
        <w:r>
          <w:rPr>
            <w:rStyle w:val="css-g38gqj"/>
            <w:rtl w:val="0"/>
            <w:lang w:val="en-US"/>
          </w:rPr>
          <w:t xml:space="preserve">stressed significantly reduced </w:t>
        </w:r>
      </w:ins>
      <w:r>
        <w:rPr>
          <w:rStyle w:val="css-g38gqj"/>
          <w:rtl w:val="0"/>
          <w:lang w:val="en-US"/>
        </w:rPr>
        <w:t xml:space="preserve">fish populations </w:t>
      </w:r>
      <w:del w:id="204" w:date="2018-06-02T15:32:00Z" w:author="Montevecchi, William">
        <w:r>
          <w:rPr>
            <w:rStyle w:val="css-g38gqj"/>
            <w:rtl w:val="0"/>
            <w:lang w:val="en-US"/>
          </w:rPr>
          <w:delText xml:space="preserve">that are stressed </w:delText>
        </w:r>
      </w:del>
      <w:r>
        <w:rPr>
          <w:rStyle w:val="css-g38gqj"/>
          <w:lang w:val="it-IT"/>
        </w:rPr>
        <w:fldChar w:fldCharType="begin" w:fldLock="0"/>
      </w:r>
      <w:r>
        <w:rPr>
          <w:rStyle w:val="css-g38gqj"/>
          <w:lang w:val="it-IT"/>
        </w:rPr>
        <w:instrText xml:space="preserve"> ADDIN EN.CITE &lt;EndNote&gt;&lt;Cite  &gt;&lt;Author&gt;Trippel&lt;/Author&gt;&lt;Year&gt;1995&lt;/Year&gt;&lt;RecNum&gt;938&lt;/RecNum&gt;&lt;Prefix&gt;&lt;/Prefix&gt;&lt;Suffix&gt;&lt;/Suffix&gt;&lt;Pages&gt;&lt;/Pages&gt;&lt;DisplayText&gt;(&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fldLock="0"/>
      </w:r>
      <w:r>
        <w:rPr>
          <w:rStyle w:val="css-g38gqj"/>
          <w:rtl w:val="0"/>
          <w:lang w:val="it-IT"/>
        </w:rPr>
        <w:t>(</w:t>
      </w:r>
      <w:r>
        <w:rPr>
          <w:rStyle w:val="css-g38gqj"/>
          <w:lang w:val="it-IT"/>
        </w:rPr>
        <w:fldChar w:fldCharType="end" w:fldLock="0"/>
      </w:r>
      <w:ins w:id="205" w:date="2018-06-02T15:32:00Z" w:author="Montevecchi, William">
        <w:r>
          <w:rPr>
            <w:rStyle w:val="css-g38gqj"/>
            <w:lang w:val="en-US"/>
          </w:rPr>
          <w:fldChar w:fldCharType="begin" w:fldLock="0"/>
        </w:r>
      </w:ins>
      <w:ins w:id="206" w:date="2018-06-02T15:32:00Z" w:author="Montevecchi, William">
        <w:r>
          <w:rPr>
            <w:rStyle w:val="css-g38gqj"/>
            <w:lang w:val="en-US"/>
          </w:rPr>
          <w:instrText xml:space="preserve"> ADDIN EN.CITE &lt;EndNote&gt;&lt;Cite  &gt;&lt;Author&gt;Trippel&lt;/Author&gt;&lt;Year&gt;1995&lt;/Year&gt;&lt;RecNum&gt;938&lt;/RecNum&gt;&lt;Prefix&gt;&lt;/Prefix&gt;&lt;Suffix&gt;&lt;/Suffix&gt;&lt;Pages&gt;&lt;/Pages&gt;&lt;DisplayText&gt; Shuter 1990, &lt;/DisplayText&gt;&lt;record&gt;&lt;rec-number&gt;938&lt;/rec-number&gt;&lt;foreign-keys&gt;&lt;key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ins>
      <w:ins w:id="207" w:date="2018-06-02T15:32:00Z" w:author="Montevecchi, William">
        <w:r>
          <w:rPr>
            <w:rStyle w:val="css-g38gqj"/>
            <w:lang w:val="en-US"/>
          </w:rPr>
          <w:fldChar w:fldCharType="separate" w:fldLock="0"/>
        </w:r>
      </w:ins>
      <w:ins w:id="208" w:date="2018-06-02T15:32:00Z" w:author="Montevecchi, William">
        <w:r>
          <w:rPr>
            <w:rStyle w:val="css-g38gqj"/>
            <w:rtl w:val="0"/>
            <w:lang w:val="en-US"/>
          </w:rPr>
          <w:t xml:space="preserve"> Shuter 1990, </w:t>
        </w:r>
      </w:ins>
      <w:ins w:id="209" w:date="2018-06-02T15:32:00Z" w:author="Montevecchi, William">
        <w:r>
          <w:rPr>
            <w:rStyle w:val="css-g38gqj"/>
            <w:lang w:val="en-US"/>
          </w:rPr>
          <w:fldChar w:fldCharType="end" w:fldLock="0"/>
        </w:r>
      </w:ins>
      <w:r>
        <w:rPr>
          <w:rStyle w:val="css-g38gqj"/>
          <w:lang w:val="it-IT"/>
        </w:rPr>
        <w:fldChar w:fldCharType="begin" w:fldLock="0"/>
      </w:r>
      <w:r>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fldLock="0"/>
      </w:r>
      <w:r>
        <w:rPr>
          <w:rStyle w:val="css-g38gqj"/>
          <w:rtl w:val="0"/>
          <w:lang w:val="it-IT"/>
        </w:rPr>
        <w:t>Trippel 1995)</w:t>
      </w:r>
      <w:r>
        <w:rPr>
          <w:rStyle w:val="css-g38gqj"/>
          <w:lang w:val="it-IT"/>
        </w:rPr>
        <w:fldChar w:fldCharType="end" w:fldLock="0"/>
      </w:r>
      <w:ins w:id="210" w:date="2018-06-02T15:33:00Z" w:author="Montevecchi, William">
        <w:r>
          <w:rPr>
            <w:rStyle w:val="css-g38gqj"/>
            <w:rtl w:val="0"/>
            <w:lang w:val="en-US"/>
          </w:rPr>
          <w:t xml:space="preserve">. </w:t>
        </w:r>
      </w:ins>
      <w:del w:id="211" w:date="2018-06-02T15:33:00Z" w:author="Montevecchi, William">
        <w:r>
          <w:rPr>
            <w:rStyle w:val="css-g38gqj"/>
            <w:rtl w:val="0"/>
            <w:lang w:val="en-US"/>
          </w:rPr>
          <w:delText xml:space="preserve">, with a stressed population being defined by (Shuter 1990) as </w:delText>
        </w:r>
      </w:del>
      <w:del w:id="212" w:date="2018-06-02T15:33:00Z" w:author="Montevecchi, William">
        <w:r>
          <w:rPr>
            <w:rStyle w:val="css-g38gqj"/>
            <w:rtl w:val="0"/>
            <w:lang w:val="en-US"/>
          </w:rPr>
          <w:delText>“</w:delText>
        </w:r>
      </w:del>
      <w:del w:id="213" w:date="2018-06-02T15:33:00Z" w:author="Montevecchi, William">
        <w:r>
          <w:rPr>
            <w:rStyle w:val="css-g38gqj"/>
            <w:rtl w:val="0"/>
            <w:lang w:val="en-US"/>
          </w:rPr>
          <w:delText>one that has undergone a substantial decline in size</w:delText>
        </w:r>
      </w:del>
      <w:del w:id="214" w:date="2018-06-02T15:33:00Z" w:author="Montevecchi, William">
        <w:r>
          <w:rPr>
            <w:rStyle w:val="css-g38gqj"/>
            <w:rtl w:val="0"/>
            <w:lang w:val="en-US"/>
          </w:rPr>
          <w:delText>”</w:delText>
        </w:r>
      </w:del>
      <w:del w:id="215" w:date="2018-06-02T15:33:00Z" w:author="Montevecchi, William">
        <w:r>
          <w:rPr>
            <w:rStyle w:val="css-g38gqj"/>
            <w:rtl w:val="0"/>
            <w:lang w:val="en-US"/>
          </w:rPr>
          <w:delText xml:space="preserve">. It is possible to see </w:delText>
        </w:r>
      </w:del>
      <w:ins w:id="216" w:date="2018-06-02T15:34:00Z" w:author="Montevecchi, William">
        <w:r>
          <w:rPr>
            <w:rStyle w:val="css-g38gqj"/>
            <w:rtl w:val="0"/>
            <w:lang w:val="en-US"/>
          </w:rPr>
          <w:t>R</w:t>
        </w:r>
      </w:ins>
      <w:del w:id="217" w:date="2018-06-02T15:34:00Z" w:author="Montevecchi, William">
        <w:r>
          <w:rPr>
            <w:rStyle w:val="css-g38gqj"/>
            <w:rtl w:val="0"/>
            <w:lang w:val="en-US"/>
          </w:rPr>
          <w:delText>r</w:delText>
        </w:r>
      </w:del>
      <w:r>
        <w:rPr>
          <w:rStyle w:val="css-g38gqj"/>
          <w:rtl w:val="0"/>
          <w:lang w:val="en-US"/>
        </w:rPr>
        <w:t xml:space="preserve">apid changes in age at maturity </w:t>
      </w:r>
      <w:ins w:id="218" w:date="2018-06-02T15:34:00Z" w:author="Montevecchi, William">
        <w:r>
          <w:rPr>
            <w:rStyle w:val="css-g38gqj"/>
            <w:rtl w:val="0"/>
            <w:lang w:val="en-US"/>
          </w:rPr>
          <w:t xml:space="preserve">occur </w:t>
        </w:r>
      </w:ins>
      <w:r>
        <w:rPr>
          <w:rStyle w:val="css-g38gqj"/>
          <w:rtl w:val="0"/>
          <w:lang w:val="en-US"/>
        </w:rPr>
        <w:t xml:space="preserve">in response to changes in stock size </w:t>
      </w:r>
      <w:r>
        <w:rPr>
          <w:rStyle w:val="css-g38gqj"/>
          <w:lang w:val="it-IT"/>
        </w:rPr>
        <w:fldChar w:fldCharType="begin" w:fldLock="0"/>
      </w:r>
      <w:r>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fldLock="0"/>
      </w:r>
      <w:r>
        <w:rPr>
          <w:rStyle w:val="css-g38gqj"/>
          <w:rtl w:val="0"/>
          <w:lang w:val="it-IT"/>
        </w:rPr>
        <w:t>(Trippel 1995)</w:t>
      </w:r>
      <w:r>
        <w:rPr>
          <w:rStyle w:val="css-g38gqj"/>
          <w:lang w:val="it-IT"/>
        </w:rPr>
        <w:fldChar w:fldCharType="end" w:fldLock="0"/>
      </w:r>
      <w:r>
        <w:rPr>
          <w:rStyle w:val="css-g38gqj"/>
          <w:rtl w:val="0"/>
          <w:lang w:val="en-US"/>
        </w:rPr>
        <w:t xml:space="preserve">. For example, as Atlantic herring stocks increased in the mid-1980s in Georges Bank, there was a 50% decrease in the percentage of mature age-3 fish </w:t>
      </w:r>
      <w:r>
        <w:rPr>
          <w:rStyle w:val="css-g38gqj"/>
          <w:lang w:val="en-US"/>
        </w:rPr>
        <w:fldChar w:fldCharType="begin" w:fldLock="0"/>
      </w:r>
      <w:r>
        <w:rPr>
          <w:rStyle w:val="css-g38gqj"/>
          <w:lang w:val="en-US"/>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Pr>
          <w:rStyle w:val="css-g38gqj"/>
          <w:lang w:val="en-US"/>
        </w:rPr>
        <w:fldChar w:fldCharType="separate" w:fldLock="0"/>
      </w:r>
      <w:r>
        <w:rPr>
          <w:rStyle w:val="css-g38gqj"/>
          <w:rtl w:val="0"/>
          <w:lang w:val="en-US"/>
        </w:rPr>
        <w:t>(Melvin et al. 1995)</w:t>
      </w:r>
      <w:r>
        <w:rPr>
          <w:rStyle w:val="css-g38gqj"/>
          <w:lang w:val="en-US"/>
        </w:rPr>
        <w:fldChar w:fldCharType="end" w:fldLock="0"/>
      </w:r>
      <w:r>
        <w:rPr>
          <w:rStyle w:val="css-g38gqj"/>
          <w:rtl w:val="0"/>
          <w:lang w:val="en-US"/>
        </w:rPr>
        <w:t xml:space="preserve">. </w:t>
      </w:r>
    </w:p>
    <w:p>
      <w:pPr>
        <w:pStyle w:val="Style1"/>
      </w:pPr>
      <w:r>
        <w:rPr>
          <w:rtl w:val="0"/>
        </w:rPr>
        <w:t xml:space="preserve">Unlike Frank et al., we </w:t>
      </w:r>
      <w:ins w:id="219" w:date="2018-06-02T15:36:00Z" w:author="Montevecchi, William">
        <w:r>
          <w:rPr>
            <w:rtl w:val="0"/>
          </w:rPr>
          <w:t>us</w:t>
        </w:r>
      </w:ins>
      <w:del w:id="220" w:date="2018-06-02T15:36:00Z" w:author="Montevecchi, William">
        <w:r>
          <w:rPr>
            <w:rtl w:val="0"/>
          </w:rPr>
          <w:delText>consider</w:delText>
        </w:r>
      </w:del>
      <w:r>
        <w:rPr>
          <w:rtl w:val="0"/>
        </w:rPr>
        <w:t>ed the annual age composition data from both the inshore commercial catch and the spring acoustic survey to test the migration hypothesis. If capelin were no longer migrating, we would expect to see a higher proportion of age-2 fish caught in the inshore post-1991. The alternative hypothesis, based on the spring acoustic data, is capelin were migrating post-1991. We predicted that the proportion of age-2 fish in the offshore is similar pre and post-1991 as capelin were still maturing offshore before their spawning migration. There were large shifts in capelin age compositions from 1980-2016. For the inshore commercial fishery pre-1991, age-2 capelin were a negligible component of the fishery (&lt; 5% of total catch</w:t>
      </w:r>
      <w:ins w:id="221" w:date="2018-06-02T15:38:00Z" w:author="Montevecchi, William">
        <w:r>
          <w:rPr>
            <w:rtl w:val="0"/>
          </w:rPr>
          <w:t xml:space="preserve">; </w:t>
        </w:r>
      </w:ins>
      <w:del w:id="222" w:date="2018-06-02T15:38:00Z" w:author="Montevecchi, William">
        <w:r>
          <w:rPr>
            <w:rtl w:val="0"/>
          </w:rPr>
          <w:delText>) (</w:delText>
        </w:r>
      </w:del>
      <w:r>
        <w:rPr>
          <w:rStyle w:val="css-g38gqj"/>
          <w:shd w:val="clear" w:color="auto" w:fill="ffff00"/>
          <w:rtl w:val="0"/>
          <w:lang w:val="en-US"/>
        </w:rPr>
        <w:t>DFO 2018</w:t>
      </w:r>
      <w:r>
        <w:rPr>
          <w:rtl w:val="0"/>
        </w:rPr>
        <w:t>). Post-1991, the contribution of age-2 capelin increased to almost half of commercial inshore catches (</w:t>
      </w:r>
      <w:r>
        <w:rPr>
          <w:rStyle w:val="css-g38gqj"/>
          <w:shd w:val="clear" w:color="auto" w:fill="ffff00"/>
          <w:rtl w:val="0"/>
          <w:lang w:val="en-US"/>
        </w:rPr>
        <w:t>DFO 2018</w:t>
      </w:r>
      <w:r>
        <w:rPr>
          <w:rtl w:val="0"/>
        </w:rPr>
        <w:t>), which supports the hypothesis of non-migratory fish maturing early. However, the population demographics from catches offshore refute the non-migratory hypothesis as the proportion of ages 2 and 3 sampled offshore has remained consistent pre- and post-1991 at ~60% and ~28% of the catch, respectively (</w:t>
      </w:r>
      <w:r>
        <w:rPr>
          <w:rStyle w:val="css-g38gqj"/>
          <w:shd w:val="clear" w:color="auto" w:fill="ffff00"/>
          <w:rtl w:val="0"/>
          <w:lang w:val="en-US"/>
        </w:rPr>
        <w:t>DFO 2018</w:t>
      </w:r>
      <w:r>
        <w:rPr>
          <w:rtl w:val="0"/>
        </w:rPr>
        <w:t>). Furthermore, post-1991, the increased proportion of maturing age-2 fish offshore provides an explanation for the increased catch rate of mature age-2 fish inshore (</w:t>
      </w:r>
      <w:r>
        <w:rPr>
          <w:rStyle w:val="css-g38gqj"/>
          <w:shd w:val="clear" w:color="auto" w:fill="ffff00"/>
          <w:rtl w:val="0"/>
          <w:lang w:val="en-US"/>
        </w:rPr>
        <w:t>DFO 2018</w:t>
      </w:r>
      <w:r>
        <w:rPr>
          <w:rtl w:val="0"/>
        </w:rPr>
        <w:t xml:space="preserve">). </w:t>
      </w:r>
    </w:p>
    <w:p>
      <w:pPr>
        <w:pStyle w:val="Style1"/>
      </w:pPr>
      <w:r>
        <w:rPr>
          <w:rtl w:val="0"/>
        </w:rPr>
        <w:t>In summary, the inshore commercial catch data provides support for the hypothesis that the capelin stock is no longer migratory, while the demographic composition of capelin obtained from the offshore acoustic survey refutes the hypothesis that capelin are currently non-migratory. Furthermore, the increased proportion of mature age-2 fish in the inshore post-1991 can be explained by the increase in proportion of age-2 fish maturing offshore and undergoing a spawning migration. While these two indices provide conflicting support for the capelin collapse hypothesis, the fact that the change in capelin demographics in the inshore post-1991 can be explained by the change in demographics in the offshore (i.e. earlier maturation) provides support for the capelin collapse hypothesis</w:t>
      </w:r>
      <w:commentRangeStart w:id="223"/>
      <w:r>
        <w:rPr>
          <w:rtl w:val="0"/>
        </w:rPr>
        <w:t>.</w:t>
      </w:r>
      <w:commentRangeEnd w:id="223"/>
      <w:r>
        <w:commentReference w:id="223"/>
      </w:r>
    </w:p>
    <w:p>
      <w:pPr>
        <w:pStyle w:val="Heading 3"/>
        <w:spacing w:line="480" w:lineRule="auto"/>
        <w:rPr>
          <w:rStyle w:val="css-g38gqj"/>
          <w:rFonts w:ascii="Calibri" w:cs="Calibri" w:hAnsi="Calibri" w:eastAsia="Calibri"/>
          <w:color w:val="000000"/>
          <w:sz w:val="24"/>
          <w:szCs w:val="24"/>
          <w:u w:color="000000"/>
        </w:rPr>
      </w:pPr>
      <w:r>
        <w:rPr>
          <w:rStyle w:val="css-g38gqj"/>
          <w:rFonts w:ascii="Calibri" w:cs="Calibri" w:hAnsi="Calibri" w:eastAsia="Calibri"/>
          <w:color w:val="000000"/>
          <w:sz w:val="24"/>
          <w:szCs w:val="24"/>
          <w:u w:color="000000"/>
          <w:rtl w:val="0"/>
          <w:lang w:val="en-US"/>
        </w:rPr>
        <w:t>Timing of inshore capelin beach spawning</w:t>
      </w:r>
    </w:p>
    <w:p>
      <w:pPr>
        <w:pStyle w:val="Style1"/>
      </w:pPr>
      <w:r>
        <w:rPr>
          <w:rtl w:val="0"/>
        </w:rPr>
        <w:t xml:space="preserve">Frank et al. hypothesized that </w:t>
      </w:r>
      <w:ins w:id="224" w:date="2018-06-02T15:45:00Z" w:author="Montevecchi, William">
        <w:r>
          <w:rPr>
            <w:rtl w:val="0"/>
          </w:rPr>
          <w:t xml:space="preserve">the </w:t>
        </w:r>
      </w:ins>
      <w:r>
        <w:rPr>
          <w:rtl w:val="0"/>
        </w:rPr>
        <w:t>late spawning of capelin</w:t>
      </w:r>
      <w:del w:id="225" w:date="2018-06-02T15:47:00Z" w:author="Montevecchi, William">
        <w:r>
          <w:rPr>
            <w:rtl w:val="0"/>
          </w:rPr>
          <w:delText xml:space="preserve"> has</w:delText>
        </w:r>
      </w:del>
      <w:r>
        <w:rPr>
          <w:rtl w:val="0"/>
        </w:rPr>
        <w:t xml:space="preserve"> produced a temporal mismatch with the spring acoustic survey, as they postulated that persistently late spawning post-1991 has delayed the timing of arrival of high concentrations of capelin to the offshore acoustic survey area. However, as noted earlier, the spring acoustic survey in Div. 3L targets the immature, non-migratory portion of the stock. Moreover, if mature capelin are present in the surveyed area in May, the dense, highly aggregated shoals of migrating fish are difficult to </w:t>
      </w:r>
      <w:ins w:id="226" w:date="2018-06-03T08:15:25Z" w:author="George Rose">
        <w:r>
          <w:rPr>
            <w:rtl w:val="0"/>
          </w:rPr>
          <w:t>quantify</w:t>
        </w:r>
      </w:ins>
      <w:commentRangeStart w:id="227"/>
      <w:del w:id="228" w:date="2018-06-03T08:15:30Z" w:author="George Rose">
        <w:r>
          <w:rPr>
            <w:rtl w:val="0"/>
          </w:rPr>
          <w:delText>detect</w:delText>
        </w:r>
      </w:del>
      <w:commentRangeEnd w:id="227"/>
      <w:r>
        <w:commentReference w:id="227"/>
      </w:r>
      <w:r>
        <w:rPr>
          <w:rtl w:val="0"/>
        </w:rPr>
        <w:t xml:space="preserve"> because shoals are relatively sparse in terms of both the spatial (e.g., transect lines are ~10 to 30+ km apart) and the temporal coverage (e.g., each </w:t>
      </w:r>
      <w:del w:id="229" w:date="2018-06-02T16:29:00Z" w:author="Montevecchi, William">
        <w:r>
          <w:rPr>
            <w:rtl w:val="0"/>
          </w:rPr>
          <w:delText xml:space="preserve">transect </w:delText>
        </w:r>
      </w:del>
      <w:r>
        <w:rPr>
          <w:rtl w:val="0"/>
        </w:rPr>
        <w:t>line is only surveyed once) of the spring acoustic survey program. This is in contrast to immature capelin that were in broadly distributed shoals of feeding fish that are non-migratory</w:t>
      </w:r>
      <w:commentRangeStart w:id="230"/>
      <w:r>
        <w:rPr>
          <w:rtl w:val="0"/>
        </w:rPr>
        <w:t>.</w:t>
      </w:r>
      <w:commentRangeEnd w:id="230"/>
      <w:r>
        <w:commentReference w:id="230"/>
      </w:r>
      <w:r>
        <w:rPr>
          <w:rtl w:val="0"/>
        </w:rPr>
        <w:t xml:space="preserve"> Indeed, capelin surveys in the Barents Sea are timed to avoid spawning migrations </w:t>
      </w:r>
      <w:r>
        <w:rPr/>
        <w:fldChar w:fldCharType="begin" w:fldLock="0"/>
      </w:r>
      <w:r>
        <w:instrText xml:space="preserve"> ADDIN EN.CITE &lt;EndNote&gt;&lt;Cite  &gt;&lt;Author&gt;Gjøsæter&lt;/Author&gt;&lt;Year&gt;1998&lt;/Year&gt;&lt;Prefix&gt;&lt;/Prefix&gt;&lt;Suffix&gt;&lt;/Suffix&gt;&lt;Pages&gt;&lt;/Pages&gt;&lt;DisplayText&gt;(Gjøsæter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Pr/>
        <w:fldChar w:fldCharType="separate" w:fldLock="0"/>
      </w:r>
      <w:r>
        <w:rPr>
          <w:rtl w:val="0"/>
        </w:rPr>
        <w:t>(Gjøsæter 1998)</w:t>
      </w:r>
      <w:r>
        <w:rPr/>
        <w:fldChar w:fldCharType="end" w:fldLock="0"/>
      </w:r>
      <w:r>
        <w:rPr>
          <w:rtl w:val="0"/>
        </w:rPr>
        <w:t>. In Iceland, if capelin are not detected in surveys during the fall feeding period due to shifting stock distribution, follow-up surveys during spawning migrations are required using coordinated effort from numerous vessels to find the highly aggregat</w:t>
      </w:r>
      <w:ins w:id="231" w:date="2018-06-03T08:16:06Z" w:author="George Rose">
        <w:r>
          <w:rPr>
            <w:rtl w:val="0"/>
          </w:rPr>
          <w:t>ed</w:t>
        </w:r>
      </w:ins>
      <w:del w:id="232" w:date="2018-06-03T08:16:06Z" w:author="George Rose">
        <w:r>
          <w:rPr>
            <w:rtl w:val="0"/>
          </w:rPr>
          <w:delText>ing</w:delText>
        </w:r>
      </w:del>
      <w:r>
        <w:rPr>
          <w:rtl w:val="0"/>
        </w:rPr>
        <w:t xml:space="preserve"> migrating shoals </w:t>
      </w:r>
      <w:r>
        <w:rPr/>
        <w:fldChar w:fldCharType="begin" w:fldLock="0"/>
      </w:r>
      <w:r>
        <w:instrText xml:space="preserve"> ADDIN EN.CITE &lt;EndNote&gt;&lt;Cite  &gt;&lt;Author&gt;Carscadden&lt;/Author&gt;&lt;Year&gt;2013&lt;/Year&gt;&lt;Prefix&gt;reviewed in &lt;/Prefix&gt;&lt;Suffix&gt;&lt;/Suffix&gt;&lt;Pages&gt;&lt;/Pages&gt;&lt;DisplayText&gt;(reviewed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Pr/>
        <w:fldChar w:fldCharType="separate" w:fldLock="0"/>
      </w:r>
      <w:r>
        <w:rPr>
          <w:rtl w:val="0"/>
        </w:rPr>
        <w:t>(reviewed in Carscadden et al. 2013)</w:t>
      </w:r>
      <w:r>
        <w:rPr/>
        <w:fldChar w:fldCharType="end" w:fldLock="0"/>
      </w:r>
      <w:r>
        <w:rPr>
          <w:rtl w:val="0"/>
        </w:rPr>
        <w:t>. In summary, the delay in spawning post-1991 does not explain the sudden, and persistent, decrease in capelin abundance offshore post-1991.</w:t>
      </w:r>
    </w:p>
    <w:p>
      <w:pPr>
        <w:pStyle w:val="Heading 3"/>
        <w:spacing w:line="480" w:lineRule="auto"/>
        <w:rPr>
          <w:rStyle w:val="css-g38gqj"/>
          <w:rFonts w:ascii="Calibri" w:cs="Calibri" w:hAnsi="Calibri" w:eastAsia="Calibri"/>
          <w:color w:val="000000"/>
          <w:sz w:val="24"/>
          <w:szCs w:val="24"/>
          <w:u w:color="000000"/>
        </w:rPr>
      </w:pPr>
      <w:r>
        <w:rPr>
          <w:rStyle w:val="css-g38gqj"/>
          <w:rFonts w:ascii="Calibri" w:cs="Calibri" w:hAnsi="Calibri" w:eastAsia="Calibri"/>
          <w:color w:val="000000"/>
          <w:sz w:val="24"/>
          <w:szCs w:val="24"/>
          <w:u w:color="000000"/>
          <w:rtl w:val="0"/>
          <w:lang w:val="en-US"/>
        </w:rPr>
        <w:t>Inshore recruitment index</w:t>
      </w:r>
    </w:p>
    <w:p>
      <w:pPr>
        <w:pStyle w:val="Style1"/>
      </w:pPr>
      <w:r>
        <w:rPr>
          <w:rtl w:val="0"/>
        </w:rPr>
        <w:t xml:space="preserve">Frank et al. argued that since larval production in Trinity Bay did not decrease appreciably post-1991, capelin biomass did not collapse. However, post-1991, a larval index from Trinity Bay was related to the age-2 abundance index from the spring acoustic survey, which suggests that the spring acoustic survey is providing a valid index of capelin abundance </w:t>
      </w:r>
      <w:r>
        <w:rPr/>
        <w:fldChar w:fldCharType="begin" w:fldLock="0"/>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fldChar w:fldCharType="separate" w:fldLock="0"/>
      </w:r>
      <w:r>
        <w:rPr>
          <w:rtl w:val="0"/>
        </w:rPr>
        <w:t>(Murphy et al. 2018)</w:t>
      </w:r>
      <w:r>
        <w:rPr/>
        <w:fldChar w:fldCharType="end" w:fldLock="0"/>
      </w:r>
      <w:r>
        <w:rPr>
          <w:rtl w:val="0"/>
        </w:rPr>
        <w:t xml:space="preserve">. </w:t>
      </w:r>
    </w:p>
    <w:p>
      <w:pPr>
        <w:pStyle w:val="Style1"/>
      </w:pPr>
      <w:del w:id="233" w:date="2018-06-02T16:35:00Z" w:author="Montevecchi, William">
        <w:r>
          <w:rPr>
            <w:rStyle w:val="css-g38gqj"/>
            <w:rtl w:val="0"/>
            <w:lang w:val="en-US"/>
          </w:rPr>
          <w:delText>Fisheries and Oceans Canada</w:delText>
        </w:r>
      </w:del>
      <w:ins w:id="234" w:date="2018-06-02T16:35:00Z" w:author="Montevecchi, William">
        <w:r>
          <w:rPr>
            <w:rStyle w:val="css-g38gqj"/>
            <w:rtl w:val="0"/>
            <w:lang w:val="en-US"/>
          </w:rPr>
          <w:t>DFO</w:t>
        </w:r>
      </w:ins>
      <w:r>
        <w:rPr>
          <w:rStyle w:val="css-g38gqj"/>
          <w:rtl w:val="0"/>
          <w:lang w:val="en-US"/>
        </w:rPr>
        <w:t xml:space="preserve"> collects two larval indices in Trinity Bay: an emergent  larval index (3-10 mm SL) in a nearshore area and a late-larval index (10-30 mm SL</w:t>
      </w:r>
      <w:ins w:id="235" w:date="2018-06-02T16:36:00Z" w:author="Montevecchi, William">
        <w:r>
          <w:rPr>
            <w:rStyle w:val="css-g38gqj"/>
            <w:rtl w:val="0"/>
            <w:lang w:val="en-US"/>
          </w:rPr>
          <w:t xml:space="preserve">, </w:t>
        </w:r>
      </w:ins>
      <w:del w:id="236" w:date="2018-06-02T16:36:00Z" w:author="Montevecchi, William">
        <w:r>
          <w:rPr>
            <w:rStyle w:val="css-g38gqj"/>
            <w:rtl w:val="0"/>
            <w:lang w:val="en-US"/>
          </w:rPr>
          <w:delText xml:space="preserve">) </w:delText>
        </w:r>
      </w:del>
      <w:del w:id="237" w:date="2018-06-02T16:36:00Z" w:author="Montevecchi, William">
        <w:r>
          <w:rPr>
            <w:rStyle w:val="css-g38gqj"/>
            <w:lang w:val="en-US"/>
          </w:rPr>
          <w:fldChar w:fldCharType="begin" w:fldLock="0"/>
        </w:r>
      </w:del>
      <w:del w:id="238" w:date="2018-06-02T16:36:00Z" w:author="Montevecchi, William">
        <w:r>
          <w:rPr>
            <w:rStyle w:val="css-g38gqj"/>
            <w:lang w:val="en-US"/>
          </w:rPr>
          <w:delInstrText xml:space="preserve"> ADDIN EN.CITE &lt;EndNote&gt;&lt;Cite  &gt;&lt;Author&gt;Nakashima&lt;/Author&gt;&lt;Year&gt;2014&lt;/Year&gt;&lt;RecNum&gt;828&lt;/RecNum&gt;&lt;Prefix&gt;see &lt;/Prefix&gt;&lt;Suffix&gt; for more details&lt;/Suffix&gt;&lt;Pages&gt;&lt;/Pages&gt;&lt;DisplayText&gt;(&lt;/DisplayText&gt;&lt;record&gt;&lt;rec-number&gt;828&lt;/rec-number&gt;&lt;foreign-keys&gt;&lt;key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delInstrText>
        </w:r>
      </w:del>
      <w:del w:id="239" w:date="2018-06-02T16:36:00Z" w:author="Montevecchi, William">
        <w:r>
          <w:rPr>
            <w:rStyle w:val="css-g38gqj"/>
            <w:lang w:val="en-US"/>
          </w:rPr>
          <w:fldChar w:fldCharType="separate" w:fldLock="0"/>
        </w:r>
      </w:del>
      <w:del w:id="240" w:date="2018-06-02T16:36:00Z" w:author="Montevecchi, William">
        <w:r>
          <w:rPr>
            <w:rStyle w:val="css-g38gqj"/>
            <w:rtl w:val="0"/>
            <w:lang w:val="en-US"/>
          </w:rPr>
          <w:delText>(</w:delText>
        </w:r>
      </w:del>
      <w:del w:id="241" w:date="2018-06-02T16:36:00Z" w:author="Montevecchi, William">
        <w:r>
          <w:rPr>
            <w:rStyle w:val="css-g38gqj"/>
            <w:lang w:val="en-US"/>
          </w:rPr>
          <w:fldChar w:fldCharType="end" w:fldLock="0"/>
        </w:r>
      </w:del>
      <w:r>
        <w:rPr>
          <w:rStyle w:val="css-g38gqj"/>
          <w:lang w:val="en-US"/>
        </w:rPr>
        <w:fldChar w:fldCharType="begin" w:fldLock="0"/>
      </w:r>
      <w:r>
        <w:rPr>
          <w:rStyle w:val="css-g38gqj"/>
          <w:lang w:val="en-US"/>
        </w:rPr>
        <w:instrText xml:space="preserve"> ADDIN EN.CITE &lt;EndNote&gt;&lt;Cite  &gt;&lt;Author&gt;Nakashima&lt;/Author&gt;&lt;Year&gt;2014&lt;/Year&gt;&lt;RecNum&gt;828&lt;/RecNum&gt;&lt;Prefix&gt;see &lt;/Prefix&gt;&lt;Suffix&gt; for more details&lt;/Suffix&gt;&lt;Pages&gt;&lt;/Pages&gt;&lt;DisplayText&gt;see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lang w:val="en-US"/>
        </w:rPr>
        <w:fldChar w:fldCharType="separate" w:fldLock="0"/>
      </w:r>
      <w:r>
        <w:rPr>
          <w:rStyle w:val="css-g38gqj"/>
          <w:rtl w:val="0"/>
          <w:lang w:val="en-US"/>
        </w:rPr>
        <w:t>see Nakashima &amp; Mowbray 2014 for more details)</w:t>
      </w:r>
      <w:r>
        <w:rPr>
          <w:rStyle w:val="css-g38gqj"/>
          <w:lang w:val="en-US"/>
        </w:rPr>
        <w:fldChar w:fldCharType="end" w:fldLock="0"/>
      </w:r>
      <w:r>
        <w:rPr>
          <w:rStyle w:val="css-g38gqj"/>
          <w:rtl w:val="0"/>
          <w:lang w:val="en-US"/>
        </w:rPr>
        <w:t xml:space="preserve">. The late-larval index was collected both pre- and post-1991. While Frank et al. compared the late-larval index in August for both datasets, the persistently late spawning in capelin since 1991 has resulted in smaller and younger larvae in August 2008-12 compared to August 1982-86, and a better comparison would be between August pre-1991 and September post-1991 </w:t>
      </w:r>
      <w:r>
        <w:rPr>
          <w:rStyle w:val="css-g38gqj"/>
          <w:lang w:val="en-US"/>
        </w:rPr>
        <w:fldChar w:fldCharType="begin" w:fldLock="0"/>
      </w:r>
      <w:r>
        <w:rPr>
          <w:rStyle w:val="css-g38gqj"/>
          <w:lang w:val="en-US"/>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lang w:val="en-US"/>
        </w:rPr>
        <w:fldChar w:fldCharType="separate" w:fldLock="0"/>
      </w:r>
      <w:r>
        <w:rPr>
          <w:rStyle w:val="css-g38gqj"/>
          <w:rtl w:val="0"/>
          <w:lang w:val="en-US"/>
        </w:rPr>
        <w:t>(Nakashima &amp; Mowbray 2014)</w:t>
      </w:r>
      <w:r>
        <w:rPr>
          <w:rStyle w:val="css-g38gqj"/>
          <w:lang w:val="en-US"/>
        </w:rPr>
        <w:fldChar w:fldCharType="end" w:fldLock="0"/>
      </w:r>
      <w:r>
        <w:rPr>
          <w:rStyle w:val="css-g38gqj"/>
          <w:rtl w:val="0"/>
          <w:lang w:val="en-US"/>
        </w:rPr>
        <w:t>. The average late-larval density in Trinity Bay in September 2002-15 is 30.9 m</w:t>
      </w:r>
      <w:r>
        <w:rPr>
          <w:rStyle w:val="css-g38gqj"/>
          <w:vertAlign w:val="superscript"/>
          <w:rtl w:val="0"/>
          <w:lang w:val="it-IT"/>
        </w:rPr>
        <w:t xml:space="preserve">-2 </w:t>
      </w:r>
      <w:r>
        <w:rPr>
          <w:rStyle w:val="css-g38gqj"/>
          <w:rtl w:val="0"/>
          <w:lang w:val="en-US"/>
        </w:rPr>
        <w:t>(SD: 26.9, range 6.73-96.95 m</w:t>
      </w:r>
      <w:r>
        <w:rPr>
          <w:rStyle w:val="css-g38gqj"/>
          <w:vertAlign w:val="superscript"/>
          <w:rtl w:val="0"/>
          <w:lang w:val="en-US"/>
        </w:rPr>
        <w:t>-2</w:t>
      </w:r>
      <w:r>
        <w:rPr>
          <w:rStyle w:val="css-g38gqj"/>
          <w:rtl w:val="0"/>
          <w:lang w:val="en-US"/>
        </w:rPr>
        <w:t>), which is considerably lower than the August 1982-86 estimate (48.8 m</w:t>
      </w:r>
      <w:r>
        <w:rPr>
          <w:rStyle w:val="css-g38gqj"/>
          <w:vertAlign w:val="superscript"/>
          <w:rtl w:val="0"/>
          <w:lang w:val="en-US"/>
        </w:rPr>
        <w:t>-2</w:t>
      </w:r>
      <w:r>
        <w:rPr>
          <w:rStyle w:val="css-g38gqj"/>
          <w:rtl w:val="0"/>
          <w:lang w:val="en-US"/>
        </w:rPr>
        <w:t>, SD: 15.1, range 33.2-73.6 m</w:t>
      </w:r>
      <w:r>
        <w:rPr>
          <w:rStyle w:val="css-g38gqj"/>
          <w:vertAlign w:val="superscript"/>
          <w:rtl w:val="0"/>
          <w:lang w:val="en-US"/>
        </w:rPr>
        <w:t>-2</w:t>
      </w:r>
      <w:r>
        <w:rPr>
          <w:rStyle w:val="css-g38gqj"/>
          <w:rtl w:val="0"/>
          <w:lang w:val="en-US"/>
        </w:rPr>
        <w:t xml:space="preserve">). The trend in the 2000s is for lower and more variable late-larval densities compared to the 1980s; for example, in 12 of the 14 years in the 2000s, average late-larval densities in September were less than the average August larval densities in the 1980s. </w:t>
      </w:r>
    </w:p>
    <w:p>
      <w:pPr>
        <w:pStyle w:val="Style1"/>
      </w:pPr>
      <w:r>
        <w:rPr>
          <w:rtl w:val="0"/>
        </w:rPr>
        <w:t xml:space="preserve">If the majority of capelin biomass was in the inshore area and was not available to the annual offshore spring acoustic survey, then no relationship would be expected between larval productivity and the age-2 abundance index from the spring acoustic survey. However, post-1991, the emergent larval index was related to the age-2 abundance index from the spring acoustic survey </w:t>
      </w:r>
      <w:r>
        <w:rPr/>
        <w:fldChar w:fldCharType="begin" w:fldLock="0"/>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fldChar w:fldCharType="separate" w:fldLock="0"/>
      </w:r>
      <w:r>
        <w:rPr>
          <w:rtl w:val="0"/>
        </w:rPr>
        <w:t>(Murphy et al. 2018)</w:t>
      </w:r>
      <w:r>
        <w:rPr/>
        <w:fldChar w:fldCharType="end" w:fldLock="0"/>
      </w:r>
      <w:r>
        <w:rPr>
          <w:rtl w:val="0"/>
        </w:rPr>
        <w:t xml:space="preserve">, which suggests that the offshore acoustic survey tracks inshore productivity. There is currently no relationship between the late-larval index in Trinity Bay and the age-2 abundance index </w:t>
      </w:r>
      <w:r>
        <w:rPr/>
        <w:fldChar w:fldCharType="begin" w:fldLock="0"/>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fldChar w:fldCharType="separate" w:fldLock="0"/>
      </w:r>
      <w:r>
        <w:rPr>
          <w:rtl w:val="0"/>
        </w:rPr>
        <w:t>(Murphy et al. 2018)</w:t>
      </w:r>
      <w:r>
        <w:rPr/>
        <w:fldChar w:fldCharType="end" w:fldLock="0"/>
      </w:r>
      <w:r>
        <w:rPr>
          <w:rtl w:val="0"/>
        </w:rPr>
        <w:t xml:space="preserve">. This </w:t>
      </w:r>
      <w:del w:id="242" w:date="2018-06-02T16:39:00Z" w:author="Montevecchi, William">
        <w:r>
          <w:rPr>
            <w:rtl w:val="0"/>
          </w:rPr>
          <w:delText xml:space="preserve">may </w:delText>
        </w:r>
      </w:del>
      <w:ins w:id="243" w:date="2018-06-02T16:39:00Z" w:author="Montevecchi, William">
        <w:r>
          <w:rPr>
            <w:rtl w:val="0"/>
          </w:rPr>
          <w:t xml:space="preserve">could </w:t>
        </w:r>
      </w:ins>
      <w:r>
        <w:rPr>
          <w:rtl w:val="0"/>
        </w:rPr>
        <w:t xml:space="preserve">be due to changes in the survey design post-1991 including a spatio- temporal contraction of sampling with 19 of the original 52 stations sampled in 1 week in September from 2003-07 and 1 week in both August and September from 2008-15; and a temporal mismatch between capelin spawning times and the late-larval survey which may result in capelin larvae either being too small for the gear in August or already advected from the area in September. </w:t>
      </w:r>
    </w:p>
    <w:p>
      <w:pPr>
        <w:pStyle w:val="Style1"/>
      </w:pPr>
      <w:r>
        <w:rPr>
          <w:rtl w:val="0"/>
        </w:rPr>
        <w:t xml:space="preserve">In summary, while the appreciable decrease in the late-larval productivity index post-1991 supports the capelin collapse hypothesis, the </w:t>
      </w:r>
      <w:del w:id="244" w:date="2018-06-03T08:18:14Z" w:author="George Rose">
        <w:r>
          <w:rPr>
            <w:rtl w:val="0"/>
          </w:rPr>
          <w:delText>spatio-temporal</w:delText>
        </w:r>
      </w:del>
      <w:ins w:id="245" w:date="2018-06-03T08:18:36Z" w:author="George Rose">
        <w:r>
          <w:rPr>
            <w:rtl w:val="0"/>
          </w:rPr>
          <w:t>spatio-temporal</w:t>
        </w:r>
      </w:ins>
      <w:r>
        <w:rPr>
          <w:rtl w:val="0"/>
        </w:rPr>
        <w:t xml:space="preserve"> contraction of the survey post-1991 reduces our ability to directly compare larval productivity between the two periods. The positive, significant relationship between the emergent larval index and the offshore age-2 abundance index post-1991 supports previous research that identified capelin larval survival as an important driver of recruitment </w:t>
      </w:r>
      <w:r>
        <w:rPr/>
        <w:fldChar w:fldCharType="begin" w:fldLock="0"/>
      </w:r>
      <w:r>
        <w:instrText xml:space="preserve"> ADDIN EN.CITE &lt;EndNote&gt;&lt;Cite  &gt;&lt;Author&gt;Frank&lt;/Author&gt;&lt;Year&gt;1982&lt;/Year&gt;&lt;Prefix&gt;&lt;/Prefix&gt;&lt;Suffix&gt;&lt;/Suffix&gt;&lt;Pages&gt;&lt;/Pages&gt;&lt;DisplayText&gt;(Frank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&gt;&lt;Author&gt;Leggett&lt;/Author&gt;&lt;Year&gt;1984&lt;/Year&gt;&lt;RecNum&gt;188&lt;/RecNum&gt;&lt;Prefix&gt;&lt;/Prefix&gt;&lt;Suffix&gt;&lt;/Suffix&gt;&lt;Pages&gt;&lt;/Pages&gt;&lt;record&gt;&lt;rec-number&gt;188&lt;/rec-number&gt;&lt;foreign-keys&gt;&lt;key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&gt;&lt;Author&gt;Dalley&lt;/Author&gt;&lt;Year&gt;2002&lt;/Year&gt;&lt;RecNum&gt;888&lt;/RecNum&gt;&lt;Prefix&gt;&lt;/Prefix&gt;&lt;Suffix&gt;&lt;/Suffix&gt;&lt;Pages&gt;&lt;/Pages&gt;&lt;record&gt;&lt;rec-number&gt;888&lt;/rec-number&gt;&lt;foreign-keys&gt;&lt;key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rPr/>
        <w:fldChar w:fldCharType="separate" w:fldLock="0"/>
      </w:r>
      <w:r>
        <w:rPr>
          <w:rtl w:val="0"/>
        </w:rPr>
        <w:t>(Frank &amp; Leggett 1982, Leggett et al. 1984, Dalley et al. 2002)</w:t>
      </w:r>
      <w:r>
        <w:rPr/>
        <w:fldChar w:fldCharType="end" w:fldLock="0"/>
      </w:r>
      <w:r>
        <w:rPr>
          <w:rtl w:val="0"/>
        </w:rPr>
        <w:t xml:space="preserve">. This significant relationship between two fishery-independent inshore and offshore indices post-1991 provides support for the capelin collapse hypothesis. </w:t>
      </w:r>
    </w:p>
    <w:p>
      <w:pPr>
        <w:pStyle w:val="Style1"/>
        <w:ind w:firstLine="0"/>
        <w:rPr>
          <w:rStyle w:val="css-g38gqj"/>
          <w:b w:val="1"/>
          <w:bCs w:val="1"/>
        </w:rPr>
      </w:pPr>
      <w:r>
        <w:rPr>
          <w:rStyle w:val="css-g38gqj"/>
          <w:b w:val="1"/>
          <w:bCs w:val="1"/>
          <w:rtl w:val="0"/>
          <w:lang w:val="en-US"/>
        </w:rPr>
        <w:t>Ecosystem response</w:t>
      </w:r>
    </w:p>
    <w:p>
      <w:pPr>
        <w:pStyle w:val="Style1"/>
        <w:ind w:firstLine="0"/>
        <w:rPr>
          <w:rStyle w:val="css-g38gqj"/>
          <w:b w:val="1"/>
          <w:bCs w:val="1"/>
          <w:lang w:val="en-US"/>
        </w:rPr>
      </w:pPr>
      <w:r>
        <w:rPr>
          <w:rStyle w:val="css-g38gqj"/>
          <w:b w:val="1"/>
          <w:bCs w:val="1"/>
          <w:color w:val="000000"/>
          <w:u w:color="000000"/>
          <w:rtl w:val="0"/>
          <w:lang w:val="en-US"/>
        </w:rPr>
        <w:t>Temporal dynamics of cod weight at age and condition</w:t>
      </w:r>
    </w:p>
    <w:p>
      <w:pPr>
        <w:pStyle w:val="Style1"/>
        <w:rPr>
          <w:rStyle w:val="css-g38gqj"/>
          <w:color w:val="151518"/>
          <w:u w:color="151518"/>
        </w:rPr>
      </w:pPr>
      <w:r>
        <w:rPr>
          <w:rStyle w:val="css-g38gqj"/>
          <w:color w:val="151518"/>
          <w:u w:color="151518"/>
          <w:rtl w:val="0"/>
          <w:lang w:val="en-US"/>
        </w:rPr>
        <w:t>Frank et al. contend that since Atlantic cod</w:t>
      </w:r>
      <w:r>
        <w:rPr>
          <w:rStyle w:val="css-g38gqj"/>
          <w:color w:val="151518"/>
          <w:u w:color="151518"/>
          <w:rtl w:val="0"/>
          <w:lang w:val="en-US"/>
        </w:rPr>
        <w:t>’</w:t>
      </w:r>
      <w:r>
        <w:rPr>
          <w:rStyle w:val="css-g38gqj"/>
          <w:color w:val="151518"/>
          <w:u w:color="151518"/>
          <w:rtl w:val="0"/>
          <w:lang w:val="en-US"/>
        </w:rPr>
        <w:t>s weight at age and liver condition indices post-collapse were not spatially homogenous then capelin did not collapse. Alternatively, Atlantic cod</w:t>
      </w:r>
      <w:r>
        <w:rPr>
          <w:rStyle w:val="css-g38gqj"/>
          <w:color w:val="151518"/>
          <w:u w:color="151518"/>
          <w:rtl w:val="0"/>
          <w:lang w:val="en-US"/>
        </w:rPr>
        <w:t>’</w:t>
      </w:r>
      <w:r>
        <w:rPr>
          <w:rStyle w:val="css-g38gqj"/>
          <w:color w:val="151518"/>
          <w:u w:color="151518"/>
          <w:rtl w:val="0"/>
          <w:lang w:val="en-US"/>
        </w:rPr>
        <w:t>s weight at age and liver condition indices were never spatially homogenous due to th</w:t>
      </w:r>
      <w:ins w:id="246" w:date="2018-06-03T08:21:50Z" w:author="George Rose">
        <w:r>
          <w:rPr>
            <w:rStyle w:val="css-g38gqj"/>
            <w:color w:val="151518"/>
            <w:u w:color="151518"/>
            <w:rtl w:val="0"/>
            <w:lang w:val="en-US"/>
          </w:rPr>
          <w:t>e</w:t>
        </w:r>
      </w:ins>
      <w:del w:id="247" w:date="2018-06-03T08:21:49Z" w:author="George Rose">
        <w:r>
          <w:rPr>
            <w:rStyle w:val="css-g38gqj"/>
            <w:color w:val="151518"/>
            <w:u w:color="151518"/>
            <w:rtl w:val="0"/>
            <w:lang w:val="en-US"/>
          </w:rPr>
          <w:delText>is</w:delText>
        </w:r>
      </w:del>
      <w:r>
        <w:rPr>
          <w:rStyle w:val="css-g38gqj"/>
          <w:color w:val="151518"/>
          <w:u w:color="151518"/>
          <w:rtl w:val="0"/>
          <w:lang w:val="en-US"/>
        </w:rPr>
        <w:t xml:space="preserve"> </w:t>
      </w:r>
      <w:commentRangeStart w:id="248"/>
      <w:del w:id="249" w:date="2018-06-03T08:21:39Z" w:author="George Rose">
        <w:r>
          <w:rPr>
            <w:rStyle w:val="css-g38gqj"/>
            <w:color w:val="151518"/>
            <w:u w:color="151518"/>
            <w:rtl w:val="0"/>
            <w:lang w:val="en-US"/>
          </w:rPr>
          <w:delText>stock</w:delText>
        </w:r>
      </w:del>
      <w:commentRangeEnd w:id="248"/>
      <w:r>
        <w:commentReference w:id="248"/>
      </w:r>
      <w:ins w:id="250" w:date="2018-06-03T08:21:40Z" w:author="George Rose">
        <w:r>
          <w:rPr>
            <w:rStyle w:val="css-g38gqj"/>
            <w:color w:val="151518"/>
            <w:u w:color="151518"/>
            <w:rtl w:val="0"/>
            <w:lang w:val="en-US"/>
          </w:rPr>
          <w:t>species</w:t>
        </w:r>
      </w:ins>
      <w:r>
        <w:rPr>
          <w:rStyle w:val="css-g38gqj"/>
          <w:color w:val="151518"/>
          <w:u w:color="151518"/>
          <w:rtl w:val="0"/>
          <w:lang w:val="en-US"/>
        </w:rPr>
        <w:t xml:space="preserve"> complex inhabiting distinct ecosystem production units in NAFO Div. 2J3KLNO (e.g., Lilly 2005, Koen-Alonso et al. 2013, Morgan et al. 2017)</w:t>
      </w:r>
      <w:ins w:id="251" w:date="2018-06-03T08:27:42Z" w:author="George Rose">
        <w:r>
          <w:rPr>
            <w:rStyle w:val="css-g38gqj"/>
            <w:color w:val="151518"/>
            <w:u w:color="151518"/>
            <w:rtl w:val="0"/>
            <w:lang w:val="en-US"/>
          </w:rPr>
          <w:t xml:space="preserve"> on the</w:t>
        </w:r>
      </w:ins>
      <w:del w:id="252" w:date="2018-06-03T08:27:26Z" w:author="George Rose">
        <w:r>
          <w:rPr>
            <w:rStyle w:val="css-g38gqj"/>
            <w:color w:val="151518"/>
            <w:u w:color="151518"/>
            <w:rtl w:val="0"/>
            <w:lang w:val="en-US"/>
          </w:rPr>
          <w:delText xml:space="preserve">; </w:delText>
        </w:r>
      </w:del>
      <w:ins w:id="253" w:date="2018-06-03T08:28:21Z" w:author="George Rose">
        <w:r>
          <w:rPr>
            <w:rStyle w:val="css-g38gqj"/>
            <w:color w:val="151518"/>
            <w:u w:color="151518"/>
            <w:rtl w:val="0"/>
            <w:lang w:val="en-US"/>
          </w:rPr>
          <w:t xml:space="preserve"> </w:t>
        </w:r>
      </w:ins>
      <w:ins w:id="254" w:date="2018-06-03T08:28:21Z" w:author="George Rose">
        <w:r>
          <w:rPr>
            <w:rStyle w:val="css-g38gqj"/>
            <w:color w:val="151518"/>
            <w:u w:color="151518"/>
            <w:rtl w:val="0"/>
            <w:lang w:val="en-US"/>
          </w:rPr>
          <w:t xml:space="preserve">Labrador and </w:t>
        </w:r>
      </w:ins>
      <w:ins w:id="255" w:date="2018-06-03T08:28:21Z" w:author="George Rose">
        <w:r>
          <w:rPr>
            <w:rStyle w:val="css-g38gqj"/>
            <w:color w:val="151518"/>
            <w:u w:color="151518"/>
            <w:rtl w:val="0"/>
            <w:lang w:val="en-US"/>
          </w:rPr>
          <w:t xml:space="preserve">northeast Newfoundland Shelf and Grand Bank. These units are characterized by distinct marine communities and food web systems (Pepin et al. 2010, 2012, 2014, Koen-Alonso et al. 2013, NAFO 2014). Hence the non-homogenous traits of Atlantic cod from Labrador (2J) to the southern Grand Bank (3NO) are typical of this species. </w:t>
        </w:r>
      </w:ins>
      <w:ins w:id="256" w:date="2018-06-03T08:28:21Z" w:author="George Rose">
        <w:r>
          <w:rPr>
            <w:rStyle w:val="css-g38gqj"/>
            <w:color w:val="151518"/>
            <w:u w:color="151518"/>
            <w:rtl w:val="0"/>
            <w:lang w:val="en-US"/>
          </w:rPr>
          <w:t>F</w:t>
        </w:r>
      </w:ins>
      <w:del w:id="257" w:date="2018-06-03T08:28:20Z" w:author="George Rose">
        <w:r>
          <w:rPr>
            <w:rStyle w:val="css-g38gqj"/>
            <w:color w:val="151518"/>
            <w:u w:color="151518"/>
            <w:rtl w:val="0"/>
            <w:lang w:val="en-US"/>
          </w:rPr>
          <w:delText>f</w:delText>
        </w:r>
      </w:del>
      <w:r>
        <w:rPr>
          <w:rStyle w:val="css-g38gqj"/>
          <w:color w:val="151518"/>
          <w:u w:color="151518"/>
          <w:rtl w:val="0"/>
          <w:lang w:val="en-US"/>
        </w:rPr>
        <w:t xml:space="preserve">urthermore, post-1991 changes in spatial overlap between the collapsed stocks of Atlantic cod and capelin may have exacerbated spatial differences in Atlantic cod condition indices (Rose et al. 2000). </w:t>
      </w:r>
    </w:p>
    <w:p>
      <w:pPr>
        <w:pStyle w:val="Style1"/>
        <w:rPr>
          <w:ins w:id="258" w:date="2018-06-03T08:28:35Z" w:author="George Rose"/>
          <w:rStyle w:val="css-g38gqj"/>
          <w:color w:val="151518"/>
          <w:u w:color="151518"/>
        </w:rPr>
      </w:pPr>
    </w:p>
    <w:p>
      <w:pPr>
        <w:pStyle w:val="Style1"/>
        <w:rPr>
          <w:del w:id="259" w:date="2018-06-03T08:26:25Z" w:author="George Rose"/>
        </w:rPr>
      </w:pPr>
      <w:r>
        <w:rPr>
          <w:rStyle w:val="css-g38gqj"/>
          <w:rtl w:val="0"/>
          <w:lang w:val="en-US"/>
        </w:rPr>
        <w:t>The</w:t>
      </w:r>
      <w:r>
        <w:rPr>
          <w:rStyle w:val="css-g38gqj"/>
          <w:color w:val="151518"/>
          <w:u w:color="151518"/>
          <w:rtl w:val="0"/>
          <w:lang w:val="en-US"/>
        </w:rPr>
        <w:t xml:space="preserve"> existence of spatial structure in traits of Atlantic cod </w:t>
      </w:r>
      <w:ins w:id="260" w:date="2018-06-03T08:22:56Z" w:author="George Rose">
        <w:r>
          <w:rPr>
            <w:rStyle w:val="css-g38gqj"/>
            <w:color w:val="151518"/>
            <w:u w:color="151518"/>
            <w:rtl w:val="0"/>
            <w:lang w:val="en-US"/>
          </w:rPr>
          <w:t xml:space="preserve">in NAFO 2J3KL </w:t>
        </w:r>
      </w:ins>
      <w:r>
        <w:rPr>
          <w:rStyle w:val="css-g38gqj"/>
          <w:rtl w:val="0"/>
          <w:lang w:val="en-US"/>
        </w:rPr>
        <w:t xml:space="preserve">(also known as </w:t>
      </w:r>
      <w:ins w:id="261" w:date="2018-06-03T08:19:47Z" w:author="George Rose">
        <w:r>
          <w:rPr>
            <w:rStyle w:val="css-g38gqj"/>
            <w:rtl w:val="0"/>
            <w:lang w:val="en-US"/>
          </w:rPr>
          <w:t>N</w:t>
        </w:r>
      </w:ins>
      <w:del w:id="262" w:date="2018-06-03T08:19:46Z" w:author="George Rose">
        <w:r>
          <w:rPr>
            <w:rStyle w:val="css-g38gqj"/>
            <w:rtl w:val="0"/>
            <w:lang w:val="en-US"/>
          </w:rPr>
          <w:delText>n</w:delText>
        </w:r>
      </w:del>
      <w:r>
        <w:rPr>
          <w:rStyle w:val="css-g38gqj"/>
          <w:rtl w:val="0"/>
          <w:lang w:val="en-US"/>
        </w:rPr>
        <w:t xml:space="preserve">orthern cod) </w:t>
      </w:r>
      <w:r>
        <w:rPr>
          <w:rStyle w:val="css-g38gqj"/>
          <w:color w:val="151518"/>
          <w:u w:color="151518"/>
          <w:rtl w:val="0"/>
          <w:lang w:val="en-US"/>
        </w:rPr>
        <w:t xml:space="preserve">is well known </w:t>
      </w:r>
      <w:ins w:id="263" w:date="2018-06-03T08:23:11Z" w:author="George Rose">
        <w:r>
          <w:rPr>
            <w:rStyle w:val="css-g38gqj"/>
            <w:color w:val="151518"/>
            <w:u w:color="151518"/>
            <w:rtl w:val="0"/>
            <w:lang w:val="en-US"/>
          </w:rPr>
          <w:t xml:space="preserve">historically </w:t>
        </w:r>
      </w:ins>
      <w:r>
        <w:rPr>
          <w:rStyle w:val="css-g38gqj"/>
          <w:color w:val="151518"/>
          <w:u w:color="151518"/>
          <w:lang w:val="en-US"/>
        </w:rPr>
        <w:fldChar w:fldCharType="begin" w:fldLock="0"/>
      </w:r>
      <w:r>
        <w:rPr>
          <w:rStyle w:val="css-g38gqj"/>
          <w:color w:val="151518"/>
          <w:u w:color="151518"/>
          <w:lang w:val="en-US"/>
        </w:rPr>
        <w:instrText xml:space="preserve"> ADDIN EN.CITE &lt;EndNote&gt;&lt;Cite  &gt;&lt;Author&gt;Lilly&lt;/Author&gt;&lt;Year&gt;2005&lt;/Year&gt;&lt;RecNum&gt;1036&lt;/RecNum&gt;&lt;Prefix&gt;e.g.`, &lt;/Prefix&gt;&lt;Suffix&gt;&lt;/Suffix&gt;&lt;Pages&gt;&lt;/Pages&gt;&lt;DisplayText&gt;(e.g., Lilly 2005, Neville et al. 2018, Rose &amp; Rowe 2018)&lt;/DisplayText&gt;&lt;record&gt;&lt;rec-number&gt;1036&lt;/rec-number&gt;&lt;foreign-keys&gt;&lt;key app="EN" db-id="2pv5prxr6xz2a4ea50h5dww0ewvx0ttdtdsa" timestamp="1526478835"&gt;1036&lt;/key&gt;&lt;/foreign-keys&gt;&lt;ref-type name="Book Section"&gt;5&lt;/ref-type&gt;&lt;contributors&gt;&lt;authors&gt;&lt;author&gt;Lilly, G.R.&lt;/author&gt;&lt;/authors&gt;&lt;secondary-authors&gt;&lt;author&gt;Brander, Keith M.&lt;/author&gt;&lt;/secondary-authors&gt;&lt;/contributors&gt;&lt;titles&gt;&lt;title&gt;Southern Labrador and eastern Newfoundland (NAFO Divisions 2J+3KL)&lt;/title&gt;&lt;secondary-title&gt;Spawning and life history information for North Atlantic cod stocks. ICES Cooperative Research Report, No. 274&lt;/secondary-title&gt;&lt;/titles&gt;&lt;pages&gt;138-149&lt;/pages&gt;&lt;dates&gt;&lt;year&gt;2005&lt;/year&gt;&lt;/dates&gt;&lt;urls&gt;&lt;/urls&gt;&lt;/record&gt;&lt;/Cite&gt;&lt;Cite  &gt;&lt;Author&gt;Neville&lt;/Author&gt;&lt;Year&gt;2018&lt;/Year&gt;&lt;RecNum&gt;1033&lt;/RecNum&gt;&lt;Prefix&gt;&lt;/Prefix&gt;&lt;Suffix&gt;&lt;/Suffix&gt;&lt;Pages&gt;&lt;/Pages&gt;&lt;record&gt;&lt;rec-number&gt;1033&lt;/rec-number&gt;&lt;foreign-keys&gt;&lt;key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&gt;&lt;Author&gt;Rose&lt;/Author&gt;&lt;Year&gt;2018&lt;/Year&gt;&lt;Prefix&gt;&lt;/Prefix&gt;&lt;Suffix&gt;&lt;/Suffix&gt;&lt;Pages&gt;&lt;/Pages&gt;&lt;record&gt;&lt;rec-number&gt;1037&lt;/rec-number&gt;&lt;foreign-keys&gt;&lt;key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css-g38gqj"/>
          <w:color w:val="151518"/>
          <w:u w:color="151518"/>
          <w:lang w:val="en-US"/>
        </w:rPr>
        <w:fldChar w:fldCharType="separate" w:fldLock="0"/>
      </w:r>
      <w:r>
        <w:rPr>
          <w:rStyle w:val="css-g38gqj"/>
          <w:color w:val="151518"/>
          <w:u w:color="151518"/>
          <w:rtl w:val="0"/>
          <w:lang w:val="en-US"/>
        </w:rPr>
        <w:t>(e.g., Lilly 2005, Neville et al. 2018, Rose &amp; Rowe 2018)</w:t>
      </w:r>
      <w:r>
        <w:rPr>
          <w:rStyle w:val="css-g38gqj"/>
          <w:color w:val="151518"/>
          <w:u w:color="151518"/>
          <w:lang w:val="en-US"/>
        </w:rPr>
        <w:fldChar w:fldCharType="end" w:fldLock="0"/>
      </w:r>
      <w:r>
        <w:rPr>
          <w:rStyle w:val="css-g38gqj"/>
          <w:color w:val="151518"/>
          <w:u w:color="151518"/>
          <w:rtl w:val="0"/>
          <w:lang w:val="en-US"/>
        </w:rPr>
        <w:t xml:space="preserve">, with </w:t>
      </w:r>
      <w:r>
        <w:rPr>
          <w:rStyle w:val="css-g38gqj"/>
          <w:color w:val="151518"/>
          <w:u w:color="151518"/>
          <w:rtl w:val="0"/>
          <w:lang w:val="it-IT"/>
        </w:rPr>
        <w:t>gradient</w:t>
      </w:r>
      <w:r>
        <w:rPr>
          <w:rStyle w:val="css-g38gqj"/>
          <w:color w:val="151518"/>
          <w:u w:color="151518"/>
          <w:rtl w:val="0"/>
          <w:lang w:val="en-US"/>
        </w:rPr>
        <w:t xml:space="preserve">s from north to south in growth (length at age) and condition indices (liver, gutted and total body mass) </w:t>
      </w:r>
      <w:r>
        <w:rPr>
          <w:rStyle w:val="css-g38gqj"/>
          <w:color w:val="151518"/>
          <w:u w:color="151518"/>
          <w:lang w:val="en-US"/>
        </w:rPr>
        <w:fldChar w:fldCharType="begin" w:fldLock="0"/>
      </w:r>
      <w:r>
        <w:rPr>
          <w:rStyle w:val="css-g38gqj"/>
          <w:color w:val="151518"/>
          <w:u w:color="151518"/>
          <w:lang w:val="en-US"/>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css-g38gqj"/>
          <w:color w:val="151518"/>
          <w:u w:color="151518"/>
          <w:lang w:val="en-US"/>
        </w:rPr>
        <w:fldChar w:fldCharType="separate" w:fldLock="0"/>
      </w:r>
      <w:r>
        <w:rPr>
          <w:rStyle w:val="css-g38gqj"/>
          <w:color w:val="151518"/>
          <w:u w:color="151518"/>
          <w:rtl w:val="0"/>
          <w:lang w:val="en-US"/>
        </w:rPr>
        <w:t>(Buren et al. 2014b, Morgan et al. 2017)</w:t>
      </w:r>
      <w:r>
        <w:rPr>
          <w:rStyle w:val="css-g38gqj"/>
          <w:color w:val="151518"/>
          <w:u w:color="151518"/>
          <w:lang w:val="en-US"/>
        </w:rPr>
        <w:fldChar w:fldCharType="end" w:fldLock="0"/>
      </w:r>
      <w:r>
        <w:rPr>
          <w:rStyle w:val="css-g38gqj"/>
          <w:color w:val="151518"/>
          <w:u w:color="151518"/>
          <w:rtl w:val="0"/>
          <w:lang w:val="en-US"/>
        </w:rPr>
        <w:t xml:space="preserve">. </w:t>
      </w:r>
      <w:del w:id="264" w:date="2018-06-03T08:26:25Z" w:author="George Rose">
        <w:r>
          <w:rPr>
            <w:rStyle w:val="css-g38gqj"/>
            <w:color w:val="151518"/>
            <w:u w:color="151518"/>
            <w:rtl w:val="0"/>
            <w:lang w:val="en-US"/>
          </w:rPr>
          <w:delText xml:space="preserve">In addition, northern and southern components of the Atlantic cod stock complex inhabit different ecosystem production units, i.e. northeast Newfoundland Shelf and the Grand Bank. These units are characterized by distinct marine communities and food web systems </w:delText>
        </w:r>
      </w:del>
      <w:del w:id="265" w:date="2018-06-03T08:26:25Z" w:author="George Rose">
        <w:r>
          <w:rPr>
            <w:rStyle w:val="css-g38gqj"/>
            <w:color w:val="151518"/>
            <w:u w:color="151518"/>
            <w:lang w:val="en-US"/>
          </w:rPr>
          <w:fldChar w:fldCharType="begin" w:fldLock="0"/>
        </w:r>
      </w:del>
      <w:del w:id="266" w:date="2018-06-03T08:26:25Z" w:author="George Rose">
        <w:r>
          <w:rPr>
            <w:rStyle w:val="css-g38gqj"/>
            <w:color w:val="151518"/>
            <w:u w:color="151518"/>
            <w:lang w:val="en-US"/>
          </w:rPr>
          <w:delInstrText xml:space="preserve"> ADDIN EN.CITE &lt;EndNote&gt;&lt;Cite  &gt;&lt;Author&gt;Pepin&lt;/Author&gt;&lt;Year&gt;2014&lt;/Year&gt;&lt;RecNum&gt;894&lt;/RecNum&gt;&lt;Prefix&gt;&lt;/Prefix&gt;&lt;Suffix&gt;&lt;/Suffix&gt;&lt;Pages&gt;&lt;/Pages&gt;&lt;DisplayText&gt;(Pepin et al. 2010,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del>
      <w:del w:id="267" w:date="2018-06-03T08:26:25Z" w:author="George Rose">
        <w:r>
          <w:rPr>
            <w:rStyle w:val="css-g38gqj"/>
            <w:color w:val="151518"/>
            <w:u w:color="151518"/>
            <w:lang w:val="en-US"/>
          </w:rPr>
          <w:fldChar w:fldCharType="separate" w:fldLock="0"/>
        </w:r>
      </w:del>
      <w:del w:id="268" w:date="2018-06-03T08:26:25Z" w:author="George Rose">
        <w:r>
          <w:rPr>
            <w:rStyle w:val="css-g38gqj"/>
            <w:color w:val="151518"/>
            <w:u w:color="151518"/>
            <w:rtl w:val="0"/>
            <w:lang w:val="en-US"/>
          </w:rPr>
          <w:delText xml:space="preserve">(Pepin et al. 2010, </w:delText>
        </w:r>
      </w:del>
      <w:del w:id="269" w:date="2018-06-03T08:26:25Z" w:author="George Rose">
        <w:r>
          <w:rPr>
            <w:rStyle w:val="css-g38gqj"/>
            <w:color w:val="151518"/>
            <w:u w:color="151518"/>
            <w:lang w:val="en-US"/>
          </w:rPr>
          <w:fldChar w:fldCharType="end" w:fldLock="0"/>
        </w:r>
      </w:del>
      <w:del w:id="270" w:date="2018-06-02T16:51:00Z" w:author="Montevecchi, William">
        <w:r>
          <w:rPr>
            <w:rStyle w:val="css-g38gqj"/>
            <w:color w:val="151518"/>
            <w:u w:color="151518"/>
            <w:lang w:val="en-US"/>
          </w:rPr>
          <w:fldChar w:fldCharType="begin" w:fldLock="0"/>
        </w:r>
      </w:del>
      <w:del w:id="271" w:date="2018-06-02T16:51:00Z" w:author="Montevecchi, William">
        <w:r>
          <w:rPr>
            <w:rStyle w:val="css-g38gqj"/>
            <w:color w:val="151518"/>
            <w:u w:color="151518"/>
            <w:lang w:val="en-US"/>
          </w:rPr>
          <w:delInstrText xml:space="preserve"> ADDIN EN.CITE &lt;EndNote&gt;&lt;Cite  &gt;&lt;Author&gt;Pepin&lt;/Author&gt;&lt;Year&gt;2014&lt;/Year&gt;&lt;RecNum&gt;894&lt;/RecNum&gt;&lt;Prefix&gt;&lt;/Prefix&gt;&lt;Suffix&gt;&lt;/Suffix&gt;&lt;Pages&gt;&lt;/Pages&gt;&lt;DisplayText&gt;Pepin et al.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del>
      <w:del w:id="272" w:date="2018-06-02T16:51:00Z" w:author="Montevecchi, William">
        <w:r>
          <w:rPr>
            <w:rStyle w:val="css-g38gqj"/>
            <w:color w:val="151518"/>
            <w:u w:color="151518"/>
            <w:lang w:val="en-US"/>
          </w:rPr>
          <w:fldChar w:fldCharType="separate" w:fldLock="0"/>
        </w:r>
      </w:del>
      <w:del w:id="273" w:date="2018-06-02T16:51:00Z" w:author="Montevecchi, William">
        <w:r>
          <w:rPr>
            <w:rStyle w:val="css-g38gqj"/>
            <w:color w:val="151518"/>
            <w:u w:color="151518"/>
            <w:rtl w:val="0"/>
            <w:lang w:val="en-US"/>
          </w:rPr>
          <w:delText xml:space="preserve">Pepin et al. </w:delText>
        </w:r>
      </w:del>
      <w:del w:id="274" w:date="2018-06-02T16:51:00Z" w:author="Montevecchi, William">
        <w:r>
          <w:rPr>
            <w:rStyle w:val="css-g38gqj"/>
            <w:color w:val="151518"/>
            <w:u w:color="151518"/>
            <w:lang w:val="en-US"/>
          </w:rPr>
          <w:fldChar w:fldCharType="end" w:fldLock="0"/>
        </w:r>
      </w:del>
      <w:del w:id="275" w:date="2018-06-03T08:26:25Z" w:author="George Rose">
        <w:r>
          <w:rPr>
            <w:rStyle w:val="css-g38gqj"/>
            <w:color w:val="151518"/>
            <w:u w:color="151518"/>
            <w:lang w:val="en-US"/>
          </w:rPr>
          <w:fldChar w:fldCharType="begin" w:fldLock="0"/>
        </w:r>
      </w:del>
      <w:del w:id="276" w:date="2018-06-03T08:26:25Z" w:author="George Rose">
        <w:r>
          <w:rPr>
            <w:rStyle w:val="css-g38gqj"/>
            <w:color w:val="151518"/>
            <w:u w:color="151518"/>
            <w:lang w:val="en-US"/>
          </w:rPr>
          <w:delInstrText xml:space="preserve"> ADDIN EN.CITE &lt;EndNote&gt;&lt;Cite  &gt;&lt;Author&gt;Pepin&lt;/Author&gt;&lt;Year&gt;2014&lt;/Year&gt;&lt;RecNum&gt;894&lt;/RecNum&gt;&lt;Prefix&gt;&lt;/Prefix&gt;&lt;Suffix&gt;&lt;/Suffix&gt;&lt;Pages&gt;&lt;/Pages&gt;&lt;DisplayText&gt;2012,&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del>
      <w:del w:id="277" w:date="2018-06-03T08:26:25Z" w:author="George Rose">
        <w:r>
          <w:rPr>
            <w:rStyle w:val="css-g38gqj"/>
            <w:color w:val="151518"/>
            <w:u w:color="151518"/>
            <w:lang w:val="en-US"/>
          </w:rPr>
          <w:fldChar w:fldCharType="separate" w:fldLock="0"/>
        </w:r>
      </w:del>
      <w:del w:id="278" w:date="2018-06-03T08:26:25Z" w:author="George Rose">
        <w:r>
          <w:rPr>
            <w:rStyle w:val="css-g38gqj"/>
            <w:color w:val="151518"/>
            <w:u w:color="151518"/>
            <w:rtl w:val="0"/>
            <w:lang w:val="en-US"/>
          </w:rPr>
          <w:delText>2012,</w:delText>
        </w:r>
      </w:del>
      <w:del w:id="279" w:date="2018-06-03T08:26:25Z" w:author="George Rose">
        <w:r>
          <w:rPr>
            <w:rStyle w:val="css-g38gqj"/>
            <w:color w:val="151518"/>
            <w:u w:color="151518"/>
            <w:lang w:val="en-US"/>
          </w:rPr>
          <w:fldChar w:fldCharType="end" w:fldLock="0"/>
        </w:r>
      </w:del>
      <w:ins w:id="280" w:date="2018-06-02T16:51:00Z" w:author="Montevecchi, William">
        <w:del w:id="281" w:date="2018-06-03T08:26:25Z" w:author="George Rose">
          <w:r>
            <w:rPr>
              <w:rStyle w:val="css-g38gqj"/>
              <w:color w:val="151518"/>
              <w:u w:color="151518"/>
              <w:lang w:val="en-US"/>
            </w:rPr>
            <w:fldChar w:fldCharType="begin" w:fldLock="0"/>
          </w:r>
        </w:del>
      </w:ins>
      <w:ins w:id="282" w:date="2018-06-02T16:51:00Z" w:author="Montevecchi, William">
        <w:del w:id="283" w:date="2018-06-03T08:26:25Z" w:author="George Rose">
          <w:r>
            <w:rPr>
              <w:rStyle w:val="css-g38gqj"/>
              <w:color w:val="151518"/>
              <w:u w:color="151518"/>
              <w:lang w:val="en-US"/>
            </w:rPr>
            <w:delInstrText xml:space="preserve"> ADDIN EN.CITE &lt;EndNote&gt;&lt;Cite  &gt;&lt;Author&gt;Pepin&lt;/Author&gt;&lt;Year&gt;2014&lt;/Year&gt;&lt;RecNum&gt;894&lt;/RecNum&gt;&lt;Prefix&gt;&lt;/Prefix&gt;&lt;Suffix&gt;&lt;/Suffix&gt;&lt;Pages&gt;&lt;/Pages&gt;&lt;DisplayText&gt;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del>
      </w:ins>
      <w:ins w:id="284" w:date="2018-06-02T16:51:00Z" w:author="Montevecchi, William">
        <w:del w:id="285" w:date="2018-06-03T08:26:25Z" w:author="George Rose">
          <w:r>
            <w:rPr>
              <w:rStyle w:val="css-g38gqj"/>
              <w:color w:val="151518"/>
              <w:u w:color="151518"/>
              <w:lang w:val="en-US"/>
            </w:rPr>
            <w:fldChar w:fldCharType="separate" w:fldLock="0"/>
          </w:r>
        </w:del>
      </w:ins>
      <w:ins w:id="286" w:date="2018-06-02T16:51:00Z" w:author="Montevecchi, William">
        <w:del w:id="287" w:date="2018-06-03T08:26:25Z" w:author="George Rose">
          <w:r>
            <w:rPr>
              <w:rStyle w:val="css-g38gqj"/>
              <w:color w:val="151518"/>
              <w:u w:color="151518"/>
              <w:rtl w:val="0"/>
              <w:lang w:val="en-US"/>
            </w:rPr>
            <w:delText xml:space="preserve"> 2014,</w:delText>
          </w:r>
        </w:del>
      </w:ins>
      <w:ins w:id="288" w:date="2018-06-02T16:51:00Z" w:author="Montevecchi, William">
        <w:del w:id="289" w:date="2018-06-03T08:26:25Z" w:author="George Rose">
          <w:r>
            <w:rPr>
              <w:rStyle w:val="css-g38gqj"/>
              <w:color w:val="151518"/>
              <w:u w:color="151518"/>
              <w:lang w:val="en-US"/>
            </w:rPr>
            <w:fldChar w:fldCharType="end" w:fldLock="0"/>
          </w:r>
        </w:del>
      </w:ins>
      <w:del w:id="290" w:date="2018-06-03T08:26:25Z" w:author="George Rose">
        <w:r>
          <w:rPr>
            <w:rStyle w:val="css-g38gqj"/>
            <w:color w:val="151518"/>
            <w:u w:color="151518"/>
            <w:lang w:val="en-US"/>
          </w:rPr>
          <w:fldChar w:fldCharType="begin" w:fldLock="0"/>
        </w:r>
      </w:del>
      <w:del w:id="291" w:date="2018-06-03T08:26:25Z" w:author="George Rose">
        <w:r>
          <w:rPr>
            <w:rStyle w:val="css-g38gqj"/>
            <w:color w:val="151518"/>
            <w:u w:color="151518"/>
            <w:lang w:val="en-US"/>
          </w:rPr>
          <w:delInstrText xml:space="preserve"> ADDIN EN.CITE &lt;EndNote&gt;&lt;Cite  &gt;&lt;Author&gt;Pepin&lt;/Author&gt;&lt;Year&gt;2014&lt;/Year&gt;&lt;RecNum&gt;894&lt;/RecNum&gt;&lt;Prefix&gt;&lt;/Prefix&gt;&lt;Suffix&gt;&lt;/Suffix&gt;&lt;Pages&gt;&lt;/Pages&gt;&lt;DisplayText&gt; Koen-Alonso et al. 2013, NAFO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del>
      <w:del w:id="292" w:date="2018-06-03T08:26:25Z" w:author="George Rose">
        <w:r>
          <w:rPr>
            <w:rStyle w:val="css-g38gqj"/>
            <w:color w:val="151518"/>
            <w:u w:color="151518"/>
            <w:lang w:val="en-US"/>
          </w:rPr>
          <w:fldChar w:fldCharType="separate" w:fldLock="0"/>
        </w:r>
      </w:del>
      <w:del w:id="293" w:date="2018-06-03T08:26:25Z" w:author="George Rose">
        <w:r>
          <w:rPr>
            <w:rStyle w:val="css-g38gqj"/>
            <w:color w:val="151518"/>
            <w:u w:color="151518"/>
            <w:rtl w:val="0"/>
            <w:lang w:val="en-US"/>
          </w:rPr>
          <w:delText xml:space="preserve"> Koen-Alonso et al. 2013, NAFO 2014</w:delText>
        </w:r>
      </w:del>
      <w:del w:id="294" w:date="2018-06-03T08:26:25Z" w:author="George Rose">
        <w:r>
          <w:rPr>
            <w:rStyle w:val="css-g38gqj"/>
            <w:color w:val="151518"/>
            <w:u w:color="151518"/>
            <w:lang w:val="en-US"/>
          </w:rPr>
          <w:fldChar w:fldCharType="end" w:fldLock="0"/>
        </w:r>
      </w:del>
      <w:del w:id="295" w:date="2018-06-02T16:52:00Z" w:author="Montevecchi, William">
        <w:r>
          <w:rPr>
            <w:rStyle w:val="css-g38gqj"/>
            <w:color w:val="151518"/>
            <w:u w:color="151518"/>
            <w:lang w:val="en-US"/>
          </w:rPr>
          <w:fldChar w:fldCharType="begin" w:fldLock="0"/>
        </w:r>
      </w:del>
      <w:del w:id="296" w:date="2018-06-02T16:52:00Z" w:author="Montevecchi, William">
        <w:r>
          <w:rPr>
            <w:rStyle w:val="css-g38gqj"/>
            <w:color w:val="151518"/>
            <w:u w:color="151518"/>
            <w:lang w:val="en-US"/>
          </w:rPr>
          <w:delInstrText xml:space="preserve"> ADDIN EN.CITE &lt;EndNote&gt;&lt;Cite  &gt;&lt;Author&gt;Pepin&lt;/Author&gt;&lt;Year&gt;2014&lt;/Year&gt;&lt;RecNum&gt;894&lt;/RecNum&gt;&lt;Prefix&gt;&lt;/Prefix&gt;&lt;Suffix&gt;&lt;/Suffix&gt;&lt;Pages&gt;&lt;/Pages&gt;&lt;DisplayText&gt;, Pepin et al.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del>
      <w:del w:id="297" w:date="2018-06-02T16:52:00Z" w:author="Montevecchi, William">
        <w:r>
          <w:rPr>
            <w:rStyle w:val="css-g38gqj"/>
            <w:color w:val="151518"/>
            <w:u w:color="151518"/>
            <w:lang w:val="en-US"/>
          </w:rPr>
          <w:fldChar w:fldCharType="separate" w:fldLock="0"/>
        </w:r>
      </w:del>
      <w:del w:id="298" w:date="2018-06-02T16:52:00Z" w:author="Montevecchi, William">
        <w:r>
          <w:rPr>
            <w:rStyle w:val="css-g38gqj"/>
            <w:color w:val="151518"/>
            <w:u w:color="151518"/>
            <w:rtl w:val="0"/>
            <w:lang w:val="en-US"/>
          </w:rPr>
          <w:delText>, Pepin et al. 2014</w:delText>
        </w:r>
      </w:del>
      <w:del w:id="299" w:date="2018-06-02T16:52:00Z" w:author="Montevecchi, William">
        <w:r>
          <w:rPr>
            <w:rStyle w:val="css-g38gqj"/>
            <w:color w:val="151518"/>
            <w:u w:color="151518"/>
            <w:lang w:val="en-US"/>
          </w:rPr>
          <w:fldChar w:fldCharType="end" w:fldLock="0"/>
        </w:r>
      </w:del>
      <w:del w:id="300" w:date="2018-06-03T08:26:25Z" w:author="George Rose">
        <w:r>
          <w:rPr>
            <w:rStyle w:val="css-g38gqj"/>
            <w:color w:val="151518"/>
            <w:u w:color="151518"/>
            <w:lang w:val="en-US"/>
          </w:rPr>
          <w:fldChar w:fldCharType="begin" w:fldLock="0"/>
        </w:r>
      </w:del>
      <w:del w:id="301" w:date="2018-06-03T08:26:25Z" w:author="George Rose">
        <w:r>
          <w:rPr>
            <w:rStyle w:val="css-g38gqj"/>
            <w:color w:val="151518"/>
            <w:u w:color="151518"/>
            <w:lang w:val="en-US"/>
          </w:rPr>
          <w:delInstrText xml:space="preserve"> ADDIN EN.CITE &lt;EndNote&gt;&lt;Cite  &gt;&lt;Author&gt;Pepin&lt;/Author&gt;&lt;Year&gt;2014&lt;/Year&gt;&lt;RecNum&gt;894&lt;/RecNum&gt;&lt;Prefix&gt;&lt;/Prefix&gt;&lt;Suffix&gt;&lt;/Suffix&gt;&lt;Pages&gt;&lt;/Pages&gt;&lt;DisplayText&gt;)&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del>
      <w:del w:id="302" w:date="2018-06-03T08:26:25Z" w:author="George Rose">
        <w:r>
          <w:rPr>
            <w:rStyle w:val="css-g38gqj"/>
            <w:color w:val="151518"/>
            <w:u w:color="151518"/>
            <w:lang w:val="en-US"/>
          </w:rPr>
          <w:fldChar w:fldCharType="separate" w:fldLock="0"/>
        </w:r>
      </w:del>
      <w:del w:id="303" w:date="2018-06-03T08:26:25Z" w:author="George Rose">
        <w:r>
          <w:rPr>
            <w:rStyle w:val="css-g38gqj"/>
            <w:color w:val="151518"/>
            <w:u w:color="151518"/>
            <w:rtl w:val="0"/>
            <w:lang w:val="en-US"/>
          </w:rPr>
          <w:delText>)</w:delText>
        </w:r>
      </w:del>
      <w:del w:id="304" w:date="2018-06-03T08:26:25Z" w:author="George Rose">
        <w:r>
          <w:rPr>
            <w:rStyle w:val="css-g38gqj"/>
            <w:color w:val="151518"/>
            <w:u w:color="151518"/>
            <w:lang w:val="en-US"/>
          </w:rPr>
          <w:fldChar w:fldCharType="end" w:fldLock="0"/>
        </w:r>
      </w:del>
      <w:del w:id="305" w:date="2018-06-03T08:26:25Z" w:author="George Rose">
        <w:r>
          <w:rPr>
            <w:rStyle w:val="css-g38gqj"/>
            <w:color w:val="151518"/>
            <w:u w:color="151518"/>
            <w:rtl w:val="0"/>
            <w:lang w:val="en-US"/>
          </w:rPr>
          <w:delText xml:space="preserve">. Hence the non-homogenous traits of Atlantic cod from Labrador (2J) to the southern Grand Bank (3NO) are typical of this species. </w:delText>
        </w:r>
      </w:del>
    </w:p>
    <w:p>
      <w:pPr>
        <w:pStyle w:val="Style1"/>
        <w:rPr>
          <w:rStyle w:val="css-g38gqj"/>
          <w:color w:val="151518"/>
          <w:u w:color="151518"/>
        </w:rPr>
      </w:pPr>
      <w:r>
        <w:rPr>
          <w:rStyle w:val="css-g38gqj"/>
          <w:color w:val="151518"/>
          <w:u w:color="151518"/>
          <w:rtl w:val="0"/>
          <w:lang w:val="en-US"/>
        </w:rPr>
        <w:t xml:space="preserve">Historically, Atlantic </w:t>
      </w:r>
      <w:r>
        <w:rPr>
          <w:rtl w:val="0"/>
        </w:rPr>
        <w:t xml:space="preserve">cod was a dominant fish predator </w:t>
      </w:r>
      <w:ins w:id="306" w:date="2018-06-02T16:53:00Z" w:author="Montevecchi, William">
        <w:r>
          <w:rPr>
            <w:rtl w:val="0"/>
          </w:rPr>
          <w:t>o</w:t>
        </w:r>
      </w:ins>
      <w:del w:id="307" w:date="2018-06-02T16:53:00Z" w:author="Montevecchi, William">
        <w:r>
          <w:rPr>
            <w:rtl w:val="0"/>
          </w:rPr>
          <w:delText>i</w:delText>
        </w:r>
      </w:del>
      <w:r>
        <w:rPr>
          <w:rtl w:val="0"/>
        </w:rPr>
        <w:t>n the NL Shelf</w:t>
      </w:r>
      <w:del w:id="308" w:date="2018-06-02T16:54:00Z" w:author="Montevecchi, William">
        <w:r>
          <w:rPr>
            <w:rtl w:val="0"/>
          </w:rPr>
          <w:delText xml:space="preserve"> ecosystem</w:delText>
        </w:r>
      </w:del>
      <w:r>
        <w:rPr>
          <w:rtl w:val="0"/>
        </w:rPr>
        <w:t xml:space="preserve">, </w:t>
      </w:r>
      <w:del w:id="309" w:date="2018-06-02T16:53:00Z" w:author="Montevecchi, William">
        <w:r>
          <w:rPr>
            <w:rtl w:val="0"/>
          </w:rPr>
          <w:delText xml:space="preserve">and </w:delText>
        </w:r>
      </w:del>
      <w:ins w:id="310" w:date="2018-06-02T16:53:00Z" w:author="Montevecchi, William">
        <w:r>
          <w:rPr>
            <w:rtl w:val="0"/>
          </w:rPr>
          <w:t xml:space="preserve">with </w:t>
        </w:r>
      </w:ins>
      <w:r>
        <w:rPr>
          <w:rtl w:val="0"/>
        </w:rPr>
        <w:t>capelin</w:t>
      </w:r>
      <w:del w:id="311" w:date="2018-06-02T16:54:00Z" w:author="Montevecchi, William">
        <w:r>
          <w:rPr>
            <w:rtl w:val="0"/>
          </w:rPr>
          <w:delText xml:space="preserve"> was</w:delText>
        </w:r>
      </w:del>
      <w:r>
        <w:rPr>
          <w:rtl w:val="0"/>
        </w:rPr>
        <w:t xml:space="preserve"> its primary prey </w:t>
      </w:r>
      <w:r>
        <w:rPr/>
        <w:fldChar w:fldCharType="begin" w:fldLock="0"/>
      </w:r>
      <w:r>
        <w:instrText xml:space="preserve"> ADDIN EN.CITE &lt;EndNote&gt;&lt;Cite  &gt;&lt;Author&gt;Winters&lt;/Author&gt;&lt;Year&gt;1978&lt;/Year&gt;&lt;RecNum&gt;75&lt;/RecNum&gt;&lt;Prefix&gt;&lt;/Prefix&gt;&lt;Suffix&gt;&lt;/Suffix&gt;&lt;Pages&gt;&lt;/Pages&gt;&lt;DisplayText&gt;(Winters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&gt;&lt;Author&gt;Lilly&lt;/Author&gt;&lt;Year&gt;1987&lt;/Year&gt;&lt;RecNum&gt;647&lt;/RecNum&gt;&lt;Prefix&gt;&lt;/Prefix&gt;&lt;Suffix&gt;&lt;/Suffix&gt;&lt;Pages&gt;&lt;/Pages&gt;&lt;record&gt;&lt;rec-number&gt;647&lt;/rec-number&gt;&lt;foreign-keys&gt;&lt;key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Cite  &gt;&lt;Author&gt;Lilly&lt;/Author&gt;&lt;Year&gt;1991&lt;/Year&gt;&lt;RecNum&gt;87&lt;/RecNum&gt;&lt;Prefix&gt;&lt;/Prefix&gt;&lt;Suffix&gt;&lt;/Suffix&gt;&lt;Pages&gt;&lt;/Pages&gt;&lt;record&gt;&lt;rec-number&gt;87&lt;/rec-number&gt;&lt;foreign-keys&gt;&lt;key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File&lt;/reprint-edition&gt;&lt;dates&gt;&lt;year&gt;1991&lt;/year&gt;&lt;pub-dates&gt;&lt;date&gt;1991&lt;/date&gt;&lt;/pub-dates&gt;&lt;/dates&gt;&lt;label&gt;92&lt;/label&gt;&lt;urls/&gt;&lt;/record&gt;&lt;/Cite&gt;&lt;/EndNote&gt;</w:instrText>
      </w:r>
      <w:r>
        <w:rPr/>
        <w:fldChar w:fldCharType="separate" w:fldLock="0"/>
      </w:r>
      <w:r>
        <w:rPr>
          <w:rtl w:val="0"/>
        </w:rPr>
        <w:t>(Winters &amp; Carscadden 1978, Lilly 1987, Lilly 1991)</w:t>
      </w:r>
      <w:r>
        <w:rPr/>
        <w:fldChar w:fldCharType="end" w:fldLock="0"/>
      </w:r>
      <w:r>
        <w:rPr>
          <w:rtl w:val="0"/>
        </w:rPr>
        <w:t xml:space="preserve">. </w:t>
      </w:r>
      <w:r>
        <w:rPr>
          <w:rStyle w:val="css-g38gqj"/>
          <w:color w:val="151518"/>
          <w:u w:color="151518"/>
          <w:rtl w:val="0"/>
          <w:lang w:val="en-US"/>
        </w:rPr>
        <w:t xml:space="preserve">During and post-1991, capelin shifted its fall distribution from having two distinct aggregations, one in the northwest (NAFO Div. 2J3K) and one in the southeast (NAFO Div. 3L, at the northern slope of the Grand Bank) to having only one in the southeast </w:t>
      </w:r>
      <w:r>
        <w:rPr>
          <w:rStyle w:val="css-g38gqj"/>
          <w:color w:val="151518"/>
          <w:u w:color="151518"/>
        </w:rPr>
        <w:fldChar w:fldCharType="begin" w:fldLock="0"/>
      </w:r>
      <w:r>
        <w:rPr>
          <w:rStyle w:val="css-g38gqj"/>
          <w:color w:val="151518"/>
          <w:u w:color="151518"/>
        </w:rPr>
        <w:instrText xml:space="preserve"> ADDIN EN.CITE &lt;EndNote&gt;&lt;Cite  &gt;&lt;Author&gt;Lilly&lt;/Author&gt;&lt;Year&gt;1993&lt;/Year&gt;&lt;RecNum&gt;918&lt;/RecNum&gt;&lt;Prefix&gt;&lt;/Prefix&gt;&lt;Suffix&gt;&lt;/Suffix&gt;&lt;Pages&gt;&lt;/Pages&gt;&lt;DisplayText&gt;(Lilly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css-g38gqj"/>
          <w:color w:val="151518"/>
          <w:u w:color="151518"/>
        </w:rPr>
        <w:fldChar w:fldCharType="separate" w:fldLock="0"/>
      </w:r>
      <w:r>
        <w:rPr>
          <w:rStyle w:val="css-g38gqj"/>
          <w:color w:val="151518"/>
          <w:u w:color="151518"/>
          <w:rtl w:val="0"/>
          <w:lang w:val="en-US"/>
        </w:rPr>
        <w:t>(Lilly &amp; Davis 1993, Miller 1994)</w:t>
      </w:r>
      <w:r>
        <w:rPr>
          <w:rStyle w:val="css-g38gqj"/>
          <w:color w:val="151518"/>
          <w:u w:color="151518"/>
        </w:rPr>
        <w:fldChar w:fldCharType="end" w:fldLock="0"/>
      </w:r>
      <w:r>
        <w:rPr>
          <w:rStyle w:val="css-g38gqj"/>
          <w:color w:val="151518"/>
          <w:u w:color="151518"/>
          <w:rtl w:val="0"/>
          <w:lang w:val="en-US"/>
        </w:rPr>
        <w:t xml:space="preserve">, with records of excursions </w:t>
      </w:r>
      <w:ins w:id="312" w:date="2018-06-02T16:55:00Z" w:author="Montevecchi, William">
        <w:r>
          <w:rPr>
            <w:rStyle w:val="css-g38gqj"/>
            <w:color w:val="151518"/>
            <w:u w:color="151518"/>
            <w:rtl w:val="0"/>
            <w:lang w:val="en-US"/>
          </w:rPr>
          <w:t>o</w:t>
        </w:r>
      </w:ins>
      <w:del w:id="313" w:date="2018-06-02T16:55:00Z" w:author="Montevecchi, William">
        <w:r>
          <w:rPr>
            <w:rStyle w:val="css-g38gqj"/>
            <w:color w:val="151518"/>
            <w:u w:color="151518"/>
            <w:rtl w:val="0"/>
            <w:lang w:val="en-US"/>
          </w:rPr>
          <w:delText>i</w:delText>
        </w:r>
      </w:del>
      <w:r>
        <w:rPr>
          <w:rStyle w:val="css-g38gqj"/>
          <w:color w:val="151518"/>
          <w:u w:color="151518"/>
          <w:rtl w:val="0"/>
          <w:lang w:val="en-US"/>
        </w:rPr>
        <w:t xml:space="preserve">nto the Flemish Cap and the Scotian Shelf </w:t>
      </w:r>
      <w:r>
        <w:rPr>
          <w:rStyle w:val="css-g38gqj"/>
          <w:color w:val="151518"/>
          <w:u w:color="151518"/>
        </w:rPr>
        <w:fldChar w:fldCharType="begin" w:fldLock="0"/>
      </w:r>
      <w:r>
        <w:rPr>
          <w:rStyle w:val="css-g38gqj"/>
          <w:color w:val="151518"/>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css-g38gqj"/>
          <w:color w:val="151518"/>
          <w:u w:color="151518"/>
        </w:rPr>
        <w:fldChar w:fldCharType="separate" w:fldLock="0"/>
      </w:r>
      <w:r>
        <w:rPr>
          <w:rStyle w:val="css-g38gqj"/>
          <w:color w:val="151518"/>
          <w:u w:color="151518"/>
          <w:rtl w:val="0"/>
          <w:lang w:val="en-US"/>
        </w:rPr>
        <w:t>(Frank et al. 1996)</w:t>
      </w:r>
      <w:r>
        <w:rPr>
          <w:rStyle w:val="css-g38gqj"/>
          <w:color w:val="151518"/>
          <w:u w:color="151518"/>
        </w:rPr>
        <w:fldChar w:fldCharType="end" w:fldLock="0"/>
      </w:r>
      <w:r>
        <w:rPr>
          <w:rStyle w:val="css-g38gqj"/>
          <w:color w:val="151518"/>
          <w:u w:color="151518"/>
          <w:rtl w:val="0"/>
          <w:lang w:val="en-US"/>
        </w:rPr>
        <w:t>. Coincidently, Atlantic cod moved southward on the northeast Newfoundland Shelf in the late 1980s</w:t>
      </w:r>
      <w:ins w:id="314" w:date="2018-06-02T16:55:00Z" w:author="Montevecchi, William">
        <w:r>
          <w:rPr>
            <w:rStyle w:val="css-g38gqj"/>
            <w:color w:val="151518"/>
            <w:u w:color="151518"/>
            <w:rtl w:val="0"/>
            <w:lang w:val="en-US"/>
          </w:rPr>
          <w:t>/</w:t>
        </w:r>
      </w:ins>
      <w:del w:id="315" w:date="2018-06-02T16:55:00Z" w:author="Montevecchi, William">
        <w:r>
          <w:rPr>
            <w:rStyle w:val="css-g38gqj"/>
            <w:color w:val="151518"/>
            <w:u w:color="151518"/>
            <w:rtl w:val="0"/>
            <w:lang w:val="en-US"/>
          </w:rPr>
          <w:delText xml:space="preserve"> and </w:delText>
        </w:r>
      </w:del>
      <w:r>
        <w:rPr>
          <w:rStyle w:val="css-g38gqj"/>
          <w:color w:val="151518"/>
          <w:u w:color="151518"/>
          <w:rtl w:val="0"/>
          <w:lang w:val="en-US"/>
        </w:rPr>
        <w:t>early 1990s and</w:t>
      </w:r>
      <w:del w:id="316" w:date="2018-06-02T16:55:00Z" w:author="Montevecchi, William">
        <w:r>
          <w:rPr>
            <w:rStyle w:val="css-g38gqj"/>
            <w:color w:val="151518"/>
            <w:u w:color="151518"/>
            <w:rtl w:val="0"/>
            <w:lang w:val="en-US"/>
          </w:rPr>
          <w:delText xml:space="preserve"> became</w:delText>
        </w:r>
      </w:del>
      <w:r>
        <w:rPr>
          <w:rStyle w:val="css-g38gqj"/>
          <w:color w:val="151518"/>
          <w:u w:color="151518"/>
          <w:rtl w:val="0"/>
          <w:lang w:val="en-US"/>
        </w:rPr>
        <w:t xml:space="preserve"> aggregated within a small area on the north of the Grand Bank and in the Bonavista Corridor by the early 1990s </w:t>
      </w:r>
      <w:r>
        <w:rPr>
          <w:rStyle w:val="css-g38gqj"/>
          <w:color w:val="151518"/>
          <w:u w:color="151518"/>
        </w:rPr>
        <w:fldChar w:fldCharType="begin" w:fldLock="0"/>
      </w:r>
      <w:r>
        <w:rPr>
          <w:rStyle w:val="css-g38gqj"/>
          <w:color w:val="151518"/>
          <w:u w:color="151518"/>
        </w:rPr>
        <w:instrText xml:space="preserve"> ADDIN EN.CITE &lt;EndNote&gt;&lt;Cite  &gt;&lt;Author&gt;Rose&lt;/Author&gt;&lt;Year&gt;2000&lt;/Year&gt;&lt;RecNum&gt;235&lt;/RecNum&gt;&lt;Prefix&gt;&lt;/Prefix&gt;&lt;Suffix&gt;&lt;/Suffix&gt;&lt;Pages&gt;&lt;/Pages&gt;&lt;DisplayText&gt;(Rose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&gt;&lt;Author&gt;Rose&lt;/Author&gt;&lt;Year&gt;1993&lt;/Year&gt;&lt;RecNum&gt;702&lt;/RecNum&gt;&lt;Prefix&gt;&lt;/Prefix&gt;&lt;Suffix&gt;&lt;/Suffix&gt;&lt;Pages&gt;&lt;/Pages&gt;&lt;record&gt;&lt;rec-number&gt;702&lt;/rec-number&gt;&lt;foreign-keys&gt;&lt;key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css-g38gqj"/>
          <w:color w:val="151518"/>
          <w:u w:color="151518"/>
        </w:rPr>
        <w:fldChar w:fldCharType="separate" w:fldLock="0"/>
      </w:r>
      <w:r>
        <w:rPr>
          <w:rStyle w:val="css-g38gqj"/>
          <w:color w:val="151518"/>
          <w:u w:color="151518"/>
          <w:rtl w:val="0"/>
          <w:lang w:val="en-US"/>
        </w:rPr>
        <w:t>(Rose 1993, Rose et al. 2000)</w:t>
      </w:r>
      <w:r>
        <w:rPr>
          <w:rStyle w:val="css-g38gqj"/>
          <w:color w:val="151518"/>
          <w:u w:color="151518"/>
        </w:rPr>
        <w:fldChar w:fldCharType="end" w:fldLock="0"/>
      </w:r>
      <w:r>
        <w:rPr>
          <w:rStyle w:val="css-g38gqj"/>
          <w:color w:val="151518"/>
          <w:u w:color="151518"/>
          <w:rtl w:val="0"/>
          <w:lang w:val="en-US"/>
        </w:rPr>
        <w:t xml:space="preserve">. One </w:t>
      </w:r>
      <w:del w:id="317" w:date="2018-06-02T16:56:00Z" w:author="Montevecchi, William">
        <w:r>
          <w:rPr>
            <w:rStyle w:val="css-g38gqj"/>
            <w:color w:val="151518"/>
            <w:u w:color="151518"/>
            <w:rtl w:val="0"/>
            <w:lang w:val="en-US"/>
          </w:rPr>
          <w:delText>of the</w:delText>
        </w:r>
      </w:del>
      <w:r>
        <w:rPr>
          <w:rStyle w:val="css-g38gqj"/>
          <w:color w:val="151518"/>
          <w:u w:color="151518"/>
          <w:rtl w:val="0"/>
          <w:lang w:val="en-US"/>
        </w:rPr>
        <w:t xml:space="preserve"> hypothes</w:t>
      </w:r>
      <w:ins w:id="318" w:date="2018-06-02T16:56:00Z" w:author="Montevecchi, William">
        <w:r>
          <w:rPr>
            <w:rStyle w:val="css-g38gqj"/>
            <w:color w:val="151518"/>
            <w:u w:color="151518"/>
            <w:rtl w:val="0"/>
            <w:lang w:val="en-US"/>
          </w:rPr>
          <w:t>i</w:t>
        </w:r>
      </w:ins>
      <w:del w:id="319" w:date="2018-06-02T16:56:00Z" w:author="Montevecchi, William">
        <w:r>
          <w:rPr>
            <w:rStyle w:val="css-g38gqj"/>
            <w:color w:val="151518"/>
            <w:u w:color="151518"/>
            <w:rtl w:val="0"/>
            <w:lang w:val="en-US"/>
          </w:rPr>
          <w:delText>e</w:delText>
        </w:r>
      </w:del>
      <w:r>
        <w:rPr>
          <w:rStyle w:val="css-g38gqj"/>
          <w:color w:val="151518"/>
          <w:u w:color="151518"/>
          <w:rtl w:val="0"/>
          <w:lang w:val="en-US"/>
        </w:rPr>
        <w:t>s</w:t>
      </w:r>
      <w:del w:id="320" w:date="2018-06-02T16:56:00Z" w:author="Montevecchi, William">
        <w:r>
          <w:rPr>
            <w:rStyle w:val="css-g38gqj"/>
            <w:color w:val="151518"/>
            <w:u w:color="151518"/>
            <w:rtl w:val="0"/>
            <w:lang w:val="en-US"/>
          </w:rPr>
          <w:delText xml:space="preserve"> proposed</w:delText>
        </w:r>
      </w:del>
      <w:r>
        <w:rPr>
          <w:rStyle w:val="css-g38gqj"/>
          <w:color w:val="151518"/>
          <w:u w:color="151518"/>
          <w:rtl w:val="0"/>
          <w:lang w:val="en-US"/>
        </w:rPr>
        <w:t xml:space="preserve"> by </w:t>
      </w:r>
      <w:r>
        <w:rPr>
          <w:rStyle w:val="css-g38gqj"/>
          <w:color w:val="151518"/>
          <w:u w:color="151518"/>
        </w:rPr>
        <w:fldChar w:fldCharType="begin" w:fldLock="0"/>
      </w:r>
      <w:r>
        <w:rPr>
          <w:rStyle w:val="css-g38gqj"/>
          <w:color w:val="151518"/>
          <w:u w:color="151518"/>
        </w:rPr>
        <w:instrText xml:space="preserve"> ADDIN EN.CITE &lt;EndNote&gt;&lt;Cite  &gt;&lt;Author&gt;Rose&lt;/Author&gt;&lt;Year&gt;2000&lt;/Year&gt;&lt;RecNum&gt;235&lt;/RecNum&gt;&lt;Prefix&gt;&lt;/Prefix&gt;&lt;Suffix&gt;&lt;/Suffix&gt;&lt;Pages&gt;&lt;/Pages&gt;&lt;DisplayText&gt;Rose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css-g38gqj"/>
          <w:color w:val="151518"/>
          <w:u w:color="151518"/>
        </w:rPr>
        <w:fldChar w:fldCharType="separate" w:fldLock="0"/>
      </w:r>
      <w:r>
        <w:rPr>
          <w:rStyle w:val="css-g38gqj"/>
          <w:color w:val="151518"/>
          <w:u w:color="151518"/>
          <w:rtl w:val="0"/>
          <w:lang w:val="en-US"/>
        </w:rPr>
        <w:t>Rose et al. (2000)</w:t>
      </w:r>
      <w:r>
        <w:rPr>
          <w:rStyle w:val="css-g38gqj"/>
          <w:color w:val="151518"/>
          <w:u w:color="151518"/>
        </w:rPr>
        <w:fldChar w:fldCharType="end" w:fldLock="0"/>
      </w:r>
      <w:r>
        <w:rPr>
          <w:rStyle w:val="css-g38gqj"/>
          <w:color w:val="151518"/>
          <w:u w:color="151518"/>
          <w:rtl w:val="0"/>
          <w:lang w:val="en-US"/>
        </w:rPr>
        <w:t xml:space="preserve"> to explain this shift in Atlantic cod distribution is that they </w:t>
      </w:r>
      <w:del w:id="321" w:date="2018-06-02T16:56:00Z" w:author="Montevecchi, William">
        <w:r>
          <w:rPr>
            <w:rStyle w:val="css-g38gqj"/>
            <w:color w:val="151518"/>
            <w:u w:color="151518"/>
            <w:rtl w:val="0"/>
            <w:lang w:val="en-US"/>
          </w:rPr>
          <w:delText xml:space="preserve">did </w:delText>
        </w:r>
      </w:del>
      <w:ins w:id="322" w:date="2018-06-02T16:56:00Z" w:author="Montevecchi, William">
        <w:r>
          <w:rPr>
            <w:rStyle w:val="css-g38gqj"/>
            <w:color w:val="151518"/>
            <w:u w:color="151518"/>
            <w:rtl w:val="0"/>
            <w:lang w:val="en-US"/>
          </w:rPr>
          <w:t xml:space="preserve">moved </w:t>
        </w:r>
      </w:ins>
      <w:del w:id="323" w:date="2018-06-02T16:57:00Z" w:author="Montevecchi, William">
        <w:r>
          <w:rPr>
            <w:rStyle w:val="css-g38gqj"/>
            <w:color w:val="151518"/>
            <w:u w:color="151518"/>
            <w:rtl w:val="0"/>
            <w:lang w:val="en-US"/>
          </w:rPr>
          <w:delText xml:space="preserve">so </w:delText>
        </w:r>
      </w:del>
      <w:ins w:id="324" w:date="2018-06-02T16:57:00Z" w:author="Montevecchi, William">
        <w:r>
          <w:rPr>
            <w:rStyle w:val="css-g38gqj"/>
            <w:color w:val="151518"/>
            <w:u w:color="151518"/>
            <w:rtl w:val="0"/>
            <w:lang w:val="en-US"/>
          </w:rPr>
          <w:t xml:space="preserve"> </w:t>
        </w:r>
      </w:ins>
      <w:r>
        <w:rPr>
          <w:rStyle w:val="css-g38gqj"/>
          <w:color w:val="151518"/>
          <w:u w:color="151518"/>
          <w:rtl w:val="0"/>
          <w:lang w:val="en-US"/>
        </w:rPr>
        <w:t xml:space="preserve">in response to the </w:t>
      </w:r>
      <w:commentRangeStart w:id="325"/>
      <w:r>
        <w:rPr>
          <w:rStyle w:val="css-g38gqj"/>
          <w:color w:val="151518"/>
          <w:u w:color="151518"/>
          <w:rtl w:val="0"/>
          <w:lang w:val="en-US"/>
        </w:rPr>
        <w:t>distribution</w:t>
      </w:r>
      <w:commentRangeEnd w:id="325"/>
      <w:r>
        <w:commentReference w:id="325"/>
      </w:r>
      <w:r>
        <w:rPr>
          <w:rStyle w:val="css-g38gqj"/>
          <w:color w:val="151518"/>
          <w:u w:color="151518"/>
          <w:rtl w:val="0"/>
          <w:lang w:val="en-US"/>
        </w:rPr>
        <w:t xml:space="preserve"> of capelin. </w:t>
      </w:r>
      <w:commentRangeStart w:id="326"/>
      <w:r>
        <w:rPr>
          <w:rStyle w:val="css-g38gqj"/>
          <w:color w:val="151518"/>
          <w:u w:color="151518"/>
          <w:rtl w:val="0"/>
          <w:lang w:val="en-US"/>
        </w:rPr>
        <w:t>Atlantic cod</w:t>
      </w:r>
      <w:r>
        <w:rPr>
          <w:rStyle w:val="css-g38gqj"/>
          <w:color w:val="151518"/>
          <w:u w:color="151518"/>
          <w:rtl w:val="0"/>
          <w:lang w:val="en-US"/>
        </w:rPr>
        <w:t>’</w:t>
      </w:r>
      <w:r>
        <w:rPr>
          <w:rStyle w:val="css-g38gqj"/>
          <w:color w:val="151518"/>
          <w:u w:color="151518"/>
          <w:rtl w:val="0"/>
          <w:lang w:val="en-US"/>
        </w:rPr>
        <w:t xml:space="preserve">s weight at age and liver condition worsened in northerly areas where there was no spatial overlap between Atlantic cod and capelin, and remained relatively stable in southerly areas, where the collapsed Atlantic cod stock overlapped with capelin. </w:t>
      </w:r>
      <w:commentRangeEnd w:id="326"/>
      <w:r>
        <w:commentReference w:id="326"/>
      </w:r>
    </w:p>
    <w:p>
      <w:pPr>
        <w:pStyle w:val="Style1"/>
        <w:rPr>
          <w:rStyle w:val="css-g38gqj"/>
          <w:color w:val="151518"/>
          <w:u w:color="151518"/>
        </w:rPr>
      </w:pPr>
      <w:r>
        <w:rPr>
          <w:rStyle w:val="css-g38gqj"/>
          <w:color w:val="151518"/>
          <w:u w:color="151518"/>
          <w:rtl w:val="0"/>
          <w:lang w:val="en-US"/>
        </w:rPr>
        <w:t>In summary, the spatial structure of Atlantic cod condition indices is explained by the distinct ecosystem production units this stock complex inhabits. Since 1991, Atlantic cod</w:t>
      </w:r>
      <w:r>
        <w:rPr>
          <w:rStyle w:val="css-g38gqj"/>
          <w:color w:val="151518"/>
          <w:u w:color="151518"/>
          <w:rtl w:val="0"/>
          <w:lang w:val="en-US"/>
        </w:rPr>
        <w:t>’</w:t>
      </w:r>
      <w:r>
        <w:rPr>
          <w:rStyle w:val="css-g38gqj"/>
          <w:color w:val="151518"/>
          <w:u w:color="151518"/>
          <w:rtl w:val="0"/>
          <w:lang w:val="en-US"/>
        </w:rPr>
        <w:t xml:space="preserve">s condition worsened in northerly areas where there was no spatial overlap with capelin, and remained relatively stable in southerly areas, where the collapsed Atlantic cod stock overlapped with </w:t>
      </w:r>
      <w:ins w:id="327" w:date="2018-06-03T08:38:33Z" w:author="George Rose">
        <w:r>
          <w:rPr>
            <w:rStyle w:val="css-g38gqj"/>
            <w:color w:val="151518"/>
            <w:u w:color="151518"/>
            <w:rtl w:val="0"/>
            <w:lang w:val="en-US"/>
          </w:rPr>
          <w:t xml:space="preserve">the remaining </w:t>
        </w:r>
      </w:ins>
      <w:r>
        <w:rPr>
          <w:rStyle w:val="css-g38gqj"/>
          <w:color w:val="151518"/>
          <w:u w:color="151518"/>
          <w:rtl w:val="0"/>
          <w:lang w:val="en-US"/>
        </w:rPr>
        <w:t>capelin. The observed change in Atlantic cod distribution and condition indices post-1991 supports the capelin collapse hypothesis.</w:t>
      </w:r>
    </w:p>
    <w:p>
      <w:pPr>
        <w:pStyle w:val="Style1"/>
        <w:ind w:firstLine="0"/>
        <w:rPr>
          <w:rStyle w:val="css-g38gqj"/>
          <w:b w:val="1"/>
          <w:bCs w:val="1"/>
          <w:color w:val="000000"/>
          <w:u w:color="000000"/>
          <w:lang w:val="en-US"/>
        </w:rPr>
      </w:pPr>
      <w:r>
        <w:rPr>
          <w:rStyle w:val="css-g38gqj"/>
          <w:b w:val="1"/>
          <w:bCs w:val="1"/>
          <w:color w:val="000000"/>
          <w:u w:color="000000"/>
          <w:rtl w:val="0"/>
          <w:lang w:val="en-US"/>
        </w:rPr>
        <w:t>Harp seal population trends and diet</w:t>
      </w:r>
    </w:p>
    <w:p>
      <w:pPr>
        <w:pStyle w:val="Style1"/>
        <w:rPr>
          <w:rStyle w:val="css-g38gqj"/>
          <w:lang w:val="en-US"/>
        </w:rPr>
      </w:pPr>
      <w:r>
        <w:rPr>
          <w:rStyle w:val="css-g38gqj"/>
          <w:shd w:val="clear" w:color="auto" w:fill="ffff00"/>
          <w:rtl w:val="0"/>
          <w:lang w:val="en-US"/>
        </w:rPr>
        <w:t>Frank et al</w:t>
      </w:r>
      <w:r>
        <w:rPr>
          <w:rStyle w:val="css-g38gqj"/>
          <w:rtl w:val="0"/>
          <w:lang w:val="en-US"/>
        </w:rPr>
        <w:t>. argued that the absence of an obvious response in Northwest Atlantic harp seals (</w:t>
      </w:r>
      <w:r>
        <w:rPr>
          <w:rStyle w:val="css-g38gqj"/>
          <w:i w:val="1"/>
          <w:iCs w:val="1"/>
          <w:rtl w:val="0"/>
          <w:lang w:val="en-US"/>
        </w:rPr>
        <w:t>Pagophilus groenlandicus</w:t>
      </w:r>
      <w:r>
        <w:rPr>
          <w:rStyle w:val="css-g38gqj"/>
          <w:rtl w:val="0"/>
          <w:lang w:val="en-US"/>
        </w:rPr>
        <w:t xml:space="preserve">), specifically large number of starving harp seals as observed following the collapse of capelin in the Barents Sea </w:t>
      </w:r>
      <w:r>
        <w:rPr>
          <w:rStyle w:val="css-g38gqj"/>
          <w:lang w:val="en-US"/>
        </w:rPr>
        <w:fldChar w:fldCharType="begin" w:fldLock="0"/>
      </w:r>
      <w:r>
        <w:rPr>
          <w:rStyle w:val="css-g38gqj"/>
          <w:lang w:val="en-US"/>
        </w:rPr>
        <w:instrText xml:space="preserve"> ADDIN EN.CITE &lt;EndNote&gt;&lt;Cite  &gt;&lt;Author&gt;Haug&lt;/Author&gt;&lt;Year&gt;1995&lt;/Year&gt;&lt;Prefix&gt;&lt;/Prefix&gt;&lt;Suffix&gt;&lt;/Suffix&gt;&lt;Pages&gt;&lt;/Pages&gt;&lt;DisplayText&gt;(Haug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css-g38gqj"/>
          <w:lang w:val="en-US"/>
        </w:rPr>
        <w:fldChar w:fldCharType="separate" w:fldLock="0"/>
      </w:r>
      <w:r>
        <w:rPr>
          <w:rStyle w:val="css-g38gqj"/>
          <w:rtl w:val="0"/>
          <w:lang w:val="en-US"/>
        </w:rPr>
        <w:t>(Haug &amp; Nilssen 1995)</w:t>
      </w:r>
      <w:r>
        <w:rPr>
          <w:rStyle w:val="css-g38gqj"/>
          <w:lang w:val="en-US"/>
        </w:rPr>
        <w:fldChar w:fldCharType="end" w:fldLock="0"/>
      </w:r>
      <w:r>
        <w:rPr>
          <w:rStyle w:val="css-g38gqj"/>
          <w:rtl w:val="0"/>
          <w:lang w:val="en-US"/>
        </w:rPr>
        <w:t>, supports their contention that the capelin stock did not collapse. However, there are significant differences between the two regions. In the Barents Sea, the collapse of capelin during the mid-1980s occurred when the stock of other important forage fish, namely Atlantic herring and arctic cod (</w:t>
      </w:r>
      <w:r>
        <w:rPr>
          <w:rStyle w:val="css-g38gqj"/>
          <w:i w:val="1"/>
          <w:iCs w:val="1"/>
          <w:rtl w:val="0"/>
          <w:lang w:val="en-US"/>
        </w:rPr>
        <w:t>Boreogadus saida</w:t>
      </w:r>
      <w:r>
        <w:rPr>
          <w:rStyle w:val="css-g38gqj"/>
          <w:rtl w:val="0"/>
          <w:lang w:val="en-US"/>
        </w:rPr>
        <w:t xml:space="preserve">), were severely depleted </w:t>
      </w:r>
      <w:r>
        <w:rPr>
          <w:rStyle w:val="css-g38gqj"/>
          <w:lang w:val="en-US"/>
        </w:rPr>
        <w:fldChar w:fldCharType="begin" w:fldLock="0"/>
      </w:r>
      <w:r>
        <w:rPr>
          <w:rStyle w:val="css-g38gqj"/>
          <w:lang w:val="en-US"/>
        </w:rPr>
        <w:instrText xml:space="preserve"> ADDIN EN.CITE &lt;EndNote&gt;&lt;Cite  &gt;&lt;Author&gt;Hamre&lt;/Author&gt;&lt;Year&gt;1994&lt;/Year&gt;&lt;RecNum&gt;900&lt;/RecNum&gt;&lt;Prefix&gt;&lt;/Prefix&gt;&lt;Suffix&gt;&lt;/Suffix&gt;&lt;Pages&gt;&lt;/Pages&gt;&lt;DisplayText&gt;(Hamre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&gt;&lt;Author&gt;Hop&lt;/Author&gt;&lt;Year&gt;2013&lt;/Year&gt;&lt;Prefix&gt;&lt;/Prefix&gt;&lt;Suffix&gt;&lt;/Suffix&gt;&lt;Pages&gt;&lt;/Pages&gt;&lt;record&gt;&lt;rec-number&gt;1039&lt;/rec-number&gt;&lt;foreign-keys&gt;&lt;key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css-g38gqj"/>
          <w:lang w:val="en-US"/>
        </w:rPr>
        <w:fldChar w:fldCharType="separate" w:fldLock="0"/>
      </w:r>
      <w:r>
        <w:rPr>
          <w:rStyle w:val="css-g38gqj"/>
          <w:rtl w:val="0"/>
          <w:lang w:val="en-US"/>
        </w:rPr>
        <w:t>(Hamre 1994, Hop &amp; Gjøsæter 2013)</w:t>
      </w:r>
      <w:r>
        <w:rPr>
          <w:rStyle w:val="css-g38gqj"/>
          <w:lang w:val="en-US"/>
        </w:rPr>
        <w:fldChar w:fldCharType="end" w:fldLock="0"/>
      </w:r>
      <w:r>
        <w:rPr>
          <w:rStyle w:val="css-g38gqj"/>
          <w:rtl w:val="0"/>
          <w:lang w:val="en-US"/>
        </w:rPr>
        <w:t xml:space="preserve">. Therefore the effects of the capelin collapse were amplified and reached several taxa </w:t>
      </w:r>
      <w:del w:id="328" w:date="2018-06-02T17:04:00Z" w:author="Montevecchi, William">
        <w:r>
          <w:rPr>
            <w:rStyle w:val="css-g38gqj"/>
            <w:rtl w:val="0"/>
            <w:lang w:val="en-US"/>
          </w:rPr>
          <w:delText>such as</w:delText>
        </w:r>
      </w:del>
      <w:ins w:id="329" w:date="2018-06-02T17:04:00Z" w:author="Montevecchi, William">
        <w:r>
          <w:rPr>
            <w:rStyle w:val="css-g38gqj"/>
            <w:rtl w:val="0"/>
            <w:lang w:val="en-US"/>
          </w:rPr>
          <w:t>including</w:t>
        </w:r>
      </w:ins>
      <w:r>
        <w:rPr>
          <w:rStyle w:val="css-g38gqj"/>
          <w:rtl w:val="0"/>
          <w:lang w:val="en-US"/>
        </w:rPr>
        <w:t xml:space="preserve"> seals, seabirds and Atlantic cod </w:t>
      </w:r>
      <w:r>
        <w:rPr>
          <w:rStyle w:val="css-g38gqj"/>
          <w:lang w:val="en-US"/>
        </w:rPr>
        <w:fldChar w:fldCharType="begin" w:fldLock="0"/>
      </w:r>
      <w:r>
        <w:rPr>
          <w:rStyle w:val="css-g38gqj"/>
          <w:lang w:val="en-US"/>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css-g38gqj"/>
          <w:lang w:val="en-US"/>
        </w:rPr>
        <w:fldChar w:fldCharType="separate" w:fldLock="0"/>
      </w:r>
      <w:r>
        <w:rPr>
          <w:rStyle w:val="css-g38gqj"/>
          <w:rtl w:val="0"/>
          <w:lang w:val="en-US"/>
        </w:rPr>
        <w:t>(Hamre 1994)</w:t>
      </w:r>
      <w:r>
        <w:rPr>
          <w:rStyle w:val="css-g38gqj"/>
          <w:lang w:val="en-US"/>
        </w:rPr>
        <w:fldChar w:fldCharType="end" w:fldLock="0"/>
      </w:r>
      <w:r>
        <w:rPr>
          <w:rStyle w:val="css-g38gqj"/>
          <w:rtl w:val="0"/>
          <w:lang w:val="en-US"/>
        </w:rPr>
        <w:t xml:space="preserve">. Barents Sea capelin also declined between 1992 and 1993 without a similar </w:t>
      </w:r>
      <w:r>
        <w:rPr>
          <w:rStyle w:val="css-g38gqj"/>
          <w:rtl w:val="0"/>
          <w:lang w:val="en-US"/>
        </w:rPr>
        <w:t>‘</w:t>
      </w:r>
      <w:r>
        <w:rPr>
          <w:rStyle w:val="css-g38gqj"/>
          <w:rtl w:val="0"/>
          <w:lang w:val="en-US"/>
        </w:rPr>
        <w:t>invasion</w:t>
      </w:r>
      <w:r>
        <w:rPr>
          <w:rStyle w:val="css-g38gqj"/>
          <w:rtl w:val="0"/>
          <w:lang w:val="en-US"/>
        </w:rPr>
        <w:t xml:space="preserve">’ </w:t>
      </w:r>
      <w:r>
        <w:rPr>
          <w:rStyle w:val="css-g38gqj"/>
          <w:rtl w:val="0"/>
          <w:lang w:val="en-US"/>
        </w:rPr>
        <w:t xml:space="preserve">of starving seals. This was likely due to the availability of alternative prey </w:t>
      </w:r>
      <w:r>
        <w:rPr>
          <w:rStyle w:val="css-g38gqj"/>
          <w:lang w:val="en-US"/>
        </w:rPr>
        <w:fldChar w:fldCharType="begin" w:fldLock="0"/>
      </w:r>
      <w:r>
        <w:rPr>
          <w:rStyle w:val="css-g38gqj"/>
          <w:lang w:val="en-US"/>
        </w:rPr>
        <w:instrText xml:space="preserve"> ADDIN EN.CITE &lt;EndNote&gt;&lt;Cite  &gt;&lt;Author&gt;Nilssen&lt;/Author&gt;&lt;Year&gt;1998&lt;/Year&gt;&lt;Prefix&gt;Atlantic herring and polar cod`, &lt;/Prefix&gt;&lt;Suffix&gt;&lt;/Suffix&gt;&lt;Pages&gt;&lt;/Pages&gt;&lt;DisplayText&gt;(Atlantic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css-g38gqj"/>
          <w:lang w:val="en-US"/>
        </w:rPr>
        <w:fldChar w:fldCharType="separate" w:fldLock="0"/>
      </w:r>
      <w:r>
        <w:rPr>
          <w:rStyle w:val="css-g38gqj"/>
          <w:rtl w:val="0"/>
          <w:lang w:val="en-US"/>
        </w:rPr>
        <w:t>(Atlantic herring and arctic cod, Nilssen et al. 1998)</w:t>
      </w:r>
      <w:r>
        <w:rPr>
          <w:rStyle w:val="css-g38gqj"/>
          <w:lang w:val="en-US"/>
        </w:rPr>
        <w:fldChar w:fldCharType="end" w:fldLock="0"/>
      </w:r>
      <w:r>
        <w:rPr>
          <w:rStyle w:val="css-g38gqj"/>
          <w:rtl w:val="0"/>
          <w:lang w:val="en-US"/>
        </w:rPr>
        <w:t xml:space="preserve">. In the Northwest Atlantic, however, alternate prey, particularly arctic cod and Atlantic herring, were still available during the early 1990s </w:t>
      </w:r>
      <w:r>
        <w:rPr>
          <w:rStyle w:val="css-g38gqj"/>
          <w:lang w:val="en-US"/>
        </w:rPr>
        <w:fldChar w:fldCharType="begin" w:fldLock="0"/>
      </w:r>
      <w:r>
        <w:rPr>
          <w:rStyle w:val="css-g38gqj"/>
          <w:lang w:val="en-US"/>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Pr>
          <w:rStyle w:val="css-g38gqj"/>
          <w:lang w:val="en-US"/>
        </w:rPr>
        <w:fldChar w:fldCharType="separate" w:fldLock="0"/>
      </w:r>
      <w:r>
        <w:rPr>
          <w:rStyle w:val="css-g38gqj"/>
          <w:rtl w:val="0"/>
          <w:lang w:val="en-US"/>
        </w:rPr>
        <w:t>(Lilly et al. 1994, Bourne et al. 2015)</w:t>
      </w:r>
      <w:r>
        <w:rPr>
          <w:rStyle w:val="css-g38gqj"/>
          <w:lang w:val="en-US"/>
        </w:rPr>
        <w:fldChar w:fldCharType="end" w:fldLock="0"/>
      </w:r>
      <w:r>
        <w:rPr>
          <w:rStyle w:val="css-g38gqj"/>
          <w:rtl w:val="0"/>
          <w:lang w:val="en-US"/>
        </w:rPr>
        <w:t xml:space="preserve"> and were the main prey of harp seals </w:t>
      </w:r>
      <w:r>
        <w:rPr>
          <w:rStyle w:val="css-g38gqj"/>
          <w:lang w:val="en-US"/>
        </w:rPr>
        <w:fldChar w:fldCharType="begin" w:fldLock="0"/>
      </w:r>
      <w:r>
        <w:rPr>
          <w:rStyle w:val="css-g38gqj"/>
          <w:lang w:val="en-US"/>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css-g38gqj"/>
          <w:lang w:val="en-US"/>
        </w:rPr>
        <w:fldChar w:fldCharType="separate" w:fldLock="0"/>
      </w:r>
      <w:r>
        <w:rPr>
          <w:rStyle w:val="css-g38gqj"/>
          <w:rtl w:val="0"/>
          <w:lang w:val="en-US"/>
        </w:rPr>
        <w:t>(Stenson 2012)</w:t>
      </w:r>
      <w:r>
        <w:rPr>
          <w:rStyle w:val="css-g38gqj"/>
          <w:lang w:val="en-US"/>
        </w:rPr>
        <w:fldChar w:fldCharType="end" w:fldLock="0"/>
      </w:r>
      <w:r>
        <w:rPr>
          <w:rStyle w:val="css-g38gqj"/>
          <w:rtl w:val="0"/>
          <w:lang w:val="en-US"/>
        </w:rPr>
        <w:t xml:space="preserve">. </w:t>
      </w:r>
    </w:p>
    <w:p>
      <w:pPr>
        <w:pStyle w:val="Style1"/>
        <w:rPr>
          <w:rStyle w:val="css-g38gqj"/>
          <w:lang w:val="en-US"/>
        </w:rPr>
      </w:pPr>
      <w:r>
        <w:rPr>
          <w:rStyle w:val="css-g38gqj"/>
          <w:rtl w:val="0"/>
          <w:lang w:val="en-US"/>
        </w:rPr>
        <w:t xml:space="preserve">While Northwest Atlantic harp seals did not show catastrophic mortalities post-1991, they have been impacted by the decline in capelin. Since the 1980s, pregnancy rates of harp seals declined while inter-annual variability in pregnancy rates increased, ranging from ~20% to 75% over the past 3 decades </w:t>
      </w:r>
      <w:r>
        <w:rPr>
          <w:rStyle w:val="css-g38gqj"/>
          <w:lang w:val="en-US"/>
        </w:rPr>
        <w:fldChar w:fldCharType="begin" w:fldLock="0"/>
      </w:r>
      <w:r>
        <w:rPr>
          <w:rStyle w:val="css-g38gqj"/>
          <w:lang w:val="en-US"/>
        </w:rPr>
        <w:instrText xml:space="preserve"> ADDIN EN.CITE &lt;EndNote&gt;&lt;Cite  &gt;&lt;Author&gt;Stenson&lt;/Author&gt;&lt;Year&gt;2016&lt;/Year&gt;&lt;RecNum&gt;830&lt;/RecNum&gt;&lt;Prefix&gt;&lt;/Prefix&gt;&lt;Suffix&gt;&lt;/Suffix&gt;&lt;Pages&gt;&lt;/Pages&gt;&lt;DisplayText&gt;(Stenson et al. 2014,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lang w:val="en-US"/>
        </w:rPr>
        <w:fldChar w:fldCharType="separate" w:fldLock="0"/>
      </w:r>
      <w:r>
        <w:rPr>
          <w:rStyle w:val="css-g38gqj"/>
          <w:rtl w:val="0"/>
          <w:lang w:val="en-US"/>
        </w:rPr>
        <w:t xml:space="preserve">(Stenson et al. 2014, </w:t>
      </w:r>
      <w:r>
        <w:rPr>
          <w:rStyle w:val="css-g38gqj"/>
          <w:lang w:val="en-US"/>
        </w:rPr>
        <w:fldChar w:fldCharType="end" w:fldLock="0"/>
      </w:r>
      <w:del w:id="330" w:date="2018-06-02T17:05:00Z" w:author="Montevecchi, William">
        <w:r>
          <w:rPr>
            <w:rStyle w:val="css-g38gqj"/>
            <w:lang w:val="en-US"/>
          </w:rPr>
          <w:fldChar w:fldCharType="begin" w:fldLock="0"/>
        </w:r>
      </w:del>
      <w:del w:id="331" w:date="2018-06-02T17:05:00Z" w:author="Montevecchi, William">
        <w:r>
          <w:rPr>
            <w:rStyle w:val="css-g38gqj"/>
            <w:lang w:val="en-US"/>
          </w:rPr>
          <w:delInstrText xml:space="preserve"> ADDIN EN.CITE &lt;EndNote&gt;&lt;Cite  &gt;&lt;Author&gt;Stenson&lt;/Author&gt;&lt;Year&gt;2016&lt;/Year&gt;&lt;RecNum&gt;830&lt;/RecNum&gt;&lt;Prefix&gt;&lt;/Prefix&gt;&lt;Suffix&gt;&lt;/Suffix&gt;&lt;Pages&gt;&lt;/Pages&gt;&lt;DisplayText&gt;Stenson et al.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delInstrText>
        </w:r>
      </w:del>
      <w:del w:id="332" w:date="2018-06-02T17:05:00Z" w:author="Montevecchi, William">
        <w:r>
          <w:rPr>
            <w:rStyle w:val="css-g38gqj"/>
            <w:lang w:val="en-US"/>
          </w:rPr>
          <w:fldChar w:fldCharType="separate" w:fldLock="0"/>
        </w:r>
      </w:del>
      <w:del w:id="333" w:date="2018-06-02T17:05:00Z" w:author="Montevecchi, William">
        <w:r>
          <w:rPr>
            <w:rStyle w:val="css-g38gqj"/>
            <w:rtl w:val="0"/>
            <w:lang w:val="en-US"/>
          </w:rPr>
          <w:delText xml:space="preserve">Stenson et al. </w:delText>
        </w:r>
      </w:del>
      <w:del w:id="334" w:date="2018-06-02T17:05:00Z" w:author="Montevecchi, William">
        <w:r>
          <w:rPr>
            <w:rStyle w:val="css-g38gqj"/>
            <w:lang w:val="en-US"/>
          </w:rPr>
          <w:fldChar w:fldCharType="end" w:fldLock="0"/>
        </w:r>
      </w:del>
      <w:r>
        <w:rPr>
          <w:rStyle w:val="css-g38gqj"/>
          <w:lang w:val="en-US"/>
        </w:rPr>
        <w:fldChar w:fldCharType="begin" w:fldLock="0"/>
      </w:r>
      <w:r>
        <w:rPr>
          <w:rStyle w:val="css-g38gqj"/>
          <w:lang w:val="en-US"/>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Pr>
          <w:rStyle w:val="css-g38gqj"/>
          <w:lang w:val="en-US"/>
        </w:rPr>
        <w:fldChar w:fldCharType="separate" w:fldLock="0"/>
      </w:r>
      <w:r>
        <w:rPr>
          <w:rStyle w:val="css-g38gqj"/>
          <w:rtl w:val="0"/>
          <w:lang w:val="en-US"/>
        </w:rPr>
        <w:t>2016)</w:t>
      </w:r>
      <w:r>
        <w:rPr>
          <w:rStyle w:val="css-g38gqj"/>
          <w:lang w:val="en-US"/>
        </w:rPr>
        <w:fldChar w:fldCharType="end" w:fldLock="0"/>
      </w:r>
      <w:r>
        <w:rPr>
          <w:rStyle w:val="css-g38gqj"/>
          <w:rtl w:val="0"/>
          <w:lang w:val="en-US"/>
        </w:rPr>
        <w:t xml:space="preserve">. Also, since 1987, harp seals have shown indications of late term abortions. Stenson et al. </w:t>
      </w:r>
      <w:r>
        <w:rPr>
          <w:rStyle w:val="css-g38gqj"/>
          <w:lang w:val="en-US"/>
        </w:rPr>
        <w:fldChar w:fldCharType="begin" w:fldLock="0"/>
      </w:r>
      <w:r>
        <w:rPr>
          <w:rStyle w:val="css-g38gqj"/>
          <w:lang w:val="en-US"/>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Pr>
          <w:rStyle w:val="css-g38gqj"/>
          <w:lang w:val="en-US"/>
        </w:rPr>
        <w:fldChar w:fldCharType="separate" w:fldLock="0"/>
      </w:r>
      <w:r>
        <w:rPr>
          <w:rStyle w:val="css-g38gqj"/>
          <w:rtl w:val="0"/>
          <w:lang w:val="en-US"/>
        </w:rPr>
        <w:t>(2016)</w:t>
      </w:r>
      <w:r>
        <w:rPr>
          <w:rStyle w:val="css-g38gqj"/>
          <w:lang w:val="en-US"/>
        </w:rPr>
        <w:fldChar w:fldCharType="end" w:fldLock="0"/>
      </w:r>
      <w:r>
        <w:rPr>
          <w:rStyle w:val="css-g38gqj"/>
          <w:rtl w:val="0"/>
          <w:lang w:val="en-US"/>
        </w:rPr>
        <w:t xml:space="preserve"> found that while the general decline in fecundity reflects density-dependent processes associated with increased population size, including the late term abortion rates into their model allowed them to explain the large inter-annual variability in pregnancy rates. Changes in the abortion rates, in turn, were found to be influenced by ice cover in late January and capelin biomass. Buren et al. </w:t>
      </w:r>
      <w:r>
        <w:rPr>
          <w:rStyle w:val="css-g38gqj"/>
          <w:lang w:val="en-US"/>
        </w:rPr>
        <w:fldChar w:fldCharType="begin" w:fldLock="0"/>
      </w:r>
      <w:r>
        <w:rPr>
          <w:rStyle w:val="css-g38gqj"/>
          <w:lang w:val="en-US"/>
        </w:rPr>
        <w:instrText xml:space="preserve"> ADDIN EN.CITE &lt;EndNote&gt;&lt;Cite  &gt;&lt;Author&gt;Buren&lt;/Author&gt;&lt;Year&gt;2014&lt;/Year&gt;&lt;RecNum&gt;743&lt;/RecNum&gt;&lt;Prefix&gt;&lt;/Prefix&gt;&lt;Suffix&gt;&lt;/Suffix&gt;&lt;Pages&gt;&lt;/Pages&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Pr>
          <w:rStyle w:val="css-g38gqj"/>
          <w:lang w:val="en-US"/>
        </w:rPr>
        <w:fldChar w:fldCharType="separate" w:fldLock="0"/>
      </w:r>
      <w:r>
        <w:rPr>
          <w:rStyle w:val="css-g38gqj"/>
          <w:rtl w:val="0"/>
          <w:lang w:val="en-US"/>
        </w:rPr>
        <w:t>(2014a)</w:t>
      </w:r>
      <w:r>
        <w:rPr>
          <w:rStyle w:val="css-g38gqj"/>
          <w:lang w:val="en-US"/>
        </w:rPr>
        <w:fldChar w:fldCharType="end" w:fldLock="0"/>
      </w:r>
      <w:r>
        <w:rPr>
          <w:rStyle w:val="css-g38gqj"/>
          <w:rtl w:val="0"/>
          <w:lang w:val="en-US"/>
        </w:rPr>
        <w:t xml:space="preserve"> showed that capelin abundance is correlated with ice conditions suggesting that late January ice conditions reflect changes in environmental conditions that influence many prey species. While, as pointed out by Frank et al., higher catches in the Canadian commercial hunt between 1996 and 2008 contributed to reductions in the rate of population growth, these lower pregnancy rates have also had a major impact on the population dynamics of this population, particularly since commercial catches have declined over the past decade and there has not been a concomitant increase in harp seal population abundance. </w:t>
      </w:r>
    </w:p>
    <w:p>
      <w:pPr>
        <w:pStyle w:val="Style1"/>
        <w:rPr>
          <w:rStyle w:val="css-g38gqj"/>
          <w:lang w:val="en-US"/>
        </w:rPr>
      </w:pPr>
      <w:r>
        <w:rPr>
          <w:rStyle w:val="css-g38gqj"/>
          <w:rtl w:val="0"/>
          <w:lang w:val="en-US"/>
        </w:rPr>
        <w:t>In summary, the absence of an obvious response in Northwest Atlantic harp seals does not support the hypothesis of a collapsed capelin stock as there were alternative forage fish available for harp seals post-1991. Increased inter-annual variability in pregnancy rates of harp seals post-1991, which was related to capelin biomass, indicates the dependency of harp seals on capelin availability and supports the hypothesis of stock collapse.</w:t>
      </w:r>
    </w:p>
    <w:p>
      <w:pPr>
        <w:pStyle w:val="Heading 3"/>
        <w:spacing w:line="480" w:lineRule="auto"/>
        <w:rPr>
          <w:rStyle w:val="css-g38gqj"/>
          <w:rFonts w:ascii="Calibri" w:cs="Calibri" w:hAnsi="Calibri" w:eastAsia="Calibri"/>
          <w:b w:val="0"/>
          <w:bCs w:val="0"/>
          <w:color w:val="000000"/>
          <w:sz w:val="24"/>
          <w:szCs w:val="24"/>
          <w:u w:color="000000"/>
        </w:rPr>
      </w:pPr>
      <w:r>
        <w:rPr>
          <w:rStyle w:val="css-g38gqj"/>
          <w:rFonts w:ascii="Calibri" w:cs="Calibri" w:hAnsi="Calibri" w:eastAsia="Calibri"/>
          <w:color w:val="000000"/>
          <w:sz w:val="24"/>
          <w:szCs w:val="24"/>
          <w:u w:color="000000"/>
          <w:rtl w:val="0"/>
          <w:lang w:val="en-US"/>
        </w:rPr>
        <w:t xml:space="preserve">Seabird population trends </w:t>
      </w:r>
      <w:r>
        <w:rPr>
          <w:rStyle w:val="css-g38gqj"/>
          <w:rFonts w:ascii="Calibri" w:cs="Calibri" w:hAnsi="Calibri" w:eastAsia="Calibri"/>
          <w:color w:val="000000"/>
          <w:sz w:val="24"/>
          <w:szCs w:val="24"/>
          <w:u w:color="000000"/>
          <w:rtl w:val="0"/>
        </w:rPr>
        <w:t>and</w:t>
      </w:r>
      <w:r>
        <w:rPr>
          <w:rStyle w:val="css-g38gqj"/>
          <w:rFonts w:ascii="Calibri" w:cs="Calibri" w:hAnsi="Calibri" w:eastAsia="Calibri"/>
          <w:color w:val="000000"/>
          <w:sz w:val="24"/>
          <w:szCs w:val="24"/>
          <w:u w:color="000000"/>
          <w:rtl w:val="0"/>
          <w:lang w:val="en-US"/>
        </w:rPr>
        <w:t xml:space="preserve"> diets</w:t>
      </w:r>
    </w:p>
    <w:p>
      <w:pPr>
        <w:pStyle w:val="Style1"/>
        <w:rPr>
          <w:rStyle w:val="css-g38gqj"/>
          <w:u w:color="151518"/>
        </w:rPr>
      </w:pPr>
      <w:r>
        <w:rPr>
          <w:rStyle w:val="css-g38gqj"/>
          <w:color w:val="1b1c20"/>
          <w:u w:color="1b1c20"/>
          <w:rtl w:val="0"/>
          <w:lang w:val="en-US"/>
        </w:rPr>
        <w:t>Frank et al. (Figure 11B)</w:t>
      </w:r>
      <w:r>
        <w:rPr>
          <w:rStyle w:val="css-g38gqj"/>
          <w:u w:color="151518"/>
          <w:rtl w:val="0"/>
          <w:lang w:val="en-US"/>
        </w:rPr>
        <w:t xml:space="preserve"> considered that the post-1990 trend in abundance of common murres (</w:t>
      </w:r>
      <w:r>
        <w:rPr>
          <w:rStyle w:val="css-g38gqj"/>
          <w:i w:val="1"/>
          <w:iCs w:val="1"/>
          <w:u w:color="151518"/>
          <w:rtl w:val="0"/>
          <w:lang w:val="nl-NL"/>
        </w:rPr>
        <w:t>Uria aalge</w:t>
      </w:r>
      <w:r>
        <w:rPr>
          <w:rStyle w:val="css-g38gqj"/>
          <w:u w:color="151518"/>
          <w:rtl w:val="0"/>
          <w:lang w:val="en-US"/>
        </w:rPr>
        <w:t xml:space="preserve">) on Funk Island (NAFO Div. 3K) does not reflect an order of magnitude decrease in their primary prey. In doing so, </w:t>
      </w:r>
      <w:r>
        <w:rPr>
          <w:rStyle w:val="css-g38gqj"/>
          <w:color w:val="1b1c20"/>
          <w:u w:color="1b1c20"/>
          <w:rtl w:val="0"/>
          <w:lang w:val="en-US"/>
        </w:rPr>
        <w:t>Frank et al.</w:t>
      </w:r>
      <w:r>
        <w:rPr>
          <w:rStyle w:val="css-g38gqj"/>
          <w:u w:color="151518"/>
          <w:rtl w:val="0"/>
          <w:lang w:val="en-US"/>
        </w:rPr>
        <w:t xml:space="preserve"> misinterpreted the murre abundance graph from Figure 3 in </w:t>
      </w:r>
      <w:r>
        <w:rPr>
          <w:rStyle w:val="css-g38gqj"/>
          <w:u w:color="151518"/>
          <w:lang w:val="en-US"/>
        </w:rPr>
        <w:fldChar w:fldCharType="begin" w:fldLock="0"/>
      </w:r>
      <w:r>
        <w:rPr>
          <w:rStyle w:val="css-g38gqj"/>
          <w:u w:color="151518"/>
          <w:lang w:val="en-US"/>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lang w:val="en-US"/>
        </w:rPr>
        <w:fldChar w:fldCharType="separate" w:fldLock="0"/>
      </w:r>
      <w:r>
        <w:rPr>
          <w:rStyle w:val="css-g38gqj"/>
          <w:u w:color="151518"/>
          <w:rtl w:val="0"/>
          <w:lang w:val="en-US"/>
        </w:rPr>
        <w:t>Davoren and Montevecchi (2003)</w:t>
      </w:r>
      <w:r>
        <w:rPr>
          <w:rStyle w:val="css-g38gqj"/>
          <w:u w:color="151518"/>
          <w:lang w:val="en-US"/>
        </w:rPr>
        <w:fldChar w:fldCharType="end" w:fldLock="0"/>
      </w:r>
      <w:r>
        <w:rPr>
          <w:rStyle w:val="css-g38gqj"/>
          <w:u w:color="151518"/>
          <w:rtl w:val="0"/>
          <w:lang w:val="en-US"/>
        </w:rPr>
        <w:t xml:space="preserve"> as an indication of population increase on Funk Island (mislabeled as Fogo Island in Figure 1 of </w:t>
      </w:r>
      <w:r>
        <w:rPr>
          <w:rStyle w:val="css-g38gqj"/>
          <w:color w:val="1b1c20"/>
          <w:u w:color="1b1c20"/>
          <w:rtl w:val="0"/>
          <w:lang w:val="en-US"/>
        </w:rPr>
        <w:t>Frank et al.</w:t>
      </w:r>
      <w:r>
        <w:rPr>
          <w:rStyle w:val="css-g38gqj"/>
          <w:u w:color="151518"/>
          <w:rtl w:val="0"/>
          <w:lang w:val="it-IT"/>
        </w:rPr>
        <w:t xml:space="preserve">). Figure 3 in </w:t>
      </w:r>
      <w:r>
        <w:rPr>
          <w:rStyle w:val="css-g38gqj"/>
          <w:u w:color="151518"/>
          <w:lang w:val="en-US"/>
        </w:rPr>
        <w:fldChar w:fldCharType="begin" w:fldLock="0"/>
      </w:r>
      <w:r>
        <w:rPr>
          <w:rStyle w:val="css-g38gqj"/>
          <w:u w:color="151518"/>
          <w:lang w:val="en-US"/>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lang w:val="en-US"/>
        </w:rPr>
        <w:fldChar w:fldCharType="separate" w:fldLock="0"/>
      </w:r>
      <w:r>
        <w:rPr>
          <w:rStyle w:val="css-g38gqj"/>
          <w:u w:color="151518"/>
          <w:rtl w:val="0"/>
          <w:lang w:val="en-US"/>
        </w:rPr>
        <w:t>Davoren and Montevecchi (2003)</w:t>
      </w:r>
      <w:r>
        <w:rPr>
          <w:rStyle w:val="css-g38gqj"/>
          <w:u w:color="151518"/>
          <w:lang w:val="en-US"/>
        </w:rPr>
        <w:fldChar w:fldCharType="end" w:fldLock="0"/>
      </w:r>
      <w:r>
        <w:rPr>
          <w:rStyle w:val="css-g38gqj"/>
          <w:u w:color="151518"/>
          <w:rtl w:val="0"/>
          <w:lang w:val="en-US"/>
        </w:rPr>
        <w:t xml:space="preserve"> depicts the numbers of breeding murres present during August and documents a temporal shift toward later breeding in the late 1990s. This shift in breeding corresponds with the later inshore arrivals of capelin in the murres</w:t>
      </w:r>
      <w:r>
        <w:rPr>
          <w:rStyle w:val="css-g38gqj"/>
          <w:u w:color="151518"/>
          <w:rtl w:val="0"/>
          <w:lang w:val="en-US"/>
        </w:rPr>
        <w:t xml:space="preserve">’ </w:t>
      </w:r>
      <w:r>
        <w:rPr>
          <w:rStyle w:val="css-g38gqj"/>
          <w:u w:color="151518"/>
          <w:rtl w:val="0"/>
          <w:lang w:val="en-US"/>
        </w:rPr>
        <w:t xml:space="preserve">foraging range. Yet the population of murres on Funk Island did increase during the 2000s </w:t>
      </w:r>
      <w:r>
        <w:rPr>
          <w:rStyle w:val="css-g38gqj"/>
          <w:u w:color="151518"/>
          <w:lang w:val="en-US"/>
        </w:rPr>
        <w:fldChar w:fldCharType="begin" w:fldLock="0"/>
      </w:r>
      <w:r>
        <w:rPr>
          <w:rStyle w:val="css-g38gqj"/>
          <w:u w:color="151518"/>
          <w:lang w:val="en-US"/>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lang w:val="en-US"/>
        </w:rPr>
        <w:fldChar w:fldCharType="separate" w:fldLock="0"/>
      </w:r>
      <w:r>
        <w:rPr>
          <w:rStyle w:val="css-g38gqj"/>
          <w:u w:color="151518"/>
          <w:rtl w:val="0"/>
          <w:lang w:val="en-US"/>
        </w:rPr>
        <w:t>(Chardine et al. 2003)</w:t>
      </w:r>
      <w:r>
        <w:rPr>
          <w:rStyle w:val="css-g38gqj"/>
          <w:u w:color="151518"/>
          <w:lang w:val="en-US"/>
        </w:rPr>
        <w:fldChar w:fldCharType="end" w:fldLock="0"/>
      </w:r>
      <w:r>
        <w:rPr>
          <w:rStyle w:val="css-g38gqj"/>
          <w:u w:color="151518"/>
          <w:rtl w:val="0"/>
          <w:lang w:val="en-US"/>
        </w:rPr>
        <w:t xml:space="preserve">, </w:t>
      </w:r>
      <w:del w:id="335" w:date="2018-06-02T17:09:00Z" w:author="Montevecchi, William">
        <w:r>
          <w:rPr>
            <w:rStyle w:val="css-g38gqj"/>
            <w:u w:color="151518"/>
            <w:rtl w:val="0"/>
            <w:lang w:val="en-US"/>
          </w:rPr>
          <w:delText>al</w:delText>
        </w:r>
      </w:del>
      <w:r>
        <w:rPr>
          <w:rStyle w:val="css-g38gqj"/>
          <w:u w:color="151518"/>
          <w:rtl w:val="0"/>
          <w:lang w:val="en-US"/>
        </w:rPr>
        <w:t xml:space="preserve">though it is in no way paradoxical with reduced capelin biomass. Much of this population increase is associated with major reductions in adult mortality due to the coincident closure of the Atlantic cod fishery. The removal of thousands of gillnets from inshore areas during the 1990s and 2000s resulted in a significant reduction in bycatch mortality </w:t>
      </w:r>
      <w:r>
        <w:rPr>
          <w:rStyle w:val="css-g38gqj"/>
          <w:u w:color="151518"/>
          <w:lang w:val="en-US"/>
        </w:rPr>
        <w:fldChar w:fldCharType="begin" w:fldLock="0"/>
      </w:r>
      <w:r>
        <w:rPr>
          <w:rStyle w:val="css-g38gqj"/>
          <w:u w:color="151518"/>
          <w:lang w:val="en-US"/>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css-g38gqj"/>
          <w:u w:color="151518"/>
          <w:lang w:val="en-US"/>
        </w:rPr>
        <w:fldChar w:fldCharType="separate" w:fldLock="0"/>
      </w:r>
      <w:r>
        <w:rPr>
          <w:rStyle w:val="css-g38gqj"/>
          <w:u w:color="151518"/>
          <w:rtl w:val="0"/>
          <w:lang w:val="en-US"/>
        </w:rPr>
        <w:t>(Regular et al. 2013)</w:t>
      </w:r>
      <w:r>
        <w:rPr>
          <w:rStyle w:val="css-g38gqj"/>
          <w:u w:color="151518"/>
          <w:lang w:val="en-US"/>
        </w:rPr>
        <w:fldChar w:fldCharType="end" w:fldLock="0"/>
      </w:r>
      <w:r>
        <w:rPr>
          <w:rStyle w:val="css-g38gqj"/>
          <w:u w:color="151518"/>
          <w:rtl w:val="0"/>
          <w:lang w:val="en-US"/>
        </w:rPr>
        <w:t xml:space="preserve">. As well, reductions in adult mortality associated with ship-source oil pollution and hunting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r>
        <w:rPr>
          <w:rStyle w:val="css-g38gqj"/>
          <w:i w:val="1"/>
          <w:iCs w:val="1"/>
          <w:u w:color="151518"/>
          <w:rtl w:val="0"/>
          <w:lang w:val="en-US"/>
        </w:rPr>
        <w:t>Fratercula arctica</w:t>
      </w:r>
      <w:r>
        <w:rPr>
          <w:rStyle w:val="css-g38gqj"/>
          <w:u w:color="151518"/>
          <w:rtl w:val="0"/>
          <w:lang w:val="en-US"/>
        </w:rPr>
        <w:t xml:space="preserve"> and </w:t>
      </w:r>
      <w:del w:id="336" w:date="2018-06-02T17:10:00Z" w:author="Montevecchi, William">
        <w:r>
          <w:rPr>
            <w:rStyle w:val="css-g38gqj"/>
            <w:u w:color="151518"/>
            <w:rtl w:val="0"/>
            <w:lang w:val="en-US"/>
          </w:rPr>
          <w:delText>N</w:delText>
        </w:r>
      </w:del>
      <w:ins w:id="337" w:date="2018-06-02T17:10:00Z" w:author="Montevecchi, William">
        <w:r>
          <w:rPr>
            <w:rStyle w:val="css-g38gqj"/>
            <w:u w:color="151518"/>
            <w:rtl w:val="0"/>
            <w:lang w:val="en-US"/>
          </w:rPr>
          <w:t>n</w:t>
        </w:r>
      </w:ins>
      <w:r>
        <w:rPr>
          <w:rStyle w:val="css-g38gqj"/>
          <w:u w:color="151518"/>
          <w:rtl w:val="0"/>
          <w:lang w:val="en-US"/>
        </w:rPr>
        <w:t xml:space="preserve">orthern gannets </w:t>
      </w:r>
      <w:r>
        <w:rPr>
          <w:rStyle w:val="css-g38gqj"/>
          <w:i w:val="1"/>
          <w:iCs w:val="1"/>
          <w:u w:color="151518"/>
          <w:rtl w:val="0"/>
          <w:lang w:val="it-IT"/>
        </w:rPr>
        <w:t>Morus bassanus</w:t>
      </w:r>
      <w:r>
        <w:rPr>
          <w:rStyle w:val="css-g38gqj"/>
          <w:u w:color="151518"/>
          <w:rtl w:val="0"/>
          <w:lang w:val="en-US"/>
        </w:rPr>
        <w:t xml:space="preserve"> also increased over this period </w:t>
      </w:r>
      <w:r>
        <w:rPr>
          <w:rStyle w:val="css-g38gqj"/>
          <w:u w:color="151518"/>
          <w:lang w:val="en-US"/>
        </w:rPr>
        <w:fldChar w:fldCharType="begin" w:fldLock="0"/>
      </w:r>
      <w:r>
        <w:rPr>
          <w:rStyle w:val="css-g38gqj"/>
          <w:u w:color="151518"/>
          <w:lang w:val="en-US"/>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lang w:val="en-US"/>
        </w:rPr>
        <w:fldChar w:fldCharType="separate" w:fldLock="0"/>
      </w:r>
      <w:r>
        <w:rPr>
          <w:rStyle w:val="css-g38gqj"/>
          <w:u w:color="151518"/>
          <w:rtl w:val="0"/>
          <w:lang w:val="en-US"/>
        </w:rPr>
        <w:t>(Chardine et al. 2003)</w:t>
      </w:r>
      <w:r>
        <w:rPr>
          <w:rStyle w:val="css-g38gqj"/>
          <w:u w:color="151518"/>
          <w:lang w:val="en-US"/>
        </w:rPr>
        <w:fldChar w:fldCharType="end" w:fldLock="0"/>
      </w:r>
      <w:r>
        <w:rPr>
          <w:rStyle w:val="css-g38gqj"/>
          <w:u w:color="151518"/>
          <w:rtl w:val="0"/>
          <w:lang w:val="en-US"/>
        </w:rPr>
        <w:t xml:space="preserve">, and these increases are associated with the above cumulative effects. </w:t>
      </w:r>
      <w:r>
        <w:rPr>
          <w:rStyle w:val="css-g38gqj"/>
          <w:u w:color="151518"/>
        </w:rPr>
        <w:br w:type="textWrapping"/>
      </w:r>
      <w:commentRangeStart w:id="338"/>
    </w:p>
    <w:p>
      <w:pPr>
        <w:pStyle w:val="Style1"/>
        <w:rPr>
          <w:rStyle w:val="css-g38gqj"/>
          <w:u w:color="151518"/>
        </w:rPr>
      </w:pPr>
      <w:r>
        <w:rPr>
          <w:rStyle w:val="css-g38gqj"/>
          <w:u w:color="151518"/>
          <w:rtl w:val="0"/>
          <w:lang w:val="en-US"/>
        </w:rPr>
        <w:t>Frank</w:t>
      </w:r>
      <w:commentRangeEnd w:id="338"/>
      <w:r>
        <w:commentReference w:id="338"/>
      </w:r>
      <w:r>
        <w:rPr>
          <w:rStyle w:val="css-g38gqj"/>
          <w:u w:color="151518"/>
          <w:rtl w:val="0"/>
          <w:lang w:val="en-US"/>
        </w:rPr>
        <w:t xml:space="preserve"> et al. contend that the fact that throughout the 1990s common murre chicks on Funk Island were fed almost exclusively capelin during rearing represents support for the non-collapse hypothesis. </w:t>
      </w:r>
      <w:commentRangeStart w:id="339"/>
      <w:r>
        <w:rPr>
          <w:rStyle w:val="css-g38gqj"/>
          <w:u w:color="151518"/>
          <w:rtl w:val="0"/>
          <w:lang w:val="en-US"/>
        </w:rPr>
        <w:t xml:space="preserve">However, maintaining a high percentage of capelin in parental deliveries resulted from an increased abundance of capelin at spawning sites within seabird foraging ranges of breeding colonies </w:t>
      </w:r>
      <w:r>
        <w:rPr>
          <w:rStyle w:val="css-g38gqj"/>
          <w:u w:color="151518"/>
        </w:rPr>
        <w:fldChar w:fldCharType="begin" w:fldLock="0"/>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fldLock="0"/>
      </w:r>
      <w:r>
        <w:rPr>
          <w:rStyle w:val="css-g38gqj"/>
          <w:u w:color="151518"/>
          <w:rtl w:val="0"/>
          <w:lang w:val="en-US"/>
        </w:rPr>
        <w:t>(Davoren et al. 2012)</w:t>
      </w:r>
      <w:r>
        <w:rPr>
          <w:rStyle w:val="css-g38gqj"/>
          <w:u w:color="151518"/>
        </w:rPr>
        <w:fldChar w:fldCharType="end" w:fldLock="0"/>
      </w:r>
      <w:r>
        <w:rPr>
          <w:rStyle w:val="css-g38gqj"/>
          <w:u w:color="151518"/>
          <w:rtl w:val="0"/>
          <w:lang w:val="en-US"/>
        </w:rPr>
        <w:t xml:space="preserve">. These spawning sites are persistent and predictable interannually </w:t>
      </w:r>
      <w:r>
        <w:rPr>
          <w:rStyle w:val="css-g38gqj"/>
          <w:u w:color="151518"/>
        </w:rPr>
        <w:fldChar w:fldCharType="begin" w:fldLock="0"/>
      </w:r>
      <w:r>
        <w:rPr>
          <w:rStyle w:val="css-g38gqj"/>
          <w:u w:color="151518"/>
        </w:rPr>
        <w:instrText xml:space="preserve"> ADDIN EN.CITE &lt;EndNote&gt;&lt;Cite  &gt;&lt;Author&gt;Davoren&lt;/Author&gt;&lt;Year&gt;2013&lt;/Year&gt;&lt;RecNum&gt;1042&lt;/RecNum&gt;&lt;Prefix&gt;&lt;/Prefix&gt;&lt;Suffix&gt;&lt;/Suffix&gt;&lt;Pages&gt;&lt;/Pages&gt;&lt;DisplayText&gt;(Davoren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css-g38gqj"/>
          <w:u w:color="151518"/>
        </w:rPr>
        <w:fldChar w:fldCharType="separate" w:fldLock="0"/>
      </w:r>
      <w:r>
        <w:rPr>
          <w:rStyle w:val="css-g38gqj"/>
          <w:u w:color="151518"/>
          <w:rtl w:val="0"/>
          <w:lang w:val="en-US"/>
        </w:rPr>
        <w:t>(Davoren 2013)</w:t>
      </w:r>
      <w:r>
        <w:rPr>
          <w:rStyle w:val="css-g38gqj"/>
          <w:u w:color="151518"/>
        </w:rPr>
        <w:fldChar w:fldCharType="end" w:fldLock="0"/>
      </w:r>
      <w:r>
        <w:rPr>
          <w:rStyle w:val="css-g38gqj"/>
          <w:u w:color="151518"/>
          <w:rtl w:val="0"/>
          <w:lang w:val="en-US"/>
        </w:rPr>
        <w:t xml:space="preserve">, which explains the persistent high percentage of capelin in the diet. </w:t>
      </w:r>
      <w:commentRangeEnd w:id="339"/>
      <w:r>
        <w:commentReference w:id="339"/>
      </w:r>
      <w:r>
        <w:rPr>
          <w:rStyle w:val="css-g38gqj"/>
          <w:u w:color="151518"/>
          <w:rtl w:val="0"/>
          <w:lang w:val="en-US"/>
        </w:rPr>
        <w:t xml:space="preserve">However, if the timing of the diet sampling does not overlap with the timing of capelin spawning, the percentage of gravid capelin (energy rich prey) in the diets of murres decreases greatly </w:t>
      </w:r>
      <w:r>
        <w:rPr>
          <w:rStyle w:val="css-g38gqj"/>
          <w:u w:color="151518"/>
        </w:rPr>
        <w:fldChar w:fldCharType="begin" w:fldLock="0"/>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fldLock="0"/>
      </w:r>
      <w:r>
        <w:rPr>
          <w:rStyle w:val="css-g38gqj"/>
          <w:u w:color="151518"/>
          <w:rtl w:val="0"/>
          <w:lang w:val="en-US"/>
        </w:rPr>
        <w:t>(Davoren et al. 2012)</w:t>
      </w:r>
      <w:r>
        <w:rPr>
          <w:rStyle w:val="css-g38gqj"/>
          <w:u w:color="151518"/>
        </w:rPr>
        <w:fldChar w:fldCharType="end" w:fldLock="0"/>
      </w:r>
      <w:r>
        <w:rPr>
          <w:rStyle w:val="css-g38gqj"/>
          <w:u w:color="151518"/>
          <w:rtl w:val="0"/>
          <w:lang w:val="en-US"/>
        </w:rPr>
        <w:t xml:space="preserve">. </w:t>
      </w:r>
      <w:r>
        <w:rPr>
          <w:rStyle w:val="css-g38gqj"/>
          <w:color w:val="000000"/>
          <w:u w:color="1b1c20"/>
          <w:rtl w:val="0"/>
          <w:lang w:val="en-US"/>
        </w:rPr>
        <w:t xml:space="preserve">Frank et al. </w:t>
      </w:r>
      <w:r>
        <w:rPr>
          <w:rStyle w:val="css-g38gqj"/>
          <w:color w:val="000000"/>
          <w:u w:color="151518"/>
          <w:rtl w:val="0"/>
          <w:lang w:val="en-US"/>
        </w:rPr>
        <w:t>also questioned why the northern gannets</w:t>
      </w:r>
      <w:r>
        <w:rPr>
          <w:rStyle w:val="css-g38gqj"/>
          <w:color w:val="000000"/>
          <w:u w:color="151518"/>
          <w:rtl w:val="0"/>
          <w:lang w:val="en-US"/>
        </w:rPr>
        <w:t xml:space="preserve">’ </w:t>
      </w:r>
      <w:r>
        <w:rPr>
          <w:rStyle w:val="css-g38gqj"/>
          <w:color w:val="000000"/>
          <w:u w:color="151518"/>
          <w:rtl w:val="0"/>
          <w:lang w:val="en-US"/>
        </w:rPr>
        <w:t xml:space="preserve">consumption of capelin is considerably higher from 1990-2004 (20 </w:t>
      </w:r>
      <w:r>
        <w:rPr>
          <w:rStyle w:val="css-g38gqj"/>
          <w:color w:val="000000"/>
          <w:u w:color="151518"/>
          <w:rtl w:val="0"/>
          <w:lang w:val="en-US"/>
        </w:rPr>
        <w:t xml:space="preserve">– </w:t>
      </w:r>
      <w:r>
        <w:rPr>
          <w:rStyle w:val="css-g38gqj"/>
          <w:color w:val="000000"/>
          <w:u w:color="151518"/>
          <w:rtl w:val="0"/>
          <w:lang w:val="en-US"/>
        </w:rPr>
        <w:t xml:space="preserve">100 %) than it </w:t>
      </w:r>
      <w:ins w:id="340" w:date="2018-06-02T17:15:00Z" w:author="Montevecchi, William">
        <w:r>
          <w:rPr>
            <w:rStyle w:val="css-g38gqj"/>
            <w:color w:val="000000"/>
            <w:u w:color="151518"/>
            <w:rtl w:val="0"/>
            <w:lang w:val="en-US"/>
          </w:rPr>
          <w:t>wa</w:t>
        </w:r>
      </w:ins>
      <w:del w:id="341" w:date="2018-06-02T17:15:00Z" w:author="Montevecchi, William">
        <w:r>
          <w:rPr>
            <w:rStyle w:val="css-g38gqj"/>
            <w:color w:val="000000"/>
            <w:u w:color="151518"/>
            <w:rtl w:val="0"/>
            <w:lang w:val="en-US"/>
          </w:rPr>
          <w:delText>i</w:delText>
        </w:r>
      </w:del>
      <w:r>
        <w:rPr>
          <w:rStyle w:val="css-g38gqj"/>
          <w:color w:val="000000"/>
          <w:u w:color="151518"/>
          <w:rtl w:val="0"/>
          <w:lang w:val="en-US"/>
        </w:rPr>
        <w:t xml:space="preserve">s before 1990 </w:t>
      </w:r>
      <w:r>
        <w:rPr>
          <w:rStyle w:val="css-g38gqj"/>
          <w:color w:val="000000"/>
          <w:u w:color="151518"/>
        </w:rPr>
        <w:fldChar w:fldCharType="begin" w:fldLock="0"/>
      </w:r>
      <w:r>
        <w:rPr>
          <w:rStyle w:val="css-g38gqj"/>
          <w:color w:val="000000"/>
          <w:u w:color="151518"/>
        </w:rPr>
        <w:instrText xml:space="preserve"> ADDIN EN.CITE &lt;EndNote&gt;&lt;Cite  &gt;&lt;Author&gt;Montevecchi&lt;/Author&gt;&lt;Year&gt;2007&lt;/Year&gt;&lt;RecNum&gt;730&lt;/RecNum&gt;&lt;Prefix&gt;&lt;12%`, &lt;/Prefix&gt;&lt;Suffix&gt;&lt;/Suffix&gt;&lt;Pages&gt;&lt;/Pages&gt;&lt;DisplayText&gt;(&lt;12%,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css-g38gqj"/>
          <w:color w:val="000000"/>
          <w:u w:color="151518"/>
        </w:rPr>
        <w:fldChar w:fldCharType="separate" w:fldLock="0"/>
      </w:r>
      <w:r>
        <w:rPr>
          <w:rStyle w:val="css-g38gqj"/>
          <w:color w:val="000000"/>
          <w:u w:color="151518"/>
          <w:rtl w:val="0"/>
          <w:lang w:val="en-US"/>
        </w:rPr>
        <w:t>(&lt;12%, Montevecchi 2007)</w:t>
      </w:r>
      <w:r>
        <w:rPr>
          <w:rStyle w:val="css-g38gqj"/>
          <w:color w:val="000000"/>
          <w:u w:color="151518"/>
        </w:rPr>
        <w:fldChar w:fldCharType="end" w:fldLock="0"/>
      </w:r>
      <w:r>
        <w:rPr>
          <w:rStyle w:val="css-g38gqj"/>
          <w:color w:val="000000"/>
          <w:u w:color="151518"/>
          <w:rtl w:val="0"/>
          <w:lang w:val="en-US"/>
        </w:rPr>
        <w:t>, yet they ignore the primary contention that the cold water regime shift precluded the gannet</w:t>
      </w:r>
      <w:r>
        <w:rPr>
          <w:rStyle w:val="css-g38gqj"/>
          <w:color w:val="000000"/>
          <w:u w:color="151518"/>
          <w:rtl w:val="0"/>
          <w:lang w:val="en-US"/>
        </w:rPr>
        <w:t>’</w:t>
      </w:r>
      <w:r>
        <w:rPr>
          <w:rStyle w:val="css-g38gqj"/>
          <w:color w:val="000000"/>
          <w:u w:color="151518"/>
          <w:rtl w:val="0"/>
          <w:lang w:val="en-US"/>
        </w:rPr>
        <w:t xml:space="preserve">s preferred large pelagic warm-water prey (mackerel </w:t>
      </w:r>
      <w:r>
        <w:rPr>
          <w:rStyle w:val="css-g38gqj"/>
          <w:i w:val="1"/>
          <w:iCs w:val="1"/>
          <w:color w:val="000000"/>
          <w:u w:color="151518"/>
          <w:rtl w:val="0"/>
          <w:lang w:val="en-US"/>
        </w:rPr>
        <w:t>Scomber scombrus</w:t>
      </w:r>
      <w:r>
        <w:rPr>
          <w:rStyle w:val="css-g38gqj"/>
          <w:color w:val="000000"/>
          <w:u w:color="151518"/>
          <w:rtl w:val="0"/>
          <w:lang w:val="en-US"/>
        </w:rPr>
        <w:t xml:space="preserve">, Atlantic saury </w:t>
      </w:r>
      <w:r>
        <w:rPr>
          <w:rStyle w:val="css-g38gqj"/>
          <w:i w:val="1"/>
          <w:iCs w:val="1"/>
          <w:color w:val="000000"/>
          <w:u w:color="000000"/>
          <w:shd w:val="clear" w:color="auto" w:fill="ffffff"/>
          <w:rtl w:val="0"/>
          <w:lang w:val="en-US"/>
        </w:rPr>
        <w:t>Scomberesox saurus</w:t>
      </w:r>
      <w:r>
        <w:rPr>
          <w:rStyle w:val="css-g38gqj"/>
          <w:color w:val="000000"/>
          <w:u w:color="151518"/>
          <w:rtl w:val="0"/>
          <w:lang w:val="en-US"/>
        </w:rPr>
        <w:t xml:space="preserve"> and short-finned squid </w:t>
      </w:r>
      <w:r>
        <w:rPr>
          <w:rStyle w:val="css-g38gqj"/>
          <w:i w:val="1"/>
          <w:iCs w:val="1"/>
          <w:color w:val="000000"/>
          <w:u w:color="151518"/>
          <w:rtl w:val="0"/>
          <w:lang w:val="en-US"/>
        </w:rPr>
        <w:t xml:space="preserve">Illex </w:t>
      </w:r>
      <w:r>
        <w:rPr>
          <w:rStyle w:val="css-g38gqj"/>
          <w:i w:val="1"/>
          <w:iCs w:val="1"/>
          <w:color w:val="000000"/>
          <w:u w:color="000000"/>
          <w:shd w:val="clear" w:color="auto" w:fill="ffffff"/>
          <w:rtl w:val="0"/>
          <w:lang w:val="en-US"/>
        </w:rPr>
        <w:t>illecebrosus</w:t>
      </w:r>
      <w:r>
        <w:rPr>
          <w:rStyle w:val="css-g38gqj"/>
          <w:color w:val="000000"/>
          <w:u w:color="151518"/>
          <w:rtl w:val="0"/>
          <w:lang w:val="en-US"/>
        </w:rPr>
        <w:t xml:space="preserve">) from moving into the region which facilitated a prey switch to capelin </w:t>
      </w:r>
      <w:r>
        <w:rPr>
          <w:rStyle w:val="css-g38gqj"/>
          <w:color w:val="000000"/>
          <w:u w:color="151518"/>
        </w:rPr>
        <w:fldChar w:fldCharType="begin" w:fldLock="0"/>
      </w:r>
      <w:r>
        <w:rPr>
          <w:rStyle w:val="css-g38gqj"/>
          <w:color w:val="000000"/>
          <w:u w:color="151518"/>
        </w:rPr>
        <w:instrText xml:space="preserve"> ADDIN EN.CITE &lt;EndNote&gt;&lt;Cite  &gt;&lt;Author&gt;Montevecchi&lt;/Author&gt;&lt;Year&gt;2007&lt;/Year&gt;&lt;RecNum&gt;730&lt;/RecNum&gt;&lt;Prefix&gt;&lt;/Prefix&gt;&lt;Suffix&gt;&lt;/Suffix&gt;&lt;Pages&gt;&lt;/Pages&gt;&lt;DisplayText&gt;(Montevecchi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&gt;&lt;Author&gt;Montevecchi&lt;/Author&gt;&lt;Year&gt;1997&lt;/Year&gt;&lt;RecNum&gt;163&lt;/RecNum&gt;&lt;Prefix&gt;&lt;/Prefix&gt;&lt;Suffix&gt;&lt;/Suffix&gt;&lt;Pages&gt;&lt;/Pages&gt;&lt;record&gt;&lt;rec-number&gt;163&lt;/rec-number&gt;&lt;foreign-keys&gt;&lt;key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css-g38gqj"/>
          <w:color w:val="000000"/>
          <w:u w:color="151518"/>
        </w:rPr>
        <w:fldChar w:fldCharType="separate" w:fldLock="0"/>
      </w:r>
      <w:r>
        <w:rPr>
          <w:rStyle w:val="css-g38gqj"/>
          <w:color w:val="000000"/>
          <w:u w:color="151518"/>
          <w:rtl w:val="0"/>
          <w:lang w:val="en-US"/>
        </w:rPr>
        <w:t>(Montevecchi &amp; Myers 1997, Montevecchi 2007)</w:t>
      </w:r>
      <w:r>
        <w:rPr>
          <w:rStyle w:val="css-g38gqj"/>
          <w:color w:val="000000"/>
          <w:u w:color="151518"/>
        </w:rPr>
        <w:fldChar w:fldCharType="end" w:fldLock="0"/>
      </w:r>
      <w:r>
        <w:rPr>
          <w:rStyle w:val="css-g38gqj"/>
          <w:color w:val="000000"/>
          <w:u w:color="151518"/>
          <w:rtl w:val="0"/>
          <w:lang w:val="en-US"/>
        </w:rPr>
        <w:t xml:space="preserve">. Moreover, the contribution of capelin to the </w:t>
      </w:r>
      <w:ins w:id="342" w:date="2018-06-02T17:12:00Z" w:author="Montevecchi, William">
        <w:r>
          <w:rPr>
            <w:rStyle w:val="css-g38gqj"/>
            <w:color w:val="000000"/>
            <w:u w:color="151518"/>
            <w:rtl w:val="0"/>
            <w:lang w:val="en-US"/>
          </w:rPr>
          <w:t>gannets</w:t>
        </w:r>
      </w:ins>
      <w:ins w:id="343" w:date="2018-06-02T17:12:00Z" w:author="Montevecchi, William">
        <w:r>
          <w:rPr>
            <w:rStyle w:val="css-g38gqj"/>
            <w:color w:val="000000"/>
            <w:u w:color="151518"/>
            <w:rtl w:val="0"/>
            <w:lang w:val="en-US"/>
          </w:rPr>
          <w:t xml:space="preserve">’ </w:t>
        </w:r>
      </w:ins>
      <w:r>
        <w:rPr>
          <w:rStyle w:val="css-g38gqj"/>
          <w:color w:val="000000"/>
          <w:u w:color="151518"/>
          <w:rtl w:val="0"/>
          <w:lang w:val="en-US"/>
        </w:rPr>
        <w:t xml:space="preserve">diet </w:t>
      </w:r>
      <w:del w:id="344" w:date="2018-06-02T17:12:00Z" w:author="Montevecchi, William">
        <w:r>
          <w:rPr>
            <w:rStyle w:val="css-g38gqj"/>
            <w:color w:val="000000"/>
            <w:u w:color="151518"/>
            <w:rtl w:val="0"/>
            <w:lang w:val="en-US"/>
          </w:rPr>
          <w:delText xml:space="preserve">of Northern gannets </w:delText>
        </w:r>
      </w:del>
      <w:r>
        <w:rPr>
          <w:rStyle w:val="css-g38gqj"/>
          <w:color w:val="000000"/>
          <w:u w:color="151518"/>
          <w:rtl w:val="0"/>
          <w:lang w:val="en-US"/>
        </w:rPr>
        <w:t xml:space="preserve">is highly dependent on the timing of diet sampling and whether diet sampling temporally overlaps with capelin spawning </w:t>
      </w:r>
      <w:r>
        <w:rPr>
          <w:rStyle w:val="css-g38gqj"/>
          <w:u w:color="151518"/>
        </w:rPr>
        <w:fldChar w:fldCharType="begin" w:fldLock="0"/>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fldLock="0"/>
      </w:r>
      <w:r>
        <w:rPr>
          <w:rStyle w:val="css-g38gqj"/>
          <w:u w:color="151518"/>
          <w:rtl w:val="0"/>
          <w:lang w:val="en-US"/>
        </w:rPr>
        <w:t>(Davoren et al. 2012)</w:t>
      </w:r>
      <w:r>
        <w:rPr>
          <w:rStyle w:val="css-g38gqj"/>
          <w:u w:color="151518"/>
        </w:rPr>
        <w:fldChar w:fldCharType="end" w:fldLock="0"/>
      </w:r>
      <w:r>
        <w:rPr>
          <w:rStyle w:val="css-g38gqj"/>
          <w:u w:color="151518"/>
          <w:rtl w:val="0"/>
          <w:lang w:val="en-US"/>
        </w:rPr>
        <w:t xml:space="preserve">. In addition, the pulse of incoming spawning capelin into the inshore is reflected in a reduction of the dietary niche breadth of seabird and cetacean predators </w:t>
      </w:r>
      <w:r>
        <w:rPr>
          <w:rStyle w:val="css-g38gqj"/>
          <w:u w:color="151518"/>
        </w:rPr>
        <w:fldChar w:fldCharType="begin" w:fldLock="0"/>
      </w:r>
      <w:r>
        <w:rPr>
          <w:rStyle w:val="css-g38gqj"/>
          <w:u w:color="151518"/>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u w:color="151518"/>
        </w:rPr>
        <w:fldChar w:fldCharType="separate" w:fldLock="0"/>
      </w:r>
      <w:r>
        <w:rPr>
          <w:rStyle w:val="css-g38gqj"/>
          <w:u w:color="151518"/>
          <w:rtl w:val="0"/>
          <w:lang w:val="en-US"/>
        </w:rPr>
        <w:t>(Gulka et al. 2017)</w:t>
      </w:r>
      <w:r>
        <w:rPr>
          <w:rStyle w:val="css-g38gqj"/>
          <w:u w:color="151518"/>
        </w:rPr>
        <w:fldChar w:fldCharType="end" w:fldLock="0"/>
      </w:r>
      <w:r>
        <w:rPr>
          <w:rStyle w:val="css-g38gqj"/>
          <w:u w:color="151518"/>
          <w:rtl w:val="0"/>
          <w:lang w:val="en-US"/>
        </w:rPr>
        <w:t xml:space="preserve">. </w:t>
      </w:r>
    </w:p>
    <w:p>
      <w:pPr>
        <w:pStyle w:val="Style1"/>
        <w:rPr>
          <w:rStyle w:val="css-g38gqj"/>
          <w:color w:val="000000"/>
          <w:u w:color="151518"/>
        </w:rPr>
      </w:pPr>
      <w:r>
        <w:rPr>
          <w:rStyle w:val="css-g38gqj"/>
          <w:u w:color="151518"/>
          <w:rtl w:val="0"/>
          <w:lang w:val="en-US"/>
        </w:rPr>
        <w:t xml:space="preserve">In summary, the trends in seabird abundance do not </w:t>
      </w:r>
      <w:del w:id="345" w:date="2018-06-02T17:16:00Z" w:author="Montevecchi, William">
        <w:r>
          <w:rPr>
            <w:rStyle w:val="css-g38gqj"/>
            <w:u w:color="151518"/>
            <w:rtl w:val="0"/>
            <w:lang w:val="en-US"/>
          </w:rPr>
          <w:delText xml:space="preserve">represent </w:delText>
        </w:r>
      </w:del>
      <w:ins w:id="346" w:date="2018-06-02T17:16:00Z" w:author="Montevecchi, William">
        <w:r>
          <w:rPr>
            <w:rStyle w:val="css-g38gqj"/>
            <w:u w:color="151518"/>
            <w:rtl w:val="0"/>
            <w:lang w:val="en-US"/>
          </w:rPr>
          <w:t xml:space="preserve">provide </w:t>
        </w:r>
      </w:ins>
      <w:r>
        <w:rPr>
          <w:rStyle w:val="css-g38gqj"/>
          <w:u w:color="151518"/>
          <w:rtl w:val="0"/>
          <w:lang w:val="en-US"/>
        </w:rPr>
        <w:t xml:space="preserve">support for either the collapse or non-collapse hypothesis as other variables, such as removal of gill nets in the inshore area, had a larger impact on seabird survival. </w:t>
      </w:r>
      <w:commentRangeStart w:id="347"/>
      <w:r>
        <w:rPr>
          <w:rStyle w:val="css-g38gqj"/>
          <w:u w:color="151518"/>
          <w:rtl w:val="0"/>
          <w:lang w:val="en-US"/>
        </w:rPr>
        <w:t>However, seasonal seabird dietary information does support the hypothesis of capelin collapse as it refutes the hypothesis of capelin as an inshore year-round resident.</w:t>
      </w:r>
      <w:commentRangeEnd w:id="347"/>
      <w:r>
        <w:commentReference w:id="347"/>
      </w:r>
    </w:p>
    <w:p>
      <w:pPr>
        <w:pStyle w:val="Heading 3"/>
        <w:spacing w:line="480" w:lineRule="auto"/>
        <w:rPr>
          <w:rStyle w:val="css-g38gqj"/>
          <w:rFonts w:ascii="Calibri" w:cs="Calibri" w:hAnsi="Calibri" w:eastAsia="Calibri"/>
          <w:color w:val="000000"/>
          <w:sz w:val="24"/>
          <w:szCs w:val="24"/>
          <w:u w:color="000000"/>
        </w:rPr>
      </w:pPr>
      <w:r>
        <w:rPr>
          <w:rStyle w:val="css-g38gqj"/>
          <w:rFonts w:ascii="Calibri" w:cs="Calibri" w:hAnsi="Calibri" w:eastAsia="Calibri"/>
          <w:color w:val="000000"/>
          <w:sz w:val="24"/>
          <w:szCs w:val="24"/>
          <w:u w:color="000000"/>
          <w:rtl w:val="0"/>
          <w:lang w:val="en-US"/>
        </w:rPr>
        <w:t xml:space="preserve">Zooplankton response: </w:t>
      </w:r>
      <w:r>
        <w:rPr>
          <w:rStyle w:val="css-g38gqj"/>
          <w:rFonts w:ascii="Calibri" w:cs="Calibri" w:hAnsi="Calibri" w:eastAsia="Calibri"/>
          <w:i w:val="1"/>
          <w:iCs w:val="1"/>
          <w:color w:val="000000"/>
          <w:sz w:val="24"/>
          <w:szCs w:val="24"/>
          <w:u w:color="000000"/>
          <w:rtl w:val="0"/>
          <w:lang w:val="en-US"/>
        </w:rPr>
        <w:t>Calanus finmarchicus</w:t>
      </w:r>
      <w:r>
        <w:rPr>
          <w:rStyle w:val="css-g38gqj"/>
          <w:rFonts w:ascii="Calibri" w:cs="Calibri" w:hAnsi="Calibri" w:eastAsia="Calibri"/>
          <w:color w:val="000000"/>
          <w:sz w:val="24"/>
          <w:szCs w:val="24"/>
          <w:u w:color="000000"/>
          <w:rtl w:val="0"/>
          <w:lang w:val="en-US"/>
        </w:rPr>
        <w:t xml:space="preserve"> abundance</w:t>
      </w:r>
    </w:p>
    <w:p>
      <w:pPr>
        <w:pStyle w:val="Style1"/>
      </w:pPr>
      <w:ins w:id="348" w:date="2018-06-02T17:45:00Z" w:author="Montevecchi, William">
        <w:r>
          <w:rPr>
            <w:rStyle w:val="css-g38gqj"/>
            <w:rtl w:val="0"/>
            <w:lang w:val="en-US"/>
          </w:rPr>
          <w:t>B</w:t>
        </w:r>
      </w:ins>
      <w:ins w:id="349" w:date="2018-06-02T17:45:00Z" w:author="Montevecchi, William">
        <w:r>
          <w:rPr>
            <w:rStyle w:val="css-g38gqj"/>
            <w:rtl w:val="0"/>
            <w:lang w:val="en-US"/>
          </w:rPr>
          <w:t xml:space="preserve"> and g</w:t>
        </w:r>
      </w:ins>
      <w:del w:id="350" w:date="2018-06-02T17:45:00Z" w:author="Montevecchi, William">
        <w:r>
          <w:rPr>
            <w:rStyle w:val="css-g38gqj"/>
            <w:rtl w:val="0"/>
            <w:lang w:val="en-US"/>
          </w:rPr>
          <w:delText>G</w:delText>
        </w:r>
      </w:del>
      <w:r>
        <w:rPr>
          <w:rStyle w:val="css-g38gqj"/>
          <w:rtl w:val="0"/>
          <w:lang w:val="en-US"/>
        </w:rPr>
        <w:t xml:space="preserve">iven the magnitude of the </w:t>
      </w:r>
      <w:ins w:id="351" w:date="2018-06-02T17:44:00Z" w:author="Montevecchi, William">
        <w:r>
          <w:rPr>
            <w:rStyle w:val="css-g38gqj"/>
            <w:rtl w:val="0"/>
            <w:lang w:val="en-US"/>
          </w:rPr>
          <w:t xml:space="preserve">capelin </w:t>
        </w:r>
      </w:ins>
      <w:r>
        <w:rPr>
          <w:rStyle w:val="css-g38gqj"/>
          <w:rtl w:val="0"/>
          <w:lang w:val="en-US"/>
        </w:rPr>
        <w:t>collapse</w:t>
      </w:r>
      <w:del w:id="352" w:date="2018-06-02T17:44:00Z" w:author="Montevecchi, William">
        <w:r>
          <w:rPr>
            <w:rStyle w:val="css-g38gqj"/>
            <w:rtl w:val="0"/>
            <w:lang w:val="en-US"/>
          </w:rPr>
          <w:delText xml:space="preserve"> of capelin</w:delText>
        </w:r>
      </w:del>
      <w:r>
        <w:rPr>
          <w:rStyle w:val="css-g38gqj"/>
          <w:rtl w:val="0"/>
          <w:lang w:val="en-US"/>
        </w:rPr>
        <w:t xml:space="preserve">, Frank et al. expected </w:t>
      </w:r>
      <w:del w:id="353" w:date="2018-06-02T17:44:00Z" w:author="Montevecchi, William">
        <w:r>
          <w:rPr>
            <w:rStyle w:val="css-g38gqj"/>
            <w:rtl w:val="0"/>
            <w:lang w:val="en-US"/>
          </w:rPr>
          <w:delText xml:space="preserve">to see </w:delText>
        </w:r>
      </w:del>
      <w:r>
        <w:rPr>
          <w:rStyle w:val="css-g38gqj"/>
          <w:rtl w:val="0"/>
          <w:lang w:val="en-US"/>
        </w:rPr>
        <w:t xml:space="preserve">a significant increase in their main prey prey, </w:t>
      </w:r>
      <w:r>
        <w:rPr>
          <w:rStyle w:val="css-g38gqj"/>
          <w:i w:val="1"/>
          <w:iCs w:val="1"/>
          <w:rtl w:val="0"/>
          <w:lang w:val="en-US"/>
        </w:rPr>
        <w:t xml:space="preserve">Calanus finmarchicus </w:t>
      </w:r>
      <w:r>
        <w:rPr>
          <w:rStyle w:val="css-g38gqj"/>
          <w:i w:val="1"/>
          <w:iCs w:val="1"/>
          <w:lang w:val="en-US"/>
        </w:rPr>
        <w:fldChar w:fldCharType="begin" w:fldLock="0"/>
      </w:r>
      <w:r>
        <w:rPr>
          <w:rStyle w:val="css-g38gqj"/>
          <w:i w:val="1"/>
          <w:iCs w:val="1"/>
          <w:lang w:val="en-US"/>
        </w:rPr>
        <w:instrText xml:space="preserve"> ADDIN EN.CITE &lt;EndNote&gt;&lt;Cite  &gt;&lt;Author&gt;Dalpadado&lt;/Author&gt;&lt;Year&gt;2013&lt;/Year&gt;&lt;RecNum&gt;604&lt;/RecNum&gt;&lt;Prefix&gt;&lt;/Prefix&gt;&lt;Suffix&gt;&lt;/Suffix&gt;&lt;Pages&gt;&lt;/Pages&gt;&lt;DisplayText&gt;(Dalpadado &amp;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electronic-resource-num&gt;10.1016/j.pocean.2013.05.007&lt;/electronic-resource-num&gt;&lt;/record&gt;&lt;/Cite&gt;&lt;/EndNote&gt;</w:instrText>
      </w:r>
      <w:r>
        <w:rPr>
          <w:rStyle w:val="css-g38gqj"/>
          <w:i w:val="1"/>
          <w:iCs w:val="1"/>
          <w:lang w:val="en-US"/>
        </w:rPr>
        <w:fldChar w:fldCharType="separate" w:fldLock="0"/>
      </w:r>
      <w:r>
        <w:rPr>
          <w:rStyle w:val="css-g38gqj"/>
          <w:i w:val="1"/>
          <w:iCs w:val="1"/>
          <w:rtl w:val="0"/>
          <w:lang w:val="en-US"/>
        </w:rPr>
        <w:t>(Dalpadado &amp; Mowbray 2013)</w:t>
      </w:r>
      <w:r>
        <w:rPr>
          <w:rStyle w:val="css-g38gqj"/>
          <w:i w:val="1"/>
          <w:iCs w:val="1"/>
          <w:lang w:val="en-US"/>
        </w:rPr>
        <w:fldChar w:fldCharType="end" w:fldLock="0"/>
      </w:r>
      <w:ins w:id="354" w:date="2018-06-02T17:46:00Z" w:author="Montevecchi, William">
        <w:r>
          <w:rPr>
            <w:rStyle w:val="css-g38gqj"/>
            <w:rtl w:val="0"/>
            <w:lang w:val="en-US"/>
          </w:rPr>
          <w:t>.</w:t>
        </w:r>
      </w:ins>
      <w:del w:id="355" w:date="2018-06-02T17:46:00Z" w:author="Montevecchi, William">
        <w:r>
          <w:rPr>
            <w:rStyle w:val="css-g38gqj"/>
            <w:rtl w:val="0"/>
            <w:lang w:val="en-US"/>
          </w:rPr>
          <w:delText>,.</w:delText>
        </w:r>
      </w:del>
      <w:r>
        <w:rPr>
          <w:rStyle w:val="css-g38gqj"/>
          <w:rtl w:val="0"/>
          <w:lang w:val="en-US"/>
        </w:rPr>
        <w:t xml:space="preserve"> </w:t>
      </w:r>
      <w:del w:id="356" w:date="2018-06-02T17:46:00Z" w:author="Montevecchi, William">
        <w:r>
          <w:rPr>
            <w:rStyle w:val="css-g38gqj"/>
            <w:rtl w:val="0"/>
            <w:lang w:val="en-US"/>
          </w:rPr>
          <w:delText>Frank et al.</w:delText>
        </w:r>
      </w:del>
      <w:ins w:id="357" w:date="2018-06-02T17:46:00Z" w:author="Montevecchi, William">
        <w:r>
          <w:rPr>
            <w:rStyle w:val="css-g38gqj"/>
            <w:rtl w:val="0"/>
            <w:lang w:val="en-US"/>
          </w:rPr>
          <w:t>They</w:t>
        </w:r>
      </w:ins>
      <w:r>
        <w:rPr>
          <w:rStyle w:val="css-g38gqj"/>
          <w:rtl w:val="0"/>
          <w:lang w:val="en-US"/>
        </w:rPr>
        <w:t xml:space="preserve"> used the continuous plankton recorder (CPR) data to estimate </w:t>
      </w:r>
      <w:r>
        <w:rPr>
          <w:rStyle w:val="css-g38gqj"/>
          <w:i w:val="1"/>
          <w:iCs w:val="1"/>
          <w:rtl w:val="0"/>
          <w:lang w:val="en-US"/>
        </w:rPr>
        <w:t xml:space="preserve">C. finmarchicus </w:t>
      </w:r>
      <w:r>
        <w:rPr>
          <w:rStyle w:val="css-g38gqj"/>
          <w:rtl w:val="0"/>
          <w:lang w:val="en-US"/>
        </w:rPr>
        <w:t xml:space="preserve">abundance pre- and post-1991 in the NL region. However, the usefulness of CPR data for the Northwest Atlantic has been </w:t>
      </w:r>
      <w:del w:id="358" w:date="2018-06-02T17:47:00Z" w:author="Montevecchi, William">
        <w:r>
          <w:rPr>
            <w:rStyle w:val="css-g38gqj"/>
            <w:rtl w:val="0"/>
            <w:lang w:val="en-US"/>
          </w:rPr>
          <w:delText xml:space="preserve">called into </w:delText>
        </w:r>
      </w:del>
      <w:r>
        <w:rPr>
          <w:rStyle w:val="css-g38gqj"/>
          <w:rtl w:val="0"/>
          <w:lang w:val="en-US"/>
        </w:rPr>
        <w:t>question</w:t>
      </w:r>
      <w:ins w:id="359" w:date="2018-06-02T17:47:00Z" w:author="Montevecchi, William">
        <w:r>
          <w:rPr>
            <w:rStyle w:val="css-g38gqj"/>
            <w:rtl w:val="0"/>
            <w:lang w:val="en-US"/>
          </w:rPr>
          <w:t>ed</w:t>
        </w:r>
      </w:ins>
      <w:r>
        <w:rPr>
          <w:rStyle w:val="css-g38gqj"/>
          <w:rtl w:val="0"/>
          <w:lang w:val="en-US"/>
        </w:rPr>
        <w:t xml:space="preserve"> </w:t>
      </w:r>
      <w:del w:id="360" w:date="2018-06-02T17:47:00Z" w:author="Montevecchi, William">
        <w:r>
          <w:rPr>
            <w:rStyle w:val="css-g38gqj"/>
            <w:rtl w:val="0"/>
            <w:lang w:val="en-US"/>
          </w:rPr>
          <w:delText>in the literature</w:delText>
        </w:r>
      </w:del>
      <w:r>
        <w:rPr>
          <w:rStyle w:val="css-g38gqj"/>
          <w:rtl w:val="0"/>
          <w:lang w:val="en-US"/>
        </w:rPr>
        <w:t xml:space="preserve">. </w:t>
      </w:r>
      <w:r>
        <w:rPr>
          <w:rStyle w:val="css-g38gqj"/>
          <w:lang w:val="en-US"/>
        </w:rPr>
        <w:fldChar w:fldCharType="begin" w:fldLock="0"/>
      </w:r>
      <w:r>
        <w:rPr>
          <w:rStyle w:val="css-g38gqj"/>
          <w:lang w:val="en-US"/>
        </w:rPr>
        <w:instrText xml:space="preserve"> ADDIN EN.CITE &lt;EndNote&gt;&lt;Cite  &gt;&lt;Author&gt;Head&lt;/Author&gt;&lt;Year&gt;2010&lt;/Year&gt;&lt;Prefix&gt;&lt;/Prefix&gt;&lt;Suffix&gt;&lt;/Suffix&gt;&lt;Pages&gt;&lt;/Pages&gt;&lt;DisplayText&gt;Head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lang w:val="en-US"/>
        </w:rPr>
        <w:fldChar w:fldCharType="separate" w:fldLock="0"/>
      </w:r>
      <w:r>
        <w:rPr>
          <w:rStyle w:val="css-g38gqj"/>
          <w:rtl w:val="0"/>
          <w:lang w:val="en-US"/>
        </w:rPr>
        <w:t>Head and Pepin (2010)</w:t>
      </w:r>
      <w:r>
        <w:rPr>
          <w:rStyle w:val="css-g38gqj"/>
          <w:lang w:val="en-US"/>
        </w:rPr>
        <w:fldChar w:fldCharType="end" w:fldLock="0"/>
      </w:r>
      <w:r>
        <w:rPr>
          <w:rStyle w:val="css-g38gqj"/>
          <w:rtl w:val="0"/>
          <w:lang w:val="en-US"/>
        </w:rPr>
        <w:t xml:space="preserve"> noted that only two years between 1960-1978 had more than 8 months of observations over the Grand Banks sections of the CPR sampling (corresponding to Area E9 used by Frank et al.), and inconsistencies in the course of the survey tracks from ships-of-opportunity resulted in uneven sampling of different water masses </w:t>
      </w:r>
      <w:r>
        <w:rPr>
          <w:rStyle w:val="css-g38gqj"/>
          <w:lang w:val="en-US"/>
        </w:rPr>
        <w:fldChar w:fldCharType="begin" w:fldLock="0"/>
      </w:r>
      <w:r>
        <w:rPr>
          <w:rStyle w:val="css-g38gqj"/>
          <w:lang w:val="en-US"/>
        </w:rPr>
        <w:instrText xml:space="preserve"> ADDIN EN.CITE &lt;EndNote&gt;&lt;Cite  &gt;&lt;Author&gt;Pepin&lt;/Author&gt;&lt;Year&gt;2011&lt;/Year&gt;&lt;RecNum&gt;802&lt;/RecNum&gt;&lt;Prefix&gt;&lt;/Prefix&gt;&lt;Suffix&gt;&lt;/Suffix&gt;&lt;Pages&gt;&lt;/Pages&gt;&lt;DisplayText&gt;(Pepin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lang w:val="en-US"/>
        </w:rPr>
        <w:fldChar w:fldCharType="separate" w:fldLock="0"/>
      </w:r>
      <w:r>
        <w:rPr>
          <w:rStyle w:val="css-g38gqj"/>
          <w:rtl w:val="0"/>
          <w:lang w:val="en-US"/>
        </w:rPr>
        <w:t>(Pepin et al. 2011)</w:t>
      </w:r>
      <w:r>
        <w:rPr>
          <w:rStyle w:val="css-g38gqj"/>
          <w:lang w:val="en-US"/>
        </w:rPr>
        <w:fldChar w:fldCharType="end" w:fldLock="0"/>
      </w:r>
      <w:r>
        <w:rPr>
          <w:rStyle w:val="css-g38gqj"/>
          <w:rtl w:val="0"/>
          <w:lang w:val="en-US"/>
        </w:rPr>
        <w:t>. Furthermore, there was a substantial reduction in CPR mileage towed in the 1980s with a contraction of monitoring to 20</w:t>
      </w:r>
      <w:r>
        <w:rPr>
          <w:rStyle w:val="css-g38gqj"/>
          <w:rtl w:val="0"/>
          <w:lang w:val="en-US"/>
        </w:rPr>
        <w:t xml:space="preserve">° </w:t>
      </w:r>
      <w:r>
        <w:rPr>
          <w:rStyle w:val="css-g38gqj"/>
          <w:rtl w:val="0"/>
          <w:lang w:val="en-US"/>
        </w:rPr>
        <w:t xml:space="preserve">W in the eastern Atlantic </w:t>
      </w:r>
      <w:r>
        <w:rPr>
          <w:rStyle w:val="css-g38gqj"/>
          <w:lang w:val="en-US"/>
        </w:rPr>
        <w:fldChar w:fldCharType="begin" w:fldLock="0"/>
      </w:r>
      <w:r>
        <w:rPr>
          <w:rStyle w:val="css-g38gqj"/>
          <w:lang w:val="en-US"/>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lang w:val="en-US"/>
        </w:rPr>
        <w:fldChar w:fldCharType="separate" w:fldLock="0"/>
      </w:r>
      <w:r>
        <w:rPr>
          <w:rStyle w:val="css-g38gqj"/>
          <w:rtl w:val="0"/>
          <w:lang w:val="en-US"/>
        </w:rPr>
        <w:t>(Reid et al. 2003)</w:t>
      </w:r>
      <w:r>
        <w:rPr>
          <w:rStyle w:val="css-g38gqj"/>
          <w:lang w:val="en-US"/>
        </w:rPr>
        <w:fldChar w:fldCharType="end" w:fldLock="0"/>
      </w:r>
      <w:r>
        <w:rPr>
          <w:rStyle w:val="css-g38gqj"/>
          <w:rtl w:val="0"/>
          <w:lang w:val="en-US"/>
        </w:rPr>
        <w:t xml:space="preserve">. During this decade, monitoring science fell out of favour </w:t>
      </w:r>
      <w:r>
        <w:rPr>
          <w:rStyle w:val="css-g38gqj"/>
          <w:lang w:val="en-US"/>
        </w:rPr>
        <w:fldChar w:fldCharType="begin" w:fldLock="0"/>
      </w:r>
      <w:r>
        <w:rPr>
          <w:rStyle w:val="css-g38gqj"/>
          <w:lang w:val="en-US"/>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lang w:val="en-US"/>
        </w:rPr>
        <w:fldChar w:fldCharType="separate" w:fldLock="0"/>
      </w:r>
      <w:r>
        <w:rPr>
          <w:rStyle w:val="css-g38gqj"/>
          <w:rtl w:val="0"/>
          <w:lang w:val="en-US"/>
        </w:rPr>
        <w:t>(Reid et al. 2003)</w:t>
      </w:r>
      <w:r>
        <w:rPr>
          <w:rStyle w:val="css-g38gqj"/>
          <w:lang w:val="en-US"/>
        </w:rPr>
        <w:fldChar w:fldCharType="end" w:fldLock="0"/>
      </w:r>
      <w:r>
        <w:rPr>
          <w:rStyle w:val="css-g38gqj"/>
          <w:rtl w:val="0"/>
          <w:lang w:val="en-US"/>
        </w:rPr>
        <w:t>. Other researchers have looked at the CPR data as a potential</w:t>
      </w:r>
      <w:del w:id="361" w:date="2018-06-02T17:48:00Z" w:author="Montevecchi, William">
        <w:r>
          <w:rPr>
            <w:rStyle w:val="css-g38gqj"/>
            <w:rtl w:val="0"/>
            <w:lang w:val="en-US"/>
          </w:rPr>
          <w:delText xml:space="preserve"> data</w:delText>
        </w:r>
      </w:del>
      <w:r>
        <w:rPr>
          <w:rStyle w:val="css-g38gqj"/>
          <w:rtl w:val="0"/>
          <w:lang w:val="en-US"/>
        </w:rPr>
        <w:t xml:space="preserve"> source for productivity levels in the NL region, but the large CPR data gap in the region from 1979-1990 precluded its use in a recent capelin study </w:t>
      </w:r>
      <w:r>
        <w:rPr>
          <w:rStyle w:val="css-g38gqj"/>
          <w:lang w:val="en-US"/>
        </w:rPr>
        <w:fldChar w:fldCharType="begin" w:fldLock="0"/>
      </w:r>
      <w:r>
        <w:rPr>
          <w:rStyle w:val="css-g38gqj"/>
          <w:lang w:val="en-US"/>
        </w:rPr>
        <w:instrText xml:space="preserve"> ADDIN EN.CITE &lt;EndNote&gt;&lt;Cite  &gt;&lt;Author&gt;Mullowney&lt;/Author&gt;&lt;Year&gt;2016&lt;/Year&gt;&lt;RecNum&gt;826&lt;/RecNum&gt;&lt;Prefix&gt;&lt;/Prefix&gt;&lt;Suffix&gt;&lt;/Suffix&gt;&lt;Pages&gt;&lt;/Pages&gt;&lt;DisplayText&gt;(Mullowney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lang w:val="en-US"/>
        </w:rPr>
        <w:fldChar w:fldCharType="separate" w:fldLock="0"/>
      </w:r>
      <w:r>
        <w:rPr>
          <w:rStyle w:val="css-g38gqj"/>
          <w:rtl w:val="0"/>
          <w:lang w:val="en-US"/>
        </w:rPr>
        <w:t>(Mullowney et al. 2016)</w:t>
      </w:r>
      <w:r>
        <w:rPr>
          <w:rStyle w:val="css-g38gqj"/>
          <w:lang w:val="en-US"/>
        </w:rPr>
        <w:fldChar w:fldCharType="end" w:fldLock="0"/>
      </w:r>
      <w:r>
        <w:rPr>
          <w:rStyle w:val="css-g38gqj"/>
          <w:rtl w:val="0"/>
          <w:lang w:val="en-US"/>
        </w:rPr>
        <w:t>.</w:t>
        <w:tab/>
      </w:r>
    </w:p>
    <w:p>
      <w:pPr>
        <w:pStyle w:val="Style1"/>
      </w:pPr>
      <w:r>
        <w:rPr>
          <w:rStyle w:val="css-g38gqj"/>
          <w:rtl w:val="0"/>
          <w:lang w:val="en-US"/>
        </w:rPr>
        <w:t xml:space="preserve">Since 1999, Fisheries and Oceans Canada has run the Atlantic Zonal Monitoring Program (AZMP) in three regions in eastern Canada: Scotian Shelf, Gulf of St. Lawrence, and </w:t>
      </w:r>
      <w:del w:id="362" w:date="2018-06-02T17:49:00Z" w:author="Montevecchi, William">
        <w:r>
          <w:rPr>
            <w:rStyle w:val="css-g38gqj"/>
            <w:rtl w:val="0"/>
            <w:lang w:val="en-US"/>
          </w:rPr>
          <w:delText>Newfoundland and Labrador</w:delText>
        </w:r>
      </w:del>
      <w:ins w:id="363" w:date="2018-06-02T17:49:00Z" w:author="Montevecchi, William">
        <w:r>
          <w:rPr>
            <w:rStyle w:val="css-g38gqj"/>
            <w:rtl w:val="0"/>
            <w:lang w:val="en-US"/>
          </w:rPr>
          <w:t>NL</w:t>
        </w:r>
      </w:ins>
      <w:r>
        <w:rPr>
          <w:rStyle w:val="css-g38gqj"/>
          <w:rtl w:val="0"/>
          <w:lang w:val="en-US"/>
        </w:rPr>
        <w:t xml:space="preserve">. The AZMP program collects physical, chemical and biological data at stations along 14 oceanographic transects during offshore spring and fall cruises </w:t>
      </w:r>
      <w:r>
        <w:rPr>
          <w:rStyle w:val="css-g38gqj"/>
          <w:lang w:val="en-US"/>
        </w:rPr>
        <w:fldChar w:fldCharType="begin" w:fldLock="0"/>
      </w:r>
      <w:r>
        <w:rPr>
          <w:rStyle w:val="css-g38gqj"/>
          <w:lang w:val="en-US"/>
        </w:rPr>
        <w:instrText xml:space="preserve"> ADDIN EN.CITE &lt;EndNote&gt;&lt;Cite  &gt;&lt;Author&gt;Pepin&lt;/Author&gt;&lt;Year&gt;2015&lt;/Year&gt;&lt;Prefix&gt;see &lt;/Prefix&gt;&lt;Suffix&gt; for details&lt;/Suffix&gt;&lt;Pages&gt;&lt;/Pages&gt;&lt;DisplayText&gt;(see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Pr>
          <w:rStyle w:val="css-g38gqj"/>
          <w:lang w:val="en-US"/>
        </w:rPr>
        <w:fldChar w:fldCharType="separate" w:fldLock="0"/>
      </w:r>
      <w:r>
        <w:rPr>
          <w:rStyle w:val="css-g38gqj"/>
          <w:rtl w:val="0"/>
          <w:lang w:val="en-US"/>
        </w:rPr>
        <w:t>(see Pepin et al. 2015 for details)</w:t>
      </w:r>
      <w:r>
        <w:rPr>
          <w:rStyle w:val="css-g38gqj"/>
          <w:lang w:val="en-US"/>
        </w:rPr>
        <w:fldChar w:fldCharType="end" w:fldLock="0"/>
      </w:r>
      <w:r>
        <w:rPr>
          <w:rStyle w:val="css-g38gqj"/>
          <w:rtl w:val="0"/>
          <w:lang w:val="en-US"/>
        </w:rPr>
        <w:t>.</w:t>
      </w:r>
      <w:r>
        <w:rPr>
          <w:rStyle w:val="css-g38gqj"/>
          <w:i w:val="1"/>
          <w:iCs w:val="1"/>
          <w:rtl w:val="0"/>
          <w:lang w:val="en-US"/>
        </w:rPr>
        <w:t xml:space="preserve"> </w:t>
      </w:r>
      <w:r>
        <w:rPr>
          <w:rStyle w:val="css-g38gqj"/>
          <w:rtl w:val="0"/>
          <w:lang w:val="en-US"/>
        </w:rPr>
        <w:t xml:space="preserve">The yearly changes in densities of </w:t>
      </w:r>
      <w:r>
        <w:rPr>
          <w:rStyle w:val="css-g38gqj"/>
          <w:i w:val="1"/>
          <w:iCs w:val="1"/>
          <w:rtl w:val="0"/>
          <w:lang w:val="en-US"/>
        </w:rPr>
        <w:t>C. finmarchicus</w:t>
      </w:r>
      <w:r>
        <w:rPr>
          <w:rStyle w:val="css-g38gqj"/>
          <w:rtl w:val="0"/>
          <w:lang w:val="en-US"/>
        </w:rPr>
        <w:t xml:space="preserve"> based on AZMP surveys are highly significant for the four main sections across the Newfoundland Shelf, and range from 3 to 70-fold changes in abundance from 1999-2015 </w:t>
      </w:r>
      <w:r>
        <w:rPr>
          <w:rStyle w:val="css-g38gqj"/>
          <w:lang w:val="en-US"/>
        </w:rPr>
        <w:fldChar w:fldCharType="begin" w:fldLock="0"/>
      </w:r>
      <w:r>
        <w:rPr>
          <w:rStyle w:val="css-g38gqj"/>
          <w:lang w:val="en-US"/>
        </w:rPr>
        <w:instrText xml:space="preserve"> ADDIN EN.CITE &lt;EndNote&gt;&lt;Cite  &gt;&lt;Author&gt;Pepin&lt;/Author&gt;&lt;Year&gt;2017&lt;/Year&gt;&lt;RecNum&gt;1026&lt;/RecNum&gt;&lt;Prefix&gt;&lt;/Prefix&gt;&lt;Suffix&gt;&lt;/Suffix&gt;&lt;Pages&gt;&lt;/Pages&gt;&lt;DisplayText&gt;(Pepin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Document&lt;/full-title&gt;&lt;/periodical&gt;&lt;volume&gt;2017/009&lt;/volume&gt;&lt;dates&gt;&lt;year&gt;2017&lt;/year&gt;&lt;/dates&gt;&lt;urls/&gt;&lt;/record&gt;&lt;/Cite&gt;&lt;/EndNote&gt;</w:instrText>
      </w:r>
      <w:r>
        <w:rPr>
          <w:rStyle w:val="css-g38gqj"/>
          <w:lang w:val="en-US"/>
        </w:rPr>
        <w:fldChar w:fldCharType="separate" w:fldLock="0"/>
      </w:r>
      <w:r>
        <w:rPr>
          <w:rStyle w:val="css-g38gqj"/>
          <w:rtl w:val="0"/>
          <w:lang w:val="en-US"/>
        </w:rPr>
        <w:t>(Pepin et al. 2017)</w:t>
      </w:r>
      <w:r>
        <w:rPr>
          <w:rStyle w:val="css-g38gqj"/>
          <w:lang w:val="en-US"/>
        </w:rPr>
        <w:fldChar w:fldCharType="end" w:fldLock="0"/>
      </w:r>
      <w:r>
        <w:rPr>
          <w:rStyle w:val="css-g38gqj"/>
          <w:rtl w:val="0"/>
          <w:lang w:val="en-US"/>
        </w:rPr>
        <w:t xml:space="preserve">. However, there has been a sustained decrease in </w:t>
      </w:r>
      <w:r>
        <w:rPr>
          <w:rStyle w:val="css-g38gqj"/>
          <w:i w:val="1"/>
          <w:iCs w:val="1"/>
          <w:rtl w:val="0"/>
          <w:lang w:val="it-IT"/>
        </w:rPr>
        <w:t>C.</w:t>
      </w:r>
      <w:r>
        <w:rPr>
          <w:rStyle w:val="css-g38gqj"/>
          <w:rtl w:val="0"/>
          <w:lang w:val="en-US"/>
        </w:rPr>
        <w:t xml:space="preserve"> </w:t>
      </w:r>
      <w:r>
        <w:rPr>
          <w:rStyle w:val="css-g38gqj"/>
          <w:i w:val="1"/>
          <w:iCs w:val="1"/>
          <w:rtl w:val="0"/>
          <w:lang w:val="en-US"/>
        </w:rPr>
        <w:t>finmarchicus</w:t>
      </w:r>
      <w:r>
        <w:rPr>
          <w:rStyle w:val="css-g38gqj"/>
          <w:rtl w:val="0"/>
          <w:lang w:val="en-US"/>
        </w:rPr>
        <w:t xml:space="preserve"> biomass since 2013, which is consistent with the decrease in the spring acoustic index of capelin biomass in recent years </w:t>
      </w:r>
      <w:r>
        <w:rPr>
          <w:rStyle w:val="css-g38gqj"/>
          <w:shd w:val="clear" w:color="auto" w:fill="ffff00"/>
          <w:rtl w:val="0"/>
          <w:lang w:val="en-US"/>
        </w:rPr>
        <w:t>(DFO 2018</w:t>
      </w:r>
      <w:r>
        <w:rPr>
          <w:rStyle w:val="css-g38gqj"/>
          <w:rtl w:val="0"/>
          <w:lang w:val="en-US"/>
        </w:rPr>
        <w:t xml:space="preserve">). </w:t>
      </w:r>
    </w:p>
    <w:p>
      <w:pPr>
        <w:pStyle w:val="Style1"/>
      </w:pPr>
      <w:r>
        <w:rPr>
          <w:rStyle w:val="css-g38gqj"/>
          <w:rtl w:val="0"/>
          <w:lang w:val="en-US"/>
        </w:rPr>
        <w:t xml:space="preserve">In summary, neither the CPR nor AZMP data can be used to support or reject the hypothesis of a capelin stock collapse. The AZMP data does, however, support the hypothesis that bottom-up processes are driving capelin survival in the NL </w:t>
      </w:r>
      <w:r>
        <w:rPr>
          <w:rStyle w:val="css-g38gqj"/>
          <w:rtl w:val="0"/>
          <w:lang w:val="it-IT"/>
        </w:rPr>
        <w:t xml:space="preserve">region </w:t>
      </w:r>
      <w:r>
        <w:rPr>
          <w:rStyle w:val="css-g38gqj"/>
          <w:lang w:val="it-IT"/>
        </w:rPr>
        <w:fldChar w:fldCharType="begin" w:fldLock="0"/>
      </w:r>
      <w:r>
        <w:rPr>
          <w:rStyle w:val="css-g38gqj"/>
          <w:lang w:val="it-IT"/>
        </w:rPr>
        <w:instrText xml:space="preserve"> ADDIN EN.CITE &lt;EndNote&gt;&lt;Cite  &gt;&lt;Author&gt;Buren&lt;/Author&gt;&lt;Year&gt;2014&lt;/Year&gt;&lt;RecNum&gt;743&lt;/RecNum&gt;&lt;Prefix&gt;&lt;/Prefix&gt;&lt;Suffix&gt;&lt;/Suffix&gt;&lt;Pages&gt;&lt;/Pages&gt;&lt;DisplayText&gt;(Buren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&gt;&lt;Author&gt;Obradovich&lt;/Author&gt;&lt;Year&gt;2014&lt;/Year&gt;&lt;RecNum&gt;889&lt;/RecNum&gt;&lt;Prefix&gt;&lt;/Prefix&gt;&lt;Suffix&gt;&lt;/Suffix&gt;&lt;Pages&gt;&lt;/Pages&gt;&lt;record&gt;&lt;rec-number&gt;889&lt;/rec-number&gt;&lt;foreign-keys&gt;&lt;key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it-IT"/>
        </w:rPr>
        <w:fldChar w:fldCharType="separate" w:fldLock="0"/>
      </w:r>
      <w:r>
        <w:rPr>
          <w:rStyle w:val="css-g38gqj"/>
          <w:rtl w:val="0"/>
          <w:lang w:val="it-IT"/>
        </w:rPr>
        <w:t>(Buren et al. 2014a, Obradovich et al. 2014, Murphy et al. 2018)</w:t>
      </w:r>
      <w:r>
        <w:rPr>
          <w:rStyle w:val="css-g38gqj"/>
          <w:lang w:val="it-IT"/>
        </w:rPr>
        <w:fldChar w:fldCharType="end" w:fldLock="0"/>
      </w:r>
      <w:r>
        <w:rPr>
          <w:rStyle w:val="css-g38gqj"/>
          <w:rtl w:val="0"/>
          <w:lang w:val="en-US"/>
        </w:rPr>
        <w:t>.</w:t>
      </w:r>
    </w:p>
    <w:p>
      <w:pPr>
        <w:pStyle w:val="Style1"/>
        <w:ind w:firstLine="0"/>
        <w:rPr>
          <w:rStyle w:val="css-g38gqj"/>
          <w:b w:val="1"/>
          <w:bCs w:val="1"/>
        </w:rPr>
      </w:pPr>
      <w:r>
        <w:rPr>
          <w:rStyle w:val="css-g38gqj"/>
          <w:b w:val="1"/>
          <w:bCs w:val="1"/>
          <w:rtl w:val="0"/>
          <w:lang w:val="en-US"/>
        </w:rPr>
        <w:t>Physical variability</w:t>
      </w:r>
    </w:p>
    <w:p>
      <w:pPr>
        <w:pStyle w:val="Style1"/>
      </w:pPr>
      <w:r>
        <w:rPr>
          <w:rtl w:val="0"/>
        </w:rPr>
        <w:t xml:space="preserve">Frank et al. argued that their analysis of ocean climate showed a change in conditions ~ 5 years after the proposed capelin collapse and, therefore, the physical evidence was weak for an environmental driver of capelin collapse. </w:t>
      </w:r>
      <w:del w:id="364" w:date="2018-06-02T18:33:00Z" w:author="Montevecchi, William">
        <w:r>
          <w:rPr>
            <w:rtl w:val="0"/>
          </w:rPr>
          <w:delText>Frank et al.</w:delText>
        </w:r>
      </w:del>
      <w:ins w:id="365" w:date="2018-06-02T18:33:00Z" w:author="Montevecchi, William">
        <w:r>
          <w:rPr>
            <w:rtl w:val="0"/>
          </w:rPr>
          <w:t>They</w:t>
        </w:r>
      </w:ins>
      <w:r>
        <w:rPr>
          <w:rtl w:val="0"/>
        </w:rPr>
        <w:t xml:space="preserve"> contend that the transition from cold to warm conditions in 1996 is the distinguishing signal of their PC1 analysis. However, elsewhere in the literature, 1991, not 1996, has been identified as climatologically important due to its strong cold anomaly </w:t>
      </w:r>
      <w:r>
        <w:rPr/>
        <w:fldChar w:fldCharType="begin" w:fldLock="0"/>
      </w:r>
      <w:r>
        <w:instrText xml:space="preserve"> ADDIN EN.CITE &lt;EndNote&gt;&lt;Cite  &gt;&lt;Author&gt;Drinkwater&lt;/Author&gt;&lt;Year&gt;1996&lt;/Year&gt;&lt;RecNum&gt;108&lt;/RecNum&gt;&lt;Prefix&gt;e.g.`, &lt;/Prefix&gt;&lt;Suffix&gt;&lt;/Suffix&gt;&lt;Pages&gt;&lt;/Pages&gt;&lt;DisplayText&gt;(e.g.,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fldChar w:fldCharType="separate" w:fldLock="0"/>
      </w:r>
      <w:r>
        <w:rPr>
          <w:rtl w:val="0"/>
        </w:rPr>
        <w:t xml:space="preserve">(e.g., Drinkwater 1996, Colbourne et al. 2014, </w:t>
      </w:r>
      <w:r>
        <w:rPr/>
        <w:fldChar w:fldCharType="end" w:fldLock="0"/>
      </w:r>
      <w:del w:id="366" w:date="2018-06-02T18:34:00Z" w:author="Montevecchi, William">
        <w:r>
          <w:rPr/>
          <w:fldChar w:fldCharType="begin" w:fldLock="0"/>
        </w:r>
      </w:del>
      <w:del w:id="367" w:date="2018-06-02T18:34:00Z" w:author="Montevecchi, William">
        <w:r>
          <w:rP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del>
      <w:del w:id="368" w:date="2018-06-02T18:34:00Z" w:author="Montevecchi, William">
        <w:r>
          <w:rPr/>
          <w:fldChar w:fldCharType="separate" w:fldLock="0"/>
        </w:r>
      </w:del>
      <w:del w:id="369" w:date="2018-06-02T18:34:00Z" w:author="Montevecchi, William">
        <w:r>
          <w:rPr>
            <w:rtl w:val="0"/>
          </w:rPr>
          <w:delText xml:space="preserve">Colbourne et al. </w:delText>
        </w:r>
      </w:del>
      <w:del w:id="370" w:date="2018-06-02T18:34:00Z" w:author="Montevecchi, William">
        <w:r>
          <w:rPr/>
          <w:fldChar w:fldCharType="end" w:fldLock="0"/>
        </w:r>
      </w:del>
      <w:r>
        <w:rPr/>
        <w:fldChar w:fldCharType="begin" w:fldLock="0"/>
      </w:r>
      <w:r>
        <w:instrText xml:space="preserve"> ADDIN EN.CITE &lt;EndNote&gt;&lt;Cite  &gt;&lt;Author&gt;Drinkwater&lt;/Author&gt;&lt;Year&gt;1996&lt;/Year&gt;&lt;RecNum&gt;108&lt;/RecNum&gt;&lt;Prefix&gt;e.g.`, &lt;/Prefix&gt;&lt;Suffix&gt;&lt;/Suffix&gt;&lt;Pages&gt;&lt;/Pages&gt;&lt;DisplayText&gt;2015,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fldChar w:fldCharType="separate" w:fldLock="0"/>
      </w:r>
      <w:r>
        <w:rPr>
          <w:rtl w:val="0"/>
        </w:rPr>
        <w:t xml:space="preserve">2015, </w:t>
      </w:r>
      <w:r>
        <w:rPr/>
        <w:fldChar w:fldCharType="end" w:fldLock="0"/>
      </w:r>
      <w:del w:id="371" w:date="2018-06-02T18:34:00Z" w:author="Montevecchi, William">
        <w:r>
          <w:rPr/>
          <w:fldChar w:fldCharType="begin" w:fldLock="0"/>
        </w:r>
      </w:del>
      <w:del w:id="372" w:date="2018-06-02T18:34:00Z" w:author="Montevecchi, William">
        <w:r>
          <w:rP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del>
      <w:del w:id="373" w:date="2018-06-02T18:34:00Z" w:author="Montevecchi, William">
        <w:r>
          <w:rPr/>
          <w:fldChar w:fldCharType="separate" w:fldLock="0"/>
        </w:r>
      </w:del>
      <w:del w:id="374" w:date="2018-06-02T18:34:00Z" w:author="Montevecchi, William">
        <w:r>
          <w:rPr>
            <w:rtl w:val="0"/>
          </w:rPr>
          <w:delText xml:space="preserve">Colbourne et al. </w:delText>
        </w:r>
      </w:del>
      <w:del w:id="375" w:date="2018-06-02T18:34:00Z" w:author="Montevecchi, William">
        <w:r>
          <w:rPr/>
          <w:fldChar w:fldCharType="end" w:fldLock="0"/>
        </w:r>
      </w:del>
      <w:r>
        <w:rPr/>
        <w:fldChar w:fldCharType="begin" w:fldLock="0"/>
      </w:r>
      <w:r>
        <w:instrText xml:space="preserve"> ADDIN EN.CITE &lt;EndNote&gt;&lt;Cite  &gt;&lt;Author&gt;Drinkwater&lt;/Author&gt;&lt;Year&gt;1996&lt;/Year&gt;&lt;RecNum&gt;108&lt;/RecNum&gt;&lt;Prefix&gt;e.g.`, &lt;/Prefix&gt;&lt;Suffix&gt;&lt;/Suffix&gt;&lt;Pages&gt;&lt;/Pages&gt;&lt;DisplayText&gt;2016)&lt;/DisplayText&gt;&lt;record&gt;&lt;rec-number&gt;108&lt;/rec-number&gt;&lt;foreign-keys&gt;&lt;key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rPr/>
        <w:fldChar w:fldCharType="separate" w:fldLock="0"/>
      </w:r>
      <w:r>
        <w:rPr>
          <w:rtl w:val="0"/>
        </w:rPr>
        <w:t>2016)</w:t>
      </w:r>
      <w:r>
        <w:rPr/>
        <w:fldChar w:fldCharType="end" w:fldLock="0"/>
      </w:r>
      <w:r>
        <w:rPr>
          <w:rtl w:val="0"/>
        </w:rPr>
        <w:t xml:space="preserve"> and biologically important due to the dramatic regime shift in the North Atlantic ecosystem in 1991 with the collapse of Atlantic cod, capelin and other finfish species and an increase in shellfish biomass </w:t>
      </w:r>
      <w:r>
        <w:rPr/>
        <w:fldChar w:fldCharType="begin" w:fldLock="0"/>
      </w:r>
      <w:r>
        <w:instrText xml:space="preserve"> ADDIN EN.CITE &lt;EndNote&gt;&lt;Cite  &gt;&lt;Author&gt;Gomes&lt;/Author&gt;&lt;Year&gt;1995&lt;/Year&gt;&lt;RecNum&gt;112&lt;/RecNum&gt;&lt;Prefix&gt;&lt;/Prefix&gt;&lt;Suffix&gt;&lt;/Suffix&gt;&lt;Pages&gt;&lt;/Pages&gt;&lt;DisplayText&gt;(Gomes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fldChar w:fldCharType="separate" w:fldLock="0"/>
      </w:r>
      <w:r>
        <w:rPr>
          <w:rtl w:val="0"/>
        </w:rPr>
        <w:t>(Gomes et al. 1995, Lilly et al. 2000, Rice 2002, Koen-Alonso et al. 2010, Hammill et al. 2011, Buren et al. 2014a, Pedersen et al. 2017)</w:t>
      </w:r>
      <w:r>
        <w:rPr/>
        <w:fldChar w:fldCharType="end" w:fldLock="0"/>
      </w:r>
      <w:r>
        <w:rPr>
          <w:rtl w:val="0"/>
        </w:rPr>
        <w:t xml:space="preserve">; seabird dietary shifts from warm- to cold-water pelagic prey </w:t>
      </w:r>
      <w:r>
        <w:rPr/>
        <w:fldChar w:fldCharType="begin" w:fldLock="0"/>
      </w:r>
      <w:r>
        <w:instrText xml:space="preserve"> ADDIN EN.CITE &lt;EndNote&gt;&lt;Cite  &gt;&lt;Author&gt;Montevecchi&lt;/Author&gt;&lt;Year&gt;1997&lt;/Year&gt;&lt;RecNum&gt;163&lt;/RecNum&gt;&lt;Prefix&gt;&lt;/Prefix&gt;&lt;Suffix&gt;&lt;/Suffix&gt;&lt;Pages&gt;&lt;/Pages&gt;&lt;DisplayText&gt;(Montevecchi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fldChar w:fldCharType="separate" w:fldLock="0"/>
      </w:r>
      <w:r>
        <w:rPr>
          <w:rtl w:val="0"/>
        </w:rPr>
        <w:t xml:space="preserve">(Montevecchi &amp; Myers </w:t>
      </w:r>
      <w:r>
        <w:rPr/>
        <w:fldChar w:fldCharType="end" w:fldLock="0"/>
      </w:r>
      <w:del w:id="376" w:date="2018-06-02T18:54:00Z" w:author="Montevecchi, William">
        <w:r>
          <w:rPr/>
          <w:fldChar w:fldCharType="begin" w:fldLock="0"/>
        </w:r>
      </w:del>
      <w:del w:id="377" w:date="2018-06-02T18:54:00Z" w:author="Montevecchi, William">
        <w:r>
          <w:rPr/>
          <w:delInstrText xml:space="preserve"> ADDIN EN.CITE &lt;EndNote&gt;&lt;Cite  &gt;&lt;Author&gt;Montevecchi&lt;/Author&gt;&lt;Year&gt;1997&lt;/Year&gt;&lt;RecNum&gt;163&lt;/RecNum&gt;&lt;Prefix&gt;&lt;/Prefix&gt;&lt;Suffix&gt;&lt;/Suffix&gt;&lt;Pages&gt;&lt;/Pages&gt;&lt;DisplayText&gt;Ransom&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delInstrText>
        </w:r>
      </w:del>
      <w:del w:id="378" w:date="2018-06-02T18:54:00Z" w:author="Montevecchi, William">
        <w:r>
          <w:rPr/>
          <w:fldChar w:fldCharType="separate" w:fldLock="0"/>
        </w:r>
      </w:del>
      <w:del w:id="379" w:date="2018-06-02T18:54:00Z" w:author="Montevecchi, William">
        <w:r>
          <w:rPr>
            <w:rtl w:val="0"/>
          </w:rPr>
          <w:delText>Ransom</w:delText>
        </w:r>
      </w:del>
      <w:del w:id="380" w:date="2018-06-02T18:54:00Z" w:author="Montevecchi, William">
        <w:r>
          <w:rPr/>
          <w:fldChar w:fldCharType="end" w:fldLock="0"/>
        </w:r>
      </w:del>
      <w:r>
        <w:rPr/>
        <w:fldChar w:fldCharType="begin" w:fldLock="0"/>
      </w:r>
      <w:r>
        <w:instrText xml:space="preserve"> ADDIN EN.CITE &lt;EndNote&gt;&lt;Cite  &gt;&lt;Author&gt;Montevecchi&lt;/Author&gt;&lt;Year&gt;1997&lt;/Year&gt;&lt;RecNum&gt;163&lt;/RecNum&gt;&lt;Prefix&gt;&lt;/Prefix&gt;&lt;Suffix&gt;&lt;/Suffix&gt;&lt;Pages&gt;&lt;/Pages&gt;&lt;DisplayText&gt;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rPr/>
        <w:fldChar w:fldCharType="separate" w:fldLock="0"/>
      </w:r>
      <w:r>
        <w:rPr>
          <w:rtl w:val="0"/>
        </w:rPr>
        <w:t xml:space="preserve"> 1992, Montevecchi &amp; Myers 1997, Montevecchi 2007)</w:t>
      </w:r>
      <w:r>
        <w:rPr/>
        <w:fldChar w:fldCharType="end" w:fldLock="0"/>
      </w:r>
      <w:r>
        <w:rPr>
          <w:rtl w:val="0"/>
        </w:rPr>
        <w:t xml:space="preserve">; and shifts in fish diet </w:t>
      </w:r>
      <w:r>
        <w:rPr/>
        <w:fldChar w:fldCharType="begin" w:fldLock="0"/>
      </w:r>
      <w:r>
        <w:instrText xml:space="preserve"> ADDIN EN.CITE &lt;EndNote&gt;&lt;Cite  &gt;&lt;Author&gt;Dawe&lt;/Author&gt;&lt;Year&gt;2012&lt;/Year&gt;&lt;RecNum&gt;698&lt;/RecNum&gt;&lt;Prefix&gt;&lt;/Prefix&gt;&lt;Suffix&gt;&lt;/Suffix&gt;&lt;Pages&gt;&lt;/Pages&gt;&lt;DisplayText&gt;(Dawe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Pr/>
        <w:fldChar w:fldCharType="separate" w:fldLock="0"/>
      </w:r>
      <w:r>
        <w:rPr>
          <w:rtl w:val="0"/>
        </w:rPr>
        <w:t>(Dawe et al. 2012)</w:t>
      </w:r>
      <w:r>
        <w:rPr/>
        <w:fldChar w:fldCharType="end" w:fldLock="0"/>
      </w:r>
      <w:r>
        <w:rPr>
          <w:rtl w:val="0"/>
        </w:rPr>
        <w:t xml:space="preserve">. </w:t>
      </w:r>
    </w:p>
    <w:p>
      <w:pPr>
        <w:pStyle w:val="Style1"/>
        <w:rPr>
          <w:rStyle w:val="css-g38gqj"/>
          <w:b w:val="1"/>
          <w:bCs w:val="1"/>
        </w:rPr>
      </w:pPr>
      <w:r>
        <w:rPr>
          <w:rtl w:val="0"/>
        </w:rPr>
        <w:t xml:space="preserve">In summary, based on the extensive published literature on the regime shift in the Northwest Atlantic </w:t>
      </w:r>
      <w:r>
        <w:rPr/>
        <w:fldChar w:fldCharType="begin" w:fldLock="0"/>
      </w:r>
      <w:r>
        <w:instrText xml:space="preserve"> ADDIN EN.CITE &lt;EndNote&gt;&lt;Cite  &gt;&lt;Author&gt;Drinkwater&lt;/Author&gt;&lt;Year&gt;1996&lt;/Year&gt;&lt;RecNum&gt;108&lt;/RecNum&gt;&lt;Prefix&gt;&lt;/Prefix&gt;&lt;Suffix&gt;&lt;/Suffix&gt;&lt;Pages&gt;&lt;/Pages&gt;&lt;DisplayText&gt;(e.g.,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rPr/>
        <w:fldChar w:fldCharType="separate" w:fldLock="0"/>
      </w:r>
      <w:r>
        <w:rPr>
          <w:rtl w:val="0"/>
        </w:rPr>
        <w:t>(e.g., Drinkwater 1996, Buren et al. 2014a, Pedersen et al. 2017)</w:t>
      </w:r>
      <w:r>
        <w:rPr/>
        <w:fldChar w:fldCharType="end" w:fldLock="0"/>
      </w:r>
      <w:r>
        <w:rPr>
          <w:rtl w:val="0"/>
        </w:rPr>
        <w:t xml:space="preserve">, the weight of evidence approach suggests that </w:t>
      </w:r>
      <w:del w:id="381" w:date="2018-06-02T18:55:00Z" w:author="Montevecchi, William">
        <w:r>
          <w:rPr>
            <w:rtl w:val="0"/>
          </w:rPr>
          <w:delText xml:space="preserve">we consider </w:delText>
        </w:r>
      </w:del>
      <w:r>
        <w:rPr>
          <w:rtl w:val="0"/>
        </w:rPr>
        <w:t xml:space="preserve">the cold-water anomaly of the early 1990s </w:t>
      </w:r>
      <w:ins w:id="382" w:date="2018-06-02T18:55:00Z" w:author="Montevecchi, William">
        <w:r>
          <w:rPr>
            <w:rtl w:val="0"/>
          </w:rPr>
          <w:t>w</w:t>
        </w:r>
      </w:ins>
      <w:r>
        <w:rPr>
          <w:rtl w:val="0"/>
        </w:rPr>
        <w:t xml:space="preserve">as </w:t>
      </w:r>
      <w:ins w:id="383" w:date="2018-06-02T18:55:00Z" w:author="Montevecchi, William">
        <w:r>
          <w:rPr>
            <w:rtl w:val="0"/>
          </w:rPr>
          <w:t xml:space="preserve">the </w:t>
        </w:r>
      </w:ins>
      <w:del w:id="384" w:date="2018-06-02T18:55:00Z" w:author="Montevecchi, William">
        <w:r>
          <w:rPr>
            <w:rtl w:val="0"/>
          </w:rPr>
          <w:delText>a likely</w:delText>
        </w:r>
      </w:del>
      <w:r>
        <w:rPr>
          <w:rtl w:val="0"/>
        </w:rPr>
        <w:t xml:space="preserve"> physical driver of capelin collapse. </w:t>
      </w:r>
    </w:p>
    <w:p>
      <w:pPr>
        <w:pStyle w:val="Body A"/>
        <w:spacing w:line="480" w:lineRule="auto"/>
        <w:ind w:firstLine="720"/>
        <w:rPr>
          <w:sz w:val="24"/>
          <w:szCs w:val="24"/>
        </w:rPr>
      </w:pPr>
    </w:p>
    <w:p>
      <w:pPr>
        <w:pStyle w:val="Body"/>
        <w:spacing w:after="200" w:line="276" w:lineRule="auto"/>
      </w:pPr>
      <w:r>
        <w:rPr>
          <w:rStyle w:val="css-g38gqj"/>
          <w:rFonts w:ascii="Calibri" w:cs="Calibri" w:hAnsi="Calibri" w:eastAsia="Calibri"/>
        </w:rPr>
        <w:br w:type="page"/>
      </w:r>
    </w:p>
    <w:p>
      <w:pPr>
        <w:pStyle w:val="Heading 2"/>
        <w:rPr>
          <w:rStyle w:val="css-g38gqj"/>
          <w:rFonts w:ascii="Calibri" w:cs="Calibri" w:hAnsi="Calibri" w:eastAsia="Calibri"/>
          <w:i w:val="0"/>
          <w:iCs w:val="0"/>
          <w:sz w:val="24"/>
          <w:szCs w:val="24"/>
        </w:rPr>
      </w:pPr>
      <w:r>
        <w:rPr>
          <w:rStyle w:val="css-g38gqj"/>
          <w:rFonts w:ascii="Calibri" w:cs="Calibri" w:hAnsi="Calibri" w:eastAsia="Calibri"/>
          <w:i w:val="0"/>
          <w:iCs w:val="0"/>
          <w:sz w:val="24"/>
          <w:szCs w:val="24"/>
          <w:rtl w:val="0"/>
          <w:lang w:val="en-US"/>
        </w:rPr>
        <w:t>Discussion</w:t>
      </w:r>
    </w:p>
    <w:p>
      <w:pPr>
        <w:pStyle w:val="Style1"/>
      </w:pPr>
      <w:r>
        <w:rPr>
          <w:rStyle w:val="css-g38gqj"/>
          <w:u w:color="151518"/>
          <w:rtl w:val="0"/>
          <w:lang w:val="en-US"/>
        </w:rPr>
        <w:t xml:space="preserve">Numerous sources of primary and government literature concluded that the NL capelin stock suffered an order of magnitude decline in the early 1990s </w:t>
      </w:r>
      <w:r>
        <w:rPr>
          <w:rStyle w:val="css-g38gqj"/>
          <w:u w:color="151518"/>
        </w:rPr>
        <w:fldChar w:fldCharType="begin" w:fldLock="0"/>
      </w:r>
      <w:r>
        <w:rPr>
          <w:rStyle w:val="css-g38gqj"/>
          <w:u w:color="151518"/>
        </w:rPr>
        <w:instrText xml:space="preserve"> ADDIN EN.CITE &lt;EndNote&gt;&lt;Cite  &gt;&lt;Author&gt;DFO&lt;/Author&gt;&lt;Year&gt;1994&lt;/Year&gt;&lt;RecNum&gt;886&lt;/RecNum&gt;&lt;Prefix&gt;&lt;/Prefix&gt;&lt;Suffix&gt;&lt;/Suffix&gt;&lt;Pages&gt;&lt;/Pages&gt;&lt;DisplayText&gt;(DFO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&gt;&lt;Author&gt;Rose&lt;/Author&gt;&lt;Year&gt;2002&lt;/Year&gt;&lt;RecNum&gt;44&lt;/RecNum&gt;&lt;Prefix&gt;&lt;/Prefix&gt;&lt;Suffix&gt;&lt;/Suffix&gt;&lt;Pages&gt;&lt;/Pages&gt;&lt;record&gt;&lt;rec-number&gt;44&lt;/rec-number&gt;&lt;foreign-keys&gt;&lt;key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&gt;&lt;Author&gt;Davoren&lt;/Author&gt;&lt;Year&gt;2003&lt;/Year&gt;&lt;RecNum&gt;143&lt;/RecNum&gt;&lt;Prefix&gt;&lt;/Prefix&gt;&lt;Suffix&gt;&lt;/Suffix&gt;&lt;Pages&gt;&lt;/Pages&gt;&lt;record&gt;&lt;rec-number&gt;143&lt;/rec-number&gt;&lt;foreign-keys&gt;&lt;key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&gt;&lt;Author&gt;Mullowney&lt;/Author&gt;&lt;Year&gt;2014&lt;/Year&gt;&lt;RecNum&gt;809&lt;/RecNum&gt;&lt;Prefix&gt;&lt;/Prefix&gt;&lt;Suffix&gt;&lt;/Suffix&gt;&lt;Pages&gt;&lt;/Pages&gt;&lt;record&gt;&lt;rec-number&gt;809&lt;/rec-number&gt;&lt;foreign-keys&gt;&lt;key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u w:color="151518"/>
        </w:rPr>
        <w:fldChar w:fldCharType="separate" w:fldLock="0"/>
      </w:r>
      <w:r>
        <w:rPr>
          <w:rStyle w:val="css-g38gqj"/>
          <w:u w:color="151518"/>
          <w:rtl w:val="0"/>
          <w:lang w:val="en-US"/>
        </w:rPr>
        <w:t>(DFO 1994, Miller 1994, 1997, Rose &amp; O'Driscoll 2002, Davoren &amp; Montevecchi 2003, Rose 2007, DFO 2008, 2010, 2013, Buren et al. 2014a, Mullowney &amp; Rose 2014, DFO 2015, Murphy et al. 2018)</w:t>
      </w:r>
      <w:r>
        <w:rPr>
          <w:rStyle w:val="css-g38gqj"/>
          <w:u w:color="151518"/>
        </w:rPr>
        <w:fldChar w:fldCharType="end" w:fldLock="0"/>
      </w:r>
      <w:r>
        <w:rPr>
          <w:rStyle w:val="css-g38gqj"/>
          <w:u w:color="151518"/>
          <w:rtl w:val="0"/>
          <w:lang w:val="en-US"/>
        </w:rPr>
        <w:t>.</w:t>
      </w:r>
      <w:r>
        <w:rPr>
          <w:rtl w:val="0"/>
        </w:rPr>
        <w:t xml:space="preserve"> In contrast, </w:t>
      </w:r>
      <w:r>
        <w:rPr>
          <w:rStyle w:val="css-g38gqj"/>
          <w:u w:color="151518"/>
          <w:rtl w:val="0"/>
          <w:lang w:val="en-US"/>
        </w:rPr>
        <w:t xml:space="preserve">Frank et al. postulated that the capelin stock did not suffer a collapse but rather capelin experienced a dramatic change in phenology post-1991 and became non-migratory. We used the weight of evidence approach to evaluate the empirical support for the hypothesis of a capelin stock collapse </w:t>
      </w:r>
      <w:r>
        <w:rPr>
          <w:rtl w:val="0"/>
        </w:rPr>
        <w:t xml:space="preserve">using multiple, independent lines of enquiry with diverse statistical methods </w:t>
      </w:r>
      <w:r>
        <w:rPr/>
        <w:fldChar w:fldCharType="begin" w:fldLock="0"/>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Pr/>
        <w:fldChar w:fldCharType="separate" w:fldLock="0"/>
      </w:r>
      <w:r>
        <w:rPr>
          <w:rtl w:val="0"/>
        </w:rPr>
        <w:t>(e.g., triangulation, sensu Munafò &amp; Davey Smith 2018)</w:t>
      </w:r>
      <w:r>
        <w:rPr/>
        <w:fldChar w:fldCharType="end" w:fldLock="0"/>
      </w:r>
      <w:r>
        <w:rPr>
          <w:rtl w:val="0"/>
        </w:rPr>
        <w:t>. The weight of evidence approach led us to conclude that the Div. 2J3KL capelin stock suffered a bottom-up, climate-driven population collapse in 1991 with minimal recovery in the subsequent 25 years.</w:t>
      </w:r>
    </w:p>
    <w:p>
      <w:pPr>
        <w:pStyle w:val="Style1"/>
      </w:pPr>
      <w:r>
        <w:rPr>
          <w:rStyle w:val="css-g38gqj"/>
          <w:u w:color="151518"/>
          <w:rtl w:val="0"/>
          <w:lang w:val="en-US"/>
        </w:rPr>
        <w:t xml:space="preserve">Frank et al. </w:t>
      </w:r>
      <w:r>
        <w:rPr>
          <w:rStyle w:val="css-g38gqj"/>
          <w:rtl w:val="0"/>
          <w:lang w:val="en-US"/>
        </w:rPr>
        <w:t xml:space="preserve">proposed two explanations for their hypothesis of non-collapse: (1) </w:t>
      </w:r>
      <w:del w:id="385" w:date="2018-06-02T18:57:00Z" w:author="Montevecchi, William">
        <w:r>
          <w:rPr>
            <w:rStyle w:val="css-g38gqj"/>
            <w:rtl w:val="0"/>
            <w:lang w:val="en-US"/>
          </w:rPr>
          <w:delText xml:space="preserve">there was </w:delText>
        </w:r>
      </w:del>
      <w:r>
        <w:rPr>
          <w:rStyle w:val="css-g38gqj"/>
          <w:rtl w:val="0"/>
          <w:lang w:val="en-US"/>
        </w:rPr>
        <w:t xml:space="preserve">a spatio-temporal mismatch between the spring acoustic survey and capelin phenology; and (2) </w:t>
      </w:r>
      <w:del w:id="386" w:date="2018-06-02T18:58:00Z" w:author="Montevecchi, William">
        <w:r>
          <w:rPr>
            <w:rStyle w:val="css-g38gqj"/>
            <w:rtl w:val="0"/>
            <w:lang w:val="en-US"/>
          </w:rPr>
          <w:delText xml:space="preserve">there was </w:delText>
        </w:r>
      </w:del>
      <w:r>
        <w:rPr>
          <w:rStyle w:val="css-g38gqj"/>
          <w:rtl w:val="0"/>
          <w:lang w:val="en-US"/>
        </w:rPr>
        <w:t xml:space="preserve">a change in biology of capelin from a highly migratory stock to one that inhabits the inshore. The first hypothesis was rejected by both </w:t>
      </w:r>
      <w:r>
        <w:rPr>
          <w:rStyle w:val="css-g38gqj"/>
          <w:u w:color="151518"/>
          <w:rtl w:val="0"/>
          <w:lang w:val="en-US"/>
        </w:rPr>
        <w:t xml:space="preserve">Frank et al. </w:t>
      </w:r>
      <w:r>
        <w:rPr>
          <w:rStyle w:val="css-g38gqj"/>
          <w:rtl w:val="0"/>
          <w:lang w:val="en-US"/>
        </w:rPr>
        <w:t xml:space="preserve">and our analyses. While the spring acoustic survey surveys all age classes (age-1 to age-3+), it primarily targets the younger, immature portion of the stock that is not migrating, so late spawning post-1991 would not affect the abundance index of the immature portion of the stock. </w:t>
      </w:r>
      <w:r>
        <w:rPr>
          <w:rStyle w:val="css-g38gqj"/>
          <w:rtl w:val="0"/>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Pr>
          <w:rStyle w:val="css-g38gqj"/>
          <w:lang w:val="pt-PT"/>
        </w:rPr>
        <w:fldChar w:fldCharType="begin" w:fldLock="0"/>
      </w:r>
      <w:r>
        <w:rPr>
          <w:rStyle w:val="css-g38gqj"/>
          <w:lang w:val="pt-PT"/>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pt-PT"/>
        </w:rPr>
        <w:fldChar w:fldCharType="separate" w:fldLock="0"/>
      </w:r>
      <w:r>
        <w:rPr>
          <w:rStyle w:val="css-g38gqj"/>
          <w:rtl w:val="0"/>
          <w:lang w:val="pt-PT"/>
        </w:rPr>
        <w:t>(Murphy et al. 2018)</w:t>
      </w:r>
      <w:r>
        <w:rPr>
          <w:rStyle w:val="css-g38gqj"/>
          <w:lang w:val="pt-PT"/>
        </w:rPr>
        <w:fldChar w:fldCharType="end" w:fldLock="0"/>
      </w:r>
      <w:r>
        <w:rPr>
          <w:rStyle w:val="css-g38gqj"/>
          <w:rtl w:val="0"/>
          <w:lang w:val="en-US"/>
        </w:rPr>
        <w:t xml:space="preserve">. Therefore, we argue that the spring acoustic survey provides a robust index of a currently depressed capelin stock in the offshore. </w:t>
      </w:r>
    </w:p>
    <w:p>
      <w:pPr>
        <w:pStyle w:val="Style1"/>
      </w:pPr>
      <w:r>
        <w:rPr>
          <w:rStyle w:val="css-g38gqj"/>
          <w:u w:color="151518"/>
          <w:rtl w:val="0"/>
          <w:lang w:val="en-US"/>
        </w:rPr>
        <w:t>Frank et al.</w:t>
      </w:r>
      <w:r>
        <w:rPr>
          <w:rStyle w:val="css-g38gqj"/>
          <w:rtl w:val="0"/>
          <w:lang w:val="en-US"/>
        </w:rPr>
        <w:t>’</w:t>
      </w:r>
      <w:r>
        <w:rPr>
          <w:rStyle w:val="css-g38gqj"/>
          <w:rtl w:val="0"/>
          <w:lang w:val="en-US"/>
        </w:rPr>
        <w:t xml:space="preserve">s second hypothesis is that the capelin stock has become less migratory and stayed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Using the FBTS data and the center of gravity approach described in Thorson et al. </w:t>
      </w:r>
      <w:r>
        <w:rPr>
          <w:rStyle w:val="css-g38gqj"/>
          <w:lang w:val="en-US"/>
        </w:rPr>
        <w:fldChar w:fldCharType="begin" w:fldLock="0"/>
      </w:r>
      <w:r>
        <w:rPr>
          <w:rStyle w:val="css-g38gqj"/>
          <w:lang w:val="en-US"/>
        </w:rPr>
        <w:instrText xml:space="preserve"> ADDIN EN.CITE &lt;EndNote&gt;&lt;Cite  &gt;&lt;Author&gt;Thorson&lt;/Author&gt;&lt;Year&gt;2016&lt;/Year&gt;&lt;Prefix&gt;&lt;/Prefix&gt;&lt;Suffix&gt;&lt;/Suffix&gt;&lt;Pages&gt;&lt;/Pages&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css-g38gqj"/>
          <w:lang w:val="en-US"/>
        </w:rPr>
        <w:fldChar w:fldCharType="separate" w:fldLock="0"/>
      </w:r>
      <w:r>
        <w:rPr>
          <w:rStyle w:val="css-g38gqj"/>
          <w:rtl w:val="0"/>
          <w:lang w:val="en-US"/>
        </w:rPr>
        <w:t>(2016)</w:t>
      </w:r>
      <w:r>
        <w:rPr>
          <w:rStyle w:val="css-g38gqj"/>
          <w:lang w:val="en-US"/>
        </w:rPr>
        <w:fldChar w:fldCharType="end" w:fldLock="0"/>
      </w:r>
      <w:r>
        <w:rPr>
          <w:rStyle w:val="css-g38gqj"/>
          <w:rtl w:val="0"/>
          <w:lang w:val="en-US"/>
        </w:rPr>
        <w:t>, we found no evidence of inter-annual longitudinal movements post-1995, but rather capelin</w:t>
      </w:r>
      <w:r>
        <w:rPr>
          <w:rStyle w:val="css-g38gqj"/>
          <w:rtl w:val="0"/>
          <w:lang w:val="en-US"/>
        </w:rPr>
        <w:t>’</w:t>
      </w:r>
      <w:r>
        <w:rPr>
          <w:rStyle w:val="css-g38gqj"/>
          <w:rtl w:val="0"/>
          <w:lang w:val="en-US"/>
        </w:rPr>
        <w:t xml:space="preserve">s centre of gravity moved latitudinally depending on abundance. In years with low capelin abundance, capelin was distributed further south. This southerly distribution of capelin post-1991 was also found for juvenile capelin </w:t>
      </w:r>
      <w:r>
        <w:rPr>
          <w:rStyle w:val="css-g38gqj"/>
          <w:lang w:val="en-US"/>
        </w:rPr>
        <w:fldChar w:fldCharType="begin" w:fldLock="0"/>
      </w:r>
      <w:r>
        <w:rPr>
          <w:rStyle w:val="css-g38gqj"/>
          <w:lang w:val="en-US"/>
        </w:rP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css-g38gqj"/>
          <w:lang w:val="en-US"/>
        </w:rPr>
        <w:fldChar w:fldCharType="separate" w:fldLock="0"/>
      </w:r>
      <w:r>
        <w:rPr>
          <w:rStyle w:val="css-g38gqj"/>
          <w:rtl w:val="0"/>
          <w:lang w:val="en-US"/>
        </w:rPr>
        <w:t>(Anderson et al. 2002)</w:t>
      </w:r>
      <w:r>
        <w:rPr>
          <w:rStyle w:val="css-g38gqj"/>
          <w:lang w:val="en-US"/>
        </w:rPr>
        <w:fldChar w:fldCharType="end" w:fldLock="0"/>
      </w:r>
      <w:r>
        <w:rPr>
          <w:rStyle w:val="css-g38gqj"/>
          <w:rtl w:val="0"/>
          <w:lang w:val="en-US"/>
        </w:rPr>
        <w:t xml:space="preserve"> and in fall acoustic surveys </w:t>
      </w:r>
      <w:r>
        <w:rPr>
          <w:rStyle w:val="css-g38gqj"/>
          <w:lang w:val="en-US"/>
        </w:rPr>
        <w:fldChar w:fldCharType="begin" w:fldLock="0"/>
      </w:r>
      <w:r>
        <w:rPr>
          <w:rStyle w:val="css-g38gqj"/>
          <w:lang w:val="en-US"/>
        </w:rPr>
        <w:instrText xml:space="preserve"> ADDIN EN.CITE &lt;EndNote&gt;&lt;Cite  &gt;&lt;Author&gt;Miller&lt;/Author&gt;&lt;Year&gt;1994&lt;/Year&gt;&lt;RecNum&gt;885&lt;/RecNum&gt;&lt;Prefix&gt;&lt;/Prefix&gt;&lt;Suffix&gt;&lt;/Suffix&gt;&lt;Pages&gt;&lt;/Pages&gt;&lt;DisplayText&gt;(Miller &amp; Lilly 1991, Miller 1992, 1993,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Document&lt;/full-title&gt;&lt;/periodical&gt;&lt;volume&gt;93/10&lt;/volume&gt;&lt;dates&gt;&lt;year&gt;1993&lt;/year&gt;&lt;/dates&gt;&lt;urls/&gt;&lt;/record&gt;&lt;/Cite&gt;&lt;/EndNote&gt;</w:instrText>
      </w:r>
      <w:r>
        <w:rPr>
          <w:rStyle w:val="css-g38gqj"/>
          <w:lang w:val="en-US"/>
        </w:rPr>
        <w:fldChar w:fldCharType="separate" w:fldLock="0"/>
      </w:r>
      <w:r>
        <w:rPr>
          <w:rStyle w:val="css-g38gqj"/>
          <w:rtl w:val="0"/>
          <w:lang w:val="en-US"/>
        </w:rPr>
        <w:t>(Miller &amp; Lilly 1991, Miller 1992, 1993, 1994)</w:t>
      </w:r>
      <w:r>
        <w:rPr>
          <w:rStyle w:val="css-g38gqj"/>
          <w:lang w:val="en-US"/>
        </w:rPr>
        <w:fldChar w:fldCharType="end" w:fldLock="0"/>
      </w:r>
      <w:r>
        <w:rPr>
          <w:rStyle w:val="css-g38gqj"/>
          <w:rtl w:val="0"/>
          <w:lang w:val="en-US"/>
        </w:rPr>
        <w:t>. However, the FBTS surveys a limited number of inshore strata. If we considered all of the inshore strata not surveyed by the FBTS, there would need to be a minimum of 41,000 kg/km</w:t>
      </w:r>
      <w:r>
        <w:rPr>
          <w:rStyle w:val="css-g38gqj"/>
          <w:vertAlign w:val="superscript"/>
          <w:rtl w:val="0"/>
          <w:lang w:val="en-US"/>
        </w:rPr>
        <w:t>2</w:t>
      </w:r>
      <w:r>
        <w:rPr>
          <w:rStyle w:val="css-g38gqj"/>
          <w:rtl w:val="0"/>
          <w:lang w:val="en-US"/>
        </w:rPr>
        <w:t xml:space="preserve"> of capelin uniformly distributed in the inshore strata to compensate for the </w:t>
      </w:r>
      <w:r>
        <w:rPr>
          <w:rStyle w:val="css-g38gqj"/>
          <w:rtl w:val="0"/>
          <w:lang w:val="en-US"/>
        </w:rPr>
        <w:t>‘</w:t>
      </w:r>
      <w:r>
        <w:rPr>
          <w:rStyle w:val="css-g38gqj"/>
          <w:rtl w:val="0"/>
          <w:lang w:val="nl-NL"/>
        </w:rPr>
        <w:t>missing</w:t>
      </w:r>
      <w:r>
        <w:rPr>
          <w:rStyle w:val="css-g38gqj"/>
          <w:rtl w:val="0"/>
          <w:lang w:val="en-US"/>
        </w:rPr>
        <w:t xml:space="preserve">’ </w:t>
      </w:r>
      <w:r>
        <w:rPr>
          <w:rStyle w:val="css-g38gqj"/>
          <w:rtl w:val="0"/>
          <w:lang w:val="en-US"/>
        </w:rPr>
        <w:t>3-6 Mt capelin from the offshore. Seasonal acoustic surveys in Trinity bay found a maximum of 10,000 kg/km</w:t>
      </w:r>
      <w:r>
        <w:rPr>
          <w:rStyle w:val="css-g38gqj"/>
          <w:vertAlign w:val="superscript"/>
          <w:rtl w:val="0"/>
          <w:lang w:val="en-US"/>
        </w:rPr>
        <w:t>2</w:t>
      </w:r>
      <w:r>
        <w:rPr>
          <w:rStyle w:val="css-g38gqj"/>
          <w:rtl w:val="0"/>
          <w:lang w:val="en-US"/>
        </w:rPr>
        <w:t xml:space="preserve"> in June, and the inshore capelin densities were a fraction of this outside of the peak spawning period. The lack of </w:t>
      </w:r>
      <w:ins w:id="387" w:date="2018-06-03T08:52:59Z" w:author="George Rose">
        <w:r>
          <w:rPr>
            <w:rStyle w:val="css-g38gqj"/>
            <w:rtl w:val="0"/>
            <w:lang w:val="en-US"/>
          </w:rPr>
          <w:t xml:space="preserve">adult </w:t>
        </w:r>
      </w:ins>
      <w:r>
        <w:rPr>
          <w:rStyle w:val="css-g38gqj"/>
          <w:rtl w:val="0"/>
          <w:lang w:val="en-US"/>
        </w:rPr>
        <w:t xml:space="preserve">capelin in the inshore area outside of the spawning period is also corroborated with predator diet and behavior data. </w:t>
      </w:r>
      <w:commentRangeStart w:id="388"/>
      <w:r>
        <w:rPr>
          <w:rStyle w:val="css-g38gqj"/>
          <w:rtl w:val="0"/>
          <w:lang w:val="en-US"/>
        </w:rPr>
        <w:t xml:space="preserve">Atlantic cod inshore diet data from 1996-2003 found capelin feeding was highly prevalent in June compared to January </w:t>
      </w:r>
      <w:r>
        <w:rPr>
          <w:rStyle w:val="css-g38gqj"/>
          <w:lang w:val="en-US"/>
        </w:rPr>
        <w:fldChar w:fldCharType="begin" w:fldLock="0"/>
      </w:r>
      <w:r>
        <w:rPr>
          <w:rStyle w:val="css-g38gqj"/>
          <w:lang w:val="en-US"/>
        </w:rPr>
        <w:instrText xml:space="preserve"> ADDIN EN.CITE &lt;EndNote&gt;&lt;Cite  &gt;&lt;Author&gt;Sherwood&lt;/Author&gt;&lt;Year&gt;2007&lt;/Year&gt;&lt;Prefix&gt;&lt;/Prefix&gt;&lt;Suffix&gt;&lt;/Suffix&gt;&lt;Pages&gt;&lt;/Pages&gt;&lt;DisplayText&gt;(Sherwood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Pr>
          <w:rStyle w:val="css-g38gqj"/>
          <w:lang w:val="en-US"/>
        </w:rPr>
        <w:fldChar w:fldCharType="separate" w:fldLock="0"/>
      </w:r>
      <w:r>
        <w:rPr>
          <w:rStyle w:val="css-g38gqj"/>
          <w:rtl w:val="0"/>
          <w:lang w:val="en-US"/>
        </w:rPr>
        <w:t>(Sherwood et al. 2007)</w:t>
      </w:r>
      <w:r>
        <w:rPr>
          <w:rStyle w:val="css-g38gqj"/>
          <w:lang w:val="en-US"/>
        </w:rPr>
        <w:fldChar w:fldCharType="end" w:fldLock="0"/>
      </w:r>
      <w:r>
        <w:rPr>
          <w:rStyle w:val="css-g38gqj"/>
          <w:rtl w:val="0"/>
          <w:lang w:val="en-US"/>
        </w:rPr>
        <w:t xml:space="preserve">; </w:t>
      </w:r>
      <w:commentRangeEnd w:id="388"/>
      <w:r>
        <w:commentReference w:id="388"/>
      </w:r>
      <w:r>
        <w:rPr>
          <w:rStyle w:val="css-g38gqj"/>
          <w:rtl w:val="0"/>
          <w:lang w:val="en-US"/>
        </w:rPr>
        <w:t>murres exhibited a temporal shift towards later breeding in the late 1990s, which corresponded with the later inshore arrivals of capelin in the murres</w:t>
      </w:r>
      <w:r>
        <w:rPr>
          <w:rStyle w:val="css-g38gqj"/>
          <w:rtl w:val="0"/>
          <w:lang w:val="en-US"/>
        </w:rPr>
        <w:t xml:space="preserve">’ </w:t>
      </w:r>
      <w:r>
        <w:rPr>
          <w:rStyle w:val="css-g38gqj"/>
          <w:rtl w:val="0"/>
          <w:lang w:val="en-US"/>
        </w:rPr>
        <w:t xml:space="preserve">foraging range </w:t>
      </w:r>
      <w:r>
        <w:rPr>
          <w:rStyle w:val="css-g38gqj"/>
          <w:lang w:val="en-US"/>
        </w:rPr>
        <w:fldChar w:fldCharType="begin" w:fldLock="0"/>
      </w:r>
      <w:r>
        <w:rPr>
          <w:rStyle w:val="css-g38gqj"/>
          <w:lang w:val="en-US"/>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lang w:val="en-US"/>
        </w:rPr>
        <w:fldChar w:fldCharType="separate" w:fldLock="0"/>
      </w:r>
      <w:r>
        <w:rPr>
          <w:rStyle w:val="css-g38gqj"/>
          <w:rtl w:val="0"/>
          <w:lang w:val="en-US"/>
        </w:rPr>
        <w:t>(Davoren &amp; Montevecchi 2003)</w:t>
      </w:r>
      <w:r>
        <w:rPr>
          <w:rStyle w:val="css-g38gqj"/>
          <w:lang w:val="en-US"/>
        </w:rPr>
        <w:fldChar w:fldCharType="end" w:fldLock="0"/>
      </w:r>
      <w:r>
        <w:rPr>
          <w:rStyle w:val="css-g38gqj"/>
          <w:rtl w:val="0"/>
          <w:lang w:val="en-US"/>
        </w:rPr>
        <w:t xml:space="preserve">; dietary shifts in four seabird species (great shearwater </w:t>
      </w:r>
      <w:r>
        <w:rPr>
          <w:rStyle w:val="css-g38gqj"/>
          <w:i w:val="1"/>
          <w:iCs w:val="1"/>
          <w:rtl w:val="0"/>
          <w:lang w:val="en-US"/>
        </w:rPr>
        <w:t>Ardenna</w:t>
      </w:r>
      <w:r>
        <w:rPr>
          <w:rStyle w:val="css-g38gqj"/>
          <w:rtl w:val="0"/>
          <w:lang w:val="en-US"/>
        </w:rPr>
        <w:t xml:space="preserve"> </w:t>
      </w:r>
      <w:r>
        <w:rPr>
          <w:rStyle w:val="css-g38gqj"/>
          <w:i w:val="1"/>
          <w:iCs w:val="1"/>
          <w:rtl w:val="0"/>
          <w:lang w:val="en-US"/>
        </w:rPr>
        <w:t>gravis</w:t>
      </w:r>
      <w:r>
        <w:rPr>
          <w:rStyle w:val="css-g38gqj"/>
          <w:rtl w:val="0"/>
          <w:lang w:val="en-US"/>
        </w:rPr>
        <w:t xml:space="preserve">, sooty shearwater </w:t>
      </w:r>
      <w:r>
        <w:rPr>
          <w:rStyle w:val="css-g38gqj"/>
          <w:i w:val="1"/>
          <w:iCs w:val="1"/>
          <w:rtl w:val="0"/>
          <w:lang w:val="en-US"/>
        </w:rPr>
        <w:t>Ardenna grisea</w:t>
      </w:r>
      <w:r>
        <w:rPr>
          <w:rStyle w:val="css-g38gqj"/>
          <w:rtl w:val="0"/>
          <w:lang w:val="en-US"/>
        </w:rPr>
        <w:t xml:space="preserve">, herring gull </w:t>
      </w:r>
      <w:r>
        <w:rPr>
          <w:rStyle w:val="css-g38gqj"/>
          <w:i w:val="1"/>
          <w:iCs w:val="1"/>
          <w:rtl w:val="0"/>
          <w:lang w:val="en-US"/>
        </w:rPr>
        <w:t>Larus argentatus</w:t>
      </w:r>
      <w:r>
        <w:rPr>
          <w:rStyle w:val="css-g38gqj"/>
          <w:rtl w:val="0"/>
          <w:lang w:val="en-US"/>
        </w:rPr>
        <w:t>, great black</w:t>
      </w:r>
      <w:ins w:id="389" w:date="2018-06-02T19:02:00Z" w:author="Montevecchi, William">
        <w:r>
          <w:rPr>
            <w:rStyle w:val="css-g38gqj"/>
            <w:rtl w:val="0"/>
            <w:lang w:val="en-US"/>
          </w:rPr>
          <w:t>-</w:t>
        </w:r>
      </w:ins>
      <w:r>
        <w:rPr>
          <w:rStyle w:val="css-g38gqj"/>
          <w:rtl w:val="0"/>
          <w:lang w:val="en-US"/>
        </w:rPr>
        <w:t xml:space="preserve">backed gull </w:t>
      </w:r>
      <w:r>
        <w:rPr>
          <w:rStyle w:val="css-g38gqj"/>
          <w:i w:val="1"/>
          <w:iCs w:val="1"/>
          <w:rtl w:val="0"/>
          <w:lang w:val="en-US"/>
        </w:rPr>
        <w:t>Larus marinus</w:t>
      </w:r>
      <w:r>
        <w:rPr>
          <w:rStyle w:val="css-g38gqj"/>
          <w:rtl w:val="0"/>
          <w:lang w:val="en-US"/>
        </w:rPr>
        <w:t>) and humpback whale (</w:t>
      </w:r>
      <w:r>
        <w:rPr>
          <w:rStyle w:val="css-g38gqj"/>
          <w:i w:val="1"/>
          <w:iCs w:val="1"/>
          <w:rtl w:val="0"/>
          <w:lang w:val="en-US"/>
        </w:rPr>
        <w:t>Megaptera novaeangliae</w:t>
      </w:r>
      <w:r>
        <w:rPr>
          <w:rStyle w:val="css-g38gqj"/>
          <w:rtl w:val="0"/>
          <w:lang w:val="en-US"/>
        </w:rPr>
        <w:t xml:space="preserve">) throughout the summer was associated with dramatic shifts in inshore capelin abundance associated with the spawning season </w:t>
      </w:r>
      <w:r>
        <w:rPr>
          <w:rStyle w:val="css-g38gqj"/>
          <w:lang w:val="en-US"/>
        </w:rPr>
        <w:fldChar w:fldCharType="begin" w:fldLock="0"/>
      </w:r>
      <w:r>
        <w:rPr>
          <w:rStyle w:val="css-g38gqj"/>
          <w:lang w:val="en-US"/>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lang w:val="en-US"/>
        </w:rPr>
        <w:fldChar w:fldCharType="separate" w:fldLock="0"/>
      </w:r>
      <w:r>
        <w:rPr>
          <w:rStyle w:val="css-g38gqj"/>
          <w:rtl w:val="0"/>
          <w:lang w:val="en-US"/>
        </w:rPr>
        <w:t>(Gulka et al. 2017)</w:t>
      </w:r>
      <w:r>
        <w:rPr>
          <w:rStyle w:val="css-g38gqj"/>
          <w:lang w:val="en-US"/>
        </w:rPr>
        <w:fldChar w:fldCharType="end" w:fldLock="0"/>
      </w:r>
      <w:r>
        <w:rPr>
          <w:rStyle w:val="css-g38gqj"/>
          <w:rtl w:val="0"/>
          <w:lang w:val="en-US"/>
        </w:rPr>
        <w:t xml:space="preserve">. Furthermore, it is highly unlikely that 3-6 Mt of capelin inshore would have been missed since 1991, given that there are harvesters with echo sounders on the </w:t>
      </w:r>
      <w:r>
        <w:rPr>
          <w:rStyle w:val="css-g38gqj"/>
          <w:rtl w:val="0"/>
          <w:lang w:val="nl-NL"/>
        </w:rPr>
        <w:t>water</w:t>
      </w:r>
      <w:r>
        <w:rPr>
          <w:rStyle w:val="css-g38gqj"/>
          <w:rtl w:val="0"/>
          <w:lang w:val="en-US"/>
        </w:rPr>
        <w:t xml:space="preserve"> pursuing inshore fisheries for capelin, Atlantic herring, snow crab (</w:t>
      </w:r>
      <w:r>
        <w:rPr>
          <w:rStyle w:val="css-g38gqj"/>
          <w:i w:val="1"/>
          <w:iCs w:val="1"/>
          <w:rtl w:val="0"/>
          <w:lang w:val="en-US"/>
        </w:rPr>
        <w:t>Chionoecetes opilio</w:t>
      </w:r>
      <w:r>
        <w:rPr>
          <w:rStyle w:val="css-g38gqj"/>
          <w:rtl w:val="0"/>
          <w:lang w:val="en-US"/>
        </w:rPr>
        <w:t xml:space="preserve">) and Atlantic cod. </w:t>
      </w:r>
    </w:p>
    <w:p>
      <w:pPr>
        <w:pStyle w:val="Style1"/>
      </w:pPr>
      <w:r>
        <w:rPr>
          <w:rStyle w:val="css-g38gqj"/>
          <w:rtl w:val="0"/>
          <w:lang w:val="en-US"/>
        </w:rPr>
        <w:t xml:space="preserve">Using the weight of evidence approach, the majority of the independent data sources examined support the hypothesis of a collapsed capelin stock. </w:t>
      </w:r>
      <w:commentRangeStart w:id="390"/>
      <w:r>
        <w:rPr>
          <w:rStyle w:val="css-g38gqj"/>
          <w:rtl w:val="0"/>
          <w:lang w:val="en-US"/>
        </w:rPr>
        <w:t>Therefore</w:t>
      </w:r>
      <w:commentRangeEnd w:id="390"/>
      <w:r>
        <w:commentReference w:id="390"/>
      </w:r>
      <w:r>
        <w:rPr>
          <w:rStyle w:val="css-g38gqj"/>
          <w:rtl w:val="0"/>
          <w:lang w:val="en-US"/>
        </w:rPr>
        <w:t xml:space="preserve">, the spring acoustic survey provides a robust index of abundance and biomass of the capelin stock. Given the survey design, these are minimum estimates, but all data sources examined indicate that the spring acoustic survey captures trends in the capelin </w:t>
      </w:r>
      <w:r>
        <w:rPr>
          <w:rStyle w:val="css-g38gqj"/>
          <w:rtl w:val="0"/>
          <w:lang w:val="en-US"/>
        </w:rPr>
        <w:t>population</w:t>
      </w:r>
      <w:r>
        <w:rPr>
          <w:rStyle w:val="css-g38gqj"/>
          <w:rtl w:val="0"/>
          <w:lang w:val="en-US"/>
        </w:rPr>
        <w:t xml:space="preserve">, which collapsed in the early 1990s. </w:t>
      </w:r>
    </w:p>
    <w:p>
      <w:pPr>
        <w:pStyle w:val="Body"/>
        <w:spacing w:after="200" w:line="276" w:lineRule="auto"/>
      </w:pPr>
      <w:r>
        <w:rPr>
          <w:rStyle w:val="css-g38gqj"/>
          <w:rFonts w:ascii="Calibri" w:cs="Calibri" w:hAnsi="Calibri" w:eastAsia="Calibri"/>
          <w:b w:val="1"/>
          <w:bCs w:val="1"/>
        </w:rPr>
        <w:br w:type="page"/>
      </w:r>
    </w:p>
    <w:p>
      <w:pPr>
        <w:pStyle w:val="Heading 2"/>
      </w:pPr>
      <w:r>
        <w:rPr>
          <w:rtl w:val="0"/>
          <w:lang w:val="fr-FR"/>
        </w:rPr>
        <w:t>Figure captions</w:t>
      </w:r>
    </w:p>
    <w:p>
      <w:pPr>
        <w:pStyle w:val="caption"/>
        <w:spacing w:after="0" w:line="480" w:lineRule="auto"/>
        <w:rPr>
          <w:rStyle w:val="css-g38gqj"/>
          <w:rFonts w:ascii="Calibri" w:cs="Calibri" w:hAnsi="Calibri" w:eastAsia="Calibri"/>
          <w:b w:val="0"/>
          <w:bCs w:val="0"/>
          <w:color w:val="000000"/>
          <w:sz w:val="24"/>
          <w:szCs w:val="24"/>
          <w:u w:color="000000"/>
        </w:rPr>
      </w:pPr>
      <w:bookmarkStart w:name="_Ref314012633" w:id="391"/>
      <w:r>
        <w:rPr>
          <w:rStyle w:val="css-g38gqj"/>
          <w:rFonts w:ascii="Calibri" w:cs="Calibri" w:hAnsi="Calibri" w:eastAsia="Calibri"/>
          <w:b w:val="0"/>
          <w:bCs w:val="0"/>
          <w:color w:val="000000"/>
          <w:sz w:val="24"/>
          <w:szCs w:val="24"/>
          <w:u w:color="000000"/>
          <w:rtl w:val="0"/>
          <w:lang w:val="en-US"/>
        </w:rPr>
        <w:t>Fig. 1. Capelin stock area in NAFO Divisions 2J3KL including the embayments of Newfoundland, Canada.</w:t>
      </w:r>
    </w:p>
    <w:p>
      <w:pPr>
        <w:pStyle w:val="caption"/>
        <w:spacing w:after="0" w:line="480" w:lineRule="auto"/>
        <w:rPr>
          <w:rStyle w:val="css-g38gqj"/>
          <w:rFonts w:ascii="Calibri" w:cs="Calibri" w:hAnsi="Calibri" w:eastAsia="Calibri"/>
          <w:b w:val="0"/>
          <w:bCs w:val="0"/>
          <w:color w:val="000000"/>
          <w:sz w:val="24"/>
          <w:szCs w:val="24"/>
          <w:u w:color="000000"/>
        </w:rPr>
      </w:pPr>
      <w:r>
        <w:rPr>
          <w:rStyle w:val="css-g38gqj"/>
          <w:rFonts w:ascii="Calibri" w:cs="Calibri" w:hAnsi="Calibri" w:eastAsia="Calibri"/>
          <w:b w:val="0"/>
          <w:bCs w:val="0"/>
          <w:color w:val="000000"/>
          <w:sz w:val="24"/>
          <w:szCs w:val="24"/>
          <w:u w:color="000000"/>
          <w:rtl w:val="0"/>
          <w:lang w:val="en-US"/>
        </w:rPr>
        <w:t xml:space="preserve">Fig. </w:t>
      </w:r>
      <w:bookmarkEnd w:id="391"/>
      <w:r>
        <w:rPr>
          <w:rStyle w:val="css-g38gqj"/>
          <w:rFonts w:ascii="Calibri" w:cs="Calibri" w:hAnsi="Calibri" w:eastAsia="Calibri"/>
          <w:b w:val="0"/>
          <w:bCs w:val="0"/>
          <w:color w:val="000000"/>
          <w:sz w:val="24"/>
          <w:szCs w:val="24"/>
          <w:u w:color="000000"/>
          <w:rtl w:val="0"/>
          <w:lang w:val="en-US"/>
        </w:rPr>
        <w:t>2</w:t>
      </w:r>
      <w:r>
        <w:rPr>
          <w:rStyle w:val="css-g38gqj"/>
          <w:rFonts w:ascii="Calibri" w:cs="Calibri" w:hAnsi="Calibri" w:eastAsia="Calibri"/>
          <w:color w:val="000000"/>
          <w:sz w:val="24"/>
          <w:szCs w:val="24"/>
          <w:u w:color="000000"/>
          <w:rtl w:val="0"/>
          <w:lang w:val="en-US"/>
        </w:rPr>
        <w:t>.</w:t>
      </w:r>
      <w:r>
        <w:rPr>
          <w:rStyle w:val="css-g38gqj"/>
          <w:rFonts w:ascii="Calibri" w:cs="Calibri" w:hAnsi="Calibri" w:eastAsia="Calibri"/>
          <w:b w:val="0"/>
          <w:bCs w:val="0"/>
          <w:color w:val="000000"/>
          <w:sz w:val="24"/>
          <w:szCs w:val="24"/>
          <w:u w:color="000000"/>
          <w:rtl w:val="0"/>
          <w:lang w:val="en-US"/>
        </w:rPr>
        <w:t xml:space="preserve"> The fall acoustic survey track in NAFO Div. 2J3K for capelin of (a) Canada in October 1983 (see Miller and Carscadden 1983 for more details) and (b) USSR in November 1991 (see Bakanev 1992 for more details).</w:t>
      </w:r>
    </w:p>
    <w:p>
      <w:pPr>
        <w:pStyle w:val="Body"/>
        <w:spacing w:line="480" w:lineRule="auto"/>
        <w:rPr>
          <w:rStyle w:val="css-g38gqj"/>
          <w:rFonts w:ascii="Calibri" w:cs="Calibri" w:hAnsi="Calibri" w:eastAsia="Calibri"/>
        </w:rPr>
      </w:pPr>
      <w:bookmarkStart w:name="_Ref514161259" w:id="392"/>
      <w:r>
        <w:rPr>
          <w:rStyle w:val="css-g38gqj"/>
          <w:rFonts w:ascii="Calibri" w:cs="Calibri" w:hAnsi="Calibri" w:eastAsia="Calibri"/>
          <w:rtl w:val="0"/>
        </w:rPr>
        <w:t xml:space="preserve">Fig. </w:t>
      </w:r>
      <w:bookmarkEnd w:id="392"/>
      <w:r>
        <w:rPr>
          <w:rStyle w:val="css-g38gqj"/>
          <w:rFonts w:ascii="Calibri" w:cs="Calibri" w:hAnsi="Calibri" w:eastAsia="Calibri"/>
          <w:rtl w:val="0"/>
          <w:lang w:val="en-US"/>
        </w:rPr>
        <w:t>3. (a) Capelin biomass estimated from the seasonal inshore acoustic survey.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Mat. is maturing, and Imm. is immature.</w:t>
      </w:r>
    </w:p>
    <w:p>
      <w:pPr>
        <w:pStyle w:val="Body"/>
        <w:spacing w:line="480" w:lineRule="auto"/>
        <w:rPr>
          <w:rStyle w:val="css-g38gqj"/>
          <w:rFonts w:ascii="Calibri" w:cs="Calibri" w:hAnsi="Calibri" w:eastAsia="Calibri"/>
        </w:rPr>
      </w:pPr>
      <w:bookmarkStart w:name="_Ref514161310" w:id="393"/>
      <w:r>
        <w:rPr>
          <w:rStyle w:val="css-g38gqj"/>
          <w:rFonts w:ascii="Calibri" w:cs="Calibri" w:hAnsi="Calibri" w:eastAsia="Calibri"/>
          <w:rtl w:val="0"/>
        </w:rPr>
        <w:t>Fig. 4</w:t>
      </w:r>
      <w:bookmarkEnd w:id="393"/>
      <w:r>
        <w:rPr>
          <w:rStyle w:val="css-g38gqj"/>
          <w:rFonts w:ascii="Calibri" w:cs="Calibri" w:hAnsi="Calibri" w:eastAsia="Calibri"/>
          <w:rtl w:val="0"/>
          <w:lang w:val="en-US"/>
        </w:rPr>
        <w:t>. Spring (May) acoustic index of capelin in NAFO Div. 3L (black circles) (1988-1992, 1996, 1999-2005, 2007-2015, 2017) and Trinity Bay May inshore acoustic index (grey triangles) (1999-2005, 2007-2013, 2017). Black and grey vertical lines indicate 95% confidence intervals. Note the log scale.</w:t>
      </w:r>
    </w:p>
    <w:p>
      <w:pPr>
        <w:pStyle w:val="Body"/>
        <w:spacing w:line="480" w:lineRule="auto"/>
        <w:rPr>
          <w:rStyle w:val="css-g38gqj"/>
          <w:rFonts w:ascii="Calibri" w:cs="Calibri" w:hAnsi="Calibri" w:eastAsia="Calibri"/>
        </w:rPr>
      </w:pPr>
      <w:bookmarkStart w:name="_Ref514161325" w:id="394"/>
      <w:r>
        <w:rPr>
          <w:rStyle w:val="css-g38gqj"/>
          <w:rFonts w:ascii="Calibri" w:cs="Calibri" w:hAnsi="Calibri" w:eastAsia="Calibri"/>
          <w:rtl w:val="0"/>
        </w:rPr>
        <w:t>Fig. 5</w:t>
      </w:r>
      <w:bookmarkEnd w:id="394"/>
      <w:r>
        <w:rPr>
          <w:rStyle w:val="css-g38gqj"/>
          <w:rFonts w:ascii="Calibri" w:cs="Calibri" w:hAnsi="Calibri" w:eastAsia="Calibri"/>
          <w:rtl w:val="0"/>
          <w:lang w:val="en-US"/>
        </w:rPr>
        <w:t>.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pink (cream) area indicates inshore strata that are poorly covered by the fall bottom-trawl survey.</w:t>
      </w:r>
    </w:p>
    <w:p>
      <w:pPr>
        <w:pStyle w:val="Body"/>
        <w:spacing w:after="200" w:line="276" w:lineRule="auto"/>
      </w:pPr>
      <w:r>
        <w:rPr>
          <w:rStyle w:val="css-g38gqj"/>
          <w:rFonts w:ascii="Calibri" w:cs="Calibri" w:hAnsi="Calibri" w:eastAsia="Calibri"/>
          <w:b w:val="1"/>
          <w:bCs w:val="1"/>
        </w:rPr>
        <w:br w:type="page"/>
      </w: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tl w:val="0"/>
        </w:rPr>
        <w:t>Fig. 1</w:t>
      </w:r>
    </w:p>
    <w:p>
      <w:pPr>
        <w:pStyle w:val="Body"/>
        <w:spacing w:after="200" w:line="276" w:lineRule="auto"/>
      </w:pPr>
      <w:r>
        <w:rPr>
          <w:rStyle w:val="css-g38gqj"/>
          <w:rFonts w:ascii="Calibri" w:cs="Calibri" w:hAnsi="Calibri" w:eastAsia="Calibri"/>
          <w:b w:val="1"/>
          <w:bCs w:val="1"/>
        </w:rPr>
        <w:drawing>
          <wp:inline distT="0" distB="0" distL="0" distR="0">
            <wp:extent cx="3874477" cy="42381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874477" cy="4238174"/>
                    </a:xfrm>
                    <a:prstGeom prst="rect">
                      <a:avLst/>
                    </a:prstGeom>
                    <a:ln w="12700" cap="flat">
                      <a:noFill/>
                      <a:miter lim="400000"/>
                    </a:ln>
                    <a:effectLst/>
                  </pic:spPr>
                </pic:pic>
              </a:graphicData>
            </a:graphic>
          </wp:inline>
        </w:drawing>
      </w:r>
      <w:r>
        <w:rPr>
          <w:rStyle w:val="css-g38gqj"/>
          <w:rFonts w:ascii="Calibri" w:cs="Calibri" w:hAnsi="Calibri" w:eastAsia="Calibri"/>
          <w:b w:val="1"/>
          <w:bCs w:val="1"/>
        </w:rPr>
        <w:br w:type="page"/>
      </w: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tl w:val="0"/>
        </w:rPr>
        <w:t>Fig. 2</w:t>
        <w:br w:type="textWrapping"/>
      </w:r>
      <w:commentRangeStart w:id="395"/>
    </w:p>
    <w:p>
      <w:pPr>
        <w:pStyle w:val="Body"/>
        <w:spacing w:after="200" w:line="276" w:lineRule="auto"/>
        <w:rPr>
          <w:rStyle w:val="css-g38gqj"/>
          <w:rFonts w:ascii="Calibri" w:cs="Calibri" w:hAnsi="Calibri" w:eastAsia="Calibri"/>
          <w:b w:val="1"/>
          <w:bCs w:val="1"/>
        </w:rPr>
      </w:pPr>
      <w:ins w:id="396" w:date="2018-05-22T16:23:00Z" w:author="Alejandro Buren">
        <w:r>
          <w:rPr>
            <w:rStyle w:val="css-g38gqj"/>
            <w:rFonts w:ascii="Calibri" w:cs="Calibri" w:hAnsi="Calibri" w:eastAsia="Calibri"/>
            <w:b w:val="1"/>
            <w:bCs w:val="1"/>
            <w:rtl w:val="0"/>
          </w:rPr>
          <w:t>Are</w:t>
        </w:r>
      </w:ins>
      <w:commentRangeEnd w:id="395"/>
      <w:r>
        <w:commentReference w:id="395"/>
      </w:r>
      <w:ins w:id="397" w:date="2018-05-22T16:23:00Z" w:author="Alejandro Buren">
        <w:r>
          <w:rPr>
            <w:rStyle w:val="css-g38gqj"/>
            <w:rFonts w:ascii="Calibri" w:cs="Calibri" w:hAnsi="Calibri" w:eastAsia="Calibri"/>
            <w:b w:val="1"/>
            <w:bCs w:val="1"/>
            <w:rtl w:val="0"/>
            <w:lang w:val="en-US"/>
          </w:rPr>
          <w:t xml:space="preserve"> there nicer versions of these maps available?</w:t>
        </w:r>
      </w:ins>
    </w:p>
    <w:p>
      <w:pPr>
        <w:pStyle w:val="Body"/>
        <w:spacing w:after="200" w:line="276" w:lineRule="auto"/>
        <w:rPr>
          <w:rFonts w:ascii="Calibri" w:cs="Calibri" w:hAnsi="Calibri" w:eastAsia="Calibri"/>
          <w:b w:val="1"/>
          <w:bCs w:val="1"/>
        </w:rPr>
      </w:pPr>
    </w:p>
    <w:p>
      <w:pPr>
        <w:pStyle w:val="Body"/>
        <w:spacing w:after="200" w:line="276" w:lineRule="auto"/>
        <w:rPr>
          <w:rFonts w:ascii="Calibri" w:cs="Calibri" w:hAnsi="Calibri" w:eastAsia="Calibri"/>
          <w:b w:val="1"/>
          <w:bCs w:val="1"/>
        </w:rPr>
      </w:pP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Pr>
        <mc:AlternateContent>
          <mc:Choice Requires="wpg">
            <w:drawing>
              <wp:anchor distT="0" distB="0" distL="0" distR="0" simplePos="0" relativeHeight="251660288" behindDoc="0" locked="0" layoutInCell="1" allowOverlap="1">
                <wp:simplePos x="0" y="0"/>
                <wp:positionH relativeFrom="column">
                  <wp:posOffset>3303270</wp:posOffset>
                </wp:positionH>
                <wp:positionV relativeFrom="line">
                  <wp:posOffset>137159</wp:posOffset>
                </wp:positionV>
                <wp:extent cx="396241" cy="1403986"/>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6" name="Shape 1073741826"/>
                        <wps:cNvSpPr/>
                        <wps:spPr>
                          <a:xfrm>
                            <a:off x="-1" y="-1"/>
                            <a:ext cx="396242" cy="1403987"/>
                          </a:xfrm>
                          <a:prstGeom prst="rect">
                            <a:avLst/>
                          </a:prstGeom>
                          <a:solidFill>
                            <a:srgbClr val="FFFFFF"/>
                          </a:solidFill>
                          <a:ln w="12700" cap="flat">
                            <a:noFill/>
                            <a:miter lim="400000"/>
                          </a:ln>
                          <a:effectLst/>
                        </wps:spPr>
                        <wps:bodyPr/>
                      </wps:wsp>
                      <wps:wsp>
                        <wps:cNvPr id="1073741827" name="Shape 1073741827"/>
                        <wps:cNvSpPr/>
                        <wps:spPr>
                          <a:xfrm>
                            <a:off x="-1" y="-1"/>
                            <a:ext cx="396242" cy="1403987"/>
                          </a:xfrm>
                          <a:prstGeom prst="rect">
                            <a:avLst/>
                          </a:prstGeom>
                          <a:noFill/>
                          <a:ln w="12700" cap="flat">
                            <a:noFill/>
                            <a:miter lim="400000"/>
                          </a:ln>
                          <a:effectLst/>
                        </wps:spPr>
                        <wps:txbx>
                          <w:txbxContent>
                            <w:p>
                              <w:pPr>
                                <w:pStyle w:val="Body"/>
                              </w:pPr>
                              <w:r>
                                <w:rPr>
                                  <w:rStyle w:val="css-g38gqj"/>
                                  <w:rFonts w:cs="Arial Unicode MS" w:eastAsia="Arial Unicode MS"/>
                                  <w:rtl w:val="0"/>
                                  <w:lang w:val="en-US"/>
                                </w:rPr>
                                <w:t>b</w:t>
                              </w:r>
                            </w:p>
                          </w:txbxContent>
                        </wps:txbx>
                        <wps:bodyPr wrap="square" lIns="45719" tIns="45719" rIns="45719" bIns="45719" numCol="1" anchor="t">
                          <a:noAutofit/>
                        </wps:bodyPr>
                      </wps:wsp>
                    </wpg:wgp>
                  </a:graphicData>
                </a:graphic>
              </wp:anchor>
            </w:drawing>
          </mc:Choice>
          <mc:Fallback>
            <w:pict>
              <v:group id="_x0000_s1026" style="visibility:visible;position:absolute;margin-left:260.1pt;margin-top:10.8pt;width:31.2pt;height:110.6pt;z-index:251660288;mso-position-horizontal:absolute;mso-position-horizontal-relative:text;mso-position-vertical:absolute;mso-position-vertical-relative:line;mso-wrap-distance-left:0.0pt;mso-wrap-distance-top:0.0pt;mso-wrap-distance-right:0.0pt;mso-wrap-distance-bottom:0.0pt;" coordorigin="0,0" coordsize="396240,1403985">
                <w10:wrap type="none" side="bothSides" anchorx="text"/>
                <v:rect id="_x0000_s1027" style="position:absolute;left:0;top:0;width:396240;height:1403985;">
                  <v:fill color="#FFFFFF"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396240;height:140398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css-g38gqj"/>
                            <w:rFonts w:cs="Arial Unicode MS" w:eastAsia="Arial Unicode MS"/>
                            <w:rtl w:val="0"/>
                            <w:lang w:val="en-US"/>
                          </w:rPr>
                          <w:t>b</w:t>
                        </w:r>
                      </w:p>
                    </w:txbxContent>
                  </v:textbox>
                </v:rect>
              </v:group>
            </w:pict>
          </mc:Fallback>
        </mc:AlternateContent>
      </w:r>
      <w:r>
        <w:rPr>
          <w:rStyle w:val="css-g38gqj"/>
          <w:rFonts w:ascii="Calibri" w:cs="Calibri" w:hAnsi="Calibri" w:eastAsia="Calibri"/>
          <w:b w:val="1"/>
          <w:bCs w:val="1"/>
        </w:rPr>
        <mc:AlternateContent>
          <mc:Choice Requires="wpg">
            <w:drawing>
              <wp:anchor distT="0" distB="0" distL="0" distR="0" simplePos="0" relativeHeight="251659264" behindDoc="0" locked="0" layoutInCell="1" allowOverlap="1">
                <wp:simplePos x="0" y="0"/>
                <wp:positionH relativeFrom="column">
                  <wp:posOffset>278130</wp:posOffset>
                </wp:positionH>
                <wp:positionV relativeFrom="line">
                  <wp:posOffset>129540</wp:posOffset>
                </wp:positionV>
                <wp:extent cx="396241" cy="1403986"/>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9" name="Shape 1073741829"/>
                        <wps:cNvSpPr/>
                        <wps:spPr>
                          <a:xfrm>
                            <a:off x="-1" y="-1"/>
                            <a:ext cx="396242" cy="1403987"/>
                          </a:xfrm>
                          <a:prstGeom prst="rect">
                            <a:avLst/>
                          </a:prstGeom>
                          <a:solidFill>
                            <a:srgbClr val="FFFFFF"/>
                          </a:solidFill>
                          <a:ln w="12700" cap="flat">
                            <a:noFill/>
                            <a:miter lim="400000"/>
                          </a:ln>
                          <a:effectLst/>
                        </wps:spPr>
                        <wps:bodyPr/>
                      </wps:wsp>
                      <wps:wsp>
                        <wps:cNvPr id="1073741830" name="Shape 1073741830"/>
                        <wps:cNvSpPr/>
                        <wps:spPr>
                          <a:xfrm>
                            <a:off x="-1" y="-1"/>
                            <a:ext cx="396242" cy="1403987"/>
                          </a:xfrm>
                          <a:prstGeom prst="rect">
                            <a:avLst/>
                          </a:prstGeom>
                          <a:noFill/>
                          <a:ln w="12700" cap="flat">
                            <a:noFill/>
                            <a:miter lim="400000"/>
                          </a:ln>
                          <a:effectLst/>
                        </wps:spPr>
                        <wps:txbx>
                          <w:txbxContent>
                            <w:p>
                              <w:pPr>
                                <w:pStyle w:val="Body"/>
                              </w:pPr>
                              <w:r>
                                <w:rPr>
                                  <w:rStyle w:val="css-g38gqj"/>
                                  <w:rFonts w:cs="Arial Unicode MS" w:eastAsia="Arial Unicode MS"/>
                                  <w:rtl w:val="0"/>
                                  <w:lang w:val="en-US"/>
                                </w:rPr>
                                <w:t>a</w:t>
                              </w:r>
                            </w:p>
                          </w:txbxContent>
                        </wps:txbx>
                        <wps:bodyPr wrap="square" lIns="45719" tIns="45719" rIns="45719" bIns="45719" numCol="1" anchor="t">
                          <a:noAutofit/>
                        </wps:bodyPr>
                      </wps:wsp>
                    </wpg:wgp>
                  </a:graphicData>
                </a:graphic>
              </wp:anchor>
            </w:drawing>
          </mc:Choice>
          <mc:Fallback>
            <w:pict>
              <v:group id="_x0000_s1029" style="visibility:visible;position:absolute;margin-left:21.9pt;margin-top:10.2pt;width:31.2pt;height:110.6pt;z-index:251659264;mso-position-horizontal:absolute;mso-position-horizontal-relative:text;mso-position-vertical:absolute;mso-position-vertical-relative:line;mso-wrap-distance-left:0.0pt;mso-wrap-distance-top:0.0pt;mso-wrap-distance-right:0.0pt;mso-wrap-distance-bottom:0.0pt;" coordorigin="0,0" coordsize="396240,1403985">
                <w10:wrap type="none" side="bothSides" anchorx="text"/>
                <v:rect id="_x0000_s1030" style="position:absolute;left:0;top:0;width:396240;height:1403985;">
                  <v:fill color="#FFFFFF"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396240;height:140398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Style w:val="css-g38gqj"/>
                            <w:rFonts w:cs="Arial Unicode MS" w:eastAsia="Arial Unicode MS"/>
                            <w:rtl w:val="0"/>
                            <w:lang w:val="en-US"/>
                          </w:rPr>
                          <w:t>a</w:t>
                        </w:r>
                      </w:p>
                    </w:txbxContent>
                  </v:textbox>
                </v:rect>
              </v:group>
            </w:pict>
          </mc:Fallback>
        </mc:AlternateContent>
      </w:r>
      <w:r>
        <w:rPr>
          <w:rStyle w:val="css-g38gqj"/>
          <w:rFonts w:ascii="Calibri" w:cs="Calibri" w:hAnsi="Calibri" w:eastAsia="Calibri"/>
          <w:b w:val="1"/>
          <w:bCs w:val="1"/>
        </w:rPr>
        <w:drawing>
          <wp:inline distT="0" distB="0" distL="0" distR="0">
            <wp:extent cx="5943600" cy="358267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ng"/>
                    <pic:cNvPicPr>
                      <a:picLocks noChangeAspect="1"/>
                    </pic:cNvPicPr>
                  </pic:nvPicPr>
                  <pic:blipFill>
                    <a:blip r:embed="rId5">
                      <a:extLst/>
                    </a:blip>
                    <a:stretch>
                      <a:fillRect/>
                    </a:stretch>
                  </pic:blipFill>
                  <pic:spPr>
                    <a:xfrm>
                      <a:off x="0" y="0"/>
                      <a:ext cx="5943600" cy="3582671"/>
                    </a:xfrm>
                    <a:prstGeom prst="rect">
                      <a:avLst/>
                    </a:prstGeom>
                    <a:ln w="12700" cap="flat">
                      <a:noFill/>
                      <a:miter lim="400000"/>
                    </a:ln>
                    <a:effectLst/>
                  </pic:spPr>
                </pic:pic>
              </a:graphicData>
            </a:graphic>
          </wp:inline>
        </w:drawing>
      </w:r>
    </w:p>
    <w:p>
      <w:pPr>
        <w:pStyle w:val="Body"/>
        <w:spacing w:after="200" w:line="276" w:lineRule="auto"/>
      </w:pPr>
      <w:r>
        <w:rPr>
          <w:rStyle w:val="css-g38gqj"/>
          <w:rFonts w:ascii="Calibri" w:cs="Calibri" w:hAnsi="Calibri" w:eastAsia="Calibri"/>
          <w:b w:val="1"/>
          <w:bCs w:val="1"/>
        </w:rPr>
        <w:br w:type="page"/>
      </w: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tl w:val="0"/>
        </w:rPr>
        <w:t>Fig. 3</w:t>
      </w: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Pr>
        <w:drawing>
          <wp:inline distT="0" distB="0" distL="0" distR="0">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6">
                      <a:extLst/>
                    </a:blip>
                    <a:stretch>
                      <a:fillRect/>
                    </a:stretch>
                  </pic:blipFill>
                  <pic:spPr>
                    <a:xfrm>
                      <a:off x="0" y="0"/>
                      <a:ext cx="4671646" cy="7655167"/>
                    </a:xfrm>
                    <a:prstGeom prst="rect">
                      <a:avLst/>
                    </a:prstGeom>
                    <a:ln w="12700" cap="flat">
                      <a:noFill/>
                      <a:miter lim="400000"/>
                    </a:ln>
                    <a:effectLst/>
                  </pic:spPr>
                </pic:pic>
              </a:graphicData>
            </a:graphic>
          </wp:inline>
        </w:drawing>
      </w: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tl w:val="0"/>
        </w:rPr>
        <w:t xml:space="preserve">Fig. 4 </w:t>
      </w: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Pr>
        <w:drawing>
          <wp:inline distT="0" distB="0" distL="0" distR="0">
            <wp:extent cx="5943600" cy="3302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4.png"/>
                    <pic:cNvPicPr>
                      <a:picLocks noChangeAspect="1"/>
                    </pic:cNvPicPr>
                  </pic:nvPicPr>
                  <pic:blipFill>
                    <a:blip r:embed="rId7">
                      <a:extLst/>
                    </a:blip>
                    <a:stretch>
                      <a:fillRect/>
                    </a:stretch>
                  </pic:blipFill>
                  <pic:spPr>
                    <a:xfrm>
                      <a:off x="0" y="0"/>
                      <a:ext cx="5943600" cy="3302000"/>
                    </a:xfrm>
                    <a:prstGeom prst="rect">
                      <a:avLst/>
                    </a:prstGeom>
                    <a:ln w="12700" cap="flat">
                      <a:noFill/>
                      <a:miter lim="400000"/>
                    </a:ln>
                    <a:effectLst/>
                  </pic:spPr>
                </pic:pic>
              </a:graphicData>
            </a:graphic>
          </wp:inline>
        </w:drawing>
      </w:r>
    </w:p>
    <w:p>
      <w:pPr>
        <w:pStyle w:val="Body"/>
        <w:spacing w:after="200" w:line="276" w:lineRule="auto"/>
        <w:rPr>
          <w:rFonts w:ascii="Calibri" w:cs="Calibri" w:hAnsi="Calibri" w:eastAsia="Calibri"/>
          <w:b w:val="1"/>
          <w:bCs w:val="1"/>
        </w:rPr>
      </w:pPr>
    </w:p>
    <w:p>
      <w:pPr>
        <w:pStyle w:val="Body"/>
        <w:spacing w:after="200" w:line="276" w:lineRule="auto"/>
      </w:pPr>
      <w:r>
        <w:rPr>
          <w:rStyle w:val="css-g38gqj"/>
          <w:rFonts w:ascii="Calibri" w:cs="Calibri" w:hAnsi="Calibri" w:eastAsia="Calibri"/>
          <w:b w:val="1"/>
          <w:bCs w:val="1"/>
        </w:rPr>
        <w:br w:type="page"/>
      </w: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tl w:val="0"/>
        </w:rPr>
        <w:t>Fig. 5</w:t>
      </w:r>
    </w:p>
    <w:p>
      <w:pPr>
        <w:pStyle w:val="Body"/>
        <w:spacing w:after="200" w:line="276" w:lineRule="auto"/>
        <w:rPr>
          <w:rStyle w:val="css-g38gqj"/>
          <w:rFonts w:ascii="Calibri" w:cs="Calibri" w:hAnsi="Calibri" w:eastAsia="Calibri"/>
          <w:b w:val="1"/>
          <w:bCs w:val="1"/>
        </w:rPr>
      </w:pPr>
      <w:r>
        <w:rPr>
          <w:rStyle w:val="css-g38gqj"/>
          <w:rFonts w:ascii="Calibri" w:cs="Calibri" w:hAnsi="Calibri" w:eastAsia="Calibri"/>
          <w:b w:val="1"/>
          <w:bCs w:val="1"/>
        </w:rPr>
        <w:drawing>
          <wp:inline distT="0" distB="0" distL="0" distR="0">
            <wp:extent cx="5943109" cy="5943109"/>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5.png"/>
                    <pic:cNvPicPr>
                      <a:picLocks noChangeAspect="1"/>
                    </pic:cNvPicPr>
                  </pic:nvPicPr>
                  <pic:blipFill>
                    <a:blip r:embed="rId8">
                      <a:extLst/>
                    </a:blip>
                    <a:stretch>
                      <a:fillRect/>
                    </a:stretch>
                  </pic:blipFill>
                  <pic:spPr>
                    <a:xfrm>
                      <a:off x="0" y="0"/>
                      <a:ext cx="5943109" cy="5943109"/>
                    </a:xfrm>
                    <a:prstGeom prst="rect">
                      <a:avLst/>
                    </a:prstGeom>
                    <a:ln w="12700" cap="flat">
                      <a:noFill/>
                      <a:miter lim="400000"/>
                    </a:ln>
                    <a:effectLst/>
                  </pic:spPr>
                </pic:pic>
              </a:graphicData>
            </a:graphic>
          </wp:inline>
        </w:drawing>
      </w:r>
    </w:p>
    <w:p>
      <w:pPr>
        <w:pStyle w:val="Body"/>
        <w:spacing w:after="200" w:line="276" w:lineRule="auto"/>
      </w:pPr>
      <w:r>
        <w:rPr>
          <w:rStyle w:val="css-g38gqj"/>
          <w:rFonts w:ascii="Calibri" w:cs="Calibri" w:hAnsi="Calibri" w:eastAsia="Calibri"/>
          <w:b w:val="1"/>
          <w:bCs w:val="1"/>
        </w:rPr>
        <w:drawing>
          <wp:inline distT="0" distB="0" distL="0" distR="0">
            <wp:extent cx="5943600" cy="1828800"/>
            <wp:effectExtent l="0" t="0" r="0" b="0"/>
            <wp:docPr id="1073741836" name="officeArt object"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1073741836" name="image6.png" descr="C:\Users\RegularP\Documents\PROJECTS\frank_rebuttal\analysis\Campelen_model6_v2\center_of_gravity.png"/>
                    <pic:cNvPicPr>
                      <a:picLocks noChangeAspect="1"/>
                    </pic:cNvPicPr>
                  </pic:nvPicPr>
                  <pic:blipFill>
                    <a:blip r:embed="rId9">
                      <a:extLst/>
                    </a:blip>
                    <a:stretch>
                      <a:fillRect/>
                    </a:stretch>
                  </pic:blipFill>
                  <pic:spPr>
                    <a:xfrm>
                      <a:off x="0" y="0"/>
                      <a:ext cx="5943600" cy="1828800"/>
                    </a:xfrm>
                    <a:prstGeom prst="rect">
                      <a:avLst/>
                    </a:prstGeom>
                    <a:ln w="12700" cap="flat">
                      <a:noFill/>
                      <a:miter lim="400000"/>
                    </a:ln>
                    <a:effectLst/>
                  </pic:spPr>
                </pic:pic>
              </a:graphicData>
            </a:graphic>
          </wp:inline>
        </w:drawing>
      </w:r>
      <w:r>
        <w:rPr>
          <w:rStyle w:val="css-g38gqj"/>
          <w:rFonts w:ascii="Calibri" w:cs="Calibri" w:hAnsi="Calibri" w:eastAsia="Calibri"/>
          <w:b w:val="1"/>
          <w:bCs w:val="1"/>
        </w:rPr>
        <w:br w:type="page"/>
      </w:r>
    </w:p>
    <w:p>
      <w:pPr>
        <w:pStyle w:val="Heading 2"/>
      </w:pPr>
      <w:r>
        <w:rPr>
          <w:rtl w:val="0"/>
          <w:lang w:val="en-US"/>
        </w:rPr>
        <w:t xml:space="preserve">Supplementary </w:t>
      </w:r>
      <w:commentRangeStart w:id="398"/>
      <w:r>
        <w:rPr>
          <w:rtl w:val="0"/>
          <w:lang w:val="it-IT"/>
        </w:rPr>
        <w:t>material</w:t>
      </w:r>
      <w:commentRangeEnd w:id="398"/>
      <w:r>
        <w:commentReference w:id="398"/>
      </w:r>
    </w:p>
    <w:p>
      <w:pPr>
        <w:pStyle w:val="Heading 3"/>
        <w:spacing w:line="480" w:lineRule="auto"/>
        <w:rPr>
          <w:rStyle w:val="css-g38gqj"/>
          <w:rFonts w:ascii="Calibri" w:cs="Calibri" w:hAnsi="Calibri" w:eastAsia="Calibri"/>
          <w:sz w:val="24"/>
          <w:szCs w:val="24"/>
        </w:rPr>
      </w:pPr>
      <w:r>
        <w:rPr>
          <w:rStyle w:val="css-g38gqj"/>
          <w:rFonts w:ascii="Calibri" w:cs="Calibri" w:hAnsi="Calibri" w:eastAsia="Calibri"/>
          <w:color w:val="000000"/>
          <w:sz w:val="24"/>
          <w:szCs w:val="24"/>
          <w:u w:color="000000"/>
          <w:rtl w:val="0"/>
          <w:lang w:val="en-US"/>
        </w:rPr>
        <w:t>Trinity Bay seasonal inshore acoustic surveys (2003-2005)</w:t>
      </w:r>
    </w:p>
    <w:p>
      <w:pPr>
        <w:pStyle w:val="Style1"/>
      </w:pPr>
      <w:r>
        <w:rPr>
          <w:rtl w:val="0"/>
        </w:rPr>
        <w:t>Inshore seasonal acoustic surveys (January, June</w:t>
      </w:r>
      <w:ins w:id="399" w:date="2018-06-02T19:08:00Z" w:author="Montevecchi, William">
        <w:r>
          <w:rPr>
            <w:rtl w:val="0"/>
          </w:rPr>
          <w:t xml:space="preserve">, </w:t>
        </w:r>
      </w:ins>
      <w:del w:id="400" w:date="2018-06-02T19:08:00Z" w:author="Montevecchi, William">
        <w:r>
          <w:rPr>
            <w:rtl w:val="0"/>
          </w:rPr>
          <w:delText xml:space="preserve"> and </w:delText>
        </w:r>
      </w:del>
      <w:r>
        <w:rPr>
          <w:rtl w:val="0"/>
        </w:rPr>
        <w:t>September) in Trinity Bay were conducted from a 23 m inshore research vessel (CCGS Shamook) using a calibrated EK500 ec</w:t>
      </w:r>
      <w:del w:id="401" w:date="2018-06-02T19:08:00Z" w:author="Montevecchi, William">
        <w:r>
          <w:rPr>
            <w:rtl w:val="0"/>
          </w:rPr>
          <w:delText>o</w:delText>
        </w:r>
      </w:del>
      <w:r>
        <w:rPr>
          <w:rtl w:val="0"/>
        </w:rPr>
        <w:t>ho</w:t>
      </w:r>
      <w:ins w:id="402" w:date="2018-06-02T19:08:00Z" w:author="Montevecchi, William">
        <w:r>
          <w:rPr>
            <w:rtl w:val="0"/>
          </w:rPr>
          <w:t>-</w:t>
        </w:r>
      </w:ins>
      <w:r>
        <w:rPr>
          <w:rtl w:val="0"/>
        </w:rPr>
        <w:t xml:space="preserve">sounder with a towed 38 kHz transducer.  Surveys followed a fixed transect design and covered both the main portions and the four arms of Trinity Bay (Suppl. Fig 1). When acoustic targets were encountered, sampling was conducted using bottom and midwater trawls to target the portion of the water column where the acoustic signal occurred. The lack of fishable aggregations of capelin during the seasonal surveys precluded extensive sampling but samples were obtained from most aggregations. Length, sex and maturity stage were recorded for all fish sampled and ages determined for two fish per sex per 0.5 cm interval.  </w:t>
      </w:r>
    </w:p>
    <w:p>
      <w:pPr>
        <w:pStyle w:val="Style1"/>
      </w:pPr>
      <w:r>
        <w:rPr>
          <w:rtl w:val="0"/>
        </w:rPr>
        <w:t xml:space="preserve">Spatial patterns in age composition were similar to those patterns reported by Winters </w:t>
      </w:r>
      <w:ins w:id="403" w:date="2018-06-02T19:07:00Z" w:author="Montevecchi, William">
        <w:r>
          <w:rPr>
            <w:rtl w:val="0"/>
          </w:rPr>
          <w:t>(</w:t>
        </w:r>
      </w:ins>
      <w:r>
        <w:rPr>
          <w:rtl w:val="0"/>
        </w:rPr>
        <w:t>1970</w:t>
      </w:r>
      <w:ins w:id="404" w:date="2018-06-02T19:07:00Z" w:author="Montevecchi, William">
        <w:r>
          <w:rPr>
            <w:rtl w:val="0"/>
          </w:rPr>
          <w:t>)</w:t>
        </w:r>
      </w:ins>
      <w:r>
        <w:rPr>
          <w:rtl w:val="0"/>
        </w:rPr>
        <w:t xml:space="preserve"> with older larger capelin overwintering in the main portion of the bay while juvenile capelin were more prevalent in the inner arms.  In all months except June, capelin were aggregated along the sides of the trench around 200 m depth, whereas in June they present in the arms and in shallower water closer to shore at the bottom of the bay (Suppl. Fig. 2).  </w:t>
      </w:r>
    </w:p>
    <w:p>
      <w:pPr>
        <w:pStyle w:val="Style1"/>
      </w:pPr>
      <w:r>
        <w:rPr>
          <w:rtl w:val="0"/>
        </w:rPr>
        <w:t>The spring acoustic surveys have opportunistically surveyed other northeastern bays of Newfoundland including Conception Bay (</w:t>
      </w:r>
      <w:r>
        <w:rPr>
          <w:rStyle w:val="css-g38gqj"/>
          <w:shd w:val="clear" w:color="auto" w:fill="ffff00"/>
          <w:rtl w:val="0"/>
          <w:lang w:val="en-US"/>
        </w:rPr>
        <w:t>XXXX</w:t>
      </w:r>
      <w:r>
        <w:rPr>
          <w:rtl w:val="0"/>
        </w:rPr>
        <w:t>), Notre Dame Bay (1999) and Bonavista Bay (</w:t>
      </w:r>
      <w:r>
        <w:rPr>
          <w:rStyle w:val="css-g38gqj"/>
          <w:shd w:val="clear" w:color="auto" w:fill="ffff00"/>
          <w:rtl w:val="0"/>
          <w:lang w:val="en-US"/>
        </w:rPr>
        <w:t>XXXX</w:t>
      </w:r>
      <w:r>
        <w:rPr>
          <w:rtl w:val="0"/>
        </w:rPr>
        <w:t>) (Fig. 1).  These surveys did not produce a biomass estimate due to low densities of capelin surveyed.</w:t>
      </w:r>
    </w:p>
    <w:p>
      <w:pPr>
        <w:pStyle w:val="Body"/>
        <w:spacing w:after="200" w:line="276" w:lineRule="auto"/>
      </w:pPr>
      <w:r>
        <w:rPr>
          <w:rFonts w:ascii="Arial Unicode MS" w:cs="Arial Unicode MS" w:hAnsi="Arial Unicode MS" w:eastAsia="Arial Unicode MS"/>
          <w:b w:val="0"/>
          <w:bCs w:val="0"/>
          <w:i w:val="0"/>
          <w:iCs w:val="0"/>
        </w:rPr>
        <w:br w:type="page"/>
      </w:r>
    </w:p>
    <w:p>
      <w:pPr>
        <w:pStyle w:val="Heading 2"/>
      </w:pPr>
      <w:r>
        <w:rPr>
          <w:rtl w:val="0"/>
          <w:lang w:val="fr-FR"/>
        </w:rPr>
        <w:t>References</w:t>
      </w:r>
    </w:p>
    <w:p>
      <w:pPr>
        <w:pStyle w:val="EndNote Bibliography"/>
        <w:ind w:left="720" w:hanging="720"/>
      </w:pPr>
      <w:r>
        <w:rPr/>
        <w:fldChar w:fldCharType="begin" w:fldLock="0"/>
      </w:r>
      <w:r>
        <w:instrText xml:space="preserve"> ADDIN EN.REFLIST </w:instrText>
      </w:r>
      <w:r>
        <w:rPr/>
        <w:fldChar w:fldCharType="separate" w:fldLock="0"/>
      </w:r>
    </w:p>
    <w:p>
      <w:pPr>
        <w:pStyle w:val="EndNote Bibliography"/>
        <w:ind w:left="720" w:hanging="720"/>
      </w:pPr>
      <w:r>
        <w:rPr>
          <w:rtl w:val="0"/>
          <w:lang w:val="en-US"/>
        </w:rPr>
        <w:t>Alheit J, Roy C, Kifani S (2009) Decadal-scale variability in populations. In: Checkley D, Alheit J, Oozeki Y, Roy C (eds) Climate Change and Small Pelagic Fish. Cambridge University Press, Cambridge, UK</w:t>
      </w:r>
    </w:p>
    <w:p>
      <w:pPr>
        <w:pStyle w:val="EndNote Bibliography"/>
        <w:ind w:left="720" w:hanging="720"/>
      </w:pPr>
      <w:r>
        <w:rPr>
          <w:rtl w:val="0"/>
          <w:lang w:val="it-IT"/>
        </w:rPr>
        <w:t>Anderson JT, Dalley EL, O'Driscoll RL (2002) Juvenile capelin (</w:t>
      </w:r>
      <w:r>
        <w:rPr>
          <w:rStyle w:val="css-g38gqj"/>
          <w:i w:val="1"/>
          <w:iCs w:val="1"/>
          <w:rtl w:val="0"/>
        </w:rPr>
        <w:t>Mallotus villosus</w:t>
      </w:r>
      <w:r>
        <w:rPr>
          <w:rtl w:val="0"/>
          <w:lang w:val="en-US"/>
        </w:rPr>
        <w:t>) off Newfoundland and Labrador in the 1990s. ICES Journal of Marine Science 59:917-928.</w:t>
      </w:r>
    </w:p>
    <w:p>
      <w:pPr>
        <w:pStyle w:val="EndNote Bibliography"/>
        <w:ind w:left="720" w:hanging="720"/>
      </w:pPr>
      <w:r>
        <w:rPr>
          <w:rtl w:val="0"/>
          <w:lang w:val="en-US"/>
        </w:rPr>
        <w:t>Anon (1998) Capelin in SA2 + Div. 3KL. Book 98/63. Canadian Science Advisory Secretariat (CSAS) Research Document</w:t>
      </w:r>
    </w:p>
    <w:p>
      <w:pPr>
        <w:pStyle w:val="EndNote Bibliography"/>
        <w:ind w:left="720" w:hanging="720"/>
      </w:pPr>
      <w:r>
        <w:rPr>
          <w:rtl w:val="0"/>
          <w:lang w:val="en-US"/>
        </w:rPr>
        <w:t>Bakanev VS (1992) Results from the acoustic capelin surveys in Div 3LNO and 2J+3KL in 1991. NAFO SCR Doc 92/1</w:t>
      </w:r>
    </w:p>
    <w:p>
      <w:pPr>
        <w:pStyle w:val="EndNote Bibliography"/>
        <w:ind w:left="720" w:hanging="720"/>
      </w:pPr>
      <w:r>
        <w:rPr>
          <w:rtl w:val="0"/>
          <w:lang w:val="en-US"/>
        </w:rPr>
        <w:t>Bourne C, Mowbray F, Squires B, Croft J (2015) An assessment framework and review of Newfoundland east and south coast Atlantic herring (</w:t>
      </w:r>
      <w:r>
        <w:rPr>
          <w:rStyle w:val="css-g38gqj"/>
          <w:i w:val="1"/>
          <w:iCs w:val="1"/>
          <w:rtl w:val="0"/>
          <w:lang w:val="es-ES_tradnl"/>
        </w:rPr>
        <w:t>Clupea harengus</w:t>
      </w:r>
      <w:r>
        <w:rPr>
          <w:rtl w:val="0"/>
          <w:lang w:val="en-US"/>
        </w:rPr>
        <w:t>) stocks to the spring of 2013. Canadian Science Advisory Secretariat (CSAS) Research Document 2015/029</w:t>
      </w:r>
    </w:p>
    <w:p>
      <w:pPr>
        <w:pStyle w:val="EndNote Bibliography"/>
        <w:ind w:left="720" w:hanging="720"/>
      </w:pPr>
      <w:r>
        <w:rPr>
          <w:rtl w:val="0"/>
          <w:lang w:val="en-US"/>
        </w:rPr>
        <w:t>Buren AD, Koen-Alonso M, Pepin P, Mowbray F, Nakashima BS, Stenson GB, Ollerhead N, Montevecchi WA (2014a) Bottom-up regulation of capelin, a keystone forage species. PLoS ONE 9:e87589.</w:t>
      </w:r>
    </w:p>
    <w:p>
      <w:pPr>
        <w:pStyle w:val="EndNote Bibliography"/>
        <w:ind w:left="720" w:hanging="720"/>
      </w:pPr>
      <w:r>
        <w:rPr>
          <w:rtl w:val="0"/>
          <w:lang w:val="en-US"/>
        </w:rPr>
        <w:t>Buren AD, Koen-Alonso M, Stenson GB (2014b) The role of harp seals, fisheries and food availability in driving the dynamics of northern cod. Marine Ecology Progress Series 511:265-284.</w:t>
      </w:r>
    </w:p>
    <w:p>
      <w:pPr>
        <w:pStyle w:val="EndNote Bibliography"/>
        <w:ind w:left="720" w:hanging="720"/>
      </w:pPr>
      <w:r>
        <w:rPr>
          <w:rtl w:val="0"/>
          <w:lang w:val="en-US"/>
        </w:rPr>
        <w:t>Carscadden J, Nakashima BS, Miller DS (1994) An evaluation of trends in abundance of capelin (Mallotus villosus) from acoustics, aerial surveys and catch rates in NAFO Division 3L, 1982-89. Northw Atl Fish Sci 17:45-57.</w:t>
      </w:r>
    </w:p>
    <w:p>
      <w:pPr>
        <w:pStyle w:val="EndNote Bibliography"/>
        <w:ind w:left="720" w:hanging="720"/>
      </w:pPr>
      <w:r>
        <w:rPr>
          <w:rtl w:val="0"/>
          <w:lang w:val="en-US"/>
        </w:rPr>
        <w:t>Carscadden JE, Frank KT, Leggett WC (2001) Ecosystem changes and the effects on capelin (</w:t>
      </w:r>
      <w:r>
        <w:rPr>
          <w:rStyle w:val="css-g38gqj"/>
          <w:i w:val="1"/>
          <w:iCs w:val="1"/>
          <w:rtl w:val="0"/>
        </w:rPr>
        <w:t>Mallotus villosus</w:t>
      </w:r>
      <w:r>
        <w:rPr>
          <w:rtl w:val="0"/>
          <w:lang w:val="en-US"/>
        </w:rPr>
        <w:t>), a major forage species. Canadian Journal of Fisheries and Aquatic Sciences 58:73-85.</w:t>
      </w:r>
    </w:p>
    <w:p>
      <w:pPr>
        <w:pStyle w:val="EndNote Bibliography"/>
        <w:ind w:left="720" w:hanging="720"/>
      </w:pPr>
      <w:r>
        <w:rPr>
          <w:rtl w:val="0"/>
          <w:lang w:val="nl-NL"/>
        </w:rPr>
        <w:t>Carscadden JE, Gj</w:t>
      </w:r>
      <w:r>
        <w:rPr>
          <w:rtl w:val="0"/>
          <w:lang w:val="da-DK"/>
        </w:rPr>
        <w:t>ø</w:t>
      </w:r>
      <w:r>
        <w:rPr>
          <w:rtl w:val="0"/>
        </w:rPr>
        <w:t>s</w:t>
      </w:r>
      <w:r>
        <w:rPr>
          <w:rtl w:val="0"/>
          <w:lang w:val="da-DK"/>
        </w:rPr>
        <w:t>æ</w:t>
      </w:r>
      <w:r>
        <w:rPr>
          <w:rtl w:val="0"/>
        </w:rPr>
        <w:t>ter H, Vilhj</w:t>
      </w:r>
      <w:r>
        <w:rPr>
          <w:rtl w:val="0"/>
        </w:rPr>
        <w:t>á</w:t>
      </w:r>
      <w:r>
        <w:rPr>
          <w:rtl w:val="0"/>
          <w:lang w:val="en-US"/>
        </w:rPr>
        <w:t>lmsson H (2013) A comparison of recent changes in distribution of capelin (</w:t>
      </w:r>
      <w:r>
        <w:rPr>
          <w:rStyle w:val="css-g38gqj"/>
          <w:i w:val="1"/>
          <w:iCs w:val="1"/>
          <w:rtl w:val="0"/>
        </w:rPr>
        <w:t>Mallotus villosus)</w:t>
      </w:r>
      <w:r>
        <w:rPr>
          <w:rtl w:val="0"/>
          <w:lang w:val="en-US"/>
        </w:rPr>
        <w:t xml:space="preserve"> in the Barents Sea, around Iceland and in the Northwest Atlantic. Progress in Oceanography</w:t>
      </w:r>
    </w:p>
    <w:p>
      <w:pPr>
        <w:pStyle w:val="EndNote Bibliography"/>
        <w:ind w:left="720" w:hanging="720"/>
      </w:pPr>
      <w:r>
        <w:rPr>
          <w:rtl w:val="0"/>
          <w:lang w:val="en-US"/>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pPr>
        <w:pStyle w:val="EndNote Bibliography"/>
        <w:ind w:left="720" w:hanging="720"/>
      </w:pPr>
      <w:r>
        <w:rPr>
          <w:rtl w:val="0"/>
          <w:lang w:val="en-US"/>
        </w:rPr>
        <w:t>Chardine JW, Robertson GJ, Ryan PC, Turner B (2003) Abundance and distribution of common murres breeding at Funk Island, Newfoundland in 1972 and 2000. Canadian Wildlife Service Technical Report Series Atlantic Region:iv + 15.</w:t>
      </w:r>
    </w:p>
    <w:p>
      <w:pPr>
        <w:pStyle w:val="EndNote Bibliography"/>
        <w:ind w:left="720" w:hanging="720"/>
      </w:pPr>
      <w:r>
        <w:rPr>
          <w:rtl w:val="0"/>
          <w:lang w:val="es-ES_tradnl"/>
        </w:rPr>
        <w:t xml:space="preserve">Chavez FP, Ryan J, Lluch-Cota SE, </w:t>
      </w:r>
      <w:r>
        <w:rPr>
          <w:rtl w:val="0"/>
          <w:lang w:val="es-ES_tradnl"/>
        </w:rPr>
        <w:t>Ñ</w:t>
      </w:r>
      <w:r>
        <w:rPr>
          <w:rtl w:val="0"/>
          <w:lang w:val="en-US"/>
        </w:rPr>
        <w:t>iquen MC (2003) From anchovies to sardines and back: multidecadal change in the Pacific Ocean. Science 299:217-221.</w:t>
      </w:r>
    </w:p>
    <w:p>
      <w:pPr>
        <w:pStyle w:val="EndNote Bibliography"/>
        <w:ind w:left="720" w:hanging="720"/>
      </w:pPr>
      <w:r>
        <w:rPr>
          <w:rtl w:val="0"/>
          <w:lang w:val="en-US"/>
        </w:rPr>
        <w:t>Colbourne E, Holden J, Craig J, Senciall D, Bailey W, Stead P, Fitzpatrick C (2014) Physical oceanographic conditions on the Newfoundland and Labrador Shelf during 2013. Canadian Atlantic Fisheries Scientific Advisory Committee Research Document 2014/094</w:t>
      </w:r>
    </w:p>
    <w:p>
      <w:pPr>
        <w:pStyle w:val="EndNote Bibliography"/>
        <w:ind w:left="720" w:hanging="720"/>
      </w:pPr>
      <w:r>
        <w:rPr>
          <w:rtl w:val="0"/>
          <w:lang w:val="en-US"/>
        </w:rPr>
        <w:t>Colbourne E, Holden J, Senciall D, Bailey W, Craig J, Snook S (2015) Physical oceanographic conditions on the Newfoundland and Labrador Shelf during 2014. Canadian Atlantic Fisheries Scientific Advisory Committee Research Document 2015/053</w:t>
      </w:r>
    </w:p>
    <w:p>
      <w:pPr>
        <w:pStyle w:val="EndNote Bibliography"/>
        <w:ind w:left="720" w:hanging="720"/>
      </w:pPr>
      <w:r>
        <w:rPr>
          <w:rtl w:val="0"/>
          <w:lang w:val="en-US"/>
        </w:rPr>
        <w:t>Colbourne E, Holden J, Senciall D, Bailey W, Snook S, Higdon J (2016) Physical oceanographic conditions on the Newfoundland and Labrador Shelf during 2015. Canadian Atlantic Fisheries Scientific Advisory Committee Research Document 2016/079</w:t>
      </w:r>
    </w:p>
    <w:p>
      <w:pPr>
        <w:pStyle w:val="EndNote Bibliography"/>
        <w:ind w:left="720" w:hanging="720"/>
      </w:pPr>
      <w:r>
        <w:rPr>
          <w:rtl w:val="0"/>
          <w:lang w:val="en-US"/>
        </w:rPr>
        <w:t>Dalley EL, Anderson JT, deYoung B (2002) Atmospheric forcing, larval drift, and recruitment of capelin ( Mallotus villosus ). ICES Journal of Marine Science 59:929-941.</w:t>
      </w:r>
    </w:p>
    <w:p>
      <w:pPr>
        <w:pStyle w:val="EndNote Bibliography"/>
        <w:ind w:left="720" w:hanging="720"/>
      </w:pPr>
      <w:r>
        <w:rPr>
          <w:rtl w:val="0"/>
          <w:lang w:val="en-US"/>
        </w:rPr>
        <w:t xml:space="preserve">Dalpadado P, Borkner N, Bogstad B, Mehl S (2001) Distribution of </w:t>
      </w:r>
      <w:r>
        <w:rPr>
          <w:rStyle w:val="css-g38gqj"/>
          <w:i w:val="1"/>
          <w:iCs w:val="1"/>
          <w:rtl w:val="0"/>
          <w:lang w:val="de-DE"/>
        </w:rPr>
        <w:t xml:space="preserve">Themisto </w:t>
      </w:r>
      <w:r>
        <w:rPr>
          <w:rtl w:val="0"/>
          <w:lang w:val="en-US"/>
        </w:rPr>
        <w:t>(Amphipoda) spp. in the Barents Sea and predator-prey interactions. ICES Journal of Marine Science 58:876-895.</w:t>
      </w:r>
    </w:p>
    <w:p>
      <w:pPr>
        <w:pStyle w:val="EndNote Bibliography"/>
        <w:ind w:left="720" w:hanging="720"/>
      </w:pPr>
      <w:r>
        <w:rPr>
          <w:rtl w:val="0"/>
          <w:lang w:val="en-US"/>
        </w:rPr>
        <w:t>Dalpadado P, Mowbray F (2013) Comparative analysis of feeding ecology of capelin from two shelf ecosystems, off Newfoundland and in the Barents Sea. Progress in Oceanography 114</w:t>
      </w:r>
    </w:p>
    <w:p>
      <w:pPr>
        <w:pStyle w:val="EndNote Bibliography"/>
        <w:ind w:left="720" w:hanging="720"/>
      </w:pPr>
      <w:r>
        <w:rPr>
          <w:rtl w:val="0"/>
          <w:lang w:val="en-US"/>
        </w:rPr>
        <w:t>Davoren GK (2013) Distribution of marine predator hotspots explained by persistent areas of prey. Marine Biology 160:3043-3058.</w:t>
      </w:r>
    </w:p>
    <w:p>
      <w:pPr>
        <w:pStyle w:val="EndNote Bibliography"/>
        <w:ind w:left="720" w:hanging="720"/>
      </w:pPr>
      <w:r>
        <w:rPr>
          <w:rtl w:val="0"/>
          <w:lang w:val="en-US"/>
        </w:rPr>
        <w:t>Davoren GK, Montevecchi WA (2003) Signals from seabirds indicate changing biology of capelin stocks. Marine Ecology Progress Series 258:253-261.</w:t>
      </w:r>
    </w:p>
    <w:p>
      <w:pPr>
        <w:pStyle w:val="EndNote Bibliography"/>
        <w:ind w:left="720" w:hanging="720"/>
      </w:pPr>
      <w:r>
        <w:rPr>
          <w:rtl w:val="0"/>
          <w:lang w:val="en-US"/>
        </w:rPr>
        <w:t>Davoren GK, Penton P, Burke C, Montevecchi WA (2012) Water temperature and timing of capelin spawning determine seabird diets. ICES Journal of Marine Science 69:1234-1241.</w:t>
      </w:r>
    </w:p>
    <w:p>
      <w:pPr>
        <w:pStyle w:val="EndNote Bibliography"/>
        <w:ind w:left="720" w:hanging="720"/>
      </w:pPr>
      <w:r>
        <w:rPr>
          <w:rtl w:val="0"/>
          <w:lang w:val="en-US"/>
        </w:rPr>
        <w:t>Dawe E, Koen-Alonso M, Chabot D, Stansbury D, Mullowney D (2012) Trophic interactions between key predatory fishes and crustaceans: comparison of two Northwest Atlantic systems during a period of ecosystem change. Marine Ecology Progress Series 469:233-248.</w:t>
      </w:r>
    </w:p>
    <w:p>
      <w:pPr>
        <w:pStyle w:val="EndNote Bibliography"/>
        <w:ind w:left="720" w:hanging="720"/>
      </w:pPr>
      <w:r>
        <w:rPr>
          <w:rtl w:val="0"/>
          <w:lang w:val="en-US"/>
        </w:rPr>
        <w:t>deYoung B, Rose GA (1993) On recruitment and distribution of Atlantic cod (</w:t>
      </w:r>
      <w:r>
        <w:rPr>
          <w:rStyle w:val="css-g38gqj"/>
          <w:i w:val="1"/>
          <w:iCs w:val="1"/>
          <w:rtl w:val="0"/>
        </w:rPr>
        <w:t>Gadus morhua</w:t>
      </w:r>
      <w:r>
        <w:rPr>
          <w:rtl w:val="0"/>
          <w:lang w:val="en-US"/>
        </w:rPr>
        <w:t>) off Newfoundland. Canadian Journal of Fisheries and Aquatic Sciences 50:2729-2741.</w:t>
      </w:r>
    </w:p>
    <w:p>
      <w:pPr>
        <w:pStyle w:val="EndNote Bibliography"/>
        <w:ind w:left="720" w:hanging="720"/>
      </w:pPr>
      <w:r>
        <w:rPr>
          <w:rtl w:val="0"/>
          <w:lang w:val="en-US"/>
        </w:rPr>
        <w:t>DFO (1994) Report on the status of pelagic fishes (capelin off Newfoundland and in the Gulf of St. Lawrence, and herring off the East, Southeast and South coasts off Newfoundland). DFO Atlantic Fisheries Stock Status Report 1994/3</w:t>
      </w:r>
    </w:p>
    <w:p>
      <w:pPr>
        <w:pStyle w:val="EndNote Bibliography"/>
        <w:ind w:left="720" w:hanging="720"/>
      </w:pPr>
      <w:r>
        <w:rPr>
          <w:rtl w:val="0"/>
          <w:lang w:val="en-US"/>
        </w:rPr>
        <w:t>DFO (2008) Assessment of capelin in SA2+Div. 3KL in 2008. DFO Canadian Science Advisory Secretariat Science Advisory Report 2008/054</w:t>
      </w:r>
    </w:p>
    <w:p>
      <w:pPr>
        <w:pStyle w:val="EndNote Bibliography"/>
        <w:ind w:left="720" w:hanging="720"/>
      </w:pPr>
      <w:r>
        <w:rPr>
          <w:rtl w:val="0"/>
          <w:lang w:val="en-US"/>
        </w:rPr>
        <w:t>DFO (2010) Assessment of Capelin in SA 2 + Div. 3KL in 2010. DFO Canadian Science Advisory Secretariat Science Advisory Report 2010/090</w:t>
      </w:r>
    </w:p>
    <w:p>
      <w:pPr>
        <w:pStyle w:val="EndNote Bibliography"/>
        <w:ind w:left="720" w:hanging="720"/>
      </w:pPr>
      <w:r>
        <w:rPr>
          <w:rtl w:val="0"/>
          <w:lang w:val="en-US"/>
        </w:rPr>
        <w:t>DFO (2013) Assessment of capelin in SA2 + Div. 3KL in 2013. DFO Canadian Science Advisory Secretariat Science Advisory Report 2013/11</w:t>
      </w:r>
    </w:p>
    <w:p>
      <w:pPr>
        <w:pStyle w:val="EndNote Bibliography"/>
        <w:ind w:left="720" w:hanging="720"/>
      </w:pPr>
      <w:r>
        <w:rPr>
          <w:rtl w:val="0"/>
          <w:lang w:val="en-US"/>
        </w:rPr>
        <w:t>DFO (2015) Assessment of capelin in Subarea 2 and Divisions 3KL in 2015. DFO Canadian Science Advisory Secretariat Science Advisory Report 2015/036</w:t>
      </w:r>
    </w:p>
    <w:p>
      <w:pPr>
        <w:pStyle w:val="EndNote Bibliography"/>
        <w:ind w:left="720" w:hanging="720"/>
      </w:pPr>
      <w:r>
        <w:rPr>
          <w:rtl w:val="0"/>
          <w:lang w:val="en-US"/>
        </w:rPr>
        <w:t>Drinkwater KF (1996) Atmospheric and oceanic variability in the Northwest Atlantic during the 1980s and early 1990s. Journal of Northwest Atlantic Fishery Science 18:77-97.</w:t>
      </w:r>
    </w:p>
    <w:p>
      <w:pPr>
        <w:pStyle w:val="EndNote Bibliography"/>
        <w:ind w:left="720" w:hanging="720"/>
      </w:pPr>
      <w:r>
        <w:rPr>
          <w:rtl w:val="0"/>
          <w:lang w:val="en-US"/>
        </w:rPr>
        <w:t>Evans GT, Nakashima BS (2002) A weighted multiplicative analysis to estimate trends in year-class size of capelin. ICES Journal of Marine Science 59:1116-1119.</w:t>
      </w:r>
    </w:p>
    <w:p>
      <w:pPr>
        <w:pStyle w:val="EndNote Bibliography"/>
        <w:ind w:left="720" w:hanging="720"/>
      </w:pPr>
      <w:r>
        <w:rPr>
          <w:rtl w:val="0"/>
          <w:lang w:val="en-US"/>
        </w:rPr>
        <w:t>Frank KT, Carscadden JE, Simon JE (1996) Recent excursions of capelin (</w:t>
      </w:r>
      <w:r>
        <w:rPr>
          <w:rStyle w:val="css-g38gqj"/>
          <w:i w:val="1"/>
          <w:iCs w:val="1"/>
          <w:rtl w:val="0"/>
        </w:rPr>
        <w:t>Mallotus villosus</w:t>
      </w:r>
      <w:r>
        <w:rPr>
          <w:rtl w:val="0"/>
          <w:lang w:val="en-US"/>
        </w:rPr>
        <w:t>) to the Scotian Shelf and Flemish Cap during anomalous hydrographic conditions. Canadian Journal of Fisheries and Aquatic Sciences 53:1473-1486.</w:t>
      </w:r>
    </w:p>
    <w:p>
      <w:pPr>
        <w:pStyle w:val="EndNote Bibliography"/>
        <w:ind w:left="720" w:hanging="720"/>
      </w:pPr>
      <w:r>
        <w:rPr>
          <w:rtl w:val="0"/>
          <w:lang w:val="en-US"/>
        </w:rPr>
        <w:t>Frank KT, Leggett WC (1982) Coastal water mass replacement: its effect on zooplankton dynamics and the predator</w:t>
      </w:r>
      <w:r>
        <w:rPr>
          <w:rtl w:val="0"/>
        </w:rPr>
        <w:t>–</w:t>
      </w:r>
      <w:r>
        <w:rPr>
          <w:rtl w:val="0"/>
          <w:lang w:val="en-US"/>
        </w:rPr>
        <w:t>prey complex associated with larval capelin (</w:t>
      </w:r>
      <w:r>
        <w:rPr>
          <w:rStyle w:val="css-g38gqj"/>
          <w:i w:val="1"/>
          <w:iCs w:val="1"/>
          <w:rtl w:val="0"/>
        </w:rPr>
        <w:t>Mallotus villosus</w:t>
      </w:r>
      <w:r>
        <w:rPr>
          <w:rtl w:val="0"/>
          <w:lang w:val="en-US"/>
        </w:rPr>
        <w:t>). Canadian Journal of Fisheries and Aquatic Sciences 39:991-1003.</w:t>
      </w:r>
    </w:p>
    <w:p>
      <w:pPr>
        <w:pStyle w:val="EndNote Bibliography"/>
        <w:ind w:left="720" w:hanging="720"/>
      </w:pPr>
      <w:r>
        <w:rPr>
          <w:rtl w:val="0"/>
          <w:lang w:val="en-US"/>
        </w:rPr>
        <w:t>Frank KT, Petrie B, Boyce D, Leggett WC (2016) Anomalous ecosystem dynamics following the apparent collapse of a keystone forage species. Marine Ecology Progress Series 553:185-202.</w:t>
      </w:r>
    </w:p>
    <w:p>
      <w:pPr>
        <w:pStyle w:val="EndNote Bibliography"/>
        <w:ind w:left="720" w:hanging="720"/>
      </w:pPr>
      <w:r>
        <w:rPr>
          <w:rtl w:val="0"/>
        </w:rPr>
        <w:t>Gj</w:t>
      </w:r>
      <w:r>
        <w:rPr>
          <w:rtl w:val="0"/>
          <w:lang w:val="da-DK"/>
        </w:rPr>
        <w:t>ø</w:t>
      </w:r>
      <w:r>
        <w:rPr>
          <w:rtl w:val="0"/>
        </w:rPr>
        <w:t>s</w:t>
      </w:r>
      <w:r>
        <w:rPr>
          <w:rtl w:val="0"/>
          <w:lang w:val="da-DK"/>
        </w:rPr>
        <w:t>æ</w:t>
      </w:r>
      <w:r>
        <w:rPr>
          <w:rtl w:val="0"/>
          <w:lang w:val="en-US"/>
        </w:rPr>
        <w:t>ter H (1998) The population biology and exploitation of capelin (Mallotus villosus) in the barents sea. Sarsia 83:453-496.</w:t>
      </w:r>
    </w:p>
    <w:p>
      <w:pPr>
        <w:pStyle w:val="EndNote Bibliography"/>
        <w:ind w:left="720" w:hanging="720"/>
      </w:pPr>
      <w:r>
        <w:rPr>
          <w:rtl w:val="0"/>
        </w:rPr>
        <w:t>Gj</w:t>
      </w:r>
      <w:r>
        <w:rPr>
          <w:rtl w:val="0"/>
          <w:lang w:val="da-DK"/>
        </w:rPr>
        <w:t>ø</w:t>
      </w:r>
      <w:r>
        <w:rPr>
          <w:rtl w:val="0"/>
        </w:rPr>
        <w:t>s</w:t>
      </w:r>
      <w:r>
        <w:rPr>
          <w:rtl w:val="0"/>
          <w:lang w:val="da-DK"/>
        </w:rPr>
        <w:t>æ</w:t>
      </w:r>
      <w:r>
        <w:rPr>
          <w:rtl w:val="0"/>
          <w:lang w:val="en-US"/>
        </w:rPr>
        <w:t>ter H, Bogstad B, Tjelmeland S (2009) Ecosystem effects of the three capelin stock collapses in the Barents Sea. Marine Biology Research 5:40-53.</w:t>
      </w:r>
    </w:p>
    <w:p>
      <w:pPr>
        <w:pStyle w:val="EndNote Bibliography"/>
        <w:ind w:left="720" w:hanging="720"/>
      </w:pPr>
      <w:r>
        <w:rPr>
          <w:rtl w:val="0"/>
        </w:rPr>
        <w:t>Gj</w:t>
      </w:r>
      <w:r>
        <w:rPr>
          <w:rtl w:val="0"/>
          <w:lang w:val="da-DK"/>
        </w:rPr>
        <w:t>ø</w:t>
      </w:r>
      <w:r>
        <w:rPr>
          <w:rtl w:val="0"/>
        </w:rPr>
        <w:t>s</w:t>
      </w:r>
      <w:r>
        <w:rPr>
          <w:rtl w:val="0"/>
          <w:lang w:val="da-DK"/>
        </w:rPr>
        <w:t>æ</w:t>
      </w:r>
      <w:r>
        <w:rPr>
          <w:rtl w:val="0"/>
          <w:lang w:val="en-US"/>
        </w:rPr>
        <w:t xml:space="preserve">ter H, Dalpadado P, Hassel A (2002) Growth of Barents Sea capelin ( </w:t>
      </w:r>
      <w:r>
        <w:rPr>
          <w:rStyle w:val="css-g38gqj"/>
          <w:i w:val="1"/>
          <w:iCs w:val="1"/>
          <w:rtl w:val="0"/>
        </w:rPr>
        <w:t>Mallotus villosus</w:t>
      </w:r>
      <w:r>
        <w:rPr>
          <w:rtl w:val="0"/>
          <w:lang w:val="en-US"/>
        </w:rPr>
        <w:t xml:space="preserve"> ) in relation to zooplankton abundance. ICES Journal of Marine Science 59:959-967.</w:t>
      </w:r>
    </w:p>
    <w:p>
      <w:pPr>
        <w:pStyle w:val="EndNote Bibliography"/>
        <w:ind w:left="720" w:hanging="720"/>
      </w:pPr>
      <w:r>
        <w:rPr>
          <w:rtl w:val="0"/>
          <w:lang w:val="en-US"/>
        </w:rPr>
        <w:t>Gomes MdC, Haedrich RL, Villagarcia MG (1995) Spatial and temporal changes in the groundfish assemblages on the north-east Newfoundland/Labrador Shelf, north-west Atlantic, 1978-1991. Fisheries Oceanography 4:85-101.</w:t>
      </w:r>
    </w:p>
    <w:p>
      <w:pPr>
        <w:pStyle w:val="EndNote Bibliography"/>
        <w:ind w:left="720" w:hanging="720"/>
      </w:pPr>
      <w:r>
        <w:rPr>
          <w:rtl w:val="0"/>
          <w:lang w:val="en-US"/>
        </w:rPr>
        <w:t>Gulka J, Carvalho PC, Jenkins E, Johnson K, Maynard L, Davoren GK (2017) Dietary niche shifts of multiple marine predators under varying prey availability on the Northeast Newfoundland Coast. Frontiers in Marine Science 4</w:t>
      </w:r>
    </w:p>
    <w:p>
      <w:pPr>
        <w:pStyle w:val="EndNote Bibliography"/>
        <w:ind w:left="720" w:hanging="720"/>
      </w:pPr>
      <w:r>
        <w:rPr>
          <w:rtl w:val="0"/>
          <w:lang w:val="en-US"/>
        </w:rPr>
        <w:t>Hammill MO, Stenson GB, Doniol-Valcroze T, Mosnier A (2011) Northwest Atlantic harp seals population trends, 1952-2012. DFO Canadian Science Advisory Secretariat Research Document 2011/099</w:t>
      </w:r>
    </w:p>
    <w:p>
      <w:pPr>
        <w:pStyle w:val="EndNote Bibliography"/>
        <w:ind w:left="720" w:hanging="720"/>
      </w:pPr>
      <w:r>
        <w:rPr>
          <w:rtl w:val="0"/>
          <w:lang w:val="en-US"/>
        </w:rPr>
        <w:t>Hamre J (1994) Biodiversity and exploitation of the main fish stocks in the Norwegian - Barents Sea ecosystem. Biodiversity &amp; Conservation 3:473-492.</w:t>
      </w:r>
    </w:p>
    <w:p>
      <w:pPr>
        <w:pStyle w:val="EndNote Bibliography"/>
        <w:ind w:left="720" w:hanging="720"/>
      </w:pPr>
      <w:r>
        <w:rPr>
          <w:rtl w:val="0"/>
          <w:lang w:val="en-US"/>
        </w:rPr>
        <w:t xml:space="preserve">Haug T, Nilssen K (1995) Ecological implications of harp seals </w:t>
      </w:r>
      <w:r>
        <w:rPr>
          <w:rStyle w:val="css-g38gqj"/>
          <w:i w:val="1"/>
          <w:iCs w:val="1"/>
          <w:rtl w:val="0"/>
          <w:lang w:val="nl-NL"/>
        </w:rPr>
        <w:t>Phoca groenlandica</w:t>
      </w:r>
      <w:r>
        <w:rPr>
          <w:rtl w:val="0"/>
          <w:lang w:val="en-US"/>
        </w:rPr>
        <w:t xml:space="preserve"> invasions in northern Norway. In: Schytte Blix A, Wall</w:t>
      </w:r>
      <w:r>
        <w:rPr>
          <w:rtl w:val="0"/>
          <w:lang w:val="da-DK"/>
        </w:rPr>
        <w:t>ø</w:t>
      </w:r>
      <w:r>
        <w:rPr>
          <w:rtl w:val="0"/>
          <w:lang w:val="de-DE"/>
        </w:rPr>
        <w:t xml:space="preserve">e L, Ulltang </w:t>
      </w:r>
      <w:r>
        <w:rPr>
          <w:rtl w:val="0"/>
        </w:rPr>
        <w:t xml:space="preserve">Ø </w:t>
      </w:r>
      <w:r>
        <w:rPr>
          <w:rtl w:val="0"/>
          <w:lang w:val="en-US"/>
        </w:rPr>
        <w:t xml:space="preserve">(eds) Whales, seals, fish and man. Elsevier Science </w:t>
      </w:r>
    </w:p>
    <w:p>
      <w:pPr>
        <w:pStyle w:val="EndNote Bibliography"/>
        <w:ind w:left="720" w:hanging="720"/>
      </w:pPr>
      <w:r>
        <w:rPr>
          <w:rtl w:val="0"/>
          <w:lang w:val="en-US"/>
        </w:rPr>
        <w:t>Head EJH, Pepin P (2010) Spatial and inter-decadal variability in plankton abundance and composition in the Northwest Atlantic (1958</w:t>
      </w:r>
      <w:r>
        <w:rPr>
          <w:rtl w:val="0"/>
        </w:rPr>
        <w:t>–</w:t>
      </w:r>
      <w:r>
        <w:rPr>
          <w:rtl w:val="0"/>
          <w:lang w:val="en-US"/>
        </w:rPr>
        <w:t>2006). Journal of Plankton Research 32:1633-1648.</w:t>
      </w:r>
    </w:p>
    <w:p>
      <w:pPr>
        <w:pStyle w:val="EndNote Bibliography"/>
        <w:ind w:left="720" w:hanging="720"/>
      </w:pPr>
      <w:r>
        <w:rPr>
          <w:rtl w:val="0"/>
        </w:rPr>
        <w:t>Hop H, Gj</w:t>
      </w:r>
      <w:r>
        <w:rPr>
          <w:rtl w:val="0"/>
          <w:lang w:val="da-DK"/>
        </w:rPr>
        <w:t>ø</w:t>
      </w:r>
      <w:r>
        <w:rPr>
          <w:rtl w:val="0"/>
        </w:rPr>
        <w:t>s</w:t>
      </w:r>
      <w:r>
        <w:rPr>
          <w:rtl w:val="0"/>
          <w:lang w:val="da-DK"/>
        </w:rPr>
        <w:t>æ</w:t>
      </w:r>
      <w:r>
        <w:rPr>
          <w:rtl w:val="0"/>
        </w:rPr>
        <w:t>ter H (2013) Polar cod (</w:t>
      </w:r>
      <w:r>
        <w:rPr>
          <w:rStyle w:val="css-g38gqj"/>
          <w:i w:val="1"/>
          <w:iCs w:val="1"/>
          <w:rtl w:val="0"/>
          <w:lang w:val="en-US"/>
        </w:rPr>
        <w:t>Boreogadus saida</w:t>
      </w:r>
      <w:r>
        <w:rPr>
          <w:rtl w:val="0"/>
          <w:lang w:val="en-US"/>
        </w:rPr>
        <w:t>) and capelin (</w:t>
      </w:r>
      <w:r>
        <w:rPr>
          <w:rStyle w:val="css-g38gqj"/>
          <w:i w:val="1"/>
          <w:iCs w:val="1"/>
          <w:rtl w:val="0"/>
        </w:rPr>
        <w:t>Mallotus villosus</w:t>
      </w:r>
      <w:r>
        <w:rPr>
          <w:rtl w:val="0"/>
          <w:lang w:val="en-US"/>
        </w:rPr>
        <w:t>) as key species in marine food webs of the Arctic and the Barents Sea. Marine Biology Research 9:878-894.</w:t>
      </w:r>
    </w:p>
    <w:p>
      <w:pPr>
        <w:pStyle w:val="EndNote Bibliography"/>
        <w:ind w:left="720" w:hanging="720"/>
      </w:pPr>
      <w:r>
        <w:rPr>
          <w:rtl w:val="0"/>
          <w:lang w:val="en-US"/>
        </w:rPr>
        <w:t>ICES (2017) Report of the North Western Working Group (NWWG). Copenhagen, Denmark</w:t>
      </w:r>
    </w:p>
    <w:p>
      <w:pPr>
        <w:pStyle w:val="EndNote Bibliography"/>
        <w:ind w:left="720" w:hanging="720"/>
      </w:pPr>
      <w:r>
        <w:rPr>
          <w:rtl w:val="0"/>
        </w:rPr>
        <w:t>Ingvaldsen RB, Gj</w:t>
      </w:r>
      <w:r>
        <w:rPr>
          <w:rtl w:val="0"/>
          <w:lang w:val="da-DK"/>
        </w:rPr>
        <w:t>ø</w:t>
      </w:r>
      <w:r>
        <w:rPr>
          <w:rtl w:val="0"/>
        </w:rPr>
        <w:t>s</w:t>
      </w:r>
      <w:r>
        <w:rPr>
          <w:rtl w:val="0"/>
          <w:lang w:val="da-DK"/>
        </w:rPr>
        <w:t>æ</w:t>
      </w:r>
      <w:r>
        <w:rPr>
          <w:rtl w:val="0"/>
          <w:lang w:val="en-US"/>
        </w:rPr>
        <w:t>ter H (2013) Responses in spatial distribution of Barents Sea capelin to changes in stock size, ocean temperature and ice cover. Marine Biology Research 9:867-877.</w:t>
      </w:r>
    </w:p>
    <w:p>
      <w:pPr>
        <w:pStyle w:val="EndNote Bibliography"/>
        <w:ind w:left="720" w:hanging="720"/>
      </w:pPr>
      <w:r>
        <w:rPr>
          <w:rtl w:val="0"/>
          <w:lang w:val="nl-NL"/>
        </w:rPr>
        <w:t>Jangaard PM (1974) The capelin (</w:t>
      </w:r>
      <w:r>
        <w:rPr>
          <w:rStyle w:val="css-g38gqj"/>
          <w:i w:val="1"/>
          <w:iCs w:val="1"/>
          <w:rtl w:val="0"/>
        </w:rPr>
        <w:t>Mallotus villosus</w:t>
      </w:r>
      <w:r>
        <w:rPr>
          <w:rtl w:val="0"/>
          <w:lang w:val="en-US"/>
        </w:rPr>
        <w:t>): biology, distribution, exploitation, utilization, and composition. Bulletin of the Fisheries Research Board of Canada 186:1-70.</w:t>
      </w:r>
    </w:p>
    <w:p>
      <w:pPr>
        <w:pStyle w:val="EndNote Bibliography"/>
        <w:ind w:left="720" w:hanging="720"/>
      </w:pPr>
      <w:r>
        <w:rPr>
          <w:rtl w:val="0"/>
          <w:lang w:val="en-US"/>
        </w:rPr>
        <w:t>Jech JM, McQuinn IH (2016) Towards a balanced presentation and objective interpretation of acoustic and trawl survey data, with specific reference to the eastern Scotian Shelf. Canadian Journal of Fisheries and Aquatic Sciences 73:1914-1921.</w:t>
      </w:r>
    </w:p>
    <w:p>
      <w:pPr>
        <w:pStyle w:val="EndNote Bibliography"/>
        <w:ind w:left="720" w:hanging="720"/>
      </w:pPr>
      <w:r>
        <w:rPr>
          <w:rtl w:val="0"/>
          <w:lang w:val="en-US"/>
        </w:rPr>
        <w:t>Koen-Alonso M, Fogarty M, Pepin P, Hyde K, Gamble R (2013) Ecosystem production potential in the Northwest Atlantic. Northwest Atlantic Fisheries Organisation Science Council Research Document 13/075</w:t>
      </w:r>
    </w:p>
    <w:p>
      <w:pPr>
        <w:pStyle w:val="EndNote Bibliography"/>
        <w:ind w:left="720" w:hanging="720"/>
      </w:pPr>
      <w:r>
        <w:rPr>
          <w:rtl w:val="0"/>
          <w:lang w:val="en-US"/>
        </w:rPr>
        <w:t xml:space="preserve">Koen-Alonso M, Pepin P, Mowbray F (2010) Exploring the role of environmental and anthropogenic drivers in the trajectories of core fish species of the Newfoundland-Labrador marine community. </w:t>
      </w:r>
    </w:p>
    <w:p>
      <w:pPr>
        <w:pStyle w:val="EndNote Bibliography"/>
        <w:ind w:left="720" w:hanging="720"/>
      </w:pPr>
      <w:r>
        <w:rPr>
          <w:rtl w:val="0"/>
          <w:lang w:val="en-US"/>
        </w:rPr>
        <w:t>Leggett WC, Frank KT, Carscadden JE (1984) Meteorological and hydrographic regulation of year-class strength in capelin (</w:t>
      </w:r>
      <w:r>
        <w:rPr>
          <w:rStyle w:val="css-g38gqj"/>
          <w:i w:val="1"/>
          <w:iCs w:val="1"/>
          <w:rtl w:val="0"/>
        </w:rPr>
        <w:t>Mallotus villosus</w:t>
      </w:r>
      <w:r>
        <w:rPr>
          <w:rtl w:val="0"/>
          <w:lang w:val="en-US"/>
        </w:rPr>
        <w:t>). Canadian Journal of Fisheries and Aquatic Sciences 41:1193-1201.</w:t>
      </w:r>
    </w:p>
    <w:p>
      <w:pPr>
        <w:pStyle w:val="EndNote Bibliography"/>
        <w:ind w:left="720" w:hanging="720"/>
      </w:pPr>
      <w:r>
        <w:rPr>
          <w:rtl w:val="0"/>
          <w:lang w:val="en-US"/>
        </w:rPr>
        <w:t>Lilly GR (1987) Interactions between Atlantic cod (</w:t>
      </w:r>
      <w:r>
        <w:rPr>
          <w:rStyle w:val="css-g38gqj"/>
          <w:i w:val="1"/>
          <w:iCs w:val="1"/>
          <w:rtl w:val="0"/>
        </w:rPr>
        <w:t>Gadus morhua</w:t>
      </w:r>
      <w:r>
        <w:rPr>
          <w:rtl w:val="0"/>
          <w:lang w:val="en-US"/>
        </w:rPr>
        <w:t>) and capelin (</w:t>
      </w:r>
      <w:r>
        <w:rPr>
          <w:rStyle w:val="css-g38gqj"/>
          <w:i w:val="1"/>
          <w:iCs w:val="1"/>
          <w:rtl w:val="0"/>
        </w:rPr>
        <w:t>Mallotus villosus</w:t>
      </w:r>
      <w:r>
        <w:rPr>
          <w:rtl w:val="0"/>
          <w:lang w:val="en-US"/>
        </w:rPr>
        <w:t>) off Labrador and eastern Newfoundland: a review. Canadian Technical Report in Fisheries and Aquatic Sciences 1567:1-37.</w:t>
      </w:r>
    </w:p>
    <w:p>
      <w:pPr>
        <w:pStyle w:val="EndNote Bibliography"/>
        <w:ind w:left="720" w:hanging="720"/>
      </w:pPr>
      <w:r>
        <w:rPr>
          <w:rtl w:val="0"/>
          <w:lang w:val="en-US"/>
        </w:rPr>
        <w:t>Lilly GR (1991) Interannual variability in predation by cod (</w:t>
      </w:r>
      <w:r>
        <w:rPr>
          <w:rStyle w:val="css-g38gqj"/>
          <w:i w:val="1"/>
          <w:iCs w:val="1"/>
          <w:rtl w:val="0"/>
        </w:rPr>
        <w:t>Gadus morhua</w:t>
      </w:r>
      <w:r>
        <w:rPr>
          <w:rtl w:val="0"/>
        </w:rPr>
        <w:t>) on capelin (</w:t>
      </w:r>
      <w:r>
        <w:rPr>
          <w:rStyle w:val="css-g38gqj"/>
          <w:i w:val="1"/>
          <w:iCs w:val="1"/>
          <w:rtl w:val="0"/>
        </w:rPr>
        <w:t>Mallotus villosus</w:t>
      </w:r>
      <w:r>
        <w:rPr>
          <w:rtl w:val="0"/>
          <w:lang w:val="en-US"/>
        </w:rPr>
        <w:t>) and other prey off southern Labrador and northeastern Newfoundland. ICES Marine Science Symposia 193:133-146.</w:t>
      </w:r>
    </w:p>
    <w:p>
      <w:pPr>
        <w:pStyle w:val="EndNote Bibliography"/>
        <w:ind w:left="720" w:hanging="720"/>
      </w:pPr>
      <w:r>
        <w:rPr>
          <w:rtl w:val="0"/>
          <w:lang w:val="en-US"/>
        </w:rPr>
        <w:t>Lilly GR (2005) Southern Labrador and eastern Newfoundland (NAFO Divisions 2J+3KL). In: Brander KM (ed) Spawning and life history information for North Atlantic cod stocks ICES Cooperative Research Report, No 274</w:t>
      </w:r>
    </w:p>
    <w:p>
      <w:pPr>
        <w:pStyle w:val="EndNote Bibliography"/>
        <w:ind w:left="720" w:hanging="720"/>
      </w:pPr>
      <w:r>
        <w:rPr>
          <w:rtl w:val="0"/>
          <w:lang w:val="en-US"/>
        </w:rPr>
        <w:t>Lilly GR, Davis DJ (1993) Changes in the distribution of capelin in Divisions 2J, 3K and 3L in the autumns of recent years, as inferred from bottom-trawl by-catches and cod stomachs examinations. NAFO SCR Doc 93/54</w:t>
      </w:r>
    </w:p>
    <w:p>
      <w:pPr>
        <w:pStyle w:val="EndNote Bibliography"/>
        <w:ind w:left="720" w:hanging="720"/>
      </w:pPr>
      <w:r>
        <w:rPr>
          <w:rtl w:val="0"/>
          <w:lang w:val="en-US"/>
        </w:rPr>
        <w:t>Lilly GR, Hop H, Stansbury DE, Bishop CA (1994) Distribution and abundance of polar cod (</w:t>
      </w:r>
      <w:r>
        <w:rPr>
          <w:rStyle w:val="css-g38gqj"/>
          <w:i w:val="1"/>
          <w:iCs w:val="1"/>
          <w:rtl w:val="0"/>
          <w:lang w:val="en-US"/>
        </w:rPr>
        <w:t>Boreogadus saida</w:t>
      </w:r>
      <w:r>
        <w:rPr>
          <w:rtl w:val="0"/>
          <w:lang w:val="en-US"/>
        </w:rPr>
        <w:t>) off southern Labrador and eastern Newfoundland. ICES CM 0:6</w:t>
      </w:r>
    </w:p>
    <w:p>
      <w:pPr>
        <w:pStyle w:val="EndNote Bibliography"/>
        <w:ind w:left="720" w:hanging="720"/>
      </w:pPr>
      <w:r>
        <w:rPr>
          <w:rtl w:val="0"/>
          <w:lang w:val="en-US"/>
        </w:rPr>
        <w:t>Lilly GR, Parsons DG, Kulka DW (2000) Was the increase in shrimp biomass on the northeast Newfoundland shelf a consequence of a release in predation pressure from cod? Journal of Northwest Atlantic Fishery Science 27:45-61.</w:t>
      </w:r>
    </w:p>
    <w:p>
      <w:pPr>
        <w:pStyle w:val="EndNote Bibliography"/>
        <w:ind w:left="720" w:hanging="720"/>
      </w:pPr>
      <w:r>
        <w:rPr>
          <w:rtl w:val="0"/>
          <w:lang w:val="en-US"/>
        </w:rPr>
        <w:t>Melvin GD, Fife FJ, Sochasky JB, Power MJ, Stephenson RL (1995) The 1995 Update on Georges Bank 5Z Herring Stock. DFO Atlantic Fisheries Research Document 95/86</w:t>
      </w:r>
    </w:p>
    <w:p>
      <w:pPr>
        <w:pStyle w:val="EndNote Bibliography"/>
        <w:ind w:left="720" w:hanging="720"/>
      </w:pPr>
      <w:r>
        <w:rPr>
          <w:rStyle w:val="css-g38gqj"/>
          <w:shd w:val="clear" w:color="auto" w:fill="ffff00"/>
          <w:rtl w:val="0"/>
          <w:lang w:val="en-US"/>
        </w:rPr>
        <w:t>Miller DS, Carscadden, JE (1984) Capelin acoustic biomass survey for NAFO Division 2J3K, October 1983. Canadian Atlantic Fisheries Scientific Advisory Committee Research Document 84/79</w:t>
      </w:r>
    </w:p>
    <w:p>
      <w:pPr>
        <w:pStyle w:val="EndNote Bibliography"/>
        <w:ind w:left="720" w:hanging="720"/>
      </w:pPr>
      <w:r>
        <w:rPr>
          <w:rtl w:val="0"/>
          <w:lang w:val="en-US"/>
        </w:rPr>
        <w:t>Miller DS (1992) Observations and studies on SA2 + Div. 3K capelin in 1991. Canadian Atlantic Fisheries Scientific Advisory Committee Research Document 92/15</w:t>
      </w:r>
    </w:p>
    <w:p>
      <w:pPr>
        <w:pStyle w:val="EndNote Bibliography"/>
        <w:ind w:left="720" w:hanging="720"/>
      </w:pPr>
      <w:r>
        <w:rPr>
          <w:rtl w:val="0"/>
          <w:lang w:val="en-US"/>
        </w:rPr>
        <w:t>Miller DS (1993) Observations and studies on SA2 + Div. 3K capelin in 1992. Canadian Atlantic Fisheries Scientific Advisory Committee Research Document 93/10</w:t>
      </w:r>
    </w:p>
    <w:p>
      <w:pPr>
        <w:pStyle w:val="EndNote Bibliography"/>
        <w:ind w:left="720" w:hanging="720"/>
      </w:pPr>
      <w:r>
        <w:rPr>
          <w:rtl w:val="0"/>
          <w:lang w:val="en-US"/>
        </w:rPr>
        <w:t>Miller DS (1994) Results from an acoustic survey for capelin (</w:t>
      </w:r>
      <w:r>
        <w:rPr>
          <w:rStyle w:val="css-g38gqj"/>
          <w:i w:val="1"/>
          <w:iCs w:val="1"/>
          <w:rtl w:val="0"/>
        </w:rPr>
        <w:t>Mallotus villosus</w:t>
      </w:r>
      <w:r>
        <w:rPr>
          <w:rtl w:val="0"/>
          <w:lang w:val="en-US"/>
        </w:rPr>
        <w:t>) in NAFO Divisions 2J3KL in the autumn of 1993.  Capelin in SA2 + Div 3KL DFO Atlantic Fisheries Research Document 94/18</w:t>
      </w:r>
    </w:p>
    <w:p>
      <w:pPr>
        <w:pStyle w:val="EndNote Bibliography"/>
        <w:ind w:left="720" w:hanging="720"/>
      </w:pPr>
      <w:r>
        <w:rPr>
          <w:rtl w:val="0"/>
          <w:lang w:val="en-US"/>
        </w:rPr>
        <w:t>Miller DS (1995) Results from an Acoustic Survey for Capelin (</w:t>
      </w:r>
      <w:r>
        <w:rPr>
          <w:rStyle w:val="css-g38gqj"/>
          <w:i w:val="1"/>
          <w:iCs w:val="1"/>
          <w:rtl w:val="0"/>
        </w:rPr>
        <w:t>Mallotus villosus</w:t>
      </w:r>
      <w:r>
        <w:rPr>
          <w:rtl w:val="0"/>
          <w:lang w:val="en-US"/>
        </w:rPr>
        <w:t>) in NAFO Divisions 2J3KL in the Autumn of 1994.  Capelin in SA2 + Div 3KL DFO Atlantic Fisheries Research Document 95/70</w:t>
      </w:r>
    </w:p>
    <w:p>
      <w:pPr>
        <w:pStyle w:val="EndNote Bibliography"/>
        <w:ind w:left="720" w:hanging="720"/>
      </w:pPr>
      <w:r>
        <w:rPr>
          <w:rtl w:val="0"/>
          <w:lang w:val="en-US"/>
        </w:rPr>
        <w:t>Miller DS (1997) Results from an acoustic survey for capelin (</w:t>
      </w:r>
      <w:r>
        <w:rPr>
          <w:rStyle w:val="css-g38gqj"/>
          <w:i w:val="1"/>
          <w:iCs w:val="1"/>
          <w:rtl w:val="0"/>
        </w:rPr>
        <w:t>Mallotus villosus</w:t>
      </w:r>
      <w:r>
        <w:rPr>
          <w:rtl w:val="0"/>
          <w:lang w:val="en-US"/>
        </w:rPr>
        <w:t>) in NAFO Divisions 3KL in the spring of 1996.  Capelin in SA2 + Div 3KL DFO Atlantic Fisheries Research Document 97/29</w:t>
      </w:r>
    </w:p>
    <w:p>
      <w:pPr>
        <w:pStyle w:val="EndNote Bibliography"/>
        <w:ind w:left="720" w:hanging="720"/>
      </w:pPr>
      <w:r>
        <w:rPr>
          <w:rtl w:val="0"/>
          <w:lang w:val="en-US"/>
        </w:rPr>
        <w:t>Miller DS, Lilly GR (1991) Observations and studies on SA2 + Div. 3K capelin in 1991. Canadian Atlantic Fisheries Scientific Advisory Committee Research Document 91/11</w:t>
      </w:r>
    </w:p>
    <w:p>
      <w:pPr>
        <w:pStyle w:val="EndNote Bibliography"/>
        <w:ind w:left="720" w:hanging="720"/>
      </w:pPr>
      <w:r>
        <w:rPr>
          <w:rtl w:val="0"/>
          <w:lang w:val="en-US"/>
        </w:rPr>
        <w:t xml:space="preserve">Montevecchi WA (2007) Binary dietary responses of northern gannets </w:t>
      </w:r>
      <w:r>
        <w:rPr>
          <w:rStyle w:val="css-g38gqj"/>
          <w:i w:val="1"/>
          <w:iCs w:val="1"/>
          <w:rtl w:val="0"/>
          <w:lang w:val="it-IT"/>
        </w:rPr>
        <w:t>Sula bassana</w:t>
      </w:r>
      <w:r>
        <w:rPr>
          <w:rtl w:val="0"/>
          <w:lang w:val="en-US"/>
        </w:rPr>
        <w:t xml:space="preserve"> indicate changing food web and oceanographic conditions. Marine Ecology Progress Series 352:213-220.</w:t>
      </w:r>
    </w:p>
    <w:p>
      <w:pPr>
        <w:pStyle w:val="EndNote Bibliography"/>
        <w:ind w:left="720" w:hanging="720"/>
      </w:pPr>
      <w:r>
        <w:rPr>
          <w:rtl w:val="0"/>
          <w:lang w:val="en-US"/>
        </w:rPr>
        <w:t>Montevecchi WA, Myers RA (1997) Centurial and decadal oceanographic influences on changes in Northern Gannet populations and diets in the Northwest Atlantic: Implications for climate change. ICES Journal of Marine Science 54:608-614.</w:t>
      </w:r>
    </w:p>
    <w:p>
      <w:pPr>
        <w:pStyle w:val="EndNote Bibliography"/>
        <w:ind w:left="720" w:hanging="720"/>
      </w:pPr>
      <w:r>
        <w:rPr>
          <w:rtl w:val="0"/>
          <w:lang w:val="it-IT"/>
        </w:rPr>
        <w:t>Montevecchi WA, Myers R</w:t>
      </w:r>
      <w:del w:id="405" w:date="2018-06-01T17:25:00Z" w:author="Montevecchi, William">
        <w:r>
          <w:rPr>
            <w:rtl w:val="0"/>
          </w:rPr>
          <w:delText xml:space="preserve">ansom </w:delText>
        </w:r>
      </w:del>
      <w:r>
        <w:rPr>
          <w:rtl w:val="0"/>
          <w:lang w:val="en-US"/>
        </w:rPr>
        <w:t>A (1992) Monitoring fluctuations in pelagic fish availability with seabirds. Canadian Atlantic Fisheries Scientific Advisory Committee Research Document 92/94</w:t>
      </w:r>
    </w:p>
    <w:p>
      <w:pPr>
        <w:pStyle w:val="EndNote Bibliography"/>
        <w:ind w:left="720" w:hanging="720"/>
      </w:pPr>
      <w:r>
        <w:rPr>
          <w:rtl w:val="0"/>
          <w:lang w:val="en-US"/>
        </w:rPr>
        <w:t>Morgan MJ, Koen-Alonso M, Rideout RM, Buren AD, Maddock Parsons D (2017) Growth and condition in relation to the lack of recovery of northern cod. ICES Journal of Marine Science:fsx166-fsx166.</w:t>
      </w:r>
    </w:p>
    <w:p>
      <w:pPr>
        <w:pStyle w:val="EndNote Bibliography"/>
        <w:ind w:left="720" w:hanging="720"/>
      </w:pPr>
      <w:r>
        <w:rPr>
          <w:rtl w:val="0"/>
          <w:lang w:val="en-US"/>
        </w:rPr>
        <w:t>Mowbray F (2002) Changes in the vertical distribution of capelin (</w:t>
      </w:r>
      <w:r>
        <w:rPr>
          <w:rStyle w:val="css-g38gqj"/>
          <w:i w:val="1"/>
          <w:iCs w:val="1"/>
          <w:rtl w:val="0"/>
        </w:rPr>
        <w:t>Mallotus villosus</w:t>
      </w:r>
      <w:r>
        <w:rPr>
          <w:rtl w:val="0"/>
          <w:lang w:val="en-US"/>
        </w:rPr>
        <w:t>) off Newfoundland. ICES Journal of Marine Science 59:942-949.</w:t>
      </w:r>
    </w:p>
    <w:p>
      <w:pPr>
        <w:pStyle w:val="EndNote Bibliography"/>
        <w:ind w:left="720" w:hanging="720"/>
      </w:pPr>
      <w:r>
        <w:rPr>
          <w:rtl w:val="0"/>
          <w:lang w:val="en-US"/>
        </w:rPr>
        <w:t xml:space="preserve">Mowbray F (2014) Recent spring offshore acoustic survey results for capelin, </w:t>
      </w:r>
      <w:r>
        <w:rPr>
          <w:rStyle w:val="css-g38gqj"/>
          <w:i w:val="1"/>
          <w:iCs w:val="1"/>
          <w:rtl w:val="0"/>
        </w:rPr>
        <w:t>Mallotus villosus</w:t>
      </w:r>
      <w:r>
        <w:rPr>
          <w:rtl w:val="0"/>
          <w:lang w:val="en-US"/>
        </w:rPr>
        <w:t>, in NAFO Division 3L. DFO Canadian Science Advisory Secretariat Research Document 2013/040</w:t>
      </w:r>
    </w:p>
    <w:p>
      <w:pPr>
        <w:pStyle w:val="EndNote Bibliography"/>
        <w:ind w:left="720" w:hanging="720"/>
      </w:pPr>
      <w:r>
        <w:rPr>
          <w:rtl w:val="0"/>
          <w:lang w:val="en-US"/>
        </w:rPr>
        <w:t>Mullowney D, Maillet G, Dawe E, Rose G, Rowe S (2016) Spawning delays of northern capelin (</w:t>
      </w:r>
      <w:r>
        <w:rPr>
          <w:rStyle w:val="css-g38gqj"/>
          <w:i w:val="1"/>
          <w:iCs w:val="1"/>
          <w:rtl w:val="0"/>
        </w:rPr>
        <w:t>Mallotus villosus</w:t>
      </w:r>
      <w:r>
        <w:rPr>
          <w:rtl w:val="0"/>
          <w:lang w:val="en-US"/>
        </w:rPr>
        <w:t>) and recovery dynamics: A mismatch with ice-mediated spring bloom? Progress in Oceanography 141:144-152.</w:t>
      </w:r>
    </w:p>
    <w:p>
      <w:pPr>
        <w:pStyle w:val="EndNote Bibliography"/>
        <w:ind w:left="720" w:hanging="720"/>
      </w:pPr>
      <w:r>
        <w:rPr>
          <w:rtl w:val="0"/>
          <w:lang w:val="en-US"/>
        </w:rPr>
        <w:t>Mullowney DRJ, Rose GA (2014) Is recovery of northern cod limited by poor feeding? The capelin hypothesis revisited. ICES Journal of Marine Science: Journal du Conseil</w:t>
      </w:r>
    </w:p>
    <w:p>
      <w:pPr>
        <w:pStyle w:val="EndNote Bibliography"/>
        <w:ind w:left="720" w:hanging="720"/>
      </w:pPr>
      <w:r>
        <w:rPr>
          <w:rtl w:val="0"/>
        </w:rPr>
        <w:t>Munaf</w:t>
      </w:r>
      <w:r>
        <w:rPr>
          <w:rtl w:val="0"/>
          <w:lang w:val="it-IT"/>
        </w:rPr>
        <w:t xml:space="preserve">ò </w:t>
      </w:r>
      <w:r>
        <w:rPr>
          <w:rtl w:val="0"/>
          <w:lang w:val="en-US"/>
        </w:rPr>
        <w:t>MR, Davey Smith G (2018) Robust research needs many lines of evidence. Nature 553:399-401.</w:t>
      </w:r>
    </w:p>
    <w:p>
      <w:pPr>
        <w:pStyle w:val="EndNote Bibliography"/>
        <w:ind w:left="720" w:hanging="720"/>
      </w:pPr>
      <w:r>
        <w:rPr>
          <w:rtl w:val="0"/>
          <w:lang w:val="en-US"/>
        </w:rPr>
        <w:t>Murphy HM, Pepin P, Robert D (2018) Re-visiting the drivers of capelin recruitment in Newfoundland since 1991. Fisheries Research 200:1-10.</w:t>
      </w:r>
    </w:p>
    <w:p>
      <w:pPr>
        <w:pStyle w:val="EndNote Bibliography"/>
        <w:ind w:left="720" w:hanging="720"/>
      </w:pPr>
      <w:r>
        <w:rPr>
          <w:rtl w:val="0"/>
          <w:lang w:val="en-US"/>
        </w:rPr>
        <w:t>NAFO (2014) Report of the 7</w:t>
      </w:r>
      <w:r>
        <w:rPr>
          <w:rStyle w:val="css-g38gqj"/>
          <w:vertAlign w:val="superscript"/>
          <w:rtl w:val="0"/>
          <w:lang w:val="en-US"/>
        </w:rPr>
        <w:t>th</w:t>
      </w:r>
      <w:r>
        <w:rPr>
          <w:rtl w:val="0"/>
          <w:lang w:val="en-US"/>
        </w:rPr>
        <w:t xml:space="preserve"> Meeting of the NAFO Scientific Council (SC) Working Group on Ecosystem Science and Assessment (WGESA).  Northwest Atlantic Fisheries Organisation Science Council Studies Doc 14/023 Serial No N6410, NAFO Headquarters, Dartmouth, NS, Canada</w:t>
      </w:r>
    </w:p>
    <w:p>
      <w:pPr>
        <w:pStyle w:val="EndNote Bibliography"/>
        <w:ind w:left="720" w:hanging="720"/>
      </w:pPr>
      <w:r>
        <w:rPr>
          <w:rtl w:val="0"/>
          <w:lang w:val="en-US"/>
        </w:rPr>
        <w:t>Nakashima B (1996) The relationship between oceanographic conditions in the 1990s and changes in spawning behaviour, growth and early life history of capelin (M</w:t>
      </w:r>
      <w:r>
        <w:rPr>
          <w:rStyle w:val="css-g38gqj"/>
          <w:i w:val="1"/>
          <w:iCs w:val="1"/>
          <w:rtl w:val="0"/>
        </w:rPr>
        <w:t>allotus villosus)</w:t>
      </w:r>
      <w:r>
        <w:rPr>
          <w:rtl w:val="0"/>
          <w:lang w:val="en-US"/>
        </w:rPr>
        <w:t>. NAFO Sci Coun Studies 24:55-68.</w:t>
      </w:r>
    </w:p>
    <w:p>
      <w:pPr>
        <w:pStyle w:val="EndNote Bibliography"/>
        <w:ind w:left="720" w:hanging="720"/>
      </w:pPr>
      <w:r>
        <w:rPr>
          <w:rtl w:val="0"/>
          <w:lang w:val="en-US"/>
        </w:rPr>
        <w:t>Nakashima BS (1997) Results of the 1996 aerial survey of capelin (</w:t>
      </w:r>
      <w:r>
        <w:rPr>
          <w:rStyle w:val="css-g38gqj"/>
          <w:i w:val="1"/>
          <w:iCs w:val="1"/>
          <w:rtl w:val="0"/>
        </w:rPr>
        <w:t>Mallotus villosus</w:t>
      </w:r>
      <w:r>
        <w:rPr>
          <w:rtl w:val="0"/>
          <w:lang w:val="en-US"/>
        </w:rPr>
        <w:t>) schools.  Capelin in SA2 + Div 3KL DFO Atlantic Fisheries Research Document, 97/29</w:t>
      </w:r>
    </w:p>
    <w:p>
      <w:pPr>
        <w:pStyle w:val="EndNote Bibliography"/>
        <w:ind w:left="720" w:hanging="720"/>
      </w:pPr>
      <w:r>
        <w:rPr>
          <w:rtl w:val="0"/>
        </w:rPr>
        <w:t>Nakashima BS, Mowbray F (2014) Capelin (</w:t>
      </w:r>
      <w:r>
        <w:rPr>
          <w:rStyle w:val="css-g38gqj"/>
          <w:i w:val="1"/>
          <w:iCs w:val="1"/>
          <w:rtl w:val="0"/>
        </w:rPr>
        <w:t>Mallotus villosus)</w:t>
      </w:r>
      <w:r>
        <w:rPr>
          <w:rtl w:val="0"/>
          <w:lang w:val="en-US"/>
        </w:rPr>
        <w:t xml:space="preserve"> recruitment indices in NAFO Division 3KL. DFO Canadian Science Advisory Secretariat Research Document 2013/091</w:t>
      </w:r>
    </w:p>
    <w:p>
      <w:pPr>
        <w:pStyle w:val="EndNote Bibliography"/>
        <w:ind w:left="720" w:hanging="720"/>
      </w:pPr>
      <w:r>
        <w:rPr>
          <w:rtl w:val="0"/>
          <w:lang w:val="nl-NL"/>
        </w:rPr>
        <w:t>Nakashima BS, Wheeler JP (2002) Capelin (</w:t>
      </w:r>
      <w:r>
        <w:rPr>
          <w:rStyle w:val="css-g38gqj"/>
          <w:i w:val="1"/>
          <w:iCs w:val="1"/>
          <w:rtl w:val="0"/>
        </w:rPr>
        <w:t>Mallotus villosus</w:t>
      </w:r>
      <w:r>
        <w:rPr>
          <w:rtl w:val="0"/>
          <w:lang w:val="en-US"/>
        </w:rPr>
        <w:t>) spawning behaviour in Newfoundland waters - the interaction between beach and demersal spawning. ICES Journal of Marine Science 59:909-916.</w:t>
      </w:r>
    </w:p>
    <w:p>
      <w:pPr>
        <w:pStyle w:val="EndNote Bibliography"/>
        <w:ind w:left="720" w:hanging="720"/>
      </w:pPr>
      <w:r>
        <w:rPr>
          <w:rtl w:val="0"/>
          <w:lang w:val="en-US"/>
        </w:rPr>
        <w:t>Neville V, Rose GA, Rowe S, Jamieson R, Piercey G (2018) Otolith chemistry and redistributions of northern cod: evidence of Smith Sound-Bonavista Corridor connectivity. Canadian Journal of Fisheries and Aquatic Sciences</w:t>
      </w:r>
    </w:p>
    <w:p>
      <w:pPr>
        <w:pStyle w:val="EndNote Bibliography"/>
        <w:ind w:left="720" w:hanging="720"/>
      </w:pPr>
      <w:r>
        <w:rPr>
          <w:rtl w:val="0"/>
        </w:rPr>
        <w:t xml:space="preserve">Nilssen KT, Haug T, </w:t>
      </w:r>
      <w:r>
        <w:rPr>
          <w:rtl w:val="0"/>
        </w:rPr>
        <w:t>Ø</w:t>
      </w:r>
      <w:r>
        <w:rPr>
          <w:rtl w:val="0"/>
          <w:lang w:val="nl-NL"/>
        </w:rPr>
        <w:t xml:space="preserve">ritsland T, Lindblom L, Kjellqwist SA (1998) Invasions of harp seals </w:t>
      </w:r>
      <w:r>
        <w:rPr>
          <w:rStyle w:val="css-g38gqj"/>
          <w:i w:val="1"/>
          <w:iCs w:val="1"/>
          <w:rtl w:val="0"/>
          <w:lang w:val="nl-NL"/>
        </w:rPr>
        <w:t>Phoca groenlandica</w:t>
      </w:r>
      <w:r>
        <w:rPr>
          <w:rtl w:val="0"/>
          <w:lang w:val="en-US"/>
        </w:rPr>
        <w:t xml:space="preserve"> Erxleben to coastal waters of nor way in 1995: Ecological and demographic implications. Sarsia 83:337-345.</w:t>
      </w:r>
    </w:p>
    <w:p>
      <w:pPr>
        <w:pStyle w:val="EndNote Bibliography"/>
        <w:ind w:left="720" w:hanging="720"/>
      </w:pPr>
      <w:r>
        <w:rPr>
          <w:rtl w:val="0"/>
          <w:lang w:val="en-US"/>
        </w:rPr>
        <w:t>Obradovich SG, Carruthers EH, Rose GA (2014) Bottom-up limits to Newfoundland capelin (Mallotus villosus) rebuilding: the euphausiid hypothesis. ICES Journal of Marine Science 71:775-783.</w:t>
      </w:r>
    </w:p>
    <w:p>
      <w:pPr>
        <w:pStyle w:val="EndNote Bibliography"/>
        <w:ind w:left="720" w:hanging="720"/>
      </w:pPr>
      <w:r>
        <w:rPr>
          <w:rtl w:val="0"/>
          <w:lang w:val="en-US"/>
        </w:rPr>
        <w:t>Olafsdottir AH, Rose GA (2012) Influences of temperature, bathymetry and fronts on spawning migration routes of Icelandic capelin (</w:t>
      </w:r>
      <w:r>
        <w:rPr>
          <w:rStyle w:val="css-g38gqj"/>
          <w:i w:val="1"/>
          <w:iCs w:val="1"/>
          <w:rtl w:val="0"/>
        </w:rPr>
        <w:t>Mallotus villosus</w:t>
      </w:r>
      <w:r>
        <w:rPr>
          <w:rtl w:val="0"/>
          <w:lang w:val="en-US"/>
        </w:rPr>
        <w:t>). Fisheries Oceanography 21:182-198.</w:t>
      </w:r>
    </w:p>
    <w:p>
      <w:pPr>
        <w:pStyle w:val="EndNote Bibliography"/>
        <w:ind w:left="720" w:hanging="720"/>
      </w:pPr>
      <w:r>
        <w:rPr>
          <w:rtl w:val="0"/>
        </w:rPr>
        <w:t>P</w:t>
      </w:r>
      <w:r>
        <w:rPr>
          <w:rtl w:val="0"/>
        </w:rPr>
        <w:t>á</w:t>
      </w:r>
      <w:r>
        <w:rPr>
          <w:rtl w:val="0"/>
        </w:rPr>
        <w:t xml:space="preserve">lsson </w:t>
      </w:r>
      <w:r>
        <w:rPr>
          <w:rtl w:val="0"/>
        </w:rPr>
        <w:t>Ó</w:t>
      </w:r>
      <w:r>
        <w:rPr>
          <w:rtl w:val="0"/>
          <w:lang w:val="it-IT"/>
        </w:rPr>
        <w:t>K, Gislason A, Gu</w:t>
      </w:r>
      <w:r>
        <w:rPr>
          <w:rtl w:val="0"/>
        </w:rPr>
        <w:t>ð</w:t>
      </w:r>
      <w:r>
        <w:rPr>
          <w:rtl w:val="0"/>
        </w:rPr>
        <w:t xml:space="preserve">finnsson HG, Gunnarsson B, </w:t>
      </w:r>
      <w:r>
        <w:rPr>
          <w:rtl w:val="0"/>
        </w:rPr>
        <w:t>Ó</w:t>
      </w:r>
      <w:r>
        <w:rPr>
          <w:rtl w:val="0"/>
        </w:rPr>
        <w:t>lafsd</w:t>
      </w:r>
      <w:r>
        <w:rPr>
          <w:rtl w:val="0"/>
          <w:lang w:val="es-ES_tradnl"/>
        </w:rPr>
        <w:t>ó</w:t>
      </w:r>
      <w:r>
        <w:rPr>
          <w:rtl w:val="0"/>
        </w:rPr>
        <w:t>ttir SR, Petursdottir H, Sveinbj</w:t>
      </w:r>
      <w:r>
        <w:rPr>
          <w:rtl w:val="0"/>
          <w:lang w:val="sv-SE"/>
        </w:rPr>
        <w:t>ö</w:t>
      </w:r>
      <w:r>
        <w:rPr>
          <w:rtl w:val="0"/>
          <w:lang w:val="en-US"/>
        </w:rPr>
        <w:t>rnsson S, Thorisson K, Valdimarsson H (2012) Ecosystem structure in the Iceland Sea and recent changes to the capelin (Mallotus villosus) population. ICES Journal of Marine Science 69:1242-1254.</w:t>
      </w:r>
    </w:p>
    <w:p>
      <w:pPr>
        <w:pStyle w:val="EndNote Bibliography"/>
        <w:ind w:left="720" w:hanging="720"/>
      </w:pPr>
      <w:r>
        <w:rPr>
          <w:rtl w:val="0"/>
          <w:lang w:val="en-US"/>
        </w:rPr>
        <w:t>Pedersen EJ, Thompson PL, Ball RA, Fortin M-J, Gouhier TC, Link H, Moritz C, Nenzen H, Stanley RRE, Taranu ZE, Gonzalez A, Guichard F, Pepin P (2017) Signatures of the collapse and incipient recovery of an overexploited marine ecosystem. Royal Society Open Science 4</w:t>
      </w:r>
    </w:p>
    <w:p>
      <w:pPr>
        <w:pStyle w:val="EndNote Bibliography"/>
        <w:ind w:left="720" w:hanging="720"/>
      </w:pPr>
      <w:r>
        <w:rPr>
          <w:rtl w:val="0"/>
          <w:lang w:val="en-US"/>
        </w:rPr>
        <w:t>Pepin P, Colbourne E, Maillet G (2011) Seasonal patterns in zooplankton community structure on the Newfoundland and Labrador Shelf. Progress in Oceanography 91:273-285.</w:t>
      </w:r>
    </w:p>
    <w:p>
      <w:pPr>
        <w:pStyle w:val="EndNote Bibliography"/>
        <w:ind w:left="720" w:hanging="720"/>
      </w:pPr>
      <w:r>
        <w:rPr>
          <w:rtl w:val="0"/>
          <w:lang w:val="en-US"/>
        </w:rPr>
        <w:t>Pepin P, Cuff A, Koen-Alonso M, Ollerhead N (2010) Preliminary Analysis for the Delineation of Marine Ecoregions on the NL Shelves. NAFO SCR Doc 10/72</w:t>
      </w:r>
    </w:p>
    <w:p>
      <w:pPr>
        <w:pStyle w:val="EndNote Bibliography"/>
        <w:ind w:left="720" w:hanging="720"/>
      </w:pPr>
      <w:r>
        <w:rPr>
          <w:rtl w:val="0"/>
          <w:lang w:val="en-US"/>
        </w:rPr>
        <w:t>Pepin P, Higdon J, Koen-Alonso M, Fogarty M, Ollerhead N (2014) Application of ecoregion analysis to the identification of Ecosystem Production Units (EPUs) in the NAFO Convention Area. NAFO SCR Doc 14/069</w:t>
      </w:r>
    </w:p>
    <w:p>
      <w:pPr>
        <w:pStyle w:val="EndNote Bibliography"/>
        <w:ind w:left="720" w:hanging="720"/>
      </w:pPr>
      <w:r>
        <w:rPr>
          <w:rtl w:val="0"/>
          <w:lang w:val="en-US"/>
        </w:rPr>
        <w:t>Pepin P, Johnson CL, Harvey M, Casault B, Chass</w:t>
      </w:r>
      <w:r>
        <w:rPr>
          <w:rtl w:val="0"/>
          <w:lang w:val="fr-FR"/>
        </w:rPr>
        <w:t xml:space="preserve">é </w:t>
      </w:r>
      <w:r>
        <w:rPr>
          <w:rtl w:val="0"/>
          <w:lang w:val="en-US"/>
        </w:rPr>
        <w:t>J, Colbourne EB, Galbraith PS, Hebert D, Lazin G, Maillet G, Plourde S, Starr M (2015) A multivariate evaluation of environmental effects on zooplankton community structure in the western North Atlantic. Progress in Oceanography 134:197-220.</w:t>
      </w:r>
    </w:p>
    <w:p>
      <w:pPr>
        <w:pStyle w:val="EndNote Bibliography"/>
        <w:ind w:left="720" w:hanging="720"/>
      </w:pPr>
      <w:r>
        <w:rPr>
          <w:rtl w:val="0"/>
          <w:lang w:val="en-US"/>
        </w:rPr>
        <w:t>Pepin P, Koen-Alonso M, Higdon J, Ollerhead N (2012) Robustness in the delineation of ecoregions on the Newfoundland and Labrador continental shelf. NAFO SCR Doc 12/067</w:t>
      </w:r>
    </w:p>
    <w:p>
      <w:pPr>
        <w:pStyle w:val="EndNote Bibliography"/>
        <w:ind w:left="720" w:hanging="720"/>
      </w:pPr>
      <w:r>
        <w:rPr>
          <w:rtl w:val="0"/>
          <w:lang w:val="en-US"/>
        </w:rPr>
        <w:t>Pepin P, Maillet G, Fraser S, Doyle G, Robar A, Shears T, Redmond G (2017) Optical, chemical and biological oceanographic conditions on the Newfoundland and Labrador Shelf during 2014-2015. Canadian Science Advisory Secretariat (CSAS) Research Document 2017/009</w:t>
      </w:r>
    </w:p>
    <w:p>
      <w:pPr>
        <w:pStyle w:val="EndNote Bibliography"/>
        <w:ind w:left="720" w:hanging="720"/>
        <w:rPr>
          <w:ins w:id="406" w:date="2018-06-01T16:51:00Z" w:author="Montevecchi, William"/>
        </w:rPr>
      </w:pPr>
      <w:r>
        <w:rPr>
          <w:rtl w:val="0"/>
          <w:lang w:val="en-US"/>
        </w:rPr>
        <w:t>Pikitch EK, Boersma PD, Boyd IL, Conover DO, Cury PM, Essington TE, Heppell SS, Houde ED, Mangel M, Pauly D, Plag</w:t>
      </w:r>
      <w:r>
        <w:rPr>
          <w:rtl w:val="0"/>
        </w:rPr>
        <w:t>á</w:t>
      </w:r>
      <w:r>
        <w:rPr>
          <w:rtl w:val="0"/>
          <w:lang w:val="en-US"/>
        </w:rPr>
        <w:t>nyi E, Sainsbury KJ, Steneck RS (2012) Little fish: big impact: managing a crucial link in ocean food webs. Lenfest Ocean Program, Washington, DC</w:t>
      </w:r>
    </w:p>
    <w:p>
      <w:pPr>
        <w:pStyle w:val="Body"/>
        <w:ind w:left="418" w:hanging="418"/>
        <w:rPr>
          <w:ins w:id="407" w:date="2018-06-01T16:51:00Z" w:author="Montevecchi, William"/>
          <w:rStyle w:val="css-g38gqj"/>
          <w:rFonts w:ascii="Calibri" w:cs="Calibri" w:hAnsi="Calibri" w:eastAsia="Calibri"/>
          <w:sz w:val="22"/>
          <w:szCs w:val="22"/>
          <w:shd w:val="clear" w:color="auto" w:fill="ffffff"/>
        </w:rPr>
      </w:pPr>
      <w:ins w:id="408" w:date="2018-06-01T16:51:00Z" w:author="Montevecchi, William">
        <w:r>
          <w:rPr>
            <w:rStyle w:val="css-g38gqj"/>
            <w:rFonts w:ascii="Calibri" w:cs="Calibri" w:hAnsi="Calibri" w:eastAsia="Calibri"/>
            <w:sz w:val="22"/>
            <w:szCs w:val="22"/>
            <w:rtl w:val="0"/>
            <w:lang w:val="pt-PT"/>
          </w:rPr>
          <w:t xml:space="preserve">Pikitch EK, Routos KJ, Essomgton TE, Santora C, Pauly D et al. </w:t>
        </w:r>
      </w:ins>
      <w:ins w:id="409" w:date="2018-06-01T16:51:00Z" w:author="Montevecchi, William">
        <w:r>
          <w:rPr>
            <w:rStyle w:val="css-g38gqj"/>
            <w:rFonts w:ascii="Calibri" w:cs="Calibri" w:hAnsi="Calibri" w:eastAsia="Calibri"/>
            <w:sz w:val="22"/>
            <w:szCs w:val="22"/>
            <w:rtl w:val="0"/>
            <w:lang w:val="en-US"/>
          </w:rPr>
          <w:t>(2014) The global contribution of forage fish to marine fisheries and ecosystems. Fish and Fisheries</w:t>
        </w:r>
      </w:ins>
      <w:ins w:id="410" w:date="2018-06-01T16:51:00Z" w:author="Montevecchi, William">
        <w:r>
          <w:rPr>
            <w:rStyle w:val="css-g38gqj"/>
            <w:rFonts w:ascii="Calibri" w:cs="Calibri" w:hAnsi="Calibri" w:eastAsia="Calibri"/>
            <w:i w:val="1"/>
            <w:iCs w:val="1"/>
            <w:sz w:val="22"/>
            <w:szCs w:val="22"/>
            <w:rtl w:val="0"/>
          </w:rPr>
          <w:t>.</w:t>
        </w:r>
      </w:ins>
      <w:ins w:id="411" w:date="2018-06-01T16:51:00Z" w:author="Montevecchi, William">
        <w:r>
          <w:rPr>
            <w:rStyle w:val="css-g38gqj"/>
            <w:rFonts w:ascii="Calibri" w:cs="Calibri" w:hAnsi="Calibri" w:eastAsia="Calibri"/>
            <w:sz w:val="22"/>
            <w:szCs w:val="22"/>
            <w:shd w:val="clear" w:color="auto" w:fill="ffffff"/>
            <w:rtl w:val="0"/>
          </w:rPr>
          <w:t xml:space="preserve"> 15:43-64.  doi.org/10.1111/faf.12004</w:t>
        </w:r>
      </w:ins>
    </w:p>
    <w:p>
      <w:pPr>
        <w:pStyle w:val="EndNote Bibliography"/>
        <w:ind w:left="720" w:hanging="720"/>
        <w:rPr>
          <w:del w:id="412" w:date="2018-06-01T16:51:00Z" w:author="Montevecchi, William"/>
        </w:rPr>
      </w:pPr>
    </w:p>
    <w:p>
      <w:pPr>
        <w:pStyle w:val="EndNote Bibliography"/>
        <w:ind w:left="720" w:hanging="720"/>
      </w:pPr>
      <w:r>
        <w:rPr>
          <w:rtl w:val="0"/>
          <w:lang w:val="en-US"/>
        </w:rPr>
        <w:t>Regular P, Montevecchi W, Hedd A, Robertson G, Wilhelm S (2013) Canadian fishery closures provide a large-scale test of the impact of gillnet bycatch on seabird populations. Biology Letters 9</w:t>
      </w:r>
    </w:p>
    <w:p>
      <w:pPr>
        <w:pStyle w:val="EndNote Bibliography"/>
        <w:ind w:left="720" w:hanging="720"/>
      </w:pPr>
      <w:r>
        <w:rPr>
          <w:rtl w:val="0"/>
          <w:lang w:val="en-US"/>
        </w:rPr>
        <w:t>Reid PC, Colebrook JM, Matthews JBL, Aiken J (2003) The Continuous Plankton Recorder: concepts and history, from Plankton Indicator to undulating recorders. Progress in Oceanography 58:117-173.</w:t>
      </w:r>
    </w:p>
    <w:p>
      <w:pPr>
        <w:pStyle w:val="EndNote Bibliography"/>
        <w:ind w:left="720" w:hanging="720"/>
      </w:pPr>
      <w:r>
        <w:rPr>
          <w:rtl w:val="0"/>
          <w:lang w:val="en-US"/>
        </w:rPr>
        <w:t>Rice J (2002) Changes to the large marine ecosystem of the Newfoundland-Labrador shelf. In: Sherman K, Skjoldal HR (eds) Large marine ecosystems of the North Atlantic. Elsevier Science B.V.</w:t>
      </w:r>
    </w:p>
    <w:p>
      <w:pPr>
        <w:pStyle w:val="EndNote Bibliography"/>
        <w:ind w:left="720" w:hanging="720"/>
      </w:pPr>
      <w:r>
        <w:rPr>
          <w:rtl w:val="0"/>
          <w:lang w:val="en-US"/>
        </w:rPr>
        <w:t>Rose GA (1993) Cod spawning on a migration highway in the north-west Atlantic. Nature 366:458-461.</w:t>
      </w:r>
    </w:p>
    <w:p>
      <w:pPr>
        <w:pStyle w:val="EndNote Bibliography"/>
        <w:ind w:left="720" w:hanging="720"/>
      </w:pPr>
      <w:r>
        <w:rPr>
          <w:rtl w:val="0"/>
          <w:lang w:val="en-US"/>
        </w:rPr>
        <w:t>Rose GA (2007) Cod: an ecological history of the North Atlantic fisheries. Breakwater Books, St John's, NL</w:t>
      </w:r>
    </w:p>
    <w:p>
      <w:pPr>
        <w:pStyle w:val="EndNote Bibliography"/>
        <w:ind w:left="720" w:hanging="720"/>
      </w:pPr>
      <w:r>
        <w:rPr>
          <w:rtl w:val="0"/>
          <w:lang w:val="en-US"/>
        </w:rPr>
        <w:t>Rose GA, deYoung B, Kulka DW, Goddard SV, Fletcher GL (2000) Distribution shifts and overfishing the northern cod (</w:t>
      </w:r>
      <w:r>
        <w:rPr>
          <w:rStyle w:val="css-g38gqj"/>
          <w:i w:val="1"/>
          <w:iCs w:val="1"/>
          <w:rtl w:val="0"/>
        </w:rPr>
        <w:t>Gadus morhua</w:t>
      </w:r>
      <w:r>
        <w:rPr>
          <w:rtl w:val="0"/>
          <w:lang w:val="en-US"/>
        </w:rPr>
        <w:t>): a view from the ocean. Canadian Journal of Fisheries and Aquatic Sciences 57:644-663.</w:t>
      </w:r>
    </w:p>
    <w:p>
      <w:pPr>
        <w:pStyle w:val="EndNote Bibliography"/>
        <w:ind w:left="720" w:hanging="720"/>
      </w:pPr>
      <w:r>
        <w:rPr>
          <w:rtl w:val="0"/>
          <w:lang w:val="en-US"/>
        </w:rPr>
        <w:t>Rose GA, O'Driscoll RL (2002) Capelin are good for cod: can the northern stock rebuild without them? ICES Journal of Marine Science 59:1018-1026.</w:t>
      </w:r>
    </w:p>
    <w:p>
      <w:pPr>
        <w:pStyle w:val="EndNote Bibliography"/>
        <w:ind w:left="720" w:hanging="720"/>
      </w:pPr>
      <w:r>
        <w:rPr>
          <w:rtl w:val="0"/>
          <w:lang w:val="en-US"/>
        </w:rPr>
        <w:t>Rose GA, Rowe S (2018) Does redistribution or local growth underpin rebuilding of Canada</w:t>
      </w:r>
      <w:r>
        <w:rPr>
          <w:rtl w:val="0"/>
        </w:rPr>
        <w:t>’</w:t>
      </w:r>
      <w:r>
        <w:rPr>
          <w:rtl w:val="0"/>
          <w:lang w:val="en-US"/>
        </w:rPr>
        <w:t>s Northern cod? Canadian Journal of Fisheries and Aquatic Sciences:1-11.</w:t>
      </w:r>
    </w:p>
    <w:p>
      <w:pPr>
        <w:pStyle w:val="EndNote Bibliography"/>
        <w:ind w:left="720" w:hanging="720"/>
      </w:pPr>
      <w:r>
        <w:rPr>
          <w:rtl w:val="0"/>
          <w:lang w:val="de-DE"/>
        </w:rPr>
        <w:t>Schwartzlose RA, Alheit J, Bakun A, Baumgartner TR, Cloete R, Crawford RJM, Fletcher WJ, Green-Ruiz Y, Hagen E, Kawasaki T, Lluch-Belda D, Lluch-Cota SE, MacCall AD, Matsuura Y, N</w:t>
      </w:r>
      <w:r>
        <w:rPr>
          <w:rtl w:val="0"/>
          <w:lang w:val="fr-FR"/>
        </w:rPr>
        <w:t>é</w:t>
      </w:r>
      <w:r>
        <w:rPr>
          <w:rtl w:val="0"/>
          <w:lang w:val="es-ES_tradnl"/>
        </w:rPr>
        <w:t>varez-Mart</w:t>
      </w:r>
      <w:r>
        <w:rPr>
          <w:rtl w:val="0"/>
        </w:rPr>
        <w:t>í</w:t>
      </w:r>
      <w:r>
        <w:rPr>
          <w:rtl w:val="0"/>
          <w:lang w:val="en-US"/>
        </w:rPr>
        <w:t>nez MO, Parrish RH, Roy C, Serra R, Shust KV, Ward MN, Zuzunaga JZ (1999) Worldwide large-scale fluctuations of sardine and anchovy populations. South African Journal of Marine Science 21:289-347.</w:t>
      </w:r>
    </w:p>
    <w:p>
      <w:pPr>
        <w:pStyle w:val="EndNote Bibliography"/>
        <w:ind w:left="720" w:hanging="720"/>
      </w:pPr>
      <w:r>
        <w:rPr>
          <w:rtl w:val="0"/>
          <w:lang w:val="en-US"/>
        </w:rPr>
        <w:t>Sherwood GD, Rideout RM, Fudge SB, Rose GA (2007) Influence of diet on growth, condition and reproductive capacity in Newfoundland and Labrador cod (</w:t>
      </w:r>
      <w:r>
        <w:rPr>
          <w:rStyle w:val="css-g38gqj"/>
          <w:i w:val="1"/>
          <w:iCs w:val="1"/>
          <w:rtl w:val="0"/>
        </w:rPr>
        <w:t>Gadus morhua</w:t>
      </w:r>
      <w:r>
        <w:rPr>
          <w:rtl w:val="0"/>
          <w:lang w:val="en-US"/>
        </w:rPr>
        <w:t>): Insights from stable carbon isotopes (</w:t>
      </w:r>
      <w:r>
        <w:rPr>
          <w:rtl w:val="0"/>
        </w:rPr>
        <w:t>ä</w:t>
      </w:r>
      <w:r>
        <w:rPr>
          <w:rStyle w:val="css-g38gqj"/>
          <w:rFonts w:ascii="Times New Roman" w:hAnsi="Times New Roman"/>
          <w:vertAlign w:val="superscript"/>
          <w:rtl w:val="0"/>
        </w:rPr>
        <w:t>13</w:t>
      </w:r>
      <w:r>
        <w:rPr>
          <w:rStyle w:val="css-g38gqj"/>
          <w:rFonts w:ascii="Times New Roman" w:hAnsi="Times New Roman"/>
          <w:rtl w:val="0"/>
        </w:rPr>
        <w:t>C</w:t>
      </w:r>
      <w:r>
        <w:rPr>
          <w:rtl w:val="0"/>
          <w:lang w:val="en-US"/>
        </w:rPr>
        <w:t>). Deep Sea Research Part II: Topical Studies in Oceanography 54:2794-2809.</w:t>
      </w:r>
    </w:p>
    <w:p>
      <w:pPr>
        <w:pStyle w:val="EndNote Bibliography"/>
        <w:ind w:left="720" w:hanging="720"/>
      </w:pPr>
      <w:r>
        <w:rPr>
          <w:rtl w:val="0"/>
          <w:lang w:val="en-US"/>
        </w:rPr>
        <w:t>Shuter BJ (1990) Population level indicators of stress. In: Adams SM (ed) Biological indicators of stress in fish. American Fisheries Society Symposium 8</w:t>
      </w:r>
    </w:p>
    <w:p>
      <w:pPr>
        <w:pStyle w:val="EndNote Bibliography"/>
        <w:ind w:left="720" w:hanging="720"/>
      </w:pPr>
      <w:r>
        <w:rPr>
          <w:rtl w:val="0"/>
          <w:lang w:val="da-DK"/>
        </w:rPr>
        <w:t xml:space="preserve">Skagseth </w:t>
      </w:r>
      <w:r>
        <w:rPr>
          <w:rtl w:val="0"/>
        </w:rPr>
        <w:t>Ø</w:t>
      </w:r>
      <w:r>
        <w:rPr>
          <w:rtl w:val="0"/>
          <w:lang w:val="en-US"/>
        </w:rPr>
        <w:t>, Slotte A, Stenevik EK, Nash RDM (2015) Characteristics of the Norwegian Coastal Current during Years with High Recruitment of Norwegian Spring Spawning Herring (Clupea harengus L.). PLOS ONE 10:e0144117.</w:t>
      </w:r>
    </w:p>
    <w:p>
      <w:pPr>
        <w:pStyle w:val="EndNote Bibliography"/>
        <w:ind w:left="720" w:hanging="720"/>
      </w:pPr>
      <w:r>
        <w:rPr>
          <w:rtl w:val="0"/>
          <w:lang w:val="en-US"/>
        </w:rPr>
        <w:t>Soutar A, Issacs JD (1969) History of fish populations inferred from fish scales in anaerobic sediments off California. CalCOFI Reports 13:63-70.</w:t>
      </w:r>
    </w:p>
    <w:p>
      <w:pPr>
        <w:pStyle w:val="EndNote Bibliography"/>
        <w:ind w:left="720" w:hanging="720"/>
      </w:pPr>
      <w:r>
        <w:rPr>
          <w:rtl w:val="0"/>
          <w:lang w:val="en-US"/>
        </w:rPr>
        <w:t>Stenson GB (2012) Estimating consumption of prey by harp seals (</w:t>
      </w:r>
      <w:r>
        <w:rPr>
          <w:rStyle w:val="css-g38gqj"/>
          <w:i w:val="1"/>
          <w:iCs w:val="1"/>
          <w:rtl w:val="0"/>
          <w:lang w:val="nl-NL"/>
        </w:rPr>
        <w:t>Pagophilus groenlandicus</w:t>
      </w:r>
      <w:r>
        <w:rPr>
          <w:rtl w:val="0"/>
          <w:lang w:val="en-US"/>
        </w:rPr>
        <w:t>) in NAFO Divisions 2J3KL. Canadian Science Advisory Secretariat (CSAS) Research Document 2012/156</w:t>
      </w:r>
    </w:p>
    <w:p>
      <w:pPr>
        <w:pStyle w:val="EndNote Bibliography"/>
        <w:ind w:left="720" w:hanging="720"/>
      </w:pPr>
      <w:r>
        <w:rPr>
          <w:rtl w:val="0"/>
          <w:lang w:val="en-US"/>
        </w:rPr>
        <w:t>Stenson GB, Buren AD, Koen-Alonso M (2016) The impact of changing climate and abundance on reproduction in an ice-dependent species, the Northwest Atlantic harp seal,</w:t>
      </w:r>
      <w:r>
        <w:rPr>
          <w:rStyle w:val="css-g38gqj"/>
          <w:i w:val="1"/>
          <w:iCs w:val="1"/>
          <w:rtl w:val="0"/>
          <w:lang w:val="nl-NL"/>
        </w:rPr>
        <w:t xml:space="preserve"> Pagophilus groenlandicus</w:t>
      </w:r>
      <w:r>
        <w:rPr>
          <w:rtl w:val="0"/>
          <w:lang w:val="fr-FR"/>
        </w:rPr>
        <w:t>. ICES Journal of Marine Science: Journal du Conseil 73:250-262.</w:t>
      </w:r>
    </w:p>
    <w:p>
      <w:pPr>
        <w:pStyle w:val="EndNote Bibliography"/>
        <w:ind w:left="720" w:hanging="720"/>
      </w:pPr>
      <w:r>
        <w:rPr>
          <w:rtl w:val="0"/>
          <w:lang w:val="en-US"/>
        </w:rPr>
        <w:t xml:space="preserve">Stenson GB, Wakeham D, Buren AD, Koen-Alonso M (2014) Density-dependent and density-independent factors influencing reproductive rates in Northwest Atlantic harp seals, </w:t>
      </w:r>
      <w:r>
        <w:rPr>
          <w:rStyle w:val="css-g38gqj"/>
          <w:i w:val="1"/>
          <w:iCs w:val="1"/>
          <w:rtl w:val="0"/>
          <w:lang w:val="nl-NL"/>
        </w:rPr>
        <w:t>Pagophilus groenlandicus</w:t>
      </w:r>
      <w:r>
        <w:rPr>
          <w:rtl w:val="0"/>
          <w:lang w:val="en-US"/>
        </w:rPr>
        <w:t>. DFO Canadian Science Advisory Secretariat Research Document 2014/058</w:t>
      </w:r>
    </w:p>
    <w:p>
      <w:pPr>
        <w:pStyle w:val="EndNote Bibliography"/>
        <w:ind w:left="720" w:hanging="720"/>
      </w:pPr>
      <w:r>
        <w:rPr>
          <w:rtl w:val="0"/>
          <w:lang w:val="en-US"/>
        </w:rPr>
        <w:t>Templeman W (1948) The life history of the caplin (</w:t>
      </w:r>
      <w:r>
        <w:rPr>
          <w:rStyle w:val="css-g38gqj"/>
          <w:i w:val="1"/>
          <w:iCs w:val="1"/>
          <w:rtl w:val="0"/>
        </w:rPr>
        <w:t>Mallotus villosus</w:t>
      </w:r>
      <w:r>
        <w:rPr>
          <w:rtl w:val="0"/>
        </w:rPr>
        <w:t xml:space="preserve"> O. F. M</w:t>
      </w:r>
      <w:r>
        <w:rPr>
          <w:rtl w:val="0"/>
        </w:rPr>
        <w:t>ü</w:t>
      </w:r>
      <w:r>
        <w:rPr>
          <w:rtl w:val="0"/>
          <w:lang w:val="en-US"/>
        </w:rPr>
        <w:t>ller) in Newfoundland waters. Bulletin of the Newfoundland Government Laboratory 17:1-151.</w:t>
      </w:r>
    </w:p>
    <w:p>
      <w:pPr>
        <w:pStyle w:val="EndNote Bibliography"/>
        <w:ind w:left="720" w:hanging="720"/>
      </w:pPr>
      <w:r>
        <w:rPr>
          <w:rtl w:val="0"/>
          <w:lang w:val="it-IT"/>
        </w:rPr>
        <w:t>Thorson J, T., Pinsky M, L., Ward E, J., Gimenez O (2016) Model</w:t>
      </w:r>
      <w:r>
        <w:rPr>
          <w:rtl w:val="0"/>
        </w:rPr>
        <w:t>‐</w:t>
      </w:r>
      <w:r>
        <w:rPr>
          <w:rtl w:val="0"/>
          <w:lang w:val="en-US"/>
        </w:rPr>
        <w:t>based inference for estimating shifts in species distribution, area occupied and centre of gravity. Methods in Ecology and Evolution 7:990-1002.</w:t>
      </w:r>
    </w:p>
    <w:p>
      <w:pPr>
        <w:pStyle w:val="EndNote Bibliography"/>
        <w:ind w:left="720" w:hanging="720"/>
      </w:pPr>
      <w:r>
        <w:rPr>
          <w:rtl w:val="0"/>
          <w:lang w:val="en-US"/>
        </w:rPr>
        <w:t>Thorson JT, Barnett LAK (2017) Comparing estimates of abundance trends and distribution shifts using single- and multispecies models of fishes and biogenic habitat. ICES Journal of Marine Science 74:1311-1321.</w:t>
      </w:r>
    </w:p>
    <w:p>
      <w:pPr>
        <w:pStyle w:val="EndNote Bibliography"/>
        <w:ind w:left="720" w:hanging="720"/>
      </w:pPr>
      <w:r>
        <w:rPr>
          <w:rtl w:val="0"/>
          <w:lang w:val="de-DE"/>
        </w:rPr>
        <w:t xml:space="preserve">Toresen R, </w:t>
      </w:r>
      <w:r>
        <w:rPr>
          <w:rtl w:val="0"/>
        </w:rPr>
        <w:t>Ø</w:t>
      </w:r>
      <w:r>
        <w:rPr>
          <w:rtl w:val="0"/>
          <w:lang w:val="en-US"/>
        </w:rPr>
        <w:t>stvedt OJ (2000) Variation in abundance of Norwegian spring-spawning herring (Clupea harengus, Clupeidae) throughout the 20th century and the influence of climatic fluctuations. Fish and Fisheries 1:231-256.</w:t>
      </w:r>
    </w:p>
    <w:p>
      <w:pPr>
        <w:pStyle w:val="EndNote Bibliography"/>
        <w:ind w:left="720" w:hanging="720"/>
      </w:pPr>
      <w:r>
        <w:rPr>
          <w:rtl w:val="0"/>
          <w:lang w:val="en-US"/>
        </w:rPr>
        <w:t>Trippel EA (1995) Age at Maturity as a Stress Indicator in Fisheries: Biological processes related to reproduction in northwest Atlantic groundfish populations that have undergone declines. BioScience 45:759-771.</w:t>
      </w:r>
    </w:p>
    <w:p>
      <w:pPr>
        <w:pStyle w:val="EndNote Bibliography"/>
        <w:ind w:left="720" w:hanging="720"/>
      </w:pPr>
      <w:r>
        <w:rPr>
          <w:rtl w:val="0"/>
        </w:rPr>
        <w:t>Vilhj</w:t>
      </w:r>
      <w:r>
        <w:rPr>
          <w:rtl w:val="0"/>
        </w:rPr>
        <w:t>á</w:t>
      </w:r>
      <w:r>
        <w:rPr>
          <w:rtl w:val="0"/>
        </w:rPr>
        <w:t>lmsson H (1994) The Icelandic capelin stock. Rit Fiskideildar 13:1-281.</w:t>
      </w:r>
    </w:p>
    <w:p>
      <w:pPr>
        <w:pStyle w:val="EndNote Bibliography"/>
        <w:ind w:left="720" w:hanging="720"/>
      </w:pPr>
      <w:r>
        <w:rPr>
          <w:rtl w:val="0"/>
          <w:lang w:val="en-US"/>
        </w:rPr>
        <w:t>Winters GH (1970) Biological changes in coastal capelin from the over-wintering to the spawning condition. Journal of the Fisheries Research Board of Canada 27:2215-2224.</w:t>
      </w:r>
    </w:p>
    <w:p>
      <w:pPr>
        <w:pStyle w:val="EndNote Bibliography"/>
        <w:ind w:left="720" w:hanging="720"/>
      </w:pPr>
      <w:r>
        <w:rPr>
          <w:rtl w:val="0"/>
          <w:lang w:val="en-US"/>
        </w:rPr>
        <w:t>Winters GH (1995) Interaction between timing, capelin distribution and biomass estimates from the Div. 2J3K capelin acoustic survey.  Capelin in SA2 + Div 3KL. DFO Atlantic Fisheries Research Document 95/70</w:t>
      </w:r>
    </w:p>
    <w:p>
      <w:pPr>
        <w:pStyle w:val="EndNote Bibliography"/>
        <w:ind w:left="720" w:hanging="720"/>
      </w:pPr>
      <w:r>
        <w:rPr>
          <w:rtl w:val="0"/>
          <w:lang w:val="en-US"/>
        </w:rPr>
        <w:t>Winters GH, Carscadden JE (1978) Review of capelin ecology and estimation of surplus yield from predator dynamics. International Commission for the Northwest Atlantic Fisheries Research Bulletin 13:21-30.</w:t>
      </w:r>
      <w:r>
        <w:rPr/>
        <w:fldChar w:fldCharType="end" w:fldLock="0"/>
      </w:r>
    </w:p>
    <w:sectPr>
      <w:headerReference w:type="default" r:id="rId10"/>
      <w:footerReference w:type="default" r:id="rId11"/>
      <w:pgSz w:w="12240" w:h="15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52" w:author="George Rose" w:date="2018-06-03T07:45:41Z">
    <w:p>
      <w:pPr>
        <w:pStyle w:val="Default"/>
        <w:bidi w:val="0"/>
      </w:pPr>
    </w:p>
    <w:p>
      <w:pPr>
        <w:pStyle w:val="Default"/>
        <w:bidi w:val="0"/>
      </w:pPr>
      <w:r>
        <w:rPr>
          <w:rFonts w:cs="Arial Unicode MS" w:eastAsia="Arial Unicode MS"/>
          <w:rtl w:val="0"/>
        </w:rPr>
        <w:t>Canadian or US spelling - be consistent</w:t>
      </w:r>
      <w:r>
        <w:rPr>
          <w:rFonts w:cs="Arial Unicode MS" w:eastAsia="Arial Unicode MS" w:hint="default"/>
          <w:rtl w:val="0"/>
        </w:rPr>
        <w:t>…</w:t>
      </w:r>
    </w:p>
  </w:comment>
  <w:comment w:id="338" w:author="George Rose" w:date="2018-06-03T08:41:36Z">
    <w:p>
      <w:pPr>
        <w:pStyle w:val="Default"/>
        <w:bidi w:val="0"/>
      </w:pPr>
    </w:p>
    <w:p>
      <w:pPr>
        <w:pStyle w:val="Default"/>
        <w:bidi w:val="0"/>
      </w:pPr>
      <w:r>
        <w:rPr>
          <w:rFonts w:cs="Arial Unicode MS" w:eastAsia="Arial Unicode MS"/>
          <w:rtl w:val="0"/>
        </w:rPr>
        <w:t>When a population crashes, it is typical that range collapses too, especially in social species like capelin, cod, seabirds. In the early 90s, capelin and cod moved S (already established). It is not inconsistent then that there would be remaining concentrations is the S (like around Funk or in Placentia Bay for that matter - they were there for sure and feeding cod). But to me this is consistent with a collapse in the overall population - the only argument against this would be high densities over the entire range, but this is not the case. The fact that high densities remained in a few S areas is not an argument against collapse. I think we should try to explain this in the text</w:t>
      </w:r>
      <w:r>
        <w:rPr>
          <w:rFonts w:cs="Arial Unicode MS" w:eastAsia="Arial Unicode MS" w:hint="default"/>
          <w:rtl w:val="0"/>
        </w:rPr>
        <w:t>…</w:t>
      </w:r>
      <w:r>
        <w:rPr>
          <w:rFonts w:cs="Arial Unicode MS" w:eastAsia="Arial Unicode MS"/>
          <w:rtl w:val="0"/>
        </w:rPr>
        <w:t>.</w:t>
      </w:r>
    </w:p>
  </w:comment>
  <w:comment w:id="134" w:author="George Rose" w:date="2018-06-03T07:39:11Z">
    <w:p>
      <w:pPr>
        <w:pStyle w:val="Default"/>
        <w:bidi w:val="0"/>
      </w:pPr>
    </w:p>
    <w:p>
      <w:pPr>
        <w:pStyle w:val="Default"/>
        <w:bidi w:val="0"/>
      </w:pPr>
      <w:r>
        <w:rPr>
          <w:rFonts w:cs="Arial Unicode MS" w:eastAsia="Arial Unicode MS"/>
          <w:rtl w:val="0"/>
        </w:rPr>
        <w:t>think it important to make this point - we did this study in conjunction with DFO to address this issue</w:t>
      </w:r>
      <w:r>
        <w:rPr>
          <w:rFonts w:cs="Arial Unicode MS" w:eastAsia="Arial Unicode MS" w:hint="default"/>
          <w:rtl w:val="0"/>
        </w:rPr>
        <w:t>…</w:t>
      </w:r>
      <w:r>
        <w:rPr>
          <w:rFonts w:cs="Arial Unicode MS" w:eastAsia="Arial Unicode MS"/>
          <w:rtl w:val="0"/>
        </w:rPr>
        <w:t>.</w:t>
      </w:r>
    </w:p>
  </w:comment>
  <w:comment w:id="388" w:author="Montevecchi, William" w:date="2018-06-02T19:03:00Z">
    <w:p>
      <w:pPr>
        <w:pStyle w:val="Default"/>
        <w:bidi w:val="0"/>
      </w:pPr>
    </w:p>
    <w:p>
      <w:pPr>
        <w:pStyle w:val="Default"/>
        <w:bidi w:val="0"/>
      </w:pPr>
      <w:r>
        <w:rPr>
          <w:rFonts w:cs="Arial Unicode MS" w:eastAsia="Arial Unicode MS"/>
          <w:rtl w:val="0"/>
        </w:rPr>
        <w:t>Useful to present cod dietary data above in cod section</w:t>
      </w:r>
    </w:p>
  </w:comment>
  <w:comment w:id="398" w:author="DFO-MPO" w:date="2018-05-22T16:11:00Z">
    <w:p>
      <w:pPr>
        <w:pStyle w:val="Default"/>
        <w:bidi w:val="0"/>
      </w:pPr>
    </w:p>
    <w:p>
      <w:pPr>
        <w:pStyle w:val="Default"/>
        <w:bidi w:val="0"/>
      </w:pPr>
      <w:r>
        <w:rPr>
          <w:rFonts w:cs="Arial Unicode MS" w:eastAsia="Arial Unicode MS"/>
          <w:rtl w:val="0"/>
        </w:rPr>
        <w:t>More work on this needs to be done</w:t>
      </w:r>
    </w:p>
  </w:comment>
  <w:comment w:id="230" w:author="George Rose" w:date="2018-06-03T08:16:52Z">
    <w:p>
      <w:pPr>
        <w:pStyle w:val="Default"/>
        <w:bidi w:val="0"/>
      </w:pPr>
    </w:p>
    <w:p>
      <w:pPr>
        <w:pStyle w:val="Default"/>
        <w:bidi w:val="0"/>
      </w:pPr>
      <w:r>
        <w:rPr>
          <w:rFonts w:cs="Arial Unicode MS" w:eastAsia="Arial Unicode MS"/>
          <w:rtl w:val="0"/>
        </w:rPr>
        <w:t>I still think that a couple of echograms showing this would help readers who are not familiar with capelin distributions</w:t>
      </w:r>
      <w:r>
        <w:rPr>
          <w:rFonts w:cs="Arial Unicode MS" w:eastAsia="Arial Unicode MS" w:hint="default"/>
          <w:rtl w:val="0"/>
        </w:rPr>
        <w:t>…</w:t>
      </w:r>
      <w:r>
        <w:rPr>
          <w:rFonts w:cs="Arial Unicode MS" w:eastAsia="Arial Unicode MS"/>
          <w:rtl w:val="0"/>
        </w:rPr>
        <w:t>.</w:t>
      </w:r>
    </w:p>
  </w:comment>
  <w:comment w:id="326" w:author="Montevecchi, William" w:date="2018-06-02T16:58:00Z">
    <w:p>
      <w:pPr>
        <w:pStyle w:val="Default"/>
        <w:bidi w:val="0"/>
      </w:pPr>
    </w:p>
    <w:p>
      <w:pPr>
        <w:pStyle w:val="Default"/>
        <w:bidi w:val="0"/>
      </w:pPr>
      <w:r>
        <w:rPr>
          <w:rFonts w:cs="Arial Unicode MS" w:eastAsia="Arial Unicode MS"/>
          <w:rtl w:val="0"/>
        </w:rPr>
        <w:t>Any cod stomach data that can be brought to bear here?</w:t>
      </w:r>
    </w:p>
  </w:comment>
  <w:comment w:id="155" w:author="George Rose" w:date="2018-06-03T08:00:35Z">
    <w:p>
      <w:pPr>
        <w:pStyle w:val="Default"/>
        <w:bidi w:val="0"/>
      </w:pPr>
    </w:p>
    <w:p>
      <w:pPr>
        <w:pStyle w:val="Default"/>
        <w:bidi w:val="0"/>
      </w:pPr>
      <w:r>
        <w:rPr>
          <w:rFonts w:cs="Arial Unicode MS" w:eastAsia="Arial Unicode MS"/>
          <w:rtl w:val="0"/>
        </w:rPr>
        <w:t>This is a very strong argument - there is no way 3-6 Mt of capelin were huddled inshore - and moreover not noticed by anyone!</w:t>
      </w:r>
    </w:p>
  </w:comment>
  <w:comment w:id="101" w:author="Montevecchi, William" w:date="2018-06-02T14:06:00Z">
    <w:p>
      <w:pPr>
        <w:pStyle w:val="Default"/>
        <w:bidi w:val="0"/>
      </w:pPr>
    </w:p>
    <w:p>
      <w:pPr>
        <w:pStyle w:val="Default"/>
        <w:bidi w:val="0"/>
      </w:pPr>
      <w:r>
        <w:rPr>
          <w:rFonts w:cs="Arial Unicode MS" w:eastAsia="Arial Unicode MS"/>
          <w:rtl w:val="0"/>
        </w:rPr>
        <w:t xml:space="preserve">Give range of months December </w:t>
      </w:r>
      <w:r>
        <w:rPr>
          <w:rFonts w:cs="Arial Unicode MS" w:eastAsia="Arial Unicode MS" w:hint="default"/>
          <w:rtl w:val="0"/>
        </w:rPr>
        <w:t xml:space="preserve">– </w:t>
      </w:r>
      <w:r>
        <w:rPr>
          <w:rFonts w:cs="Arial Unicode MS" w:eastAsia="Arial Unicode MS"/>
          <w:rtl w:val="0"/>
        </w:rPr>
        <w:t>Jan??</w:t>
      </w:r>
    </w:p>
  </w:comment>
  <w:comment w:id="100" w:author="George Rose" w:date="2018-06-03T07:02:12Z">
    <w:p>
      <w:pPr>
        <w:pStyle w:val="Default"/>
        <w:bidi w:val="0"/>
      </w:pPr>
    </w:p>
    <w:p>
      <w:pPr>
        <w:pStyle w:val="Default"/>
        <w:bidi w:val="0"/>
      </w:pPr>
      <w:r>
        <w:rPr>
          <w:rFonts w:cs="Arial Unicode MS" w:eastAsia="Arial Unicode MS"/>
          <w:rtl w:val="0"/>
        </w:rPr>
        <w:t>this exposes what this paper is really about and justifies Bill</w:t>
      </w:r>
      <w:r>
        <w:rPr>
          <w:rFonts w:cs="Arial Unicode MS" w:eastAsia="Arial Unicode MS" w:hint="default"/>
          <w:rtl w:val="0"/>
        </w:rPr>
        <w:t>’</w:t>
      </w:r>
      <w:r>
        <w:rPr>
          <w:rFonts w:cs="Arial Unicode MS" w:eastAsia="Arial Unicode MS"/>
          <w:rtl w:val="0"/>
        </w:rPr>
        <w:t>s suggested title change and focus of the MS</w:t>
      </w:r>
    </w:p>
  </w:comment>
  <w:comment w:id="48" w:author="DFO-MPO" w:date="2018-06-01T13:41:00Z">
    <w:p>
      <w:pPr>
        <w:pStyle w:val="Default"/>
        <w:bidi w:val="0"/>
      </w:pPr>
    </w:p>
    <w:p>
      <w:pPr>
        <w:pStyle w:val="Default"/>
        <w:bidi w:val="0"/>
      </w:pPr>
      <w:r>
        <w:rPr>
          <w:rFonts w:cs="Arial Unicode MS" w:eastAsia="Arial Unicode MS"/>
          <w:rtl w:val="0"/>
        </w:rPr>
        <w:t>Still waiting for this SAR to be posted online to complete reference</w:t>
      </w:r>
    </w:p>
  </w:comment>
  <w:comment w:id="1" w:author="George Rose" w:date="2018-06-03T06:35:51Z">
    <w:p>
      <w:pPr>
        <w:pStyle w:val="Default"/>
        <w:bidi w:val="0"/>
      </w:pPr>
    </w:p>
    <w:p>
      <w:pPr>
        <w:pStyle w:val="Default"/>
        <w:bidi w:val="0"/>
      </w:pPr>
      <w:r>
        <w:rPr>
          <w:rFonts w:cs="Arial Unicode MS" w:eastAsia="Arial Unicode MS"/>
          <w:rtl w:val="0"/>
        </w:rPr>
        <w:t>Agree with Bill - might as well take this on directly as reviewers-readers will do so in any event</w:t>
      </w:r>
      <w:r>
        <w:rPr>
          <w:rFonts w:cs="Arial Unicode MS" w:eastAsia="Arial Unicode MS" w:hint="default"/>
          <w:rtl w:val="0"/>
        </w:rPr>
        <w:t>…</w:t>
      </w:r>
      <w:r>
        <w:rPr>
          <w:rFonts w:cs="Arial Unicode MS" w:eastAsia="Arial Unicode MS"/>
          <w:rtl w:val="0"/>
        </w:rPr>
        <w:t>.</w:t>
      </w:r>
    </w:p>
  </w:comment>
  <w:comment w:id="227" w:author="George Rose" w:date="2018-06-03T08:11:19Z">
    <w:p>
      <w:pPr>
        <w:pStyle w:val="Default"/>
        <w:bidi w:val="0"/>
      </w:pPr>
    </w:p>
    <w:p>
      <w:pPr>
        <w:pStyle w:val="Default"/>
        <w:bidi w:val="0"/>
      </w:pPr>
      <w:r>
        <w:rPr>
          <w:rFonts w:cs="Arial Unicode MS" w:eastAsia="Arial Unicode MS"/>
          <w:rtl w:val="0"/>
        </w:rPr>
        <w:t>this is not the right wording - the shoals are NOT hard to detect, they are very easy to detect - the problem if there is one is that coverage is inadequate to measure aggregated fish</w:t>
      </w:r>
    </w:p>
  </w:comment>
  <w:comment w:id="339" w:author="Montevecchi, William" w:date="2018-06-02T17:30:00Z">
    <w:p>
      <w:pPr>
        <w:pStyle w:val="Default"/>
        <w:bidi w:val="0"/>
      </w:pPr>
    </w:p>
    <w:p>
      <w:pPr>
        <w:pStyle w:val="Default"/>
        <w:bidi w:val="0"/>
      </w:pPr>
      <w:r>
        <w:rPr>
          <w:rFonts w:cs="Arial Unicode MS" w:eastAsia="Arial Unicode MS"/>
          <w:rtl w:val="0"/>
        </w:rPr>
        <w:t>This would not be inconsistent with the non-crash hypothesis.</w:t>
      </w:r>
    </w:p>
    <w:p>
      <w:pPr>
        <w:pStyle w:val="Default"/>
        <w:bidi w:val="0"/>
      </w:pPr>
    </w:p>
    <w:p>
      <w:pPr>
        <w:pStyle w:val="Default"/>
        <w:bidi w:val="0"/>
      </w:pPr>
      <w:r>
        <w:rPr>
          <w:rFonts w:cs="Arial Unicode MS" w:eastAsia="Arial Unicode MS"/>
          <w:rtl w:val="0"/>
        </w:rPr>
        <w:t>Montevecchi, William</w:t>
      </w:r>
    </w:p>
    <w:p>
      <w:pPr>
        <w:pStyle w:val="Default"/>
        <w:bidi w:val="0"/>
      </w:pPr>
      <w:r>
        <w:rPr>
          <w:rFonts w:cs="Arial Unicode MS" w:eastAsia="Arial Unicode MS"/>
          <w:rtl w:val="0"/>
        </w:rPr>
        <w:t>ditto</w:t>
      </w:r>
    </w:p>
  </w:comment>
  <w:comment w:id="79" w:author="George Rose" w:date="2018-06-03T07:18:48Z">
    <w:p>
      <w:pPr>
        <w:pStyle w:val="Default"/>
        <w:bidi w:val="0"/>
      </w:pPr>
    </w:p>
    <w:p>
      <w:pPr>
        <w:pStyle w:val="Default"/>
        <w:bidi w:val="0"/>
      </w:pPr>
      <w:r>
        <w:rPr>
          <w:rFonts w:cs="Arial Unicode MS" w:eastAsia="Arial Unicode MS"/>
          <w:rtl w:val="0"/>
        </w:rPr>
        <w:t xml:space="preserve">Rose, G.A. 2005. ICES J mar Sci. 62:1524-1530. Capelin as a </w:t>
      </w:r>
      <w:r>
        <w:rPr>
          <w:rFonts w:cs="Arial Unicode MS" w:eastAsia="Arial Unicode MS" w:hint="default"/>
          <w:rtl w:val="0"/>
        </w:rPr>
        <w:t>“</w:t>
      </w:r>
      <w:r>
        <w:rPr>
          <w:rFonts w:cs="Arial Unicode MS" w:eastAsia="Arial Unicode MS"/>
          <w:rtl w:val="0"/>
        </w:rPr>
        <w:t>sea canary</w:t>
      </w:r>
      <w:r>
        <w:rPr>
          <w:rFonts w:cs="Arial Unicode MS" w:eastAsia="Arial Unicode MS" w:hint="default"/>
          <w:rtl w:val="0"/>
        </w:rPr>
        <w:t>”…</w:t>
      </w:r>
    </w:p>
    <w:p>
      <w:pPr>
        <w:pStyle w:val="Default"/>
        <w:bidi w:val="0"/>
      </w:pPr>
    </w:p>
    <w:p>
      <w:pPr>
        <w:pStyle w:val="Default"/>
        <w:bidi w:val="0"/>
      </w:pPr>
      <w:r>
        <w:rPr>
          <w:rFonts w:cs="Arial Unicode MS" w:eastAsia="Arial Unicode MS"/>
          <w:rtl w:val="0"/>
        </w:rPr>
        <w:t>Generalizes this a bit</w:t>
      </w:r>
      <w:r>
        <w:rPr>
          <w:rFonts w:cs="Arial Unicode MS" w:eastAsia="Arial Unicode MS" w:hint="default"/>
          <w:rtl w:val="0"/>
        </w:rPr>
        <w:t>…</w:t>
      </w:r>
      <w:r>
        <w:rPr>
          <w:rFonts w:cs="Arial Unicode MS" w:eastAsia="Arial Unicode MS"/>
          <w:rtl w:val="0"/>
        </w:rPr>
        <w:t>.</w:t>
      </w:r>
    </w:p>
  </w:comment>
  <w:comment w:id="325" w:author="George Rose" w:date="2018-06-03T08:32:54Z">
    <w:p>
      <w:pPr>
        <w:pStyle w:val="Default"/>
        <w:bidi w:val="0"/>
      </w:pPr>
    </w:p>
    <w:p>
      <w:pPr>
        <w:pStyle w:val="Default"/>
        <w:bidi w:val="0"/>
      </w:pPr>
      <w:r>
        <w:rPr>
          <w:rFonts w:cs="Arial Unicode MS" w:eastAsia="Arial Unicode MS"/>
          <w:rtl w:val="0"/>
        </w:rPr>
        <w:t>Response to Bill. Yes. Some of this is published in Sherwood et al. and other publications but original data on cod diet is also available</w:t>
      </w:r>
      <w:r>
        <w:rPr>
          <w:rFonts w:cs="Arial Unicode MS" w:eastAsia="Arial Unicode MS" w:hint="default"/>
          <w:rtl w:val="0"/>
        </w:rPr>
        <w:t>…</w:t>
      </w:r>
    </w:p>
    <w:p>
      <w:pPr>
        <w:pStyle w:val="Default"/>
        <w:bidi w:val="0"/>
      </w:pPr>
    </w:p>
    <w:p>
      <w:pPr>
        <w:pStyle w:val="Default"/>
        <w:bidi w:val="0"/>
      </w:pPr>
      <w:r>
        <w:rPr>
          <w:rFonts w:cs="Arial Unicode MS" w:eastAsia="Arial Unicode MS"/>
          <w:rtl w:val="0"/>
        </w:rPr>
        <w:t>DFO also has data with a big gap in the 1990s - but I have data for that period. Although the 2 series are from different times of year, they tell a similar story and could be brought together with not too much effort</w:t>
      </w:r>
      <w:r>
        <w:rPr>
          <w:rFonts w:cs="Arial Unicode MS" w:eastAsia="Arial Unicode MS" w:hint="default"/>
          <w:rtl w:val="0"/>
        </w:rPr>
        <w:t>…</w:t>
      </w:r>
      <w:r>
        <w:rPr>
          <w:rFonts w:cs="Arial Unicode MS" w:eastAsia="Arial Unicode MS"/>
          <w:rtl w:val="0"/>
        </w:rPr>
        <w:t>.</w:t>
      </w:r>
    </w:p>
  </w:comment>
  <w:comment w:id="248" w:author="George Rose" w:date="2018-06-03T08:20:34Z">
    <w:p>
      <w:pPr>
        <w:pStyle w:val="Default"/>
        <w:bidi w:val="0"/>
      </w:pPr>
    </w:p>
    <w:p>
      <w:pPr>
        <w:pStyle w:val="Default"/>
        <w:bidi w:val="0"/>
      </w:pPr>
      <w:r>
        <w:rPr>
          <w:rFonts w:cs="Arial Unicode MS" w:eastAsia="Arial Unicode MS"/>
          <w:rtl w:val="0"/>
        </w:rPr>
        <w:t>2J3KLNO is not a stock. Needs rewording</w:t>
      </w:r>
      <w:r>
        <w:rPr>
          <w:rFonts w:cs="Arial Unicode MS" w:eastAsia="Arial Unicode MS" w:hint="default"/>
          <w:rtl w:val="0"/>
        </w:rPr>
        <w:t>…</w:t>
      </w:r>
    </w:p>
  </w:comment>
  <w:comment w:id="347" w:author="Montevecchi, William" w:date="2018-06-02T17:27:00Z">
    <w:p>
      <w:pPr>
        <w:pStyle w:val="Default"/>
        <w:bidi w:val="0"/>
      </w:pPr>
    </w:p>
    <w:p>
      <w:pPr>
        <w:pStyle w:val="Default"/>
        <w:bidi w:val="0"/>
      </w:pPr>
      <w:r>
        <w:rPr>
          <w:rFonts w:cs="Arial Unicode MS" w:eastAsia="Arial Unicode MS"/>
          <w:rtl w:val="0"/>
        </w:rPr>
        <w:t>The mean weight of capelin landed by parental murres on Funk Island as increased over the past 3 decades, and it would be informative to use the murre capelin data to analyze the proportions of different age classes captured by the murres over the past 3 decades. I will try to take a look at this; Ale and Paul has all the data as well</w:t>
      </w:r>
    </w:p>
  </w:comment>
  <w:comment w:id="223" w:author="George Rose" w:date="2018-06-03T08:09:51Z">
    <w:p>
      <w:pPr>
        <w:pStyle w:val="Default"/>
        <w:bidi w:val="0"/>
      </w:pPr>
    </w:p>
    <w:p>
      <w:pPr>
        <w:pStyle w:val="Default"/>
        <w:bidi w:val="0"/>
      </w:pPr>
      <w:r>
        <w:rPr>
          <w:rFonts w:cs="Arial Unicode MS" w:eastAsia="Arial Unicode MS"/>
          <w:rtl w:val="0"/>
        </w:rPr>
        <w:t>This is a bit weak - the lack of support for inshore residence year-round has already been dealt with and might be recalled here</w:t>
      </w:r>
      <w:r>
        <w:rPr>
          <w:rFonts w:cs="Arial Unicode MS" w:eastAsia="Arial Unicode MS" w:hint="default"/>
          <w:rtl w:val="0"/>
        </w:rPr>
        <w:t>…</w:t>
      </w:r>
    </w:p>
  </w:comment>
  <w:comment w:id="35" w:author="George Rose" w:date="2018-06-03T06:44:30Z">
    <w:p>
      <w:pPr>
        <w:pStyle w:val="Default"/>
        <w:bidi w:val="0"/>
      </w:pPr>
    </w:p>
    <w:p>
      <w:pPr>
        <w:pStyle w:val="Default"/>
        <w:bidi w:val="0"/>
      </w:pPr>
      <w:r>
        <w:rPr>
          <w:rFonts w:cs="Arial Unicode MS" w:eastAsia="Arial Unicode MS"/>
          <w:rtl w:val="0"/>
        </w:rPr>
        <w:t>The chapter on this event (Nakken ed)  would make a good ref here (I have the full ref but you probably have it)</w:t>
      </w:r>
      <w:r>
        <w:rPr>
          <w:rFonts w:cs="Arial Unicode MS" w:eastAsia="Arial Unicode MS" w:hint="default"/>
          <w:rtl w:val="0"/>
        </w:rPr>
        <w:t>…</w:t>
      </w:r>
      <w:r>
        <w:rPr>
          <w:rFonts w:cs="Arial Unicode MS" w:eastAsia="Arial Unicode MS"/>
          <w:rtl w:val="0"/>
        </w:rPr>
        <w:t>.</w:t>
      </w:r>
    </w:p>
  </w:comment>
  <w:comment w:id="33" w:author="George Rose" w:date="2018-06-03T06:40:43Z">
    <w:p>
      <w:pPr>
        <w:pStyle w:val="Default"/>
        <w:bidi w:val="0"/>
      </w:pPr>
    </w:p>
    <w:p>
      <w:pPr>
        <w:pStyle w:val="Default"/>
        <w:bidi w:val="0"/>
      </w:pPr>
      <w:r>
        <w:rPr>
          <w:rFonts w:cs="Arial Unicode MS" w:eastAsia="Arial Unicode MS"/>
          <w:rtl w:val="0"/>
        </w:rPr>
        <w:t>The Norwegian herring collapsed after a period of gross overfishing - this argument gets a bit tangled</w:t>
      </w:r>
      <w:r>
        <w:rPr>
          <w:rFonts w:cs="Arial Unicode MS" w:eastAsia="Arial Unicode MS" w:hint="default"/>
          <w:rtl w:val="0"/>
        </w:rPr>
        <w:t>…</w:t>
      </w:r>
    </w:p>
  </w:comment>
  <w:comment w:id="390" w:author="George Rose" w:date="2018-06-03T08:54:44Z">
    <w:p>
      <w:pPr>
        <w:pStyle w:val="Default"/>
        <w:bidi w:val="0"/>
      </w:pPr>
    </w:p>
    <w:p>
      <w:pPr>
        <w:pStyle w:val="Default"/>
        <w:bidi w:val="0"/>
      </w:pPr>
      <w:r>
        <w:rPr>
          <w:rFonts w:cs="Arial Unicode MS" w:eastAsia="Arial Unicode MS"/>
          <w:rtl w:val="0"/>
        </w:rPr>
        <w:t>This has been said before at least a couple of time in the MS - be careful not to protest too much</w:t>
      </w:r>
      <w:r>
        <w:rPr>
          <w:rFonts w:cs="Arial Unicode MS" w:eastAsia="Arial Unicode MS" w:hint="default"/>
          <w:rtl w:val="0"/>
        </w:rPr>
        <w:t>…</w:t>
      </w:r>
      <w:r>
        <w:rPr>
          <w:rFonts w:cs="Arial Unicode MS" w:eastAsia="Arial Unicode MS"/>
          <w:rtl w:val="0"/>
        </w:rPr>
        <w:t>.</w:t>
      </w:r>
    </w:p>
    <w:p>
      <w:pPr>
        <w:pStyle w:val="Default"/>
        <w:bidi w:val="0"/>
      </w:pPr>
    </w:p>
    <w:p>
      <w:pPr>
        <w:pStyle w:val="Default"/>
        <w:bidi w:val="0"/>
      </w:pPr>
      <w:r>
        <w:rPr>
          <w:rFonts w:cs="Arial Unicode MS" w:eastAsia="Arial Unicode MS"/>
          <w:rtl w:val="0"/>
        </w:rPr>
        <w:t>I think an ending that states that all of the evidence gathered here supports the conclusion that capelin collapsed in the early 90s, and does not support the Frank et al. contention, would be better than a repeat of a defence of the survey - do that earlier on</w:t>
      </w:r>
      <w:r>
        <w:rPr>
          <w:rFonts w:cs="Arial Unicode MS" w:eastAsia="Arial Unicode MS" w:hint="default"/>
          <w:rtl w:val="0"/>
        </w:rPr>
        <w:t>…</w:t>
      </w:r>
    </w:p>
  </w:comment>
  <w:comment w:id="395" w:author="George Rose" w:date="2018-06-03T08:57:52Z">
    <w:p>
      <w:pPr>
        <w:pStyle w:val="Default"/>
        <w:bidi w:val="0"/>
      </w:pPr>
    </w:p>
    <w:p>
      <w:pPr>
        <w:pStyle w:val="Default"/>
        <w:bidi w:val="0"/>
      </w:pPr>
      <w:r>
        <w:rPr>
          <w:rFonts w:cs="Arial Unicode MS" w:eastAsia="Arial Unicode MS"/>
          <w:rtl w:val="0"/>
        </w:rPr>
        <w:t>These are kind of brutal</w:t>
      </w:r>
      <w:r>
        <w:rPr>
          <w:rFonts w:cs="Arial Unicode MS" w:eastAsia="Arial Unicode MS" w:hint="default"/>
          <w:rtl w:val="0"/>
        </w:rPr>
        <w:t xml:space="preserve">… </w:t>
      </w:r>
      <w:r>
        <w:rPr>
          <w:rFonts w:cs="Arial Unicode MS" w:eastAsia="Arial Unicode MS"/>
          <w:rtl w:val="0"/>
        </w:rPr>
        <w:t>better maps needed</w:t>
      </w:r>
      <w:r>
        <w:rPr>
          <w:rFonts w:cs="Arial Unicode MS" w:eastAsia="Arial Unicode MS" w:hint="default"/>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right"/>
    </w:pPr>
    <w:r>
      <w:rPr>
        <w:rStyle w:val="css-g38gqj"/>
        <w:sz w:val="18"/>
        <w:szCs w:val="18"/>
        <w:rtl w:val="0"/>
        <w:lang w:val="en-US"/>
      </w:rPr>
      <w:t xml:space="preserve">pg. </w:t>
    </w:r>
    <w:r>
      <w:rPr>
        <w:rStyle w:val="css-g38gqj"/>
        <w:sz w:val="18"/>
        <w:szCs w:val="18"/>
        <w:rtl w:val="0"/>
      </w:rPr>
      <w:fldChar w:fldCharType="begin" w:fldLock="0"/>
    </w:r>
    <w:r>
      <w:rPr>
        <w:rStyle w:val="css-g38gqj"/>
        <w:sz w:val="18"/>
        <w:szCs w:val="18"/>
        <w:rtl w:val="0"/>
      </w:rPr>
      <w:instrText xml:space="preserve"> PAGE </w:instrText>
    </w:r>
    <w:r>
      <w:rPr>
        <w:rStyle w:val="css-g38gqj"/>
        <w:sz w:val="18"/>
        <w:szCs w:val="18"/>
        <w:rtl w:val="0"/>
      </w:rPr>
      <w:fldChar w:fldCharType="separate" w:fldLock="0"/>
    </w:r>
    <w:r>
      <w:rPr>
        <w:rStyle w:val="css-g38gqj"/>
        <w:sz w:val="18"/>
        <w:szCs w:val="18"/>
        <w:rtl w:val="0"/>
      </w:rPr>
      <w:t>48</w:t>
    </w:r>
    <w:r>
      <w:rPr>
        <w:rStyle w:val="css-g38gqj"/>
        <w:sz w:val="18"/>
        <w:szCs w:val="18"/>
        <w:rtl w:val="0"/>
      </w:rPr>
      <w:fldChar w:fldCharType="end" w:fldLock="0"/>
    </w:r>
    <w:r>
      <w:rPr>
        <w:rStyle w:val="css-g38gqj"/>
        <w:sz w:val="18"/>
        <w:szCs w:val="18"/>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css-g38gqj">
    <w:name w:val="css-g38gqj"/>
    <w:rPr>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240" w:after="60" w:line="360" w:lineRule="auto"/>
      <w:ind w:left="0" w:right="0" w:firstLine="0"/>
      <w:jc w:val="both"/>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de-D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tyle1">
    <w:name w:val="Style1"/>
    <w:next w:val="Style1"/>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lang w:val="en-US"/>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4f81bd"/>
      <w:spacing w:val="0"/>
      <w:kern w:val="0"/>
      <w:position w:val="0"/>
      <w:sz w:val="18"/>
      <w:szCs w:val="18"/>
      <w:u w:val="none" w:color="4f81bd"/>
      <w:vertAlign w:val="baseline"/>
      <w:lang w:val="en-US"/>
    </w:r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comments" Target="comment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