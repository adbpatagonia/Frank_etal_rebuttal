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546" w:rsidRDefault="005E1546">
      <w:pPr>
        <w:pStyle w:val="Heading"/>
        <w:rPr>
          <w:rStyle w:val="css-g38gqj"/>
          <w:color w:val="000000"/>
          <w:sz w:val="32"/>
          <w:szCs w:val="32"/>
          <w:u w:color="000000"/>
          <w:shd w:val="clear" w:color="auto" w:fill="00FF00"/>
        </w:rPr>
      </w:pPr>
    </w:p>
    <w:p w:rsidR="005E1546" w:rsidRDefault="00EB75CB">
      <w:pPr>
        <w:pStyle w:val="Heading"/>
        <w:rPr>
          <w:rStyle w:val="css-g38gqj"/>
          <w:color w:val="000000"/>
          <w:sz w:val="32"/>
          <w:szCs w:val="32"/>
          <w:u w:color="000000"/>
        </w:rPr>
      </w:pPr>
      <w:r>
        <w:rPr>
          <w:rStyle w:val="css-g38gqj"/>
          <w:color w:val="000000"/>
          <w:sz w:val="32"/>
          <w:szCs w:val="32"/>
          <w:u w:color="000000"/>
        </w:rPr>
        <w:t>The collapse of a keystone forage species</w:t>
      </w:r>
      <w:ins w:id="0" w:author="Montevecchi, William" w:date="2018-06-02T19:15:00Z">
        <w:r>
          <w:rPr>
            <w:rStyle w:val="css-g38gqj"/>
            <w:color w:val="000000"/>
            <w:sz w:val="32"/>
            <w:szCs w:val="32"/>
            <w:u w:color="000000"/>
          </w:rPr>
          <w:t xml:space="preserve">: A response to Frank et al. </w:t>
        </w:r>
        <w:commentRangeStart w:id="1"/>
        <w:r>
          <w:rPr>
            <w:rStyle w:val="css-g38gqj"/>
            <w:color w:val="000000"/>
            <w:sz w:val="32"/>
            <w:szCs w:val="32"/>
            <w:u w:color="000000"/>
          </w:rPr>
          <w:t>2016</w:t>
        </w:r>
      </w:ins>
      <w:commentRangeEnd w:id="1"/>
      <w:r>
        <w:commentReference w:id="1"/>
      </w:r>
    </w:p>
    <w:p w:rsidR="005E1546" w:rsidRDefault="005E1546">
      <w:pPr>
        <w:pStyle w:val="Body"/>
      </w:pPr>
    </w:p>
    <w:p w:rsidR="005E1546" w:rsidRDefault="00EB75CB">
      <w:pPr>
        <w:pStyle w:val="Body"/>
        <w:spacing w:line="480" w:lineRule="auto"/>
        <w:rPr>
          <w:rStyle w:val="css-g38gqj"/>
          <w:rFonts w:ascii="Calibri" w:eastAsia="Calibri" w:hAnsi="Calibri" w:cs="Calibri"/>
        </w:rPr>
      </w:pPr>
      <w:r>
        <w:rPr>
          <w:rStyle w:val="css-g38gqj"/>
          <w:rFonts w:ascii="Calibri" w:eastAsia="Calibri" w:hAnsi="Calibri" w:cs="Calibri"/>
          <w:lang w:val="nl-NL"/>
        </w:rPr>
        <w:t>Buren, A.D.</w:t>
      </w:r>
      <w:proofErr w:type="gramStart"/>
      <w:r>
        <w:rPr>
          <w:rStyle w:val="css-g38gqj"/>
          <w:rFonts w:ascii="Calibri" w:eastAsia="Calibri" w:hAnsi="Calibri" w:cs="Calibri"/>
          <w:vertAlign w:val="superscript"/>
        </w:rPr>
        <w:t>1</w:t>
      </w:r>
      <w:r>
        <w:rPr>
          <w:rStyle w:val="css-g38gqj"/>
          <w:rFonts w:ascii="Calibri" w:eastAsia="Calibri" w:hAnsi="Calibri" w:cs="Calibri"/>
        </w:rPr>
        <w:t>*§</w:t>
      </w:r>
      <w:proofErr w:type="gramEnd"/>
      <w:r>
        <w:rPr>
          <w:rStyle w:val="css-g38gqj"/>
          <w:rFonts w:ascii="Calibri" w:eastAsia="Calibri" w:hAnsi="Calibri" w:cs="Calibri"/>
        </w:rPr>
        <w:t>, Murphy, H.M.</w:t>
      </w:r>
      <w:r>
        <w:rPr>
          <w:rStyle w:val="css-g38gqj"/>
          <w:rFonts w:ascii="Calibri" w:eastAsia="Calibri" w:hAnsi="Calibri" w:cs="Calibri"/>
          <w:vertAlign w:val="superscript"/>
        </w:rPr>
        <w:t>1</w:t>
      </w:r>
      <w:r>
        <w:rPr>
          <w:rStyle w:val="css-g38gqj"/>
          <w:rFonts w:ascii="Calibri" w:eastAsia="Calibri" w:hAnsi="Calibri" w:cs="Calibri"/>
        </w:rPr>
        <w:t>§, Adamack, A.T.</w:t>
      </w:r>
      <w:r>
        <w:rPr>
          <w:rStyle w:val="css-g38gqj"/>
          <w:rFonts w:ascii="Calibri" w:eastAsia="Calibri" w:hAnsi="Calibri" w:cs="Calibri"/>
          <w:vertAlign w:val="superscript"/>
        </w:rPr>
        <w:t>1</w:t>
      </w:r>
      <w:r>
        <w:rPr>
          <w:rStyle w:val="css-g38gqj"/>
          <w:rFonts w:ascii="Calibri" w:eastAsia="Calibri" w:hAnsi="Calibri" w:cs="Calibri"/>
        </w:rPr>
        <w:t>, Davoren, G. K.</w:t>
      </w:r>
      <w:r>
        <w:rPr>
          <w:rStyle w:val="css-g38gqj"/>
          <w:rFonts w:ascii="Calibri" w:eastAsia="Calibri" w:hAnsi="Calibri" w:cs="Calibri"/>
          <w:vertAlign w:val="superscript"/>
        </w:rPr>
        <w:t>2</w:t>
      </w:r>
      <w:r>
        <w:rPr>
          <w:rStyle w:val="css-g38gqj"/>
          <w:rFonts w:ascii="Calibri" w:eastAsia="Calibri" w:hAnsi="Calibri" w:cs="Calibri"/>
          <w:lang w:val="nl-NL"/>
        </w:rPr>
        <w:t>, Koen-Alonso, M.</w:t>
      </w:r>
      <w:r>
        <w:rPr>
          <w:rStyle w:val="css-g38gqj"/>
          <w:rFonts w:ascii="Calibri" w:eastAsia="Calibri" w:hAnsi="Calibri" w:cs="Calibri"/>
          <w:vertAlign w:val="superscript"/>
        </w:rPr>
        <w:t>1</w:t>
      </w:r>
      <w:r>
        <w:rPr>
          <w:rStyle w:val="css-g38gqj"/>
          <w:rFonts w:ascii="Calibri" w:eastAsia="Calibri" w:hAnsi="Calibri" w:cs="Calibri"/>
          <w:lang w:val="it-IT"/>
        </w:rPr>
        <w:t>, Montevecchi W.A.</w:t>
      </w:r>
      <w:r>
        <w:rPr>
          <w:rStyle w:val="css-g38gqj"/>
          <w:rFonts w:ascii="Calibri" w:eastAsia="Calibri" w:hAnsi="Calibri" w:cs="Calibri"/>
          <w:vertAlign w:val="superscript"/>
        </w:rPr>
        <w:t>3</w:t>
      </w:r>
      <w:r>
        <w:rPr>
          <w:rStyle w:val="css-g38gqj"/>
          <w:rFonts w:ascii="Calibri" w:eastAsia="Calibri" w:hAnsi="Calibri" w:cs="Calibri"/>
        </w:rPr>
        <w:t>, Mowbray, F. K.</w:t>
      </w:r>
      <w:r>
        <w:rPr>
          <w:rStyle w:val="css-g38gqj"/>
          <w:rFonts w:ascii="Calibri" w:eastAsia="Calibri" w:hAnsi="Calibri" w:cs="Calibri"/>
          <w:vertAlign w:val="superscript"/>
        </w:rPr>
        <w:t>1</w:t>
      </w:r>
      <w:r>
        <w:rPr>
          <w:rStyle w:val="css-g38gqj"/>
          <w:rFonts w:ascii="Calibri" w:eastAsia="Calibri" w:hAnsi="Calibri" w:cs="Calibri"/>
        </w:rPr>
        <w:t>, Pepin, P.</w:t>
      </w:r>
      <w:r>
        <w:rPr>
          <w:rStyle w:val="css-g38gqj"/>
          <w:rFonts w:ascii="Calibri" w:eastAsia="Calibri" w:hAnsi="Calibri" w:cs="Calibri"/>
          <w:vertAlign w:val="superscript"/>
        </w:rPr>
        <w:t>1</w:t>
      </w:r>
      <w:r>
        <w:rPr>
          <w:rStyle w:val="css-g38gqj"/>
          <w:rFonts w:ascii="Calibri" w:eastAsia="Calibri" w:hAnsi="Calibri" w:cs="Calibri"/>
          <w:lang w:val="pt-PT"/>
        </w:rPr>
        <w:t>, Regular, P.</w:t>
      </w:r>
      <w:r>
        <w:rPr>
          <w:rStyle w:val="css-g38gqj"/>
          <w:rFonts w:ascii="Calibri" w:eastAsia="Calibri" w:hAnsi="Calibri" w:cs="Calibri"/>
          <w:vertAlign w:val="superscript"/>
        </w:rPr>
        <w:t>1</w:t>
      </w:r>
      <w:r>
        <w:rPr>
          <w:rStyle w:val="css-g38gqj"/>
          <w:rFonts w:ascii="Calibri" w:eastAsia="Calibri" w:hAnsi="Calibri" w:cs="Calibri"/>
          <w:lang w:val="de-DE"/>
        </w:rPr>
        <w:t>, Robert, D.</w:t>
      </w:r>
      <w:r>
        <w:rPr>
          <w:rStyle w:val="css-g38gqj"/>
          <w:rFonts w:ascii="Calibri" w:eastAsia="Calibri" w:hAnsi="Calibri" w:cs="Calibri"/>
          <w:vertAlign w:val="superscript"/>
        </w:rPr>
        <w:t>4</w:t>
      </w:r>
      <w:r>
        <w:rPr>
          <w:rStyle w:val="css-g38gqj"/>
          <w:rFonts w:ascii="Calibri" w:eastAsia="Calibri" w:hAnsi="Calibri" w:cs="Calibri"/>
          <w:lang w:val="de-DE"/>
        </w:rPr>
        <w:t>, Rose, G.A.</w:t>
      </w:r>
      <w:r>
        <w:rPr>
          <w:rStyle w:val="css-g38gqj"/>
          <w:rFonts w:ascii="Calibri" w:eastAsia="Calibri" w:hAnsi="Calibri" w:cs="Calibri"/>
          <w:vertAlign w:val="superscript"/>
        </w:rPr>
        <w:t>5</w:t>
      </w:r>
      <w:r>
        <w:rPr>
          <w:rStyle w:val="css-g38gqj"/>
          <w:rFonts w:ascii="Calibri" w:eastAsia="Calibri" w:hAnsi="Calibri" w:cs="Calibri"/>
        </w:rPr>
        <w:t>, Stenson, G.</w:t>
      </w:r>
      <w:r>
        <w:rPr>
          <w:rStyle w:val="css-g38gqj"/>
          <w:rFonts w:ascii="Calibri" w:eastAsia="Calibri" w:hAnsi="Calibri" w:cs="Calibri"/>
          <w:vertAlign w:val="superscript"/>
        </w:rPr>
        <w:t>1</w:t>
      </w:r>
      <w:r>
        <w:rPr>
          <w:rStyle w:val="css-g38gqj"/>
          <w:rFonts w:ascii="Calibri" w:eastAsia="Calibri" w:hAnsi="Calibri" w:cs="Calibri"/>
        </w:rPr>
        <w:t>, Varkey, D.</w:t>
      </w:r>
      <w:r>
        <w:rPr>
          <w:rStyle w:val="css-g38gqj"/>
          <w:rFonts w:ascii="Calibri" w:eastAsia="Calibri" w:hAnsi="Calibri" w:cs="Calibri"/>
          <w:vertAlign w:val="superscript"/>
        </w:rPr>
        <w:t>1</w:t>
      </w:r>
    </w:p>
    <w:p w:rsidR="005E1546" w:rsidRDefault="00EB75CB">
      <w:pPr>
        <w:pStyle w:val="Body"/>
        <w:spacing w:after="200" w:line="276" w:lineRule="auto"/>
        <w:rPr>
          <w:rStyle w:val="css-g38gqj"/>
          <w:rFonts w:ascii="Calibri" w:eastAsia="Calibri" w:hAnsi="Calibri" w:cs="Calibri"/>
        </w:rPr>
      </w:pPr>
      <w:r w:rsidRPr="0019550F">
        <w:rPr>
          <w:rStyle w:val="css-g38gqj"/>
          <w:rFonts w:ascii="Calibri" w:eastAsia="Calibri" w:hAnsi="Calibri" w:cs="Calibri"/>
          <w:lang w:val="en-CA"/>
          <w:rPrChange w:id="2" w:author="DFO-MPO" w:date="2018-06-04T17:12:00Z">
            <w:rPr>
              <w:rStyle w:val="css-g38gqj"/>
              <w:rFonts w:ascii="Calibri" w:eastAsia="Calibri" w:hAnsi="Calibri" w:cs="Calibri"/>
              <w:lang w:val="fr-FR"/>
            </w:rPr>
          </w:rPrChange>
        </w:rPr>
        <w:t>Affiliations:</w:t>
      </w:r>
    </w:p>
    <w:p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1. Northwest Atlantic Fisheries Centre, Fisheries and Oceans Canada, St. John's, NL, Canada</w:t>
      </w:r>
    </w:p>
    <w:p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2. Department of Biological Sciences, University of Manitoba, Winnipeg, MB, Canada</w:t>
      </w:r>
    </w:p>
    <w:p w:rsidR="005E1546" w:rsidRDefault="00EB75CB">
      <w:pPr>
        <w:pStyle w:val="Body"/>
        <w:keepNext/>
        <w:spacing w:line="480" w:lineRule="auto"/>
        <w:rPr>
          <w:rStyle w:val="css-g38gqj"/>
          <w:rFonts w:ascii="Calibri" w:eastAsia="Calibri" w:hAnsi="Calibri" w:cs="Calibri"/>
        </w:rPr>
      </w:pPr>
      <w:r>
        <w:rPr>
          <w:rStyle w:val="css-g38gqj"/>
          <w:rFonts w:ascii="Calibri" w:eastAsia="Calibri" w:hAnsi="Calibri" w:cs="Calibri"/>
        </w:rPr>
        <w:t xml:space="preserve">3. Cognitive and </w:t>
      </w:r>
      <w:proofErr w:type="spellStart"/>
      <w:r>
        <w:rPr>
          <w:rStyle w:val="css-g38gqj"/>
          <w:rFonts w:ascii="Calibri" w:eastAsia="Calibri" w:hAnsi="Calibri" w:cs="Calibri"/>
        </w:rPr>
        <w:t>Behavioural</w:t>
      </w:r>
      <w:proofErr w:type="spellEnd"/>
      <w:r>
        <w:rPr>
          <w:rStyle w:val="css-g38gqj"/>
          <w:rFonts w:ascii="Calibri" w:eastAsia="Calibri" w:hAnsi="Calibri" w:cs="Calibri"/>
        </w:rPr>
        <w:t xml:space="preserve"> Ecology </w:t>
      </w:r>
      <w:proofErr w:type="spellStart"/>
      <w:r>
        <w:rPr>
          <w:rStyle w:val="css-g38gqj"/>
          <w:rFonts w:ascii="Calibri" w:eastAsia="Calibri" w:hAnsi="Calibri" w:cs="Calibri"/>
        </w:rPr>
        <w:t>Progamme</w:t>
      </w:r>
      <w:proofErr w:type="spellEnd"/>
      <w:r>
        <w:rPr>
          <w:rStyle w:val="css-g38gqj"/>
          <w:rFonts w:ascii="Calibri" w:eastAsia="Calibri" w:hAnsi="Calibri" w:cs="Calibri"/>
        </w:rPr>
        <w:t>, Departments of Biology and Psychology, Memorial University of Newfoundland, St. John’s, NL, Canada</w:t>
      </w:r>
    </w:p>
    <w:p w:rsidR="005E1546" w:rsidRPr="0019550F" w:rsidRDefault="00EB75CB">
      <w:pPr>
        <w:pStyle w:val="Body"/>
        <w:spacing w:after="200" w:line="276" w:lineRule="auto"/>
        <w:rPr>
          <w:rStyle w:val="css-g38gqj"/>
          <w:rFonts w:ascii="Calibri" w:eastAsia="Calibri" w:hAnsi="Calibri" w:cs="Calibri"/>
          <w:lang w:val="fr-CA"/>
          <w:rPrChange w:id="3" w:author="DFO-MPO" w:date="2018-06-04T17:12:00Z">
            <w:rPr>
              <w:rStyle w:val="css-g38gqj"/>
              <w:rFonts w:ascii="Calibri" w:eastAsia="Calibri" w:hAnsi="Calibri" w:cs="Calibri"/>
            </w:rPr>
          </w:rPrChange>
        </w:rPr>
      </w:pPr>
      <w:r>
        <w:rPr>
          <w:rStyle w:val="css-g38gqj"/>
          <w:rFonts w:ascii="Calibri" w:eastAsia="Calibri" w:hAnsi="Calibri" w:cs="Calibri"/>
          <w:lang w:val="fr-FR"/>
        </w:rPr>
        <w:t>4. Institut des sciences de la mer, Université du Québec à Rimouski, Rimouski, QC, Canada</w:t>
      </w:r>
    </w:p>
    <w:p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5. Institute for the Oceans and Fisheries, UBC, Vancouver, Canada.</w:t>
      </w:r>
    </w:p>
    <w:p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*corresponding author: Tel: +1 709 772 4049; Fax: + 1 709 772 4138; e-mail: Alejandro.Buren@dfo-mpo.gc.ca</w:t>
      </w:r>
    </w:p>
    <w:p w:rsidR="005E1546" w:rsidRDefault="00EB75CB">
      <w:pPr>
        <w:pStyle w:val="Body"/>
        <w:spacing w:after="200" w:line="276" w:lineRule="auto"/>
        <w:rPr>
          <w:rStyle w:val="css-g38gqj"/>
          <w:rFonts w:ascii="Calibri" w:eastAsia="Calibri" w:hAnsi="Calibri" w:cs="Calibri"/>
        </w:rPr>
      </w:pPr>
      <w:r>
        <w:rPr>
          <w:rStyle w:val="css-g38gqj"/>
          <w:rFonts w:ascii="Calibri" w:eastAsia="Calibri" w:hAnsi="Calibri" w:cs="Calibri"/>
        </w:rPr>
        <w:t>§ A.D.B and H.M.M. contributed equally to this paper and others have contributed equally. Authors have been listed in alphabetical order for each contribution level.</w:t>
      </w:r>
    </w:p>
    <w:p w:rsidR="005E1546" w:rsidRDefault="005E1546">
      <w:pPr>
        <w:pStyle w:val="Body"/>
        <w:spacing w:after="200" w:line="276" w:lineRule="auto"/>
        <w:rPr>
          <w:rFonts w:ascii="Calibri" w:eastAsia="Calibri" w:hAnsi="Calibri" w:cs="Calibri"/>
        </w:rPr>
      </w:pPr>
    </w:p>
    <w:p w:rsidR="005E1546" w:rsidRDefault="00EB75CB">
      <w:pPr>
        <w:pStyle w:val="Body"/>
        <w:spacing w:after="200" w:line="276" w:lineRule="auto"/>
      </w:pPr>
      <w:r>
        <w:rPr>
          <w:rStyle w:val="css-g38gqj"/>
          <w:rFonts w:ascii="Calibri" w:eastAsia="Calibri" w:hAnsi="Calibri" w:cs="Calibri"/>
          <w:b/>
          <w:bCs/>
        </w:rPr>
        <w:br w:type="page"/>
      </w:r>
    </w:p>
    <w:p w:rsidR="005E1546" w:rsidRDefault="00EB75CB">
      <w:pPr>
        <w:pStyle w:val="Heading2"/>
        <w:rPr>
          <w:rStyle w:val="css-g38gqj"/>
          <w:rFonts w:ascii="Calibri" w:eastAsia="Calibri" w:hAnsi="Calibri" w:cs="Calibri"/>
          <w:i w:val="0"/>
          <w:iCs w:val="0"/>
          <w:sz w:val="24"/>
          <w:szCs w:val="24"/>
        </w:rPr>
      </w:pPr>
      <w:r>
        <w:rPr>
          <w:rStyle w:val="css-g38gqj"/>
          <w:rFonts w:ascii="Calibri" w:eastAsia="Calibri" w:hAnsi="Calibri" w:cs="Calibri"/>
          <w:i w:val="0"/>
          <w:iCs w:val="0"/>
          <w:sz w:val="24"/>
          <w:szCs w:val="24"/>
          <w:lang w:val="de-DE"/>
        </w:rPr>
        <w:lastRenderedPageBreak/>
        <w:t>Abstract</w:t>
      </w:r>
    </w:p>
    <w:p w:rsidR="005E1546" w:rsidRDefault="00EB75CB">
      <w:pPr>
        <w:pStyle w:val="BodyA"/>
        <w:spacing w:line="480" w:lineRule="auto"/>
        <w:ind w:firstLine="720"/>
        <w:rPr>
          <w:rStyle w:val="css-g38gqj"/>
          <w:sz w:val="24"/>
          <w:szCs w:val="24"/>
        </w:rPr>
      </w:pPr>
      <w:del w:id="4" w:author="DFO-MPO" w:date="2018-06-05T14:43:00Z">
        <w:r w:rsidDel="00C1468D">
          <w:rPr>
            <w:rStyle w:val="css-g38gqj"/>
            <w:sz w:val="24"/>
            <w:szCs w:val="24"/>
          </w:rPr>
          <w:delText xml:space="preserve">Research </w:delText>
        </w:r>
      </w:del>
      <w:ins w:id="5" w:author="DFO-MPO" w:date="2018-06-05T14:43:00Z">
        <w:r w:rsidR="00C1468D">
          <w:rPr>
            <w:rStyle w:val="css-g38gqj"/>
            <w:sz w:val="24"/>
            <w:szCs w:val="24"/>
          </w:rPr>
          <w:t xml:space="preserve">Acoustic monitoring </w:t>
        </w:r>
      </w:ins>
      <w:r>
        <w:rPr>
          <w:rStyle w:val="css-g38gqj"/>
          <w:sz w:val="24"/>
          <w:szCs w:val="24"/>
        </w:rPr>
        <w:t xml:space="preserve">surveys conducted by Canada and the USSR found that the Newfoundland (NAFO Division 2J3KL) capelin stock suffered an order of magnitude decline in the early 1990s. This decline in capelin was concomitant with drastic changes in the ecosystem during the late 1980s and early 1990s, and the </w:t>
      </w:r>
      <w:ins w:id="6" w:author="Montevecchi, William" w:date="2018-06-01T16:40:00Z">
        <w:r>
          <w:rPr>
            <w:rStyle w:val="css-g38gqj"/>
            <w:sz w:val="24"/>
            <w:szCs w:val="24"/>
          </w:rPr>
          <w:t xml:space="preserve">capelin </w:t>
        </w:r>
      </w:ins>
      <w:r>
        <w:rPr>
          <w:rStyle w:val="css-g38gqj"/>
          <w:sz w:val="24"/>
          <w:szCs w:val="24"/>
        </w:rPr>
        <w:t>collapse</w:t>
      </w:r>
      <w:del w:id="7" w:author="Montevecchi, William" w:date="2018-06-01T16:40:00Z">
        <w:r>
          <w:rPr>
            <w:rStyle w:val="css-g38gqj"/>
            <w:sz w:val="24"/>
            <w:szCs w:val="24"/>
          </w:rPr>
          <w:delText xml:space="preserve"> of</w:delText>
        </w:r>
      </w:del>
      <w:r>
        <w:rPr>
          <w:rStyle w:val="css-g38gqj"/>
          <w:sz w:val="24"/>
          <w:szCs w:val="24"/>
        </w:rPr>
        <w:t xml:space="preserve"> </w:t>
      </w:r>
      <w:del w:id="8" w:author="Montevecchi, William" w:date="2018-06-01T16:40:00Z">
        <w:r>
          <w:rPr>
            <w:rStyle w:val="css-g38gqj"/>
            <w:sz w:val="24"/>
            <w:szCs w:val="24"/>
          </w:rPr>
          <w:delText xml:space="preserve">capelin </w:delText>
        </w:r>
      </w:del>
      <w:r>
        <w:rPr>
          <w:rStyle w:val="css-g38gqj"/>
          <w:sz w:val="24"/>
          <w:szCs w:val="24"/>
        </w:rPr>
        <w:t>was a</w:t>
      </w:r>
      <w:ins w:id="9" w:author="Montevecchi, William" w:date="2018-06-01T16:40:00Z">
        <w:r>
          <w:rPr>
            <w:rStyle w:val="css-g38gqj"/>
            <w:sz w:val="24"/>
            <w:szCs w:val="24"/>
          </w:rPr>
          <w:t xml:space="preserve"> key </w:t>
        </w:r>
      </w:ins>
      <w:del w:id="10" w:author="Montevecchi, William" w:date="2018-06-01T16:40:00Z">
        <w:r>
          <w:rPr>
            <w:rStyle w:val="css-g38gqj"/>
            <w:sz w:val="24"/>
            <w:szCs w:val="24"/>
          </w:rPr>
          <w:delText xml:space="preserve">n important </w:delText>
        </w:r>
      </w:del>
      <w:r>
        <w:rPr>
          <w:rStyle w:val="css-g38gqj"/>
          <w:sz w:val="24"/>
          <w:szCs w:val="24"/>
        </w:rPr>
        <w:t xml:space="preserve">signal </w:t>
      </w:r>
      <w:del w:id="11" w:author="Montevecchi, William" w:date="2018-06-01T16:40:00Z">
        <w:r>
          <w:rPr>
            <w:rStyle w:val="css-g38gqj"/>
            <w:sz w:val="24"/>
            <w:szCs w:val="24"/>
          </w:rPr>
          <w:delText>contributing to</w:delText>
        </w:r>
      </w:del>
      <w:ins w:id="12" w:author="Montevecchi, William" w:date="2018-06-01T16:40:00Z">
        <w:r>
          <w:rPr>
            <w:rStyle w:val="css-g38gqj"/>
            <w:sz w:val="24"/>
            <w:szCs w:val="24"/>
          </w:rPr>
          <w:t>in</w:t>
        </w:r>
      </w:ins>
      <w:r>
        <w:rPr>
          <w:rStyle w:val="css-g38gqj"/>
          <w:sz w:val="24"/>
          <w:szCs w:val="24"/>
        </w:rPr>
        <w:t xml:space="preserve"> the identification of a regime shift that occurred in the early 1990s. While more than a dozen studies corroborate and support </w:t>
      </w:r>
      <w:del w:id="13" w:author="Montevecchi, William" w:date="2018-06-01T16:41:00Z">
        <w:r>
          <w:rPr>
            <w:rStyle w:val="css-g38gqj"/>
            <w:sz w:val="24"/>
            <w:szCs w:val="24"/>
          </w:rPr>
          <w:delText>the claim</w:delText>
        </w:r>
      </w:del>
      <w:ins w:id="14" w:author="Montevecchi, William" w:date="2018-06-01T16:41:00Z">
        <w:r>
          <w:rPr>
            <w:rStyle w:val="css-g38gqj"/>
            <w:sz w:val="24"/>
            <w:szCs w:val="24"/>
          </w:rPr>
          <w:t>evidence of</w:t>
        </w:r>
      </w:ins>
      <w:del w:id="15" w:author="Montevecchi, William" w:date="2018-06-01T16:41:00Z">
        <w:r>
          <w:rPr>
            <w:rStyle w:val="css-g38gqj"/>
            <w:sz w:val="24"/>
            <w:szCs w:val="24"/>
          </w:rPr>
          <w:delText xml:space="preserve"> that</w:delText>
        </w:r>
      </w:del>
      <w:r>
        <w:rPr>
          <w:rStyle w:val="css-g38gqj"/>
          <w:sz w:val="24"/>
          <w:szCs w:val="24"/>
        </w:rPr>
        <w:t xml:space="preserve"> the capelin stock collapse</w:t>
      </w:r>
      <w:del w:id="16" w:author="Montevecchi, William" w:date="2018-06-01T16:41:00Z">
        <w:r>
          <w:rPr>
            <w:rStyle w:val="css-g38gqj"/>
            <w:sz w:val="24"/>
            <w:szCs w:val="24"/>
          </w:rPr>
          <w:delText>d</w:delText>
        </w:r>
      </w:del>
      <w:r>
        <w:rPr>
          <w:rStyle w:val="css-g38gqj"/>
          <w:sz w:val="24"/>
          <w:szCs w:val="24"/>
        </w:rPr>
        <w:t xml:space="preserve">,  </w:t>
      </w:r>
      <w:r>
        <w:rPr>
          <w:rStyle w:val="css-g38gqj"/>
          <w:color w:val="151518"/>
          <w:sz w:val="24"/>
          <w:szCs w:val="24"/>
          <w:u w:color="151518"/>
        </w:rPr>
        <w:fldChar w:fldCharType="begin"/>
      </w:r>
      <w:r>
        <w:rPr>
          <w:rStyle w:val="css-g38gqj"/>
          <w:color w:val="151518"/>
          <w:sz w:val="24"/>
          <w:szCs w:val="24"/>
          <w:u w:color="151518"/>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css-g38gqj"/>
          <w:color w:val="151518"/>
          <w:sz w:val="24"/>
          <w:szCs w:val="24"/>
          <w:u w:color="151518"/>
        </w:rPr>
        <w:fldChar w:fldCharType="separate"/>
      </w:r>
      <w:r>
        <w:rPr>
          <w:rStyle w:val="css-g38gqj"/>
          <w:color w:val="151518"/>
          <w:sz w:val="24"/>
          <w:szCs w:val="24"/>
          <w:u w:color="151518"/>
        </w:rPr>
        <w:t>Frank et al. (2016)</w:t>
      </w:r>
      <w:r>
        <w:rPr>
          <w:rStyle w:val="css-g38gqj"/>
          <w:color w:val="151518"/>
          <w:sz w:val="24"/>
          <w:szCs w:val="24"/>
          <w:u w:color="151518"/>
        </w:rPr>
        <w:fldChar w:fldCharType="end"/>
      </w:r>
      <w:r>
        <w:rPr>
          <w:rStyle w:val="css-g38gqj"/>
          <w:color w:val="151518"/>
          <w:sz w:val="24"/>
          <w:szCs w:val="24"/>
          <w:u w:color="151518"/>
        </w:rPr>
        <w:t xml:space="preserve"> disputed this conclusion</w:t>
      </w:r>
      <w:ins w:id="17" w:author="Montevecchi, William" w:date="2018-06-01T16:42:00Z">
        <w:r>
          <w:rPr>
            <w:rStyle w:val="css-g38gqj"/>
            <w:color w:val="151518"/>
            <w:sz w:val="24"/>
            <w:szCs w:val="24"/>
            <w:u w:color="151518"/>
          </w:rPr>
          <w:t>.</w:t>
        </w:r>
      </w:ins>
      <w:del w:id="18" w:author="Montevecchi, William" w:date="2018-06-01T16:42:00Z">
        <w:r>
          <w:rPr>
            <w:rStyle w:val="css-g38gqj"/>
            <w:color w:val="151518"/>
            <w:sz w:val="24"/>
            <w:szCs w:val="24"/>
            <w:u w:color="151518"/>
          </w:rPr>
          <w:delText xml:space="preserve"> and</w:delText>
        </w:r>
      </w:del>
      <w:r>
        <w:rPr>
          <w:rStyle w:val="css-g38gqj"/>
          <w:color w:val="151518"/>
          <w:sz w:val="24"/>
          <w:szCs w:val="24"/>
          <w:u w:color="151518"/>
        </w:rPr>
        <w:t xml:space="preserve"> </w:t>
      </w:r>
      <w:ins w:id="19" w:author="Montevecchi, William" w:date="2018-06-01T16:42:00Z">
        <w:r>
          <w:rPr>
            <w:rStyle w:val="css-g38gqj"/>
            <w:color w:val="151518"/>
            <w:sz w:val="24"/>
            <w:szCs w:val="24"/>
            <w:u w:color="151518"/>
          </w:rPr>
          <w:t xml:space="preserve">Frank et al. (2016) </w:t>
        </w:r>
      </w:ins>
      <w:r>
        <w:rPr>
          <w:rStyle w:val="css-g38gqj"/>
          <w:color w:val="151518"/>
          <w:sz w:val="24"/>
          <w:szCs w:val="24"/>
          <w:u w:color="151518"/>
        </w:rPr>
        <w:t xml:space="preserve">postulated </w:t>
      </w:r>
      <w:del w:id="20" w:author="Montevecchi, William" w:date="2018-06-01T16:43:00Z">
        <w:r>
          <w:rPr>
            <w:rStyle w:val="css-g38gqj"/>
            <w:color w:val="151518"/>
            <w:sz w:val="24"/>
            <w:szCs w:val="24"/>
            <w:u w:color="151518"/>
          </w:rPr>
          <w:delText xml:space="preserve">that </w:delText>
        </w:r>
      </w:del>
      <w:r>
        <w:rPr>
          <w:rStyle w:val="css-g38gqj"/>
          <w:color w:val="151518"/>
          <w:sz w:val="24"/>
          <w:szCs w:val="24"/>
          <w:u w:color="151518"/>
        </w:rPr>
        <w:t xml:space="preserve">either </w:t>
      </w:r>
      <w:ins w:id="21" w:author="Montevecchi, William" w:date="2018-06-01T16:43:00Z">
        <w:r>
          <w:rPr>
            <w:rStyle w:val="css-g38gqj"/>
            <w:color w:val="151518"/>
            <w:sz w:val="24"/>
            <w:szCs w:val="24"/>
            <w:u w:color="151518"/>
          </w:rPr>
          <w:t xml:space="preserve">1) </w:t>
        </w:r>
      </w:ins>
      <w:r>
        <w:rPr>
          <w:rStyle w:val="css-g38gqj"/>
          <w:sz w:val="24"/>
          <w:szCs w:val="24"/>
        </w:rPr>
        <w:t xml:space="preserve">capelin changed its migratory patterns while the timing of the acoustic survey </w:t>
      </w:r>
      <w:del w:id="22" w:author="Montevecchi, William" w:date="2018-06-01T16:44:00Z">
        <w:r>
          <w:rPr>
            <w:rStyle w:val="css-g38gqj"/>
            <w:sz w:val="24"/>
            <w:szCs w:val="24"/>
          </w:rPr>
          <w:delText xml:space="preserve">has </w:delText>
        </w:r>
      </w:del>
      <w:r>
        <w:rPr>
          <w:rStyle w:val="css-g38gqj"/>
          <w:sz w:val="24"/>
          <w:szCs w:val="24"/>
        </w:rPr>
        <w:t xml:space="preserve">remained constant leading to a </w:t>
      </w:r>
      <w:proofErr w:type="spellStart"/>
      <w:r>
        <w:rPr>
          <w:rStyle w:val="css-g38gqj"/>
          <w:sz w:val="24"/>
          <w:szCs w:val="24"/>
        </w:rPr>
        <w:t>spatio</w:t>
      </w:r>
      <w:proofErr w:type="spellEnd"/>
      <w:r>
        <w:rPr>
          <w:rStyle w:val="css-g38gqj"/>
          <w:sz w:val="24"/>
          <w:szCs w:val="24"/>
        </w:rPr>
        <w:t xml:space="preserve">-temporal mismatch between the survey and the stock or </w:t>
      </w:r>
      <w:ins w:id="23" w:author="Montevecchi, William" w:date="2018-06-01T16:44:00Z">
        <w:r>
          <w:rPr>
            <w:rStyle w:val="css-g38gqj"/>
            <w:sz w:val="24"/>
            <w:szCs w:val="24"/>
          </w:rPr>
          <w:t xml:space="preserve">2) </w:t>
        </w:r>
      </w:ins>
      <w:r>
        <w:rPr>
          <w:rStyle w:val="css-g38gqj"/>
          <w:sz w:val="24"/>
          <w:szCs w:val="24"/>
        </w:rPr>
        <w:t>the capelin stock has become less migratory and</w:t>
      </w:r>
      <w:del w:id="24" w:author="Montevecchi, William" w:date="2018-06-01T16:44:00Z">
        <w:r>
          <w:rPr>
            <w:rStyle w:val="css-g38gqj"/>
            <w:sz w:val="24"/>
            <w:szCs w:val="24"/>
          </w:rPr>
          <w:delText xml:space="preserve"> is</w:delText>
        </w:r>
      </w:del>
      <w:r>
        <w:rPr>
          <w:rStyle w:val="css-g38gqj"/>
          <w:sz w:val="24"/>
          <w:szCs w:val="24"/>
        </w:rPr>
        <w:t xml:space="preserve"> remai</w:t>
      </w:r>
      <w:del w:id="25" w:author="Montevecchi, William" w:date="2018-06-01T16:44:00Z">
        <w:r>
          <w:rPr>
            <w:rStyle w:val="css-g38gqj"/>
            <w:sz w:val="24"/>
            <w:szCs w:val="24"/>
          </w:rPr>
          <w:delText>ning</w:delText>
        </w:r>
      </w:del>
      <w:ins w:id="26" w:author="Montevecchi, William" w:date="2018-06-01T16:44:00Z">
        <w:r>
          <w:rPr>
            <w:rStyle w:val="css-g38gqj"/>
            <w:sz w:val="24"/>
            <w:szCs w:val="24"/>
          </w:rPr>
          <w:t>ns</w:t>
        </w:r>
      </w:ins>
      <w:r>
        <w:rPr>
          <w:rStyle w:val="css-g38gqj"/>
          <w:sz w:val="24"/>
          <w:szCs w:val="24"/>
        </w:rPr>
        <w:t xml:space="preserve"> </w:t>
      </w:r>
      <w:del w:id="27" w:author="Montevecchi, William" w:date="2018-06-01T16:44:00Z">
        <w:r>
          <w:rPr>
            <w:rStyle w:val="css-g38gqj"/>
            <w:sz w:val="24"/>
            <w:szCs w:val="24"/>
          </w:rPr>
          <w:delText xml:space="preserve">in </w:delText>
        </w:r>
      </w:del>
      <w:r>
        <w:rPr>
          <w:rStyle w:val="css-g38gqj"/>
          <w:sz w:val="24"/>
          <w:szCs w:val="24"/>
        </w:rPr>
        <w:t>inshore and is therefore undetected by the offshore surveys</w:t>
      </w:r>
      <w:r>
        <w:rPr>
          <w:rStyle w:val="css-g38gqj"/>
          <w:color w:val="151518"/>
          <w:sz w:val="24"/>
          <w:szCs w:val="24"/>
          <w:u w:color="151518"/>
        </w:rPr>
        <w:t xml:space="preserve">. We tested these hypotheses using multiple independent datasets, which included both fishery-dependent (inshore commercial catch) and fishery-independent </w:t>
      </w:r>
      <w:ins w:id="28" w:author="Montevecchi, William" w:date="2018-06-01T16:45:00Z">
        <w:r>
          <w:rPr>
            <w:rStyle w:val="css-g38gqj"/>
            <w:color w:val="151518"/>
            <w:sz w:val="24"/>
            <w:szCs w:val="24"/>
            <w:u w:color="151518"/>
          </w:rPr>
          <w:t xml:space="preserve">data </w:t>
        </w:r>
      </w:ins>
      <w:r>
        <w:rPr>
          <w:rStyle w:val="css-g38gqj"/>
          <w:color w:val="151518"/>
          <w:sz w:val="24"/>
          <w:szCs w:val="24"/>
          <w:u w:color="151518"/>
        </w:rPr>
        <w:t xml:space="preserve">(spring acoustic and fall bottom trawl surveys, oceanography cruises, capelin larval indices, aerial surveys, predator diet and </w:t>
      </w:r>
      <w:proofErr w:type="spellStart"/>
      <w:r>
        <w:rPr>
          <w:rStyle w:val="css-g38gqj"/>
          <w:color w:val="151518"/>
          <w:sz w:val="24"/>
          <w:szCs w:val="24"/>
          <w:u w:color="151518"/>
        </w:rPr>
        <w:t>behaviour</w:t>
      </w:r>
      <w:proofErr w:type="spellEnd"/>
      <w:del w:id="29" w:author="Montevecchi, William" w:date="2018-06-01T16:45:00Z">
        <w:r>
          <w:rPr>
            <w:rStyle w:val="css-g38gqj"/>
            <w:color w:val="151518"/>
            <w:sz w:val="24"/>
            <w:szCs w:val="24"/>
            <w:u w:color="151518"/>
          </w:rPr>
          <w:delText>) data</w:delText>
        </w:r>
      </w:del>
      <w:r>
        <w:rPr>
          <w:rStyle w:val="css-g38gqj"/>
          <w:color w:val="151518"/>
          <w:sz w:val="24"/>
          <w:szCs w:val="24"/>
          <w:u w:color="151518"/>
        </w:rPr>
        <w:t>,</w:t>
      </w:r>
      <w:r>
        <w:t xml:space="preserve"> </w:t>
      </w:r>
      <w:r>
        <w:rPr>
          <w:rStyle w:val="css-g38gqj"/>
          <w:sz w:val="24"/>
          <w:szCs w:val="24"/>
        </w:rPr>
        <w:t>and diverse statistical methods</w:t>
      </w:r>
      <w:ins w:id="30" w:author="Montevecchi, William" w:date="2018-06-01T16:46:00Z">
        <w:r>
          <w:rPr>
            <w:rStyle w:val="css-g38gqj"/>
            <w:sz w:val="24"/>
            <w:szCs w:val="24"/>
          </w:rPr>
          <w:t>)</w:t>
        </w:r>
      </w:ins>
      <w:r>
        <w:rPr>
          <w:rStyle w:val="css-g38gqj"/>
          <w:color w:val="151518"/>
          <w:sz w:val="24"/>
          <w:szCs w:val="24"/>
          <w:u w:color="151518"/>
        </w:rPr>
        <w:t xml:space="preserve">. </w:t>
      </w:r>
      <w:r>
        <w:rPr>
          <w:rStyle w:val="css-g38gqj"/>
          <w:sz w:val="24"/>
          <w:szCs w:val="24"/>
        </w:rPr>
        <w:t xml:space="preserve">The hypothesis of a non-collapse of the capelin stock was rejected by our analyses. The weight of evidence approach led us to conclude that the Newfoundland capelin stock suffered a population collapse in 1991 with minimal recovery </w:t>
      </w:r>
      <w:del w:id="31" w:author="DFO-MPO" w:date="2018-06-05T14:43:00Z">
        <w:r w:rsidDel="00C1468D">
          <w:rPr>
            <w:rStyle w:val="css-g38gqj"/>
            <w:sz w:val="24"/>
            <w:szCs w:val="24"/>
          </w:rPr>
          <w:delText xml:space="preserve">in </w:delText>
        </w:r>
      </w:del>
      <w:ins w:id="32" w:author="DFO-MPO" w:date="2018-06-05T14:43:00Z">
        <w:r w:rsidR="00C1468D">
          <w:rPr>
            <w:rStyle w:val="css-g38gqj"/>
            <w:sz w:val="24"/>
            <w:szCs w:val="24"/>
          </w:rPr>
          <w:t xml:space="preserve">over </w:t>
        </w:r>
      </w:ins>
      <w:r>
        <w:rPr>
          <w:rStyle w:val="css-g38gqj"/>
          <w:sz w:val="24"/>
          <w:szCs w:val="24"/>
        </w:rPr>
        <w:t xml:space="preserve">the subsequent 25 years. </w:t>
      </w:r>
    </w:p>
    <w:p w:rsidR="005E1546" w:rsidRDefault="005E1546">
      <w:pPr>
        <w:pStyle w:val="BodyA"/>
      </w:pPr>
    </w:p>
    <w:p w:rsidR="005E1546" w:rsidRDefault="00EB75CB">
      <w:pPr>
        <w:pStyle w:val="Body"/>
        <w:spacing w:after="200" w:line="276" w:lineRule="auto"/>
        <w:rPr>
          <w:ins w:id="33" w:author="DFO-MPO" w:date="2018-06-11T15:51:00Z"/>
          <w:rStyle w:val="css-g38gqj"/>
          <w:rFonts w:ascii="Calibri" w:eastAsia="Calibri" w:hAnsi="Calibri" w:cs="Calibri"/>
          <w:i/>
          <w:iCs/>
        </w:rPr>
      </w:pPr>
      <w:r>
        <w:rPr>
          <w:rStyle w:val="css-g38gqj"/>
          <w:rFonts w:ascii="Calibri" w:eastAsia="Calibri" w:hAnsi="Calibri" w:cs="Calibri"/>
          <w:i/>
          <w:iCs/>
        </w:rPr>
        <w:br w:type="page"/>
      </w:r>
    </w:p>
    <w:p w:rsidR="00EC54C8" w:rsidRDefault="00EC54C8">
      <w:pPr>
        <w:pStyle w:val="Body"/>
        <w:spacing w:after="200" w:line="276" w:lineRule="auto"/>
        <w:rPr>
          <w:ins w:id="34" w:author="DFO-MPO" w:date="2018-06-12T08:55:00Z"/>
          <w:rStyle w:val="css-g38gqj"/>
          <w:rFonts w:ascii="Calibri" w:eastAsia="Calibri" w:hAnsi="Calibri" w:cs="Calibri"/>
          <w:i/>
          <w:iCs/>
        </w:rPr>
      </w:pPr>
      <w:ins w:id="35" w:author="DFO-MPO" w:date="2018-06-12T08:55:00Z">
        <w:r>
          <w:rPr>
            <w:rStyle w:val="css-g38gqj"/>
            <w:rFonts w:ascii="Calibri" w:eastAsia="Calibri" w:hAnsi="Calibri" w:cs="Calibri"/>
            <w:i/>
            <w:iCs/>
          </w:rPr>
          <w:lastRenderedPageBreak/>
          <w:t>Ale:</w:t>
        </w:r>
      </w:ins>
    </w:p>
    <w:p w:rsidR="00EC54C8" w:rsidRDefault="00EC54C8">
      <w:pPr>
        <w:pStyle w:val="Body"/>
        <w:spacing w:after="200" w:line="276" w:lineRule="auto"/>
        <w:rPr>
          <w:ins w:id="36" w:author="DFO-MPO" w:date="2018-06-12T08:57:00Z"/>
          <w:rStyle w:val="css-g38gqj"/>
          <w:rFonts w:ascii="Calibri" w:eastAsia="Calibri" w:hAnsi="Calibri" w:cs="Calibri"/>
          <w:i/>
          <w:iCs/>
        </w:rPr>
      </w:pPr>
      <w:ins w:id="37" w:author="DFO-MPO" w:date="2018-06-12T08:55:00Z">
        <w:r>
          <w:rPr>
            <w:rStyle w:val="css-g38gqj"/>
            <w:rFonts w:ascii="Calibri" w:eastAsia="Calibri" w:hAnsi="Calibri" w:cs="Calibri"/>
            <w:i/>
            <w:iCs/>
          </w:rPr>
          <w:t xml:space="preserve">I think that the Intro is tight and well written.  The idea to make this a paper comparing hypotheses is a good one. </w:t>
        </w:r>
      </w:ins>
      <w:ins w:id="38" w:author="DFO-MPO" w:date="2018-06-12T08:56:00Z">
        <w:r>
          <w:rPr>
            <w:rStyle w:val="css-g38gqj"/>
            <w:rFonts w:ascii="Calibri" w:eastAsia="Calibri" w:hAnsi="Calibri" w:cs="Calibri"/>
            <w:i/>
            <w:iCs/>
          </w:rPr>
          <w:t xml:space="preserve"> Then, as we discussed, if Frank writes a “Response”, you can write back and get the last word.  I have tried to review with this in mind.  However, I think that there are places where th</w:t>
        </w:r>
      </w:ins>
      <w:ins w:id="39" w:author="DFO-MPO" w:date="2018-06-12T08:57:00Z">
        <w:r>
          <w:rPr>
            <w:rStyle w:val="css-g38gqj"/>
            <w:rFonts w:ascii="Calibri" w:eastAsia="Calibri" w:hAnsi="Calibri" w:cs="Calibri"/>
            <w:i/>
            <w:iCs/>
          </w:rPr>
          <w:t>e</w:t>
        </w:r>
      </w:ins>
      <w:ins w:id="40" w:author="DFO-MPO" w:date="2018-06-12T08:56:00Z">
        <w:r>
          <w:rPr>
            <w:rStyle w:val="css-g38gqj"/>
            <w:rFonts w:ascii="Calibri" w:eastAsia="Calibri" w:hAnsi="Calibri" w:cs="Calibri"/>
            <w:i/>
            <w:iCs/>
          </w:rPr>
          <w:t xml:space="preserve"> </w:t>
        </w:r>
      </w:ins>
      <w:ins w:id="41" w:author="DFO-MPO" w:date="2018-06-12T08:57:00Z">
        <w:r>
          <w:rPr>
            <w:rStyle w:val="css-g38gqj"/>
            <w:rFonts w:ascii="Calibri" w:eastAsia="Calibri" w:hAnsi="Calibri" w:cs="Calibri"/>
            <w:i/>
            <w:iCs/>
          </w:rPr>
          <w:t xml:space="preserve">text </w:t>
        </w:r>
      </w:ins>
      <w:ins w:id="42" w:author="DFO-MPO" w:date="2018-06-12T08:56:00Z">
        <w:r>
          <w:rPr>
            <w:rStyle w:val="css-g38gqj"/>
            <w:rFonts w:ascii="Calibri" w:eastAsia="Calibri" w:hAnsi="Calibri" w:cs="Calibri"/>
            <w:i/>
            <w:iCs/>
          </w:rPr>
          <w:t xml:space="preserve">sounds like a response, e.g., the references to the 3-6M </w:t>
        </w:r>
        <w:proofErr w:type="spellStart"/>
        <w:r>
          <w:rPr>
            <w:rStyle w:val="css-g38gqj"/>
            <w:rFonts w:ascii="Calibri" w:eastAsia="Calibri" w:hAnsi="Calibri" w:cs="Calibri"/>
            <w:i/>
            <w:iCs/>
          </w:rPr>
          <w:t>tonnes</w:t>
        </w:r>
        <w:proofErr w:type="spellEnd"/>
        <w:r>
          <w:rPr>
            <w:rStyle w:val="css-g38gqj"/>
            <w:rFonts w:ascii="Calibri" w:eastAsia="Calibri" w:hAnsi="Calibri" w:cs="Calibri"/>
            <w:i/>
            <w:iCs/>
          </w:rPr>
          <w:t xml:space="preserve"> of missing capelin. </w:t>
        </w:r>
      </w:ins>
      <w:ins w:id="43" w:author="DFO-MPO" w:date="2018-06-12T08:57:00Z">
        <w:r>
          <w:rPr>
            <w:rStyle w:val="css-g38gqj"/>
            <w:rFonts w:ascii="Calibri" w:eastAsia="Calibri" w:hAnsi="Calibri" w:cs="Calibri"/>
            <w:i/>
            <w:iCs/>
          </w:rPr>
          <w:t xml:space="preserve"> </w:t>
        </w:r>
      </w:ins>
    </w:p>
    <w:p w:rsidR="000E7BC7" w:rsidRDefault="00EC54C8">
      <w:pPr>
        <w:pStyle w:val="Body"/>
        <w:spacing w:after="200" w:line="276" w:lineRule="auto"/>
        <w:rPr>
          <w:ins w:id="44" w:author="DFO-MPO" w:date="2018-06-12T11:21:00Z"/>
          <w:rStyle w:val="css-g38gqj"/>
          <w:rFonts w:ascii="Calibri" w:eastAsia="Calibri" w:hAnsi="Calibri" w:cs="Calibri"/>
          <w:i/>
          <w:iCs/>
        </w:rPr>
      </w:pPr>
      <w:ins w:id="45" w:author="DFO-MPO" w:date="2018-06-12T08:57:00Z">
        <w:r>
          <w:rPr>
            <w:rStyle w:val="css-g38gqj"/>
            <w:rFonts w:ascii="Calibri" w:eastAsia="Calibri" w:hAnsi="Calibri" w:cs="Calibri"/>
            <w:i/>
            <w:iCs/>
          </w:rPr>
          <w:t>I s</w:t>
        </w:r>
      </w:ins>
      <w:ins w:id="46" w:author="DFO-MPO" w:date="2018-06-11T15:51:00Z">
        <w:r w:rsidR="000E7BC7">
          <w:rPr>
            <w:rStyle w:val="css-g38gqj"/>
            <w:rFonts w:ascii="Calibri" w:eastAsia="Calibri" w:hAnsi="Calibri" w:cs="Calibri"/>
            <w:i/>
            <w:iCs/>
          </w:rPr>
          <w:t xml:space="preserve">uggest </w:t>
        </w:r>
      </w:ins>
      <w:ins w:id="47" w:author="DFO-MPO" w:date="2018-06-12T08:57:00Z">
        <w:r>
          <w:rPr>
            <w:rStyle w:val="css-g38gqj"/>
            <w:rFonts w:ascii="Calibri" w:eastAsia="Calibri" w:hAnsi="Calibri" w:cs="Calibri"/>
            <w:i/>
            <w:iCs/>
          </w:rPr>
          <w:t xml:space="preserve">that the </w:t>
        </w:r>
        <w:proofErr w:type="spellStart"/>
        <w:r>
          <w:rPr>
            <w:rStyle w:val="css-g38gqj"/>
            <w:rFonts w:ascii="Calibri" w:eastAsia="Calibri" w:hAnsi="Calibri" w:cs="Calibri"/>
            <w:i/>
            <w:iCs/>
          </w:rPr>
          <w:t>ms</w:t>
        </w:r>
        <w:proofErr w:type="spellEnd"/>
        <w:r>
          <w:rPr>
            <w:rStyle w:val="css-g38gqj"/>
            <w:rFonts w:ascii="Calibri" w:eastAsia="Calibri" w:hAnsi="Calibri" w:cs="Calibri"/>
            <w:i/>
            <w:iCs/>
          </w:rPr>
          <w:t xml:space="preserve"> would benefit from </w:t>
        </w:r>
      </w:ins>
      <w:ins w:id="48" w:author="DFO-MPO" w:date="2018-06-11T15:51:00Z">
        <w:r w:rsidR="000E7BC7">
          <w:rPr>
            <w:rStyle w:val="css-g38gqj"/>
            <w:rFonts w:ascii="Calibri" w:eastAsia="Calibri" w:hAnsi="Calibri" w:cs="Calibri"/>
            <w:i/>
            <w:iCs/>
          </w:rPr>
          <w:t xml:space="preserve">a section on the methods and capelin biology.  </w:t>
        </w:r>
      </w:ins>
      <w:ins w:id="49" w:author="DFO-MPO" w:date="2018-06-12T08:57:00Z">
        <w:r>
          <w:rPr>
            <w:rStyle w:val="css-g38gqj"/>
            <w:rFonts w:ascii="Calibri" w:eastAsia="Calibri" w:hAnsi="Calibri" w:cs="Calibri"/>
            <w:i/>
            <w:iCs/>
          </w:rPr>
          <w:t xml:space="preserve">I’m having a hard time following the arguments on migration of capelin </w:t>
        </w:r>
        <w:proofErr w:type="spellStart"/>
        <w:proofErr w:type="gramStart"/>
        <w:r>
          <w:rPr>
            <w:rStyle w:val="css-g38gqj"/>
            <w:rFonts w:ascii="Calibri" w:eastAsia="Calibri" w:hAnsi="Calibri" w:cs="Calibri"/>
            <w:i/>
            <w:iCs/>
          </w:rPr>
          <w:t>bc</w:t>
        </w:r>
        <w:proofErr w:type="spellEnd"/>
        <w:proofErr w:type="gramEnd"/>
        <w:r>
          <w:rPr>
            <w:rStyle w:val="css-g38gqj"/>
            <w:rFonts w:ascii="Calibri" w:eastAsia="Calibri" w:hAnsi="Calibri" w:cs="Calibri"/>
            <w:i/>
            <w:iCs/>
          </w:rPr>
          <w:t xml:space="preserve"> I don’t know that part of their biology very well. </w:t>
        </w:r>
      </w:ins>
      <w:ins w:id="50" w:author="DFO-MPO" w:date="2018-06-12T08:58:00Z">
        <w:r>
          <w:rPr>
            <w:rStyle w:val="css-g38gqj"/>
            <w:rFonts w:ascii="Calibri" w:eastAsia="Calibri" w:hAnsi="Calibri" w:cs="Calibri"/>
            <w:i/>
            <w:iCs/>
          </w:rPr>
          <w:t xml:space="preserve"> Further, the methods distract from the flow of the discussion in some places.  </w:t>
        </w:r>
      </w:ins>
    </w:p>
    <w:p w:rsidR="00AF3024" w:rsidRDefault="00AF3024">
      <w:pPr>
        <w:pStyle w:val="Body"/>
        <w:spacing w:after="200" w:line="276" w:lineRule="auto"/>
        <w:rPr>
          <w:ins w:id="51" w:author="DFO-MPO" w:date="2018-06-12T11:55:00Z"/>
          <w:rStyle w:val="css-g38gqj"/>
          <w:rFonts w:ascii="Calibri" w:eastAsia="Calibri" w:hAnsi="Calibri" w:cs="Calibri"/>
          <w:i/>
          <w:iCs/>
        </w:rPr>
      </w:pPr>
      <w:ins w:id="52" w:author="DFO-MPO" w:date="2018-06-12T11:21:00Z">
        <w:r>
          <w:rPr>
            <w:rStyle w:val="css-g38gqj"/>
            <w:rFonts w:ascii="Calibri" w:eastAsia="Calibri" w:hAnsi="Calibri" w:cs="Calibri"/>
            <w:i/>
            <w:iCs/>
          </w:rPr>
          <w:t>Also, there are some sections where Frank’s analysis is just invalid</w:t>
        </w:r>
      </w:ins>
      <w:ins w:id="53" w:author="DFO-MPO" w:date="2018-06-12T11:36:00Z">
        <w:r w:rsidR="006A0A88">
          <w:rPr>
            <w:rStyle w:val="css-g38gqj"/>
            <w:rFonts w:ascii="Calibri" w:eastAsia="Calibri" w:hAnsi="Calibri" w:cs="Calibri"/>
            <w:i/>
            <w:iCs/>
          </w:rPr>
          <w:t>, i.e., the data cannot be used to support or refute either hypothesis</w:t>
        </w:r>
      </w:ins>
      <w:ins w:id="54" w:author="DFO-MPO" w:date="2018-06-12T11:21:00Z">
        <w:r>
          <w:rPr>
            <w:rStyle w:val="css-g38gqj"/>
            <w:rFonts w:ascii="Calibri" w:eastAsia="Calibri" w:hAnsi="Calibri" w:cs="Calibri"/>
            <w:i/>
            <w:iCs/>
          </w:rPr>
          <w:t xml:space="preserve">.  I would focus on that (even if </w:t>
        </w:r>
        <w:proofErr w:type="spellStart"/>
        <w:proofErr w:type="gramStart"/>
        <w:r>
          <w:rPr>
            <w:rStyle w:val="css-g38gqj"/>
            <w:rFonts w:ascii="Calibri" w:eastAsia="Calibri" w:hAnsi="Calibri" w:cs="Calibri"/>
            <w:i/>
            <w:iCs/>
          </w:rPr>
          <w:t>its</w:t>
        </w:r>
        <w:proofErr w:type="spellEnd"/>
        <w:proofErr w:type="gramEnd"/>
        <w:r>
          <w:rPr>
            <w:rStyle w:val="css-g38gqj"/>
            <w:rFonts w:ascii="Calibri" w:eastAsia="Calibri" w:hAnsi="Calibri" w:cs="Calibri"/>
            <w:i/>
            <w:iCs/>
          </w:rPr>
          <w:t xml:space="preserve"> not a “Response” paper) and not try to force a hypothesis test</w:t>
        </w:r>
      </w:ins>
      <w:ins w:id="55" w:author="DFO-MPO" w:date="2018-06-12T11:36:00Z">
        <w:r w:rsidR="006A0A88">
          <w:rPr>
            <w:rStyle w:val="css-g38gqj"/>
            <w:rFonts w:ascii="Calibri" w:eastAsia="Calibri" w:hAnsi="Calibri" w:cs="Calibri"/>
            <w:i/>
            <w:iCs/>
          </w:rPr>
          <w:t xml:space="preserve"> when there is none</w:t>
        </w:r>
      </w:ins>
      <w:ins w:id="56" w:author="DFO-MPO" w:date="2018-06-12T11:21:00Z">
        <w:r>
          <w:rPr>
            <w:rStyle w:val="css-g38gqj"/>
            <w:rFonts w:ascii="Calibri" w:eastAsia="Calibri" w:hAnsi="Calibri" w:cs="Calibri"/>
            <w:i/>
            <w:iCs/>
          </w:rPr>
          <w:t>.</w:t>
        </w:r>
      </w:ins>
    </w:p>
    <w:p w:rsidR="009613B1" w:rsidRDefault="009613B1">
      <w:pPr>
        <w:pStyle w:val="Body"/>
        <w:spacing w:after="200" w:line="276" w:lineRule="auto"/>
        <w:rPr>
          <w:ins w:id="57" w:author="DFO-MPO" w:date="2018-06-12T08:58:00Z"/>
          <w:rStyle w:val="css-g38gqj"/>
          <w:rFonts w:ascii="Calibri" w:eastAsia="Calibri" w:hAnsi="Calibri" w:cs="Calibri"/>
          <w:i/>
          <w:iCs/>
        </w:rPr>
      </w:pPr>
      <w:ins w:id="58" w:author="DFO-MPO" w:date="2018-06-12T11:55:00Z">
        <w:r>
          <w:rPr>
            <w:rStyle w:val="css-g38gqj"/>
            <w:rFonts w:ascii="Calibri" w:eastAsia="Calibri" w:hAnsi="Calibri" w:cs="Calibri"/>
            <w:i/>
            <w:iCs/>
          </w:rPr>
          <w:t>Similarly, there are some sections (like seabirds) where the diet data does not support a collapse/non-collapse hypothesis but does support a migration/non-migration hypothesis which is the pillar of Frank</w:t>
        </w:r>
      </w:ins>
      <w:ins w:id="59" w:author="DFO-MPO" w:date="2018-06-12T11:56:00Z">
        <w:r>
          <w:rPr>
            <w:rStyle w:val="css-g38gqj"/>
            <w:rFonts w:ascii="Calibri" w:eastAsia="Calibri" w:hAnsi="Calibri" w:cs="Calibri"/>
            <w:i/>
            <w:iCs/>
          </w:rPr>
          <w:t>’s argument.</w:t>
        </w:r>
      </w:ins>
    </w:p>
    <w:p w:rsidR="00EC54C8" w:rsidRDefault="00EC54C8">
      <w:pPr>
        <w:pStyle w:val="Body"/>
        <w:spacing w:after="200" w:line="276" w:lineRule="auto"/>
        <w:rPr>
          <w:ins w:id="60" w:author="DFO-MPO" w:date="2018-06-12T11:57:00Z"/>
          <w:rStyle w:val="css-g38gqj"/>
          <w:rFonts w:ascii="Calibri" w:eastAsia="Calibri" w:hAnsi="Calibri" w:cs="Calibri"/>
          <w:i/>
          <w:iCs/>
        </w:rPr>
      </w:pPr>
      <w:ins w:id="61" w:author="DFO-MPO" w:date="2018-06-12T08:59:00Z">
        <w:r>
          <w:rPr>
            <w:rStyle w:val="css-g38gqj"/>
            <w:rFonts w:ascii="Calibri" w:eastAsia="Calibri" w:hAnsi="Calibri" w:cs="Calibri"/>
            <w:i/>
            <w:iCs/>
          </w:rPr>
          <w:t xml:space="preserve">This is an important </w:t>
        </w:r>
        <w:proofErr w:type="spellStart"/>
        <w:r>
          <w:rPr>
            <w:rStyle w:val="css-g38gqj"/>
            <w:rFonts w:ascii="Calibri" w:eastAsia="Calibri" w:hAnsi="Calibri" w:cs="Calibri"/>
            <w:i/>
            <w:iCs/>
          </w:rPr>
          <w:t>ms.</w:t>
        </w:r>
        <w:proofErr w:type="spellEnd"/>
        <w:r>
          <w:rPr>
            <w:rStyle w:val="css-g38gqj"/>
            <w:rFonts w:ascii="Calibri" w:eastAsia="Calibri" w:hAnsi="Calibri" w:cs="Calibri"/>
            <w:i/>
            <w:iCs/>
          </w:rPr>
          <w:t xml:space="preserve">  </w:t>
        </w:r>
      </w:ins>
      <w:ins w:id="62" w:author="DFO-MPO" w:date="2018-06-12T08:58:00Z">
        <w:r>
          <w:rPr>
            <w:rStyle w:val="css-g38gqj"/>
            <w:rFonts w:ascii="Calibri" w:eastAsia="Calibri" w:hAnsi="Calibri" w:cs="Calibri"/>
            <w:i/>
            <w:iCs/>
          </w:rPr>
          <w:t xml:space="preserve">Lots of things to work on but I think that the bulk of the material is there </w:t>
        </w:r>
      </w:ins>
      <w:ins w:id="63" w:author="DFO-MPO" w:date="2018-06-12T08:59:00Z">
        <w:r>
          <w:rPr>
            <w:rStyle w:val="css-g38gqj"/>
            <w:rFonts w:ascii="Calibri" w:eastAsia="Calibri" w:hAnsi="Calibri" w:cs="Calibri"/>
            <w:i/>
            <w:iCs/>
          </w:rPr>
          <w:t>–</w:t>
        </w:r>
      </w:ins>
      <w:ins w:id="64" w:author="DFO-MPO" w:date="2018-06-12T08:58:00Z">
        <w:r>
          <w:rPr>
            <w:rStyle w:val="css-g38gqj"/>
            <w:rFonts w:ascii="Calibri" w:eastAsia="Calibri" w:hAnsi="Calibri" w:cs="Calibri"/>
            <w:i/>
            <w:iCs/>
          </w:rPr>
          <w:t xml:space="preserve"> </w:t>
        </w:r>
      </w:ins>
      <w:ins w:id="65" w:author="DFO-MPO" w:date="2018-06-12T08:59:00Z">
        <w:r>
          <w:rPr>
            <w:rStyle w:val="css-g38gqj"/>
            <w:rFonts w:ascii="Calibri" w:eastAsia="Calibri" w:hAnsi="Calibri" w:cs="Calibri"/>
            <w:i/>
            <w:iCs/>
          </w:rPr>
          <w:t>it may just be a matter of repackaging.</w:t>
        </w:r>
      </w:ins>
    </w:p>
    <w:p w:rsidR="006C6BA1" w:rsidRDefault="006C6BA1">
      <w:pPr>
        <w:pStyle w:val="Body"/>
        <w:spacing w:after="200" w:line="276" w:lineRule="auto"/>
        <w:rPr>
          <w:ins w:id="66" w:author="DFO-MPO" w:date="2018-06-12T08:59:00Z"/>
          <w:rStyle w:val="css-g38gqj"/>
          <w:rFonts w:ascii="Calibri" w:eastAsia="Calibri" w:hAnsi="Calibri" w:cs="Calibri"/>
          <w:i/>
          <w:iCs/>
        </w:rPr>
      </w:pPr>
      <w:ins w:id="67" w:author="DFO-MPO" w:date="2018-06-12T11:57:00Z">
        <w:r>
          <w:rPr>
            <w:rStyle w:val="css-g38gqj"/>
            <w:rFonts w:ascii="Calibri" w:eastAsia="Calibri" w:hAnsi="Calibri" w:cs="Calibri"/>
            <w:i/>
            <w:iCs/>
          </w:rPr>
          <w:t>Happy to review the next draft.</w:t>
        </w:r>
      </w:ins>
      <w:bookmarkStart w:id="68" w:name="_GoBack"/>
      <w:bookmarkEnd w:id="68"/>
    </w:p>
    <w:p w:rsidR="00EC54C8" w:rsidRDefault="00EC54C8">
      <w:pPr>
        <w:pStyle w:val="Body"/>
        <w:spacing w:after="200" w:line="276" w:lineRule="auto"/>
        <w:rPr>
          <w:ins w:id="69" w:author="DFO-MPO" w:date="2018-06-12T08:59:00Z"/>
          <w:rStyle w:val="css-g38gqj"/>
          <w:rFonts w:ascii="Calibri" w:eastAsia="Calibri" w:hAnsi="Calibri" w:cs="Calibri"/>
          <w:i/>
          <w:iCs/>
        </w:rPr>
      </w:pPr>
      <w:ins w:id="70" w:author="DFO-MPO" w:date="2018-06-12T08:59:00Z">
        <w:r>
          <w:rPr>
            <w:rStyle w:val="css-g38gqj"/>
            <w:rFonts w:ascii="Calibri" w:eastAsia="Calibri" w:hAnsi="Calibri" w:cs="Calibri"/>
            <w:i/>
            <w:iCs/>
          </w:rPr>
          <w:t>K</w:t>
        </w:r>
      </w:ins>
    </w:p>
    <w:p w:rsidR="00EC54C8" w:rsidRDefault="00EC54C8">
      <w:pPr>
        <w:pStyle w:val="Body"/>
        <w:spacing w:after="200" w:line="276" w:lineRule="auto"/>
        <w:rPr>
          <w:ins w:id="71" w:author="DFO-MPO" w:date="2018-06-12T11:56:00Z"/>
          <w:rStyle w:val="css-g38gqj"/>
          <w:rFonts w:ascii="Calibri" w:eastAsia="Calibri" w:hAnsi="Calibri" w:cs="Calibri"/>
          <w:i/>
          <w:iCs/>
        </w:rPr>
      </w:pPr>
      <w:ins w:id="72" w:author="DFO-MPO" w:date="2018-06-12T08:59:00Z">
        <w:r>
          <w:rPr>
            <w:rStyle w:val="css-g38gqj"/>
            <w:rFonts w:ascii="Calibri" w:eastAsia="Calibri" w:hAnsi="Calibri" w:cs="Calibri"/>
            <w:i/>
            <w:iCs/>
          </w:rPr>
          <w:t>PS. I have not reviewed the abstract and have done very little copy editing</w:t>
        </w:r>
      </w:ins>
      <w:ins w:id="73" w:author="DFO-MPO" w:date="2018-06-12T09:00:00Z">
        <w:r>
          <w:rPr>
            <w:rStyle w:val="css-g38gqj"/>
            <w:rFonts w:ascii="Calibri" w:eastAsia="Calibri" w:hAnsi="Calibri" w:cs="Calibri"/>
            <w:i/>
            <w:iCs/>
          </w:rPr>
          <w:t xml:space="preserve"> but I can do that if you wish</w:t>
        </w:r>
      </w:ins>
      <w:ins w:id="74" w:author="DFO-MPO" w:date="2018-06-12T08:59:00Z">
        <w:r>
          <w:rPr>
            <w:rStyle w:val="css-g38gqj"/>
            <w:rFonts w:ascii="Calibri" w:eastAsia="Calibri" w:hAnsi="Calibri" w:cs="Calibri"/>
            <w:i/>
            <w:iCs/>
          </w:rPr>
          <w:t xml:space="preserve">.  </w:t>
        </w:r>
      </w:ins>
    </w:p>
    <w:p w:rsidR="009613B1" w:rsidRDefault="009613B1">
      <w:pPr>
        <w:pStyle w:val="Body"/>
        <w:spacing w:after="200" w:line="276" w:lineRule="auto"/>
      </w:pPr>
      <w:ins w:id="75" w:author="DFO-MPO" w:date="2018-06-12T11:56:00Z">
        <w:r>
          <w:rPr>
            <w:rStyle w:val="css-g38gqj"/>
            <w:rFonts w:ascii="Calibri" w:eastAsia="Calibri" w:hAnsi="Calibri" w:cs="Calibri"/>
            <w:i/>
            <w:iCs/>
          </w:rPr>
          <w:t>Caveats:  I have not read Frank.  I don’t know any of this literature very well.</w:t>
        </w:r>
      </w:ins>
    </w:p>
    <w:p w:rsidR="005E1546" w:rsidRDefault="00EB75CB">
      <w:pPr>
        <w:pStyle w:val="Heading2"/>
        <w:rPr>
          <w:rStyle w:val="css-g38gqj"/>
          <w:rFonts w:ascii="Calibri" w:eastAsia="Calibri" w:hAnsi="Calibri" w:cs="Calibri"/>
          <w:i w:val="0"/>
          <w:iCs w:val="0"/>
          <w:sz w:val="24"/>
          <w:szCs w:val="24"/>
        </w:rPr>
      </w:pPr>
      <w:r w:rsidRPr="0019550F">
        <w:rPr>
          <w:rStyle w:val="css-g38gqj"/>
          <w:rFonts w:ascii="Calibri" w:eastAsia="Calibri" w:hAnsi="Calibri" w:cs="Calibri"/>
          <w:i w:val="0"/>
          <w:iCs w:val="0"/>
          <w:sz w:val="24"/>
          <w:szCs w:val="24"/>
          <w:lang w:val="en-CA"/>
          <w:rPrChange w:id="76" w:author="DFO-MPO" w:date="2018-06-04T17:12:00Z">
            <w:rPr>
              <w:rStyle w:val="css-g38gqj"/>
              <w:rFonts w:ascii="Calibri" w:eastAsia="Calibri" w:hAnsi="Calibri" w:cs="Calibri"/>
              <w:i w:val="0"/>
              <w:iCs w:val="0"/>
              <w:sz w:val="24"/>
              <w:szCs w:val="24"/>
              <w:lang w:val="fr-FR"/>
            </w:rPr>
          </w:rPrChange>
        </w:rPr>
        <w:t>Introduction</w:t>
      </w:r>
    </w:p>
    <w:p w:rsidR="005E1546" w:rsidRDefault="00EB75CB">
      <w:pPr>
        <w:pStyle w:val="Style1"/>
      </w:pPr>
      <w:r>
        <w:rPr>
          <w:rStyle w:val="css-g38gqj"/>
        </w:rPr>
        <w:t>Forage fish play crucial roles in many</w:t>
      </w:r>
      <w:r>
        <w:rPr>
          <w:rStyle w:val="css-g38gqj"/>
          <w:color w:val="FF0000"/>
          <w:u w:color="FF0000"/>
        </w:rPr>
        <w:t xml:space="preserve"> </w:t>
      </w:r>
      <w:r>
        <w:rPr>
          <w:rStyle w:val="css-g38gqj"/>
        </w:rPr>
        <w:t>ecosystems, acting as</w:t>
      </w:r>
      <w:ins w:id="77" w:author="DFO-MPO" w:date="2018-06-05T14:49:00Z">
        <w:r w:rsidR="00C1468D">
          <w:rPr>
            <w:rStyle w:val="css-g38gqj"/>
          </w:rPr>
          <w:t xml:space="preserve"> an energy</w:t>
        </w:r>
      </w:ins>
      <w:r>
        <w:rPr>
          <w:rStyle w:val="css-g38gqj"/>
        </w:rPr>
        <w:t xml:space="preserve"> conduit</w:t>
      </w:r>
      <w:del w:id="78" w:author="DFO-MPO" w:date="2018-06-05T14:49:00Z">
        <w:r w:rsidDel="00C1468D">
          <w:rPr>
            <w:rStyle w:val="css-g38gqj"/>
          </w:rPr>
          <w:delText>s</w:delText>
        </w:r>
      </w:del>
      <w:r>
        <w:rPr>
          <w:rStyle w:val="css-g38gqj"/>
        </w:rPr>
        <w:t xml:space="preserve"> </w:t>
      </w:r>
      <w:del w:id="79" w:author="DFO-MPO" w:date="2018-06-05T14:49:00Z">
        <w:r w:rsidDel="00C1468D">
          <w:rPr>
            <w:rStyle w:val="css-g38gqj"/>
          </w:rPr>
          <w:delText xml:space="preserve">of energy </w:delText>
        </w:r>
      </w:del>
      <w:r>
        <w:rPr>
          <w:rStyle w:val="css-g38gqj"/>
        </w:rPr>
        <w:t xml:space="preserve">between lower trophic levels and large vertebrate predators. </w:t>
      </w:r>
      <w:ins w:id="80" w:author="DFO-MPO" w:date="2018-06-05T14:49:00Z">
        <w:r w:rsidR="00C1468D">
          <w:rPr>
            <w:rStyle w:val="css-g38gqj"/>
          </w:rPr>
          <w:t xml:space="preserve">Typically, </w:t>
        </w:r>
      </w:ins>
      <w:del w:id="81" w:author="DFO-MPO" w:date="2018-06-05T14:49:00Z">
        <w:r w:rsidDel="00C1468D">
          <w:rPr>
            <w:rStyle w:val="css-g38gqj"/>
          </w:rPr>
          <w:delText>T</w:delText>
        </w:r>
      </w:del>
      <w:ins w:id="82" w:author="DFO-MPO" w:date="2018-06-05T14:49:00Z">
        <w:r w:rsidR="00C1468D">
          <w:rPr>
            <w:rStyle w:val="css-g38gqj"/>
          </w:rPr>
          <w:t>t</w:t>
        </w:r>
      </w:ins>
      <w:r>
        <w:rPr>
          <w:rStyle w:val="css-g38gqj"/>
        </w:rPr>
        <w:t>he</w:t>
      </w:r>
      <w:del w:id="83" w:author="DFO-MPO" w:date="2018-06-05T14:49:00Z">
        <w:r w:rsidDel="00C1468D">
          <w:rPr>
            <w:rStyle w:val="css-g38gqj"/>
          </w:rPr>
          <w:delText>se</w:delText>
        </w:r>
      </w:del>
      <w:ins w:id="84" w:author="DFO-MPO" w:date="2018-06-05T14:49:00Z">
        <w:r w:rsidR="00C1468D">
          <w:rPr>
            <w:rStyle w:val="css-g38gqj"/>
          </w:rPr>
          <w:t>y</w:t>
        </w:r>
      </w:ins>
      <w:r>
        <w:rPr>
          <w:rStyle w:val="css-g38gqj"/>
        </w:rPr>
        <w:t xml:space="preserve"> are small shoaling species that characteristically have rapid growth, short life expectancies, and population responses </w:t>
      </w:r>
      <w:ins w:id="85" w:author="DFO-MPO" w:date="2018-06-05T14:49:00Z">
        <w:r w:rsidR="00C1468D">
          <w:rPr>
            <w:rStyle w:val="css-g38gqj"/>
          </w:rPr>
          <w:t xml:space="preserve">that are </w:t>
        </w:r>
      </w:ins>
      <w:r>
        <w:rPr>
          <w:rStyle w:val="css-g38gqj"/>
        </w:rPr>
        <w:t>tightly linked to environmental control</w:t>
      </w:r>
      <w:ins w:id="86" w:author="DFO-MPO" w:date="2018-06-05T14:49:00Z">
        <w:r w:rsidR="00C1468D">
          <w:rPr>
            <w:rStyle w:val="css-g38gqj"/>
          </w:rPr>
          <w:t>s</w:t>
        </w:r>
      </w:ins>
      <w:r>
        <w:rPr>
          <w:rStyle w:val="css-g38gqj"/>
        </w:rPr>
        <w:t>. Forage fish species</w:t>
      </w:r>
      <w:ins w:id="87" w:author="DFO-MPO" w:date="2018-06-05T14:50:00Z">
        <w:r w:rsidR="00C1468D">
          <w:rPr>
            <w:rStyle w:val="css-g38gqj"/>
          </w:rPr>
          <w:t xml:space="preserve"> often</w:t>
        </w:r>
      </w:ins>
      <w:r>
        <w:rPr>
          <w:rStyle w:val="css-g38gqj"/>
        </w:rPr>
        <w:t xml:space="preserve"> exhibit boom and bust population dynamics, i.e. their abundances change rapidly and substantially and undergo </w:t>
      </w:r>
      <w:r>
        <w:rPr>
          <w:rStyle w:val="css-g38gqj"/>
        </w:rPr>
        <w:lastRenderedPageBreak/>
        <w:t xml:space="preserve">phases of extremely high and extremely low abundances </w:t>
      </w:r>
      <w:r>
        <w:rPr>
          <w:rStyle w:val="css-g38gqj"/>
        </w:rPr>
        <w:fldChar w:fldCharType="begin"/>
      </w:r>
      <w:r>
        <w:rPr>
          <w:rStyle w:val="css-g38gqj"/>
        </w:rPr>
        <w:instrText xml:space="preserve"> ADDIN EN.CITE &lt;EndNote&gt;&lt;Cite  &gt;&lt;Author&gt;Soutar&lt;/Author&gt;&lt;Year&gt;1969&lt;/Year&gt;&lt;RecNum&gt;891&lt;/RecNum&gt;&lt;Prefix&gt;&lt;/Prefix&gt;&lt;Suffix&gt;&lt;/Suffix&gt;&lt;Pages&gt;&lt;/Pages&gt;&lt;DisplayText&gt;(Soutar &amp; Issacs 1969, Schwartzlose et al. 1999, Chavez et al. 2003, Alheit et al. 2009, Pikitch et al. 2012&lt;/DisplayText&gt;&lt;record&gt;&lt;rec-number&gt;891&lt;/rec-number&gt;&lt;foreign-keys&gt;&lt;key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&gt;&lt;Author&gt;Schwartzlose&lt;/Author&gt;&lt;Year&gt;1999&lt;/Year&gt;&lt;Prefix&gt;&lt;/Prefix&gt;&lt;Suffix&gt;&lt;/Suffix&gt;&lt;Pages&gt;&lt;/Pages&gt;&lt;record&gt;&lt;rec-number&gt;732&lt;/rec-number&gt;&lt;foreign-keys&gt;&lt;key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&gt;&lt;Author&gt;Alheit&lt;/Author&gt;&lt;Year&gt;2009&lt;/Year&gt;&lt;RecNum&gt;881&lt;/RecNum&gt;&lt;Prefix&gt;&lt;/Prefix&gt;&lt;Suffix&gt;&lt;/Suffix&gt;&lt;Pages&gt;&lt;/Pages&gt;&lt;record&gt;&lt;rec-number&gt;881&lt;/rec-number&gt;&lt;foreign-keys&gt;&lt;key app="EN" db-id="2pv5prxr6xz2a4ea50h5dww0ewvx0ttdtdsa" timestamp="1516130944"&gt;881&lt;/key&gt;&lt;/foreign-keys&gt;&lt;ref-type name="Book Section"&gt;5&lt;/ref-type&gt;&lt;contributors&gt;&lt;authors&gt;&lt;author&gt;Alheit, J.&lt;/author&gt;&lt;author&gt;Roy, C.&lt;/author&gt;&lt;author&gt;Kifani, S&lt;/author&gt;&lt;/authors&gt;&lt;secondary-authors&gt;&lt;author&gt;Checkley, D.&lt;/author&gt;&lt;author&gt;Alheit, J.&lt;/author&gt;&lt;author&gt;Oozeki, Y.&lt;/author&gt;&lt;author&gt;Roy, C.&lt;/author&gt;&lt;/secondary-aut</w:instrText>
      </w:r>
      <w:r w:rsidRPr="00C1468D">
        <w:rPr>
          <w:rStyle w:val="css-g38gqj"/>
          <w:lang w:val="fr-CA"/>
          <w:rPrChange w:id="88" w:author="DFO-MPO" w:date="2018-06-05T14:43:00Z">
            <w:rPr>
              <w:rStyle w:val="css-g38gqj"/>
            </w:rPr>
          </w:rPrChange>
        </w:rPr>
        <w:instrText>hors&gt;&lt;/contributors&gt;&lt;titles&gt;&lt;title&gt;Decadal-scale variability in populations&lt;/title&gt;&lt;secondary-title&gt;Climate Change and Small Pelagic Fish&lt;/secondary-title&gt;&lt;/titles&gt;&lt;pages&gt;64-87&lt;/pages&gt;&lt;section&gt;5&lt;/section&gt;&lt;dates&gt;&lt;year&gt;2009&lt;/year&gt;&lt;/dates&gt;&lt;pub-location&gt;Cambridge, UK&lt;/pub-location&gt;&lt;publisher&gt;Cambridge University Press&lt;/publisher&gt;&lt;urls/&gt;&lt;/record&gt;&lt;/Cite&gt;&lt;Cite  &gt;&lt;Author&gt;Pikitch&lt;/Author&gt;&lt;Year&gt;2012&lt;/Year&gt;&lt;Prefix&gt;&lt;/Prefix&gt;&lt;Suffix&gt;&lt;/Suffix&gt;&lt;Pages&gt;&lt;/Pages&gt;&lt;record&gt;&lt;rec-number&gt;712&lt;/rec-number&gt;&lt;foreign-keys&gt;&lt;key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Program&lt;/publisher&gt;&lt;label&gt;736&lt;/label&gt;&lt;urls/&gt;&lt;/record&gt;&lt;/Cite&gt;&lt;/EndNote&gt;</w:instrText>
      </w:r>
      <w:r>
        <w:rPr>
          <w:rStyle w:val="css-g38gqj"/>
        </w:rPr>
        <w:fldChar w:fldCharType="separate"/>
      </w:r>
      <w:r w:rsidRPr="00C1468D">
        <w:rPr>
          <w:rStyle w:val="css-g38gqj"/>
          <w:lang w:val="fr-CA"/>
          <w:rPrChange w:id="89" w:author="DFO-MPO" w:date="2018-06-05T14:43:00Z">
            <w:rPr>
              <w:rStyle w:val="css-g38gqj"/>
            </w:rPr>
          </w:rPrChange>
        </w:rPr>
        <w:t>(Soutar &amp; Issacs 1969, Schwartzlose et al. 1999, Chavez et al. 2003, Alheit et al. 2009, Pikitch et al. 2012</w:t>
      </w:r>
      <w:r>
        <w:rPr>
          <w:rStyle w:val="css-g38gqj"/>
        </w:rPr>
        <w:fldChar w:fldCharType="end"/>
      </w:r>
      <w:ins w:id="90" w:author="Montevecchi, William" w:date="2018-06-01T17:00:00Z">
        <w:r>
          <w:rPr>
            <w:rStyle w:val="css-g38gqj"/>
          </w:rPr>
          <w:fldChar w:fldCharType="begin"/>
        </w:r>
        <w:r w:rsidRPr="00C1468D">
          <w:rPr>
            <w:rStyle w:val="css-g38gqj"/>
            <w:lang w:val="fr-CA"/>
            <w:rPrChange w:id="91" w:author="DFO-MPO" w:date="2018-06-05T14:43:00Z">
              <w:rPr>
                <w:rStyle w:val="css-g38gqj"/>
              </w:rPr>
            </w:rPrChange>
          </w:rPr>
          <w:instrText xml:space="preserve"> ADDIN EN.CITE &lt;EndNote&gt;&lt;Cite  &gt;&lt;Author&gt;Soutar&lt;/Author&gt;&lt;Year&gt;1969&lt;/Year&gt;&lt;RecNum&gt;891&lt;/RecNum&gt;&lt;Prefix&gt;&lt;/Prefix&gt;&lt;Suffix&gt;&lt;/Suffix&gt;&lt;Pages&gt;&lt;/Pages&gt;&lt;DisplayText&gt;, 2014&lt;/DisplayText&gt;&lt;record&gt;&lt;rec-number&gt;891&lt;/rec-number&gt;&lt;foreign-keys&gt;&lt;key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&gt;&lt;Author&gt;Schwartzlose&lt;/Author&gt;&lt;Year&gt;1999&lt;/Year&gt;&lt;Prefix&gt;&lt;/Prefix&gt;&lt;Suffix&gt;&lt;/Suffix&gt;&lt;Pages&gt;&lt;/Pages&gt;&lt;record&gt;&lt;rec-number&gt;732&lt;/rec-number&gt;&lt;foreign-keys&gt;&lt;key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w:instrText>
        </w:r>
        <w:r>
          <w:rPr>
            <w:rStyle w:val="css-g38gqj"/>
          </w:rPr>
          <w:instrText>&gt;&lt;author&gt;Hagen,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&gt;&lt;Author&gt;Alheit&lt;/Author&gt;&lt;Year&gt;2009&lt;/Year&gt;&lt;RecNum&gt;881&lt;/RecNum&gt;&lt;Prefix&gt;&lt;/Prefix&gt;&lt;Suffix&gt;&lt;/Suffix&gt;&lt;Pages&gt;&lt;/Pages&gt;&lt;record&gt;&lt;rec-number&gt;881&lt;/rec-number&gt;&lt;foreign-keys&gt;&lt;key app="EN" db-id="2pv5prxr6xz2a4ea50h5dww0ewvx0ttdtdsa" timestamp="1516130944"&gt;881&lt;/key&gt;&lt;/foreign-keys&gt;&lt;ref-type name="Book Section"&gt;5&lt;/ref-type&gt;&lt;contributors&gt;&lt;authors&gt;&lt;author&gt;Alheit, J.&lt;/author&gt;&lt;author&gt;Roy, C.&lt;/author&gt;&lt;author&gt;Kifani, S&lt;/author&gt;&lt;/authors&gt;&lt;secondary-authors&gt;&lt;author&gt;Checkley, D.&lt;/author&gt;&lt;author&gt;Alheit, J.&lt;/author&gt;&lt;author&gt;Oozeki, Y.&lt;/author&gt;&lt;author&gt;Roy, C.&lt;/author&gt;&lt;/secondary-authors&gt;&lt;/contributors&gt;&lt;titles&gt;&lt;title&gt;Decadal-scale variability in populations&lt;/title&gt;&lt;secondary-title&gt;Climate Change and Small Pelagic Fish&lt;/secondary-title&gt;&lt;/titles&gt;&lt;pages&gt;64-87&lt;/pages&gt;&lt;section&gt;5&lt;/section&gt;&lt;dates&gt;&lt;year&gt;2009&lt;/year&gt;&lt;/dates&gt;&lt;pub-location&gt;Cambridge, UK&lt;/pub-location&gt;&lt;publisher&gt;Cambridge University Press&lt;/publisher&gt;&lt;urls/&gt;&lt;/record&gt;&lt;/Cite&gt;&lt;Cite  &gt;&lt;Author&gt;Pikitch&lt;/Author&gt;&lt;Year&gt;2012&lt;/Year&gt;&lt;Prefix&gt;&lt;/Prefix&gt;&lt;Suffix&gt;&lt;/Suffix&gt;&lt;Pages&gt;&lt;/Pages&gt;&lt;record&gt;&lt;rec-number&gt;712&lt;/rec-number&gt;&lt;foreign-keys&gt;&lt;key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Program&lt;/publisher&gt;&lt;label&gt;736&lt;/label&gt;&lt;urls/&gt;&lt;/record&gt;&lt;/Cite&gt;&lt;/EndNote&gt;</w:instrText>
        </w:r>
        <w:r>
          <w:rPr>
            <w:rStyle w:val="css-g38gqj"/>
          </w:rPr>
          <w:fldChar w:fldCharType="separate"/>
        </w:r>
        <w:r>
          <w:rPr>
            <w:rStyle w:val="css-g38gqj"/>
          </w:rPr>
          <w:t>, 2014</w:t>
        </w:r>
        <w:r>
          <w:rPr>
            <w:rStyle w:val="css-g38gqj"/>
          </w:rPr>
          <w:fldChar w:fldCharType="end"/>
        </w:r>
      </w:ins>
      <w:r>
        <w:rPr>
          <w:rStyle w:val="css-g38gqj"/>
        </w:rPr>
        <w:fldChar w:fldCharType="begin"/>
      </w:r>
      <w:r>
        <w:rPr>
          <w:rStyle w:val="css-g38gqj"/>
        </w:rPr>
        <w:instrText xml:space="preserve"> ADDIN EN.CITE &lt;EndNote&gt;&lt;Cite  &gt;&lt;Author&gt;Soutar&lt;/Author&gt;&lt;Year&gt;1969&lt;/Year&gt;&lt;RecNum&gt;891&lt;/RecNum&gt;&lt;Prefix&gt;&lt;/Prefix&gt;&lt;Suffix&gt;&lt;/Suffix&gt;&lt;Pages&gt;&lt;/Pages&gt;&lt;DisplayText&gt;)&lt;/DisplayText&gt;&lt;record&gt;&lt;rec-number&gt;891&lt;/rec-number&gt;&lt;foreign-keys&gt;&lt;key app="EN" db-id="2pv5prxr6xz2a4ea50h5dww0ewvx0ttdtdsa" timestamp="1516296285"&gt;891&lt;/key&gt;&lt;/foreign-keys&gt;&lt;ref-type name="Journal Article"&gt;17&lt;/ref-type&gt;&lt;contributors&gt;&lt;authors&gt;&lt;author&gt;Soutar, Andrew&lt;/author&gt;&lt;author&gt;Issacs, John D.&lt;/author&gt;&lt;/authors&gt;&lt;/contributors&gt;&lt;titles&gt;&lt;title&gt;History of fish populations inferred from fish scales in anaerobic sediments off California&lt;/title&gt;&lt;secondary-title&gt;CalCOFI Reports&lt;/secondary-title&gt;&lt;/titles&gt;&lt;periodical&gt;&lt;full-title&gt;CalCOFI Reports&lt;/full-title&gt;&lt;/periodical&gt;&lt;pages&gt;63-70&lt;/pages&gt;&lt;volume&gt;13&lt;/volume&gt;&lt;dates&gt;&lt;year&gt;1969&lt;/year&gt;&lt;/dates&gt;&lt;urls/&gt;&lt;/record&gt;&lt;/Cite&gt;&lt;Cite  &gt;&lt;Author&gt;Schwartzlose&lt;/Author&gt;&lt;Year&gt;1999&lt;/Year&gt;&lt;Prefix&gt;&lt;/Prefix&gt;&lt;Suffix&gt;&lt;/Suffix&gt;&lt;Pages&gt;&lt;/Pages&gt;&lt;record&gt;&lt;rec-number&gt;732&lt;/rec-number&gt;&lt;foreign-keys&gt;&lt;key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Cite  &gt;&lt;Author&gt;Alheit&lt;/Author&gt;&lt;Year&gt;2009&lt;/Year&gt;&lt;RecNum&gt;881&lt;/RecNum&gt;&lt;Prefix&gt;&lt;/Prefix&gt;&lt;Suffix&gt;&lt;/Suffix&gt;&lt;Pages&gt;&lt;/Pages&gt;&lt;record&gt;&lt;rec-number&gt;881&lt;/rec-number&gt;&lt;foreign-keys&gt;&lt;key app="EN" db-id="2pv5prxr6xz2a4ea50h5dww0ewvx0ttdtdsa" timestamp="1516130944"&gt;881&lt;/key&gt;&lt;/foreign-keys&gt;&lt;ref-type name="Book Section"&gt;5&lt;/ref-type&gt;&lt;contributors&gt;&lt;authors&gt;&lt;author&gt;Alheit, J.&lt;/author&gt;&lt;author&gt;Roy, C.&lt;/author&gt;&lt;author&gt;Kifani, S&lt;/author&gt;&lt;/authors&gt;&lt;secondary-authors&gt;&lt;author&gt;Checkley, D.&lt;/author&gt;&lt;author&gt;Alheit, J.&lt;/author&gt;&lt;author&gt;Oozeki, Y.&lt;/author&gt;&lt;author&gt;Roy, C.&lt;/author&gt;&lt;/secondary-authors&gt;&lt;/contributors&gt;&lt;titles&gt;&lt;title&gt;Decadal-scale variability in populations&lt;/title&gt;&lt;secondary-title&gt;Climate Change and Small Pelagic Fish&lt;/secondary-title&gt;&lt;/titles&gt;&lt;pages&gt;64-87&lt;/pages&gt;&lt;section&gt;5&lt;/section&gt;&lt;dates&gt;&lt;year&gt;2009&lt;/year&gt;&lt;/dates&gt;&lt;pub-location&gt;Cambridge, UK&lt;/pub-location&gt;&lt;publisher&gt;Cambridge University Press&lt;/publisher&gt;&lt;urls/&gt;&lt;/record&gt;&lt;/Cite&gt;&lt;Cite  &gt;&lt;Author&gt;Pikitch&lt;/Author&gt;&lt;Year&gt;2012&lt;/Year&gt;&lt;Prefix&gt;&lt;/Prefix&gt;&lt;Suffix&gt;&lt;/Suffix&gt;&lt;Pages&gt;&lt;/Pages&gt;&lt;record&gt;&lt;rec-number&gt;712&lt;/rec-number&gt;&lt;foreign-keys&gt;&lt;key app="EN" db-id="2pv5prxr6xz2a4ea50h5dww0ewvx0ttdtdsa" timestamp="1449717192"&gt;712&lt;/key&gt;&lt;/foreign-keys&gt;&lt;ref-type name="Book"&gt;6&lt;/ref-type&gt;&lt;contributors&gt;&lt;authors&gt;&lt;author&gt;Pikitch, E.K.&lt;/author&gt;&lt;author&gt;Boersma, P.D.&lt;/author&gt;&lt;author&gt;Boyd, I.L.&lt;/author&gt;&lt;author&gt;Conover, D.O.&lt;/author&gt;&lt;author&gt;Cury, Philippe M.&lt;/author&gt;&lt;author&gt;Essington, Timothy E.&lt;/author&gt;&lt;author&gt;Heppell, S.S.&lt;/author&gt;&lt;author&gt;Houde, E.D.&lt;/author&gt;&lt;author&gt;Mangel, M.&lt;/author&gt;&lt;author&gt;Pauly, D.&lt;/author&gt;&lt;author&gt;Plagányi, Eva&lt;/author&gt;&lt;author&gt;Sainsbury, K.J.&lt;/author&gt;&lt;author&gt;Steneck, R.S.&lt;/author&gt;&lt;/authors&gt;&lt;/contributors&gt;&lt;titles&gt;&lt;title&gt;Little fish: big impact: managing a crucial link in ocean food webs&lt;/title&gt;&lt;/titles&gt;&lt;section&gt;108&lt;/section&gt;&lt;reprint-edition&gt;In File&lt;/reprint-edition&gt;&lt;keywords&gt;&lt;keyword&gt;food web&lt;/keyword&gt;&lt;/keywords&gt;&lt;dates&gt;&lt;year&gt;2012&lt;/year&gt;&lt;pub-dates&gt;&lt;date&gt;2012&lt;/date&gt;&lt;/pub-dates&gt;&lt;/dates&gt;&lt;pub-location&gt;Washington, DC&lt;/pub-location&gt;&lt;publisher&gt;Lenfest Ocean Program&lt;/publisher&gt;&lt;label&gt;736&lt;/label&gt;&lt;urls/&gt;&lt;/record&gt;&lt;/Cite&gt;&lt;/EndNote&gt;</w:instrText>
      </w:r>
      <w:r>
        <w:rPr>
          <w:rStyle w:val="css-g38gqj"/>
        </w:rPr>
        <w:fldChar w:fldCharType="separate"/>
      </w:r>
      <w:r>
        <w:rPr>
          <w:rStyle w:val="css-g38gqj"/>
        </w:rPr>
        <w:t>)</w:t>
      </w:r>
      <w:r>
        <w:rPr>
          <w:rStyle w:val="css-g38gqj"/>
        </w:rPr>
        <w:fldChar w:fldCharType="end"/>
      </w:r>
      <w:r>
        <w:rPr>
          <w:rStyle w:val="css-g38gqj"/>
        </w:rPr>
        <w:t xml:space="preserve">. Forage fish species can experience prolonged periods of ‘bust’ dynamics. </w:t>
      </w:r>
      <w:commentRangeStart w:id="92"/>
      <w:r>
        <w:rPr>
          <w:rStyle w:val="css-g38gqj"/>
        </w:rPr>
        <w:t>For</w:t>
      </w:r>
      <w:commentRangeEnd w:id="92"/>
      <w:r>
        <w:commentReference w:id="92"/>
      </w:r>
      <w:r>
        <w:rPr>
          <w:rStyle w:val="css-g38gqj"/>
        </w:rPr>
        <w:t xml:space="preserve"> example, the Norwegian spring-spawning herring (</w:t>
      </w:r>
      <w:proofErr w:type="spellStart"/>
      <w:r>
        <w:rPr>
          <w:rStyle w:val="css-g38gqj"/>
          <w:i/>
          <w:iCs/>
          <w:lang w:val="es-ES_tradnl"/>
        </w:rPr>
        <w:t>Clupea</w:t>
      </w:r>
      <w:proofErr w:type="spellEnd"/>
      <w:r>
        <w:rPr>
          <w:rStyle w:val="css-g38gqj"/>
          <w:i/>
          <w:iCs/>
          <w:lang w:val="es-ES_tradnl"/>
        </w:rPr>
        <w:t xml:space="preserve"> </w:t>
      </w:r>
      <w:proofErr w:type="spellStart"/>
      <w:r>
        <w:rPr>
          <w:rStyle w:val="css-g38gqj"/>
          <w:i/>
          <w:iCs/>
          <w:lang w:val="es-ES_tradnl"/>
        </w:rPr>
        <w:t>harengus</w:t>
      </w:r>
      <w:proofErr w:type="spellEnd"/>
      <w:r>
        <w:rPr>
          <w:rStyle w:val="css-g38gqj"/>
        </w:rPr>
        <w:t xml:space="preserve">) stock collapsed in the late 1960s </w:t>
      </w:r>
      <w:ins w:id="93" w:author="George Rose" w:date="2018-06-03T06:43:00Z">
        <w:r>
          <w:rPr>
            <w:rStyle w:val="css-g38gqj"/>
          </w:rPr>
          <w:t xml:space="preserve">after a pulse of overfishing </w:t>
        </w:r>
      </w:ins>
      <w:r>
        <w:rPr>
          <w:rStyle w:val="css-g38gqj"/>
        </w:rPr>
        <w:t xml:space="preserve">and remained at very low levels until the late 1980s </w:t>
      </w:r>
      <w:r>
        <w:rPr>
          <w:rStyle w:val="css-g38gqj"/>
        </w:rPr>
        <w:fldChar w:fldCharType="begin"/>
      </w:r>
      <w:r>
        <w:rPr>
          <w:rStyle w:val="css-g38gqj"/>
        </w:rPr>
        <w:instrText xml:space="preserve"> ADDIN EN.CITE &lt;EndNote&gt;&lt;Cite  &gt;&lt;Author&gt;Toresen&lt;/Author&gt;&lt;Year&gt;2000&lt;/Year&gt;&lt;Prefix&gt;&lt;/Prefix&gt;&lt;Suffix&gt;&lt;/Suffix&gt;&lt;Pages&gt;&lt;/Pages&gt;&lt;DisplayText&gt;(Toresen &amp; Østvedt 2000, Skagseth et al. 2015)&lt;/DisplayText&gt;&lt;record&gt;&lt;rec-number&gt;905&lt;/rec-number&gt;&lt;foreign-keys&gt;&lt;key app="EN" db-id="2pv5prxr6xz2a4ea50h5dww0ewvx0ttdtdsa" timestamp="1517498402"&gt;905&lt;/key&gt;&lt;/foreign-keys&gt;&lt;ref-type name="Journal Article"&gt;17&lt;/ref-type&gt;&lt;contributors&gt;&lt;authors&gt;&lt;author&gt;Toresen, R.&lt;/author&gt;&lt;author&gt;Østvedt, O. J.&lt;/author&gt;&lt;/authors&gt;&lt;/contributors&gt;&lt;titles&gt;&lt;title&gt;Variation in abundance of Norwegian spring-spawning herring (Clupea harengus, Clupeidae) throughout the 20th century and the influence of climatic fluctuations&lt;/title&gt;&lt;secondary-title&gt;Fish and Fisheries&lt;/secondary-title&gt;&lt;/titles&gt;&lt;periodical&gt;&lt;full-title&gt;Fish and Fisheries&lt;/full-title&gt;&lt;/periodical&gt;&lt;pages&gt;231-256&lt;/pages&gt;&lt;volume&gt;1&lt;/volume&gt;&lt;number&gt;3&lt;/number&gt;&lt;keywords&gt;&lt;keyword&gt;herring and climate&lt;/keyword&gt;&lt;keyword&gt;herring biomass fluctuations&lt;/keyword&gt;&lt;keyword&gt;temperature&lt;/keyword&gt;&lt;keyword&gt;time series&lt;/keyword&gt;&lt;/keywords&gt;&lt;dates&gt;&lt;year&gt;2000&lt;/year&gt;&lt;/dates&gt;&lt;publisher&gt;Blackwell Science Ltd&lt;/publisher&gt;&lt;isbn&gt;1467-2979&lt;/isbn&gt;&lt;urls&gt;&lt;related-urls&gt;&lt;url&gt;http://dx.doi.org/10.1111/j.1467-2979.2000.00022.x&lt;/url&gt;&lt;/related-urls&gt;&lt;/urls&gt;&lt;electronic-resource-num&gt;10.1111/j.1467-2979.2000.00022.x&lt;/electronic-resource-num&gt;&lt;/record&gt;&lt;/Cite&gt;&lt;Cite  &gt;&lt;Author&gt;Skagseth&lt;/Author&gt;&lt;Year&gt;2015&lt;/Year&gt;&lt;Prefix&gt;&lt;/Prefix&gt;&lt;Suffix&gt;&lt;/Suffix&gt;&lt;Pages&gt;&lt;/Pages&gt;&lt;record&gt;&lt;rec-number&gt;906&lt;/rec-number&gt;&lt;foreign-keys&gt;&lt;key app="EN" db-id="2pv5prxr6xz2a4ea50h5dww0ewvx0ttdtdsa" timestamp="1517498441"&gt;906&lt;/key&gt;&lt;/foreign-keys&gt;&lt;ref-type name="Journal Article"&gt;17&lt;/ref-type&gt;&lt;contributors&gt;&lt;authors&gt;&lt;author&gt;Skagseth, Øystein&lt;/author&gt;&lt;author&gt;Slotte, Aril&lt;/author&gt;&lt;author&gt;Stenevik, Erling Kåre&lt;/author&gt;&lt;author&gt;Nash, Richard D. M.&lt;/author&gt;&lt;/authors&gt;&lt;/contributors&gt;&lt;titles&gt;&lt;title&gt;Characteristics of the Norwegian Coastal Current during Years with High Recruitment of Norwegian Spring Spawning Herring (Clupea harengus L.)&lt;/title&gt;&lt;secondary-title&gt;PLOS ONE&lt;/secondary-title&gt;&lt;/titles&gt;&lt;periodical&gt;&lt;full-title&gt;PLoS ONE&lt;/full-title&gt;&lt;/periodical&gt;&lt;pages&gt;e0144117&lt;/pages&gt;&lt;volume&gt;10&lt;/volume&gt;&lt;number&gt;12&lt;/number&gt;&lt;dates&gt;&lt;year&gt;2015&lt;/year&gt;&lt;/dates&gt;&lt;publisher&gt;Public Library of Science&lt;/publisher&gt;&lt;urls&gt;&lt;related-urls&gt;&lt;url&gt;https://doi.org/10.1371/journal.pone.0144117&lt;/url&gt;&lt;/related-urls&gt;&lt;/urls&gt;&lt;electronic-resource-num&gt;10.1371/journal.pone.0144117&lt;/electronic-resource-num&gt;&lt;/record&gt;&lt;/Cite&gt;&lt;/EndNote&gt;</w:instrText>
      </w:r>
      <w:r>
        <w:rPr>
          <w:rStyle w:val="css-g38gqj"/>
        </w:rPr>
        <w:fldChar w:fldCharType="separate"/>
      </w:r>
      <w:r>
        <w:rPr>
          <w:rStyle w:val="css-g38gqj"/>
        </w:rPr>
        <w:t>(Toresen &amp; Østvedt 2000, Skagseth et al. 2015)</w:t>
      </w:r>
      <w:r>
        <w:rPr>
          <w:rStyle w:val="css-g38gqj"/>
        </w:rPr>
        <w:fldChar w:fldCharType="end"/>
      </w:r>
      <w:commentRangeStart w:id="94"/>
      <w:r>
        <w:rPr>
          <w:rStyle w:val="css-g38gqj"/>
        </w:rPr>
        <w:t>;</w:t>
      </w:r>
      <w:commentRangeEnd w:id="94"/>
      <w:r>
        <w:commentReference w:id="94"/>
      </w:r>
      <w:r>
        <w:rPr>
          <w:rStyle w:val="css-g38gqj"/>
        </w:rPr>
        <w:t xml:space="preserve"> while sardine (</w:t>
      </w:r>
      <w:r>
        <w:rPr>
          <w:rStyle w:val="css-g38gqj"/>
          <w:i/>
          <w:iCs/>
          <w:lang w:val="it-IT"/>
        </w:rPr>
        <w:t>Sardinops sagax</w:t>
      </w:r>
      <w:r>
        <w:rPr>
          <w:rStyle w:val="css-g38gqj"/>
        </w:rPr>
        <w:t>) and anchovy (</w:t>
      </w:r>
      <w:proofErr w:type="spellStart"/>
      <w:r>
        <w:rPr>
          <w:rStyle w:val="css-g38gqj"/>
          <w:i/>
          <w:iCs/>
          <w:lang w:val="de-DE"/>
        </w:rPr>
        <w:t>Engraulis</w:t>
      </w:r>
      <w:proofErr w:type="spellEnd"/>
      <w:r>
        <w:rPr>
          <w:rStyle w:val="css-g38gqj"/>
        </w:rPr>
        <w:t xml:space="preserve"> spp.) have decade-scale regimes of high and low abundances where populations thrived for 20 to 30 years and then disappeared for similar periods </w:t>
      </w:r>
      <w:commentRangeStart w:id="95"/>
      <w:r>
        <w:rPr>
          <w:rStyle w:val="css-g38gqj"/>
        </w:rPr>
        <w:fldChar w:fldCharType="begin"/>
      </w:r>
      <w:r>
        <w:rPr>
          <w:rStyle w:val="css-g38gqj"/>
        </w:rPr>
        <w:instrText xml:space="preserve"> ADDIN EN.CITE &lt;EndNote&gt;&lt;Cite  &gt;&lt;Author&gt;Schwartzlose&lt;/Author&gt;&lt;Year&gt;1999&lt;/Year&gt;&lt;Prefix&gt;&lt;/Prefix&gt;&lt;Suffix&gt;&lt;/Suffix&gt;&lt;Pages&gt;&lt;/Pages&gt;&lt;DisplayText&gt;(Schwartzlose et al. 1999, Chavez et al. 2003)&lt;/DisplayText&gt;&lt;record&gt;&lt;rec-number&gt;732&lt;/rec-number&gt;&lt;foreign-keys&gt;&lt;key app="EN" db-id="2pv5prxr6xz2a4ea50h5dww0ewvx0ttdtdsa" timestamp="1449717192"&gt;732&lt;/key&gt;&lt;/foreign-keys&gt;&lt;ref-type name="Journal Article"&gt;17&lt;/ref-type&gt;&lt;contributors&gt;&lt;authors&gt;&lt;author&gt;Schwartzlose, R.A.&lt;/author&gt;&lt;author&gt;Alheit, J.&lt;/author&gt;&lt;author&gt;Bakun, A.&lt;/author&gt;&lt;author&gt;Baumgartner, T.R.&lt;/author&gt;&lt;author&gt;Cloete, R.&lt;/author&gt;&lt;author&gt;Crawford, R.J.M.&lt;/author&gt;&lt;author&gt;Fletcher, W.J.&lt;/author&gt;&lt;author&gt;Green-Ruiz, Y.&lt;/author&gt;&lt;author&gt;Hagen, E.&lt;/author&gt;&lt;author&gt;Kawasaki, T.&lt;/author&gt;&lt;author&gt;Lluch-Belda, D.&lt;/author&gt;&lt;author&gt;Lluch-Cota, S.E.&lt;/author&gt;&lt;author&gt;MacCall, A.D.&lt;/author&gt;&lt;author&gt;Matsuura, Y.&lt;/author&gt;&lt;author&gt;Névarez-Martínez, M.O.&lt;/author&gt;&lt;author&gt;Parrish, R.H.&lt;/author&gt;&lt;author&gt;Roy, C.&lt;/author&gt;&lt;author&gt;Serra, R.&lt;/author&gt;&lt;author&gt;Shust, K.V.&lt;/author&gt;&lt;author&gt;Ward, M.N.&lt;/author&gt;&lt;author&gt;Zuzunaga, J.Z.&lt;/author&gt;&lt;/authors&gt;&lt;/contributors&gt;&lt;titles&gt;&lt;title&gt;Worldwide large-scale fluctuations of sardine and anchovy populations&lt;/title&gt;&lt;secondary-title&gt;South African Journal of Marine Science&lt;/secondary-title&gt;&lt;/titles&gt;&lt;periodical&gt;&lt;full-title&gt;South African Journal of Marine Science&lt;/full-title&gt;&lt;/periodical&gt;&lt;pages&gt;289-347&lt;/pages&gt;&lt;volume&gt;21&lt;/volume&gt;&lt;number&gt;1&lt;/number&gt;&lt;reprint-edition&gt;Not in File&lt;/reprint-edition&gt;&lt;keywords&gt;&lt;keyword&gt;ABUNDANCE&lt;/keyword&gt;&lt;keyword&gt;Distribution&lt;/keyword&gt;&lt;keyword&gt;ecosystem&lt;/keyword&gt;&lt;keyword&gt;Fisheries&lt;/keyword&gt;&lt;keyword&gt;fishery&lt;/keyword&gt;&lt;keyword&gt;growth&lt;/keyword&gt;&lt;keyword&gt;Herring&lt;/keyword&gt;&lt;keyword&gt;predator&lt;/keyword&gt;&lt;keyword&gt;RECOVERY&lt;/keyword&gt;&lt;keyword&gt;scale&lt;/keyword&gt;&lt;keyword&gt;seabirds&lt;/keyword&gt;&lt;keyword&gt;Stock collapse&lt;/keyword&gt;&lt;/keywords&gt;&lt;dates&gt;&lt;year&gt;1999&lt;/year&gt;&lt;pub-dates&gt;&lt;date&gt;1999&lt;/date&gt;&lt;/pub-dates&gt;&lt;/dates&gt;&lt;label&gt;756&lt;/label&gt;&lt;urls&gt;&lt;related-urls&gt;&lt;url&gt;http://www.ingentaconnect.com/content/nisc/sajms/1999/00000021/00000001/art00024&lt;/url&gt;&lt;url&gt;http://dx.doi.org/10.2989/025776199784125962&lt;/url&gt;&lt;/related-urls&gt;&lt;/urls&gt;&lt;electronic-resource-num&gt;doi:10.2989/025776199784125962&lt;/electronic-resource-num&gt;&lt;/record&gt;&lt;/Cite&gt;&lt;Cite  &gt;&lt;Author&gt;Chavez&lt;/Author&gt;&lt;Year&gt;2003&lt;/Year&gt;&lt;Prefix&gt;&lt;/Prefix&gt;&lt;Suffix&gt;&lt;/Suffix&gt;&lt;Pages&gt;&lt;/Pages&gt;&lt;record&gt;&lt;rec-number&gt;729&lt;/rec-number&gt;&lt;foreign-keys&gt;&lt;key app="EN" db-id="2pv5prxr6xz2a4ea50h5dww0ewvx0ttdtdsa" timestamp="1449717192"&gt;729&lt;/key&gt;&lt;/foreign-keys&gt;&lt;ref-type name="Journal Article"&gt;17&lt;/ref-type&gt;&lt;contributors&gt;&lt;authors&gt;&lt;author&gt;Chavez, Francisco P.&lt;/author&gt;&lt;author&gt;Ryan, John&lt;/author&gt;&lt;author&gt;Lluch-Cota, Salvador E.&lt;/author&gt;&lt;author&gt;Ñiquen, Miguel C.&lt;/author&gt;&lt;/authors&gt;&lt;/contributors&gt;&lt;titles&gt;&lt;title&gt;From anchovies to sardines and back: multidecadal change in the Pacific Ocean&lt;/title&gt;&lt;secondary-title&gt;Science&lt;/secondary-title&gt;&lt;/titles&gt;&lt;periodical&gt;&lt;full-title&gt;Science&lt;/full-title&gt;&lt;/periodical&gt;&lt;pages&gt;217-221&lt;/pages&gt;&lt;volume&gt;299&lt;/volume&gt;&lt;number&gt;5604&lt;/number&gt;&lt;reprint-edition&gt;Not in File&lt;/reprint-edition&gt;&lt;keywords&gt;&lt;keyword&gt;climate change&lt;/keyword&gt;&lt;keyword&gt;ecosystem&lt;/keyword&gt;&lt;keyword&gt;Ecosystems&lt;/keyword&gt;&lt;keyword&gt;Temperature&lt;/keyword&gt;&lt;/keywords&gt;&lt;dates&gt;&lt;year&gt;2003&lt;/year&gt;&lt;pub-dates&gt;&lt;date&gt;1/10/2003&lt;/date&gt;&lt;/pub-dates&gt;&lt;/dates&gt;&lt;label&gt;753&lt;/label&gt;&lt;urls&gt;&lt;related-urls&gt;&lt;url&gt;http://www.sciencemag.org/content/299/5604/217.abstract&lt;/url&gt;&lt;/related-urls&gt;&lt;/urls&gt;&lt;/record&gt;&lt;/Cite&gt;&lt;/EndNote&gt;</w:instrText>
      </w:r>
      <w:r>
        <w:rPr>
          <w:rStyle w:val="css-g38gqj"/>
        </w:rPr>
        <w:fldChar w:fldCharType="separate"/>
      </w:r>
      <w:r>
        <w:rPr>
          <w:rStyle w:val="css-g38gqj"/>
        </w:rPr>
        <w:t>(Schwartzlose et al. 1999, Chavez et al. 2003)</w:t>
      </w:r>
      <w:r>
        <w:rPr>
          <w:rStyle w:val="css-g38gqj"/>
        </w:rPr>
        <w:fldChar w:fldCharType="end"/>
      </w:r>
      <w:commentRangeEnd w:id="95"/>
      <w:r w:rsidR="00A962BB">
        <w:rPr>
          <w:rStyle w:val="CommentReference"/>
          <w:rFonts w:ascii="Times New Roman" w:eastAsia="Arial Unicode MS" w:hAnsi="Times New Roman" w:cs="Times New Roman"/>
          <w:color w:val="auto"/>
          <w:lang w:eastAsia="en-US"/>
        </w:rPr>
        <w:commentReference w:id="95"/>
      </w:r>
      <w:r>
        <w:rPr>
          <w:rStyle w:val="css-g38gqj"/>
        </w:rPr>
        <w:t xml:space="preserve">. </w:t>
      </w:r>
    </w:p>
    <w:p w:rsidR="005E1546" w:rsidRDefault="00EB75CB">
      <w:pPr>
        <w:pStyle w:val="Style1"/>
      </w:pPr>
      <w:r>
        <w:t>Capelin (</w:t>
      </w:r>
      <w:proofErr w:type="spellStart"/>
      <w:r>
        <w:rPr>
          <w:rStyle w:val="css-g38gqj"/>
          <w:i/>
          <w:iCs/>
        </w:rPr>
        <w:t>Mallotus</w:t>
      </w:r>
      <w:proofErr w:type="spellEnd"/>
      <w:r>
        <w:rPr>
          <w:rStyle w:val="css-g38gqj"/>
          <w:i/>
          <w:iCs/>
        </w:rPr>
        <w:t xml:space="preserve"> </w:t>
      </w:r>
      <w:proofErr w:type="spellStart"/>
      <w:r>
        <w:rPr>
          <w:rStyle w:val="css-g38gqj"/>
          <w:i/>
          <w:iCs/>
        </w:rPr>
        <w:t>villosus</w:t>
      </w:r>
      <w:proofErr w:type="spellEnd"/>
      <w:r>
        <w:t xml:space="preserve">) is the focal forage species in ecosystems of the northern Atlantic Ocean </w:t>
      </w:r>
      <w:r>
        <w:fldChar w:fldCharType="begin"/>
      </w:r>
      <w:r>
        <w:instrText xml:space="preserve"> ADDIN EN.CITE &lt;EndNote&gt;&lt;Cite  &gt;&lt;Author&gt;Templeman&lt;/Author&gt;&lt;Year&gt;1948&lt;/Year&gt;&lt;Prefix&gt;&lt;/Prefix&gt;&lt;Suffix&gt;&lt;/Suffix&gt;&lt;Pages&gt;&lt;/Pages&gt;&lt;DisplayText&gt;(Templeman 1948, Jangaard 1974, Vilhjálmsson 1994, Carscadden et al. 2001)&lt;/DisplayText&gt;&lt;record&gt;&lt;rec-number&gt;193&lt;/rec-number&gt;&lt;foreign-keys&gt;&lt;key app="EN" db-id="2pv5prxr6xz2a4ea50h5dww0ewvx0ttdtdsa" timestamp="1449717149"&gt;193&lt;/key&gt;&lt;/foreign-keys&gt;&lt;ref-type name="Journal Article"&gt;17&lt;/ref-type&gt;&lt;contributors&gt;&lt;authors&gt;&lt;author&gt;Templeman, Wilfred&lt;/author&gt;&lt;/authors&gt;&lt;/contributors&gt;&lt;titles&gt;&lt;title&gt;&lt;style face="normal" font="default" size="100%"&gt;The life history of the caplin (&lt;/style&gt;&lt;style face="italic" font="default" size="100%"&gt;Mallotus villosus&lt;/style&gt;&lt;style face="normal" font="default" size="100%"&gt; O. F. Müller) in Newfoundland waters&lt;/style&gt;&lt;/title&gt;&lt;secondary-title&gt;Bulletin of the Newfoundland Government Laboratory&lt;/secondary-title&gt;&lt;/titles&gt;&lt;periodical&gt;&lt;full-title&gt;Bulletin of the Newfoundland Government Laboratory&lt;/full-title&gt;&lt;/periodical&gt;&lt;pages&gt;1-151&lt;/pages&gt;&lt;volume&gt;17&lt;/volume&gt;&lt;reprint-edition&gt;Not in File&lt;/reprint-edition&gt;&lt;dates&gt;&lt;year&gt;1948&lt;/year&gt;&lt;pub-dates&gt;&lt;date&gt;1948&lt;/date&gt;&lt;/pub-dates&gt;&lt;/dates&gt;&lt;label&gt;202&lt;/label&gt;&lt;urls/&gt;&lt;/record&gt;&lt;/Cite&gt;&lt;Cite  &gt;&lt;Author&gt;Jangaard&lt;/Author&gt;&lt;Year&gt;1974&lt;/Year&gt;&lt;RecNum&gt;703&lt;/RecNum&gt;&lt;Prefix&gt;&lt;/Prefix&gt;&lt;Suffix&gt;&lt;/Suffix&gt;&lt;Pages&gt;&lt;/Pages&gt;&lt;record&gt;&lt;rec-number&gt;703&lt;/rec-number&gt;&lt;foreign-keys&gt;&lt;key app="EN" db-id="2pv5prxr6xz2a4ea50h5dww0ewvx0ttdtdsa" timestamp="1449717192"&gt;703&lt;/key&gt;&lt;/foreign-keys&gt;&lt;ref-type name="Journal Article"&gt;17&lt;/ref-type&gt;&lt;contributors&gt;&lt;authors&gt;&lt;author&gt;Jangaard, P.M.&lt;/author&gt;&lt;/authors&gt;&lt;/contributors&gt;&lt;titles&gt;&lt;title&gt;&lt;style face="normal" font="default" size="100%"&gt;The capelin (&lt;/style&gt;&lt;style face="italic" font="default" size="100%"&gt;Mallotus villosus&lt;/style&gt;&lt;style face="normal" font="default" size="100%"&gt;): biology, distribution, exploitation, utilization, and composition&lt;/style&gt;&lt;/title&gt;&lt;secondary-title&gt;Bulletin of the Fisheries Research Board of Canada&lt;/secondary-title&gt;&lt;/titles&gt;&lt;periodical&gt;&lt;full-title&gt;Bulletin of the Fisheries Research Board of Canada&lt;/full-title&gt;&lt;/periodical&gt;&lt;pages&gt;1-70&lt;/pages&gt;&lt;volume&gt;186&lt;/volume&gt;&lt;reprint-edition&gt;In File&lt;/reprint-edition&gt;&lt;keywords&gt;&lt;keyword&gt;Capelin&lt;/keyword&gt;&lt;keyword&gt;Mallotus villosus&lt;/keyword&gt;&lt;/keywords&gt;&lt;dates&gt;&lt;year&gt;1974&lt;/year&gt;&lt;pub-dates&gt;&lt;date&gt;1974&lt;/date&gt;&lt;/pub-dates&gt;&lt;/dates&gt;&lt;label&gt;726&lt;/label&gt;&lt;urls/&gt;&lt;/record&gt;&lt;/Cite&gt;&lt;Cite  &gt;&lt;Author&gt;Vilhjálmsson&lt;/Author&gt;&lt;Year&gt;1994&lt;/Year&gt;&lt;Prefix&gt;&lt;/Prefix&gt;&lt;Suffix&gt;&lt;/Suffix&gt;&lt;Pages&gt;&lt;/Pages&gt;&lt;record&gt;&lt;rec-number&gt;176&lt;/rec-number&gt;&lt;foreign-keys&gt;&lt;key app="EN" db-id="2pv5prxr6xz2a4ea50h5dww0ewvx0ttdtdsa" timestamp="1449717149"&gt;176&lt;/key&gt;&lt;/foreign-keys&gt;&lt;ref-type name="Journal Article"&gt;17&lt;/ref-type&gt;&lt;contributors&gt;&lt;authors&gt;&lt;author&gt;Vilhjálmsson, Hjálmar&lt;/author&gt;&lt;/authors&gt;&lt;/contributors&gt;&lt;titles&gt;&lt;title&gt;The Icelandic capelin stock&lt;/title&gt;&lt;secondary-title&gt;Rit Fiskideildar&lt;/secondary-title&gt;&lt;/titles&gt;&lt;periodical&gt;&lt;full-title&gt;Rit Fiskideildar&lt;/full-title&gt;&lt;/periodical&gt;&lt;pages&gt;1-281&lt;/pages&gt;&lt;volume&gt;13&lt;/volume&gt;&lt;number&gt;1&lt;/number&gt;&lt;reprint-edition&gt;Not in File&lt;/reprint-edition&gt;&lt;dates&gt;&lt;year&gt;1994&lt;/year&gt;&lt;pub-dates&gt;&lt;date&gt;1994&lt;/date&gt;&lt;/pub-dates&gt;&lt;/dates&gt;&lt;label&gt;185&lt;/label&gt;&lt;urls/&gt;&lt;/record&gt;&lt;/Cite&gt;&lt;Cite  &gt;&lt;Author&gt;Carscadden&lt;/Author&gt;&lt;Year&gt;2001&lt;/Year&gt;&lt;RecNum&gt;35&lt;/RecNum&gt;&lt;Prefix&gt;&lt;/Prefix&gt;&lt;Suffix&gt;&lt;/Suffix&gt;&lt;Pages&gt;&lt;/Pages&gt;&lt;record&gt;&lt;rec-number&gt;35&lt;/rec-number&gt;&lt;foreign-keys&gt;&lt;key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record&gt;&lt;/Cite&gt;&lt;/EndNote&gt;</w:instrText>
      </w:r>
      <w:r>
        <w:fldChar w:fldCharType="separate"/>
      </w:r>
      <w:r>
        <w:t>(Templeman 1948, Jangaard 1974, Vilhjálmsson 1994, Carscadden et al. 2001)</w:t>
      </w:r>
      <w:r>
        <w:fldChar w:fldCharType="end"/>
      </w:r>
      <w:r>
        <w:t>.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3 -</w:t>
      </w:r>
      <w:ins w:id="96" w:author="Montevecchi, William" w:date="2018-06-01T17:02:00Z">
        <w:r>
          <w:t>and</w:t>
        </w:r>
      </w:ins>
      <w:r>
        <w:t xml:space="preserve"> 7 million </w:t>
      </w:r>
      <w:proofErr w:type="spellStart"/>
      <w:r>
        <w:t>tonnes</w:t>
      </w:r>
      <w:proofErr w:type="spellEnd"/>
      <w:r>
        <w:t xml:space="preserve"> during</w:t>
      </w:r>
      <w:del w:id="97" w:author="Montevecchi, William" w:date="2018-06-01T17:02:00Z">
        <w:r>
          <w:delText xml:space="preserve"> </w:delText>
        </w:r>
      </w:del>
      <w:ins w:id="98" w:author="George Rose" w:date="2018-06-03T06:45:00Z">
        <w:r>
          <w:t xml:space="preserve"> </w:t>
        </w:r>
      </w:ins>
      <w:r>
        <w:t xml:space="preserve">the boom phase and around 200 thousand </w:t>
      </w:r>
      <w:proofErr w:type="spellStart"/>
      <w:r>
        <w:t>tonnes</w:t>
      </w:r>
      <w:proofErr w:type="spellEnd"/>
      <w:r>
        <w:t xml:space="preserve"> during</w:t>
      </w:r>
      <w:del w:id="99" w:author="Montevecchi, William" w:date="2018-06-01T17:02:00Z">
        <w:r>
          <w:delText xml:space="preserve"> the</w:delText>
        </w:r>
      </w:del>
      <w:r>
        <w:t xml:space="preserve"> bust phases. There is general agreement that ecosystem changes were the driving forces behind these dynamics </w:t>
      </w:r>
      <w:r>
        <w:fldChar w:fldCharType="begin"/>
      </w:r>
      <w:r>
        <w:instrText xml:space="preserve"> ADDIN EN.CITE &lt;EndNote&gt;&lt;Cite  &gt;&lt;Author&gt;Gjøsæter&lt;/Author&gt;&lt;Year&gt;2009&lt;/Year&gt;&lt;Prefix&gt;&lt;/Prefix&gt;&lt;Suffix&gt;&lt;/Suffix&gt;&lt;Pages&gt;&lt;/Pages&gt;&lt;DisplayText&gt;(Gjøsæter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fldChar w:fldCharType="separate"/>
      </w:r>
      <w:r>
        <w:t>(Gjøsæter et al. 2009)</w:t>
      </w:r>
      <w:r>
        <w:fldChar w:fldCharType="end"/>
      </w:r>
      <w:r>
        <w:t xml:space="preserve">. The Icelandic capelin stock underwent similar dynamics, with three bust phases over the past 4 decades: the early 1980s, the early 1990s, and most of the 2000s. The size of the stock was around 1.5 - 2 million </w:t>
      </w:r>
      <w:proofErr w:type="spellStart"/>
      <w:r>
        <w:t>tonnes</w:t>
      </w:r>
      <w:proofErr w:type="spellEnd"/>
      <w:r>
        <w:t xml:space="preserve"> during the boom phase and between 100-500 thousand </w:t>
      </w:r>
      <w:proofErr w:type="spellStart"/>
      <w:r>
        <w:t>tonnes</w:t>
      </w:r>
      <w:proofErr w:type="spellEnd"/>
      <w:r>
        <w:t xml:space="preserve"> during </w:t>
      </w:r>
      <w:del w:id="100" w:author="Montevecchi, William" w:date="2018-06-01T17:05:00Z">
        <w:r>
          <w:delText xml:space="preserve">the </w:delText>
        </w:r>
      </w:del>
      <w:r>
        <w:t xml:space="preserve">bust phases </w:t>
      </w:r>
      <w:r>
        <w:fldChar w:fldCharType="begin"/>
      </w:r>
      <w:r>
        <w:instrText xml:space="preserve"> ADDIN EN.CITE &lt;EndNote&gt;&lt;Cite  &gt;&lt;Author&gt;ICES&lt;/Author&gt;&lt;Year&gt;2017&lt;/Year&gt;&lt;Prefix&gt;&lt;/Prefix&gt;&lt;Suffix&gt;&lt;/Suffix&gt;&lt;Pages&gt;&lt;/Pages&gt;&lt;DisplayText&gt;(ICES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Denmark&lt;/pub-location&gt;&lt;urls/&gt;&lt;/record&gt;&lt;/Cite&gt;&lt;/EndNote&gt;</w:instrText>
      </w:r>
      <w:r>
        <w:fldChar w:fldCharType="separate"/>
      </w:r>
      <w:r>
        <w:t>(ICES 2017)</w:t>
      </w:r>
      <w:r>
        <w:fldChar w:fldCharType="end"/>
      </w:r>
      <w:r>
        <w:t xml:space="preserve">. The first two bust phases were due to a combination of poor recruitment and the stock being easily available to </w:t>
      </w:r>
      <w:r>
        <w:lastRenderedPageBreak/>
        <w:t xml:space="preserve">the fishing fleet, while the most recent bust phase was likely associated with a climate-related shift in distribution </w:t>
      </w:r>
      <w:r>
        <w:fldChar w:fldCharType="begin"/>
      </w:r>
      <w:r>
        <w:instrText xml:space="preserve"> ADDIN EN.CITE &lt;EndNote&gt;&lt;Cite  &gt;&lt;Author&gt;Pálsson&lt;/Author&gt;&lt;Year&gt;2012&lt;/Year&gt;&lt;Prefix&gt;&lt;/Prefix&gt;&lt;Suffix&gt;&lt;/Suffix&gt;&lt;Pages&gt;&lt;/Pages&gt;&lt;DisplayText&gt;(Pálsson et al. 2012, Carscadden et al. 2013)&lt;/DisplayText&gt;&lt;record&gt;&lt;rec-number&gt;883&lt;/rec-number&gt;&lt;foreign-keys&gt;&lt;key app="EN" db-id="2pv5prxr6xz2a4ea50h5dww0ewvx0ttdtdsa" timestamp="1516206515"&gt;883&lt;/key&gt;&lt;/foreign-keys&gt;&lt;ref-type name="Journal Article"&gt;17&lt;/ref-type&gt;&lt;contributors&gt;&lt;authors&gt;&lt;author&gt;Pálsson, Ólafur K.&lt;/author&gt;&lt;author&gt;Gislason, Astthor&lt;/author&gt;&lt;author&gt;Guðfinnsson, Hafsteinn G.&lt;/author&gt;&lt;author&gt;Gunnarsson, Björn&lt;/author&gt;&lt;author&gt;Ólafsdóttir, Sólveig R.&lt;/author&gt;&lt;author&gt;Petursdottir, Hildur&lt;/author&gt;&lt;author&gt;Sveinbjörnsson, Sveinn&lt;/author&gt;&lt;author&gt;Thorisson, Konrad&lt;/author&gt;&lt;author&gt;Valdimarsson, Héðinn&lt;/author&gt;&lt;/authors&gt;&lt;/contributors&gt;&lt;titles&gt;&lt;title&gt;Ecosystem structure in the Iceland Sea and recent changes to the capelin (Mallotus villosus) population&lt;/title&gt;&lt;secondary-title&gt;ICES Journal of Marine Science&lt;/secondary-title&gt;&lt;/titles&gt;&lt;periodical&gt;&lt;full-title&gt;ICES Journal of Marine Science&lt;/full-title&gt;&lt;/periodical&gt;&lt;pages&gt;1242-1254&lt;/pages&gt;&lt;volume&gt;69&lt;/volume&gt;&lt;number&gt;7&lt;/number&gt;&lt;dates&gt;&lt;year&gt;2012&lt;/year&gt;&lt;/dates&gt;&lt;isbn&gt;1054-3139&lt;/isbn&gt;&lt;urls&gt;&lt;related-urls&gt;&lt;url&gt;http://dx.doi.org/10.1093/icesjms/fss071&lt;/url&gt;&lt;/related-urls&gt;&lt;/urls&gt;&lt;electronic-resource-num&gt;10.1093/icesjms/fss071&lt;/electronic-resource-num&gt;&lt;/record&gt;&lt;/Cite&gt;&lt;Cite  &gt;&lt;Author&gt;Carscadden&lt;/Author&gt;&lt;Year&gt;2013&lt;/Year&gt;&lt;Prefix&gt;&lt;/Prefix&gt;&lt;Suffix&gt;&lt;/Suffix&gt;&lt;Pages&gt;&lt;/Pages&gt;&lt;record&gt;&lt;rec-number&gt;717&lt;/rec-number&gt;&lt;foreign-keys&gt;&lt;key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fldChar w:fldCharType="separate"/>
      </w:r>
      <w:r>
        <w:t>(Pálsson et al. 2012, Carscadden et al. 2013)</w:t>
      </w:r>
      <w:r>
        <w:fldChar w:fldCharType="end"/>
      </w:r>
      <w:r>
        <w:t xml:space="preserve">. </w:t>
      </w:r>
    </w:p>
    <w:p w:rsidR="005E1546" w:rsidRDefault="00EB75CB">
      <w:pPr>
        <w:pStyle w:val="Style1"/>
        <w:rPr>
          <w:ins w:id="101" w:author="George Rose" w:date="2018-06-03T07:31:00Z"/>
          <w:rStyle w:val="css-g38gqj"/>
          <w:i/>
          <w:iCs/>
        </w:rPr>
      </w:pPr>
      <w:r>
        <w:t xml:space="preserve">Fisheries and Oceans Canada </w:t>
      </w:r>
      <w:ins w:id="102" w:author="Montevecchi, William" w:date="2018-06-01T17:06:00Z">
        <w:r>
          <w:t xml:space="preserve">(DFO) </w:t>
        </w:r>
      </w:ins>
      <w:r>
        <w:t>is responsible for the assessment of the Newfoundland and Labrador (NL) capelin stock</w:t>
      </w:r>
      <w:ins w:id="103" w:author="Montevecchi, William" w:date="2018-06-01T17:06:00Z">
        <w:r>
          <w:t>. DFO</w:t>
        </w:r>
      </w:ins>
      <w:del w:id="104" w:author="Montevecchi, William" w:date="2018-06-01T17:06:00Z">
        <w:r>
          <w:delText xml:space="preserve">; it has </w:delText>
        </w:r>
      </w:del>
      <w:ins w:id="105" w:author="Montevecchi, William" w:date="2018-06-01T17:06:00Z">
        <w:r>
          <w:t xml:space="preserve"> </w:t>
        </w:r>
      </w:ins>
      <w:r>
        <w:t xml:space="preserve">concluded that the stock experienced an order of magnitude decline in the early 1990s with minimal recovery </w:t>
      </w:r>
      <w:del w:id="106" w:author="Montevecchi, William" w:date="2018-06-01T17:06:00Z">
        <w:r>
          <w:delText xml:space="preserve">over </w:delText>
        </w:r>
      </w:del>
      <w:ins w:id="107" w:author="Montevecchi, William" w:date="2018-06-01T17:06:00Z">
        <w:r>
          <w:t xml:space="preserve">during </w:t>
        </w:r>
      </w:ins>
      <w:r>
        <w:t xml:space="preserve">the past two decades </w:t>
      </w:r>
      <w:r>
        <w:fldChar w:fldCharType="begin"/>
      </w:r>
      <w:r>
        <w:instrText xml:space="preserve"> ADDIN EN.CITE &lt;EndNote&gt;&lt;Cite  &gt;&lt;Author&gt;DFO&lt;/Author&gt;&lt;Year&gt;2015&lt;/Year&gt;&lt;RecNum&gt;831&lt;/RecNum&gt;&lt;Prefix&gt;&lt;/Prefix&gt;&lt;Suffix&gt;&lt;/Suffix&gt;&lt;Pages&gt;&lt;/Pages&gt;&lt;DisplayText&gt;(DFO 1994, Miller 1994, 1997, DFO 2008, 2010, 2013,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fldChar w:fldCharType="separate"/>
      </w:r>
      <w:r>
        <w:t>(DFO 1994, Miller 1994, 1997, DFO 2008, 2010, 2013, 2015)</w:t>
      </w:r>
      <w:r>
        <w:fldChar w:fldCharType="end"/>
      </w:r>
      <w:r>
        <w:t xml:space="preserve"> </w:t>
      </w:r>
      <w:commentRangeStart w:id="108"/>
      <w:r>
        <w:rPr>
          <w:rStyle w:val="css-g38gqj"/>
          <w:shd w:val="clear" w:color="auto" w:fill="FFFF00"/>
        </w:rPr>
        <w:t>DFO</w:t>
      </w:r>
      <w:r>
        <w:t xml:space="preserve"> </w:t>
      </w:r>
      <w:r>
        <w:rPr>
          <w:rStyle w:val="css-g38gqj"/>
          <w:shd w:val="clear" w:color="auto" w:fill="FFFF00"/>
        </w:rPr>
        <w:t>2018</w:t>
      </w:r>
      <w:commentRangeEnd w:id="108"/>
      <w:r>
        <w:commentReference w:id="108"/>
      </w:r>
      <w:r>
        <w:t>. The size of the stock fluctuated between 2</w:t>
      </w:r>
      <w:ins w:id="109" w:author="George Rose" w:date="2018-06-03T06:46:00Z">
        <w:r>
          <w:t xml:space="preserve"> </w:t>
        </w:r>
      </w:ins>
      <w:del w:id="110" w:author="Montevecchi, William" w:date="2018-06-01T17:07:00Z">
        <w:r>
          <w:delText xml:space="preserve"> -</w:delText>
        </w:r>
      </w:del>
      <w:ins w:id="111" w:author="Montevecchi, William" w:date="2018-06-01T17:07:00Z">
        <w:r>
          <w:t>and</w:t>
        </w:r>
      </w:ins>
      <w:r>
        <w:t xml:space="preserve"> 6 million </w:t>
      </w:r>
      <w:proofErr w:type="spellStart"/>
      <w:r>
        <w:t>tonnes</w:t>
      </w:r>
      <w:proofErr w:type="spellEnd"/>
      <w:r>
        <w:t xml:space="preserve"> </w:t>
      </w:r>
      <w:del w:id="112" w:author="Montevecchi, William" w:date="2018-06-01T17:07:00Z">
        <w:r>
          <w:delText>prior to</w:delText>
        </w:r>
      </w:del>
      <w:ins w:id="113" w:author="Montevecchi, William" w:date="2018-06-01T17:07:00Z">
        <w:r>
          <w:t>before</w:t>
        </w:r>
      </w:ins>
      <w:r>
        <w:t xml:space="preserve"> 1991, and between 25</w:t>
      </w:r>
      <w:ins w:id="114" w:author="George Rose" w:date="2018-06-03T06:46:00Z">
        <w:r>
          <w:t xml:space="preserve"> </w:t>
        </w:r>
      </w:ins>
      <w:del w:id="115" w:author="Montevecchi, William" w:date="2018-06-01T17:07:00Z">
        <w:r>
          <w:delText>-</w:delText>
        </w:r>
      </w:del>
      <w:ins w:id="116" w:author="Montevecchi, William" w:date="2018-06-01T17:07:00Z">
        <w:r>
          <w:t xml:space="preserve">and </w:t>
        </w:r>
      </w:ins>
      <w:r>
        <w:t xml:space="preserve">900 thousand </w:t>
      </w:r>
      <w:proofErr w:type="spellStart"/>
      <w:r>
        <w:t>tonnes</w:t>
      </w:r>
      <w:proofErr w:type="spellEnd"/>
      <w:r>
        <w:t xml:space="preserve"> </w:t>
      </w:r>
      <w:ins w:id="117" w:author="Montevecchi, William" w:date="2018-06-01T17:07:00Z">
        <w:r>
          <w:t>dur</w:t>
        </w:r>
      </w:ins>
      <w:r>
        <w:t>in</w:t>
      </w:r>
      <w:ins w:id="118" w:author="Montevecchi, William" w:date="2018-06-01T17:08:00Z">
        <w:r>
          <w:t>g</w:t>
        </w:r>
      </w:ins>
      <w:r>
        <w:t xml:space="preserve"> the ensuing period </w:t>
      </w:r>
      <w:r>
        <w:fldChar w:fldCharType="begin"/>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fldChar w:fldCharType="separate"/>
      </w:r>
      <w:r>
        <w:t>(DFO 2015)</w:t>
      </w:r>
      <w:r>
        <w:fldChar w:fldCharType="end"/>
      </w:r>
      <w:r>
        <w:t xml:space="preserve">. This decline was concomitant with drastic changes in the ecosystem during the late 1980s and early 1990s </w:t>
      </w:r>
      <w:r>
        <w:fldChar w:fldCharType="begin"/>
      </w:r>
      <w:r>
        <w:instrText xml:space="preserve"> ADDIN EN.CITE &lt;EndNote&gt;&lt;Cite  &gt;&lt;Author&gt;deYoung&lt;/Author&gt;&lt;Year&gt;1993&lt;/Year&gt;&lt;RecNum&gt;1013&lt;/RecNum&gt;&lt;Prefix&gt;&lt;/Prefix&gt;&lt;Suffix&gt;&lt;/Suffix&gt;&lt;Pages&gt;&lt;/Pages&gt;&lt;DisplayText&gt;(deYoung &amp; Rose 1993, Gomes et al. 1995, &lt;/DisplayText&gt;&lt;record&gt;&lt;rec-number&gt;1013&lt;/rec-number&gt;&lt;foreign-keys&gt;&lt;key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&gt;&lt;Author&gt;Gomes&lt;/Author&gt;&lt;Year&gt;1995&lt;/Year&gt;&lt;RecNum&gt;112&lt;/RecNum&gt;&lt;Prefix&gt;&lt;/Prefix&gt;&lt;Suffix&gt;&lt;/Suffix&gt;&lt;Pages&gt;&lt;/Pages&gt;&lt;record&gt;&lt;rec-number&gt;112&lt;/rec-number&gt;&lt;foreign-keys&gt;&lt;key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 xml:space="preserve">(deYoung &amp; Rose 1993, Gomes et al. 1995, </w:t>
      </w:r>
      <w:r>
        <w:fldChar w:fldCharType="end"/>
      </w:r>
      <w:ins w:id="119" w:author="Montevecchi, William" w:date="2018-06-01T17:23:00Z">
        <w:r>
          <w:fldChar w:fldCharType="begin"/>
        </w:r>
        <w:r>
          <w:instrText xml:space="preserve"> ADDIN EN.CITE &lt;EndNote&gt;&lt;Cite  &gt;&lt;Author&gt;deYoung&lt;/Author&gt;&lt;Year&gt;1993&lt;/Year&gt;&lt;RecNum&gt;1013&lt;/RecNum&gt;&lt;Prefix&gt;&lt;/Prefix&gt;&lt;Suffix&gt;&lt;/Suffix&gt;&lt;Pages&gt;&lt;/Pages&gt;&lt;DisplayText&gt;Montevecchi and Myers 1997, &lt;/DisplayText&gt;&lt;record&gt;&lt;rec-number&gt;1013&lt;/rec-number&gt;&lt;foreign-keys&gt;&lt;key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&gt;&lt;Author&gt;Gomes&lt;/Author&gt;&lt;Year&gt;1995&lt;/Year&gt;&lt;RecNum&gt;112&lt;/RecNum&gt;&lt;Prefix&gt;&lt;/Prefix&gt;&lt;Suffix&gt;&lt;/Suffix&gt;&lt;Pages&gt;&lt;/Pages&gt;&lt;record&gt;&lt;rec-number&gt;112&lt;/rec-number&gt;&lt;foreign-keys&gt;&lt;key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 xml:space="preserve">Montevecchi and Myers 1997, </w:t>
        </w:r>
        <w:r>
          <w:fldChar w:fldCharType="end"/>
        </w:r>
      </w:ins>
      <w:r>
        <w:fldChar w:fldCharType="begin"/>
      </w:r>
      <w:r>
        <w:instrText xml:space="preserve"> ADDIN EN.CITE &lt;EndNote&gt;&lt;Cite  &gt;&lt;Author&gt;deYoung&lt;/Author&gt;&lt;Year&gt;1993&lt;/Year&gt;&lt;RecNum&gt;1013&lt;/RecNum&gt;&lt;Prefix&gt;&lt;/Prefix&gt;&lt;Suffix&gt;&lt;/Suffix&gt;&lt;Pages&gt;&lt;/Pages&gt;&lt;DisplayText&gt;Lilly et al. 2000, Rice 2002, Rose 2007, Koen-Alonso et al. 2010, Hammill et al. 2011, Pedersen et al. 2017)&lt;/DisplayText&gt;&lt;record&gt;&lt;rec-number&gt;1013&lt;/rec-number&gt;&lt;foreign-keys&gt;&lt;key app="EN" db-id="2pv5prxr6xz2a4ea50h5dww0ewvx0ttdtdsa" timestamp="1526315283"&gt;1013&lt;/key&gt;&lt;/foreign-keys&gt;&lt;ref-type name="Journal Article"&gt;17&lt;/ref-type&gt;&lt;contributors&gt;&lt;authors&gt;&lt;author&gt;deYoung, B.&lt;/author&gt;&lt;author&gt;Rose, G. A.&lt;/author&gt;&lt;/authors&gt;&lt;/contributors&gt;&lt;titles&gt;&lt;title&gt;&lt;style face="normal" font="default" size="100%"&gt;On recruitment and distribution of Atlantic cod (&lt;/style&gt;&lt;style face="italic" font="default" size="100%"&gt;Gadus morhua&lt;/style&gt;&lt;style face="normal" font="default" size="100%"&gt;) off Newfoundland&lt;/style&gt;&lt;/title&gt;&lt;secondary-title&gt;Canadian Journal of Fisheries and Aquatic Sciences&lt;/secondary-title&gt;&lt;/titles&gt;&lt;periodical&gt;&lt;full-title&gt;Canadian Journal of Fisheries and Aquatic Sciences&lt;/full-title&gt;&lt;/periodical&gt;&lt;pages&gt;2729-2741&lt;/pages&gt;&lt;volume&gt;50&lt;/volume&gt;&lt;number&gt;12&lt;/number&gt;&lt;dates&gt;&lt;year&gt;1993&lt;/year&gt;&lt;pub-dates&gt;&lt;date&gt;1993/12/01&lt;/date&gt;&lt;/pub-dates&gt;&lt;/dates&gt;&lt;publisher&gt;NRC Research Press&lt;/publisher&gt;&lt;isbn&gt;0706-652X&lt;/isbn&gt;&lt;urls&gt;&lt;related-urls&gt;&lt;url&gt;https://doi.org/10.1139/f93-298&lt;/url&gt;&lt;/related-urls&gt;&lt;/urls&gt;&lt;electronic-resource-num&gt;10.1139/f93-298&lt;/electronic-resource-num&gt;&lt;access-date&gt;2018/05/14&lt;/access-date&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&gt;&lt;Author&gt;Gomes&lt;/Author&gt;&lt;Year&gt;1995&lt;/Year&gt;&lt;RecNum&gt;112&lt;/RecNum&gt;&lt;Prefix&gt;&lt;/Prefix&gt;&lt;Suffix&gt;&lt;/Suffix&gt;&lt;Pages&gt;&lt;/Pages&gt;&lt;record&gt;&lt;rec-number&gt;112&lt;/rec-number&gt;&lt;foreign-keys&gt;&lt;key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Lilly et al. 2000, Rice 2002, Rose 2007, Koen-Alonso et al. 2010, Hammill et al. 2011, Pedersen et al. 2017)</w:t>
      </w:r>
      <w:r>
        <w:fldChar w:fldCharType="end"/>
      </w:r>
      <w:r>
        <w:t xml:space="preserve">, including major changes in the biology and ecology of capelin, such as delayed and protracted spawning, changes in their geographical and vertical distribution, and declines in somatic condition </w:t>
      </w:r>
      <w:commentRangeStart w:id="120"/>
      <w:r>
        <w:t xml:space="preserve">and size </w:t>
      </w:r>
      <w:commentRangeEnd w:id="120"/>
      <w:r w:rsidR="00A962BB">
        <w:rPr>
          <w:rStyle w:val="CommentReference"/>
          <w:rFonts w:ascii="Times New Roman" w:eastAsia="Arial Unicode MS" w:hAnsi="Times New Roman" w:cs="Times New Roman"/>
          <w:color w:val="auto"/>
          <w:lang w:eastAsia="en-US"/>
        </w:rPr>
        <w:commentReference w:id="120"/>
      </w:r>
      <w:r>
        <w:t xml:space="preserve">and age at maturity </w:t>
      </w:r>
      <w:r>
        <w:fldChar w:fldCharType="begin"/>
      </w:r>
      <w:r>
        <w:instrText xml:space="preserve"> ADDIN EN.CITE &lt;EndNote&gt;&lt;Cite  &gt;&lt;Author&gt;Frank&lt;/Author&gt;&lt;Year&gt;1996&lt;/Year&gt;&lt;RecNum&gt;139&lt;/RecNum&gt;&lt;Prefix&gt;&lt;/Prefix&gt;&lt;Suffix&gt;&lt;/Suffix&gt;&lt;Pages&gt;&lt;/Pages&gt;&lt;DisplayText&gt;(Frank et al. 1996, Carscadden &amp; Nakashima 1997, Carscadden et al. 2001, Mowbray 2002, Nakashima &amp; Wheeler 2002, DFO 2010)&lt;/DisplayText&gt;&lt;record&gt;&lt;rec-number&gt;139&lt;/rec-number&gt;&lt;foreign-keys&gt;&lt;key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File&lt;/reprint-edition&gt;&lt;dates&gt;&lt;year&gt;1996&lt;/year&gt;&lt;pub-dates&gt;&lt;date&gt;1996&lt;/date&gt;&lt;/pub-dates&gt;&lt;/dates&gt;&lt;label&gt;147&lt;/label&gt;&lt;urls/&gt;&lt;/record&gt;&lt;/Cite&gt;&lt;Cite  &gt;&lt;Author&gt;Carscadden&lt;/Author&gt;&lt;Year&gt;1997&lt;/Year&gt;&lt;RecNum&gt;135&lt;/RecNum&gt;&lt;Prefix&gt;&lt;/Prefix&gt;&lt;Suffix&gt;&lt;/Suffix&gt;&lt;Pages&gt;&lt;/Pages&gt;&lt;record&gt;&lt;rec-number&gt;135&lt;/rec-number&gt;&lt;foreign-keys&gt;&lt;key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Fairbanks&lt;/publisher&gt;&lt;label&gt;143&lt;/label&gt;&lt;urls/&gt;&lt;/record&gt;&lt;/Cite&gt;&lt;Cite  &gt;&lt;Author&gt;Carscadden&lt;/Author&gt;&lt;Year&gt;2001&lt;/Year&gt;&lt;RecNum&gt;35&lt;/RecNum&gt;&lt;Prefix&gt;&lt;/Prefix&gt;&lt;Suffix&gt;&lt;/Suffix&gt;&lt;Pages&gt;&lt;/Pages&gt;&lt;record&gt;&lt;rec-number&gt;35&lt;/rec-number&gt;&lt;foreign-keys&gt;&lt;key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record&gt;&lt;/Cite&gt;&lt;Cite  &gt;&lt;Author&gt;Nakashima&lt;/Author&gt;&lt;Year&gt;2002&lt;/Year&gt;&lt;RecNum&gt;189&lt;/RecNum&gt;&lt;Prefix&gt;&lt;/Prefix&gt;&lt;Suffix&gt;&lt;/Suffix&gt;&lt;Pages&gt;&lt;/Pages&gt;&lt;record&gt;&lt;rec-number&gt;189&lt;/rec-number&gt;&lt;foreign-keys&gt;&lt;key app="EN" db-id="2pv5prxr6xz2a4ea50h5dww0ewvx0ttdtdsa" timestamp="1449717149"&gt;189&lt;/key&gt;&lt;/foreign-keys&gt;&lt;ref-type name="Journal Article"&gt;17&lt;/ref-type&gt;&lt;contributors&gt;&lt;authors&gt;&lt;author&gt;Nakashima, Brian S.&lt;/author&gt;&lt;author&gt;Wheeler, John P.&lt;/author&gt;&lt;/authors&gt;&lt;/contributors&gt;&lt;titles&gt;&lt;title&gt;&lt;style face="normal" font="default" size="100%"&gt;Capelin (&lt;/style&gt;&lt;style face="italic" font="default" size="100%"&gt;Mallotus villosus&lt;/style&gt;&lt;style face="normal" font="default" size="100%"&gt;) spawning behaviour in Newfoundland waters - the interaction between beach and demersal spawning&lt;/style&gt;&lt;/title&gt;&lt;secondary-title&gt;ICES Journal of Marine Science&lt;/secondary-title&gt;&lt;/titles&gt;&lt;periodical&gt;&lt;full-title&gt;ICES Journal of Marine Science&lt;/full-title&gt;&lt;/periodical&gt;&lt;pages&gt;909-916&lt;/pages&gt;&lt;volume&gt;59&lt;/volume&gt;&lt;reprint-edition&gt;Not in File&lt;/reprint-edition&gt;&lt;dates&gt;&lt;year&gt;2002&lt;/year&gt;&lt;pub-dates&gt;&lt;date&gt;2002&lt;/date&gt;&lt;/pub-dates&gt;&lt;/dates&gt;&lt;label&gt;198&lt;/label&gt;&lt;urls/&gt;&lt;/record&gt;&lt;/Cite&gt;&lt;Cite  &gt;&lt;Author&gt;Mowbray&lt;/Author&gt;&lt;Year&gt;2002&lt;/Year&gt;&lt;RecNum&gt;259&lt;/RecNum&gt;&lt;Prefix&gt;&lt;/Prefix&gt;&lt;Suffix&gt;&lt;/Suffix&gt;&lt;Pages&gt;&lt;/Pages&gt;&lt;record&gt;&lt;rec-number&gt;259&lt;/rec-number&gt;&lt;foreign-keys&gt;&lt;key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Report&lt;/full-title&gt;&lt;/periodical&gt;&lt;volume&gt;2010/090&lt;/volume&gt;&lt;dates&gt;&lt;year&gt;2010&lt;/year&gt;&lt;/dates&gt;&lt;urls/&gt;&lt;/record&gt;&lt;/Cite&gt;&lt;/EndNote&gt;</w:instrText>
      </w:r>
      <w:r>
        <w:fldChar w:fldCharType="separate"/>
      </w:r>
      <w:r>
        <w:t>(Frank et al. 1996, Carscadden &amp; Nakashima 1997, Carscadden et al. 2001, Mowbray 2002, Nakashima &amp; Wheeler 2002, DFO 2010)</w:t>
      </w:r>
      <w:r>
        <w:fldChar w:fldCharType="end"/>
      </w:r>
      <w:r>
        <w:t xml:space="preserve">. The collapse of capelin was </w:t>
      </w:r>
      <w:del w:id="121" w:author="Montevecchi, William" w:date="2018-06-01T17:26:00Z">
        <w:r>
          <w:delText>identified as an important</w:delText>
        </w:r>
      </w:del>
      <w:ins w:id="122" w:author="George Rose" w:date="2018-06-03T06:47:00Z">
        <w:r>
          <w:t xml:space="preserve">a </w:t>
        </w:r>
      </w:ins>
      <w:ins w:id="123" w:author="Montevecchi, William" w:date="2018-06-01T17:26:00Z">
        <w:r>
          <w:t>key</w:t>
        </w:r>
      </w:ins>
      <w:r>
        <w:t xml:space="preserve"> signal </w:t>
      </w:r>
      <w:del w:id="124" w:author="Montevecchi, William" w:date="2018-06-01T17:26:00Z">
        <w:r>
          <w:delText>contributing to</w:delText>
        </w:r>
      </w:del>
      <w:ins w:id="125" w:author="Montevecchi, William" w:date="2018-06-01T17:26:00Z">
        <w:r>
          <w:t>in</w:t>
        </w:r>
      </w:ins>
      <w:r>
        <w:t xml:space="preserve"> the identification of </w:t>
      </w:r>
      <w:del w:id="126" w:author="George Rose" w:date="2018-06-03T07:00:00Z">
        <w:r>
          <w:delText xml:space="preserve">a </w:delText>
        </w:r>
      </w:del>
      <w:r>
        <w:t>regime shift</w:t>
      </w:r>
      <w:ins w:id="127" w:author="George Rose" w:date="2018-06-03T07:00:00Z">
        <w:r>
          <w:t xml:space="preserve"> such as</w:t>
        </w:r>
      </w:ins>
      <w:r>
        <w:t xml:space="preserve"> </w:t>
      </w:r>
      <w:del w:id="128" w:author="George Rose" w:date="2018-06-03T07:00:00Z">
        <w:r>
          <w:delText xml:space="preserve">that </w:delText>
        </w:r>
      </w:del>
      <w:r>
        <w:t xml:space="preserve">occurred in the early 1990s </w:t>
      </w:r>
      <w:ins w:id="129" w:author="George Rose" w:date="2018-06-03T06:58:00Z">
        <w:r>
          <w:t>(</w:t>
        </w:r>
      </w:ins>
      <w:del w:id="130" w:author="George Rose" w:date="2018-06-03T06:53:00Z">
        <w:r>
          <w:fldChar w:fldCharType="begin"/>
        </w:r>
        <w:r>
          <w:delInstrText xml:space="preserve"> ADDIN EN.CITE &lt;EndNote&gt;&lt;Cite  &gt;&lt;Author&gt;Buren&lt;/Author&gt;&lt;Year&gt;2014&lt;/Year&gt;&lt;RecNum&gt;743&lt;/RecNum&gt;&lt;Prefix&gt;&lt;/Prefix&gt;&lt;Suffix&gt;&lt;/Suffix&gt;&lt;Pages&gt;&lt;/Pages&gt;&lt;DisplayText&gt;(Buren et al. 2014a, Pedersen et al. 2017)&lt;/DisplayText&gt;&lt;record&gt;&lt;rec-number&gt;743&lt;/rec-number&gt;&lt;foreign-keys&gt;&lt;key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delInstrText>
        </w:r>
        <w:r>
          <w:fldChar w:fldCharType="separate"/>
        </w:r>
        <w:r>
          <w:delText>(Buren et al. 2014a, Pedersen et al. 2017)</w:delText>
        </w:r>
        <w:r>
          <w:fldChar w:fldCharType="end"/>
        </w:r>
      </w:del>
      <w:ins w:id="131" w:author="George Rose" w:date="2018-06-03T07:00:00Z">
        <w:r>
          <w:t>Rose 2005, Buren et al. 2014a,b).</w:t>
        </w:r>
      </w:ins>
      <w:r>
        <w:t>.</w:t>
      </w:r>
      <w:commentRangeStart w:id="132"/>
      <w:r>
        <w:t xml:space="preserve"> </w:t>
      </w:r>
      <w:commentRangeEnd w:id="132"/>
      <w:r>
        <w:commentReference w:id="132"/>
      </w:r>
      <w:ins w:id="133" w:author="George Rose" w:date="2018-06-03T07:31:00Z">
        <w:r>
          <w:rPr>
            <w:rStyle w:val="css-g38gqj"/>
            <w:i/>
            <w:iCs/>
          </w:rPr>
          <w:t xml:space="preserve">Capelin </w:t>
        </w:r>
        <w:proofErr w:type="gramStart"/>
        <w:r>
          <w:rPr>
            <w:rStyle w:val="css-g38gqj"/>
            <w:i/>
            <w:iCs/>
          </w:rPr>
          <w:t xml:space="preserve">( </w:t>
        </w:r>
        <w:proofErr w:type="spellStart"/>
        <w:r>
          <w:rPr>
            <w:rStyle w:val="css-g38gqj"/>
            <w:i/>
            <w:iCs/>
          </w:rPr>
          <w:t>Mallotus</w:t>
        </w:r>
        <w:proofErr w:type="spellEnd"/>
        <w:proofErr w:type="gramEnd"/>
        <w:r>
          <w:rPr>
            <w:rStyle w:val="css-g38gqj"/>
            <w:i/>
            <w:iCs/>
          </w:rPr>
          <w:t xml:space="preserve"> </w:t>
        </w:r>
        <w:proofErr w:type="spellStart"/>
        <w:r>
          <w:rPr>
            <w:rStyle w:val="css-g38gqj"/>
            <w:i/>
            <w:iCs/>
          </w:rPr>
          <w:t>villosus</w:t>
        </w:r>
        <w:proofErr w:type="spellEnd"/>
        <w:r>
          <w:rPr>
            <w:rStyle w:val="css-g38gqj"/>
            <w:i/>
            <w:iCs/>
          </w:rPr>
          <w:t xml:space="preserve"> ) distribution and climate: a sea “canary” for marine ecosystem change. G.A. Rose, ICES Journal of Marine Science, Volume 62, Issue 7, 1 January 2005, Pages 1524–1530, https://doi.org/10.1016/j.icesjms.2005.05.008</w:t>
        </w:r>
      </w:ins>
    </w:p>
    <w:p w:rsidR="005E1546" w:rsidRDefault="005E1546">
      <w:pPr>
        <w:pStyle w:val="Style1"/>
      </w:pPr>
    </w:p>
    <w:p w:rsidR="005E1546" w:rsidRDefault="00EB75CB">
      <w:pPr>
        <w:pStyle w:val="Style1"/>
      </w:pPr>
      <w:r>
        <w:t xml:space="preserve">Frank et al. </w:t>
      </w:r>
      <w:r>
        <w:fldChar w:fldCharType="begin"/>
      </w:r>
      <w:r>
        <w:instrText xml:space="preserve"> ADDIN EN.CITE &lt;EndNote&gt;&lt;Cite ExcludeAuth="1" &gt;&lt;Author&gt;Frank&lt;/Author&gt;&lt;Year&gt;2016&lt;/Year&gt;&lt;RecNum&gt;890&lt;/RecNum&gt;&lt;Prefix&gt;&lt;/Prefix&gt;&lt;Suffix&gt;&lt;/Suffix&gt;&lt;Pages&gt;&lt;/Pages&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(2016)</w:t>
      </w:r>
      <w:r>
        <w:fldChar w:fldCharType="end"/>
      </w:r>
      <w:r>
        <w:t xml:space="preserve"> argued that the capelin stock off NL did not collapse; </w:t>
      </w:r>
      <w:ins w:id="134" w:author="Montevecchi, William" w:date="2018-06-02T08:12:00Z">
        <w:r>
          <w:t>alternatively</w:t>
        </w:r>
      </w:ins>
      <w:del w:id="135" w:author="Montevecchi, William" w:date="2018-06-02T08:12:00Z">
        <w:r>
          <w:delText>instead</w:delText>
        </w:r>
      </w:del>
      <w:r>
        <w:t xml:space="preserve">, they </w:t>
      </w:r>
      <w:ins w:id="136" w:author="Montevecchi, William" w:date="2018-06-02T08:14:00Z">
        <w:r>
          <w:t>argued</w:t>
        </w:r>
      </w:ins>
      <w:del w:id="137" w:author="Montevecchi, William" w:date="2018-06-02T08:14:00Z">
        <w:r>
          <w:delText>postulat</w:delText>
        </w:r>
      </w:del>
      <w:ins w:id="138" w:author="George Rose" w:date="2018-06-03T06:48:00Z">
        <w:r>
          <w:t xml:space="preserve"> </w:t>
        </w:r>
      </w:ins>
      <w:del w:id="139" w:author="DFO-MPO" w:date="2018-06-05T14:50:00Z">
        <w:r w:rsidDel="00C1468D">
          <w:delText xml:space="preserve">ed </w:delText>
        </w:r>
      </w:del>
      <w:r>
        <w:t xml:space="preserve">that the </w:t>
      </w:r>
      <w:commentRangeStart w:id="140"/>
      <w:r>
        <w:t xml:space="preserve">offshore surveys </w:t>
      </w:r>
      <w:commentRangeEnd w:id="140"/>
      <w:r w:rsidR="00737E6C">
        <w:rPr>
          <w:rStyle w:val="CommentReference"/>
          <w:rFonts w:ascii="Times New Roman" w:eastAsia="Arial Unicode MS" w:hAnsi="Times New Roman" w:cs="Times New Roman"/>
          <w:color w:val="auto"/>
          <w:lang w:eastAsia="en-US"/>
        </w:rPr>
        <w:commentReference w:id="140"/>
      </w:r>
      <w:ins w:id="141" w:author="DFO-MPO" w:date="2018-06-05T14:51:00Z">
        <w:r w:rsidR="00C1468D">
          <w:t xml:space="preserve">have </w:t>
        </w:r>
      </w:ins>
      <w:r>
        <w:t xml:space="preserve">failed to detect large capelin aggregations since </w:t>
      </w:r>
      <w:r>
        <w:lastRenderedPageBreak/>
        <w:t xml:space="preserve">1991 because of </w:t>
      </w:r>
      <w:proofErr w:type="spellStart"/>
      <w:r>
        <w:t>spatio</w:t>
      </w:r>
      <w:proofErr w:type="spellEnd"/>
      <w:r>
        <w:t>-temporal mismatch between the survey</w:t>
      </w:r>
      <w:ins w:id="142" w:author="Montevecchi, William" w:date="2018-06-02T08:15:00Z">
        <w:r>
          <w:t>s</w:t>
        </w:r>
      </w:ins>
      <w:r>
        <w:t xml:space="preserve"> and the stock. Specifically, they hypothesized that post-1991 either 1) capelin changed their migratory patterns while the timing of the acoustic survey</w:t>
      </w:r>
      <w:del w:id="143" w:author="Montevecchi, William" w:date="2018-06-02T08:16:00Z">
        <w:r>
          <w:delText xml:space="preserve"> has</w:delText>
        </w:r>
      </w:del>
      <w:r>
        <w:t xml:space="preserve"> remained constant leading to a </w:t>
      </w:r>
      <w:proofErr w:type="spellStart"/>
      <w:r>
        <w:t>spatio</w:t>
      </w:r>
      <w:proofErr w:type="spellEnd"/>
      <w:r>
        <w:t xml:space="preserve">-temporal mismatch between the survey and the stock or 2) the capelin stock has become less migratory and </w:t>
      </w:r>
      <w:del w:id="144" w:author="Aaron Adamack" w:date="2018-06-05T14:57:00Z">
        <w:r w:rsidDel="00737E6C">
          <w:delText>is remaining</w:delText>
        </w:r>
      </w:del>
      <w:ins w:id="145" w:author="Aaron Adamack" w:date="2018-06-05T14:57:00Z">
        <w:r w:rsidR="00737E6C">
          <w:t>now remains</w:t>
        </w:r>
      </w:ins>
      <w:r>
        <w:t xml:space="preserve"> </w:t>
      </w:r>
      <w:del w:id="146" w:author="Aaron Adamack" w:date="2018-06-05T14:57:00Z">
        <w:r w:rsidDel="00737E6C">
          <w:delText xml:space="preserve">in </w:delText>
        </w:r>
      </w:del>
      <w:r>
        <w:t>inshore, and is, therefore, undetected by the offshore surveys. Support for the hypothesis of non-collapse of capelin was based on changes in the biology of capelin post-1991 (e.g., distribution and demography), re-analysis of the offshore research surveys (multi-species bottom trawl and acoustic), and the response of various components of the ecosystem [e.g., zooplankton, Atlantic cod (</w:t>
      </w:r>
      <w:proofErr w:type="spellStart"/>
      <w:r>
        <w:rPr>
          <w:rStyle w:val="css-g38gqj"/>
          <w:i/>
          <w:iCs/>
        </w:rPr>
        <w:t>Gadus</w:t>
      </w:r>
      <w:proofErr w:type="spellEnd"/>
      <w:r>
        <w:rPr>
          <w:rStyle w:val="css-g38gqj"/>
          <w:i/>
          <w:iCs/>
        </w:rPr>
        <w:t xml:space="preserve"> </w:t>
      </w:r>
      <w:proofErr w:type="spellStart"/>
      <w:r>
        <w:rPr>
          <w:rStyle w:val="css-g38gqj"/>
          <w:i/>
          <w:iCs/>
        </w:rPr>
        <w:t>morhua</w:t>
      </w:r>
      <w:proofErr w:type="spellEnd"/>
      <w:r>
        <w:t>), seabirds, seals] to the large-scale changes that</w:t>
      </w:r>
      <w:ins w:id="147" w:author="Aaron Adamack" w:date="2018-06-05T14:57:00Z">
        <w:r w:rsidR="00737E6C">
          <w:t xml:space="preserve"> have</w:t>
        </w:r>
      </w:ins>
      <w:r>
        <w:t xml:space="preserve"> occurred </w:t>
      </w:r>
      <w:del w:id="148" w:author="Montevecchi, William" w:date="2018-06-02T08:22:00Z">
        <w:r>
          <w:delText xml:space="preserve">during </w:delText>
        </w:r>
      </w:del>
      <w:ins w:id="149" w:author="Montevecchi, William" w:date="2018-06-02T08:22:00Z">
        <w:r>
          <w:t xml:space="preserve">since </w:t>
        </w:r>
      </w:ins>
      <w:r>
        <w:t xml:space="preserve">the early 1990s </w:t>
      </w:r>
      <w:r>
        <w:fldChar w:fldCharType="begin"/>
      </w:r>
      <w: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(Frank et al. 2016)</w:t>
      </w:r>
      <w:r>
        <w:fldChar w:fldCharType="end"/>
      </w:r>
      <w:r>
        <w:t xml:space="preserve">. </w:t>
      </w:r>
      <w:commentRangeStart w:id="150"/>
      <w:r>
        <w:t>The</w:t>
      </w:r>
      <w:commentRangeEnd w:id="150"/>
      <w:r w:rsidR="00CF26B6">
        <w:rPr>
          <w:rStyle w:val="CommentReference"/>
          <w:rFonts w:ascii="Times New Roman" w:eastAsia="Arial Unicode MS" w:hAnsi="Times New Roman" w:cs="Times New Roman"/>
          <w:color w:val="auto"/>
          <w:lang w:eastAsia="en-US"/>
        </w:rPr>
        <w:commentReference w:id="150"/>
      </w:r>
      <w:r>
        <w:t xml:space="preserve"> objective of this paper is to assess the empirical support for the hypotheses of stock collapse </w:t>
      </w:r>
      <w:r>
        <w:fldChar w:fldCharType="begin"/>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fldChar w:fldCharType="separate"/>
      </w:r>
      <w:r>
        <w:t>(DFO 2015)</w:t>
      </w:r>
      <w:r>
        <w:fldChar w:fldCharType="end"/>
      </w:r>
      <w:r>
        <w:t xml:space="preserve"> vs non-collapse </w:t>
      </w:r>
      <w:r>
        <w:fldChar w:fldCharType="begin"/>
      </w:r>
      <w: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(Frank et al. 2016)</w:t>
      </w:r>
      <w:r>
        <w:fldChar w:fldCharType="end"/>
      </w:r>
      <w:r>
        <w:t xml:space="preserve"> using all available data.</w:t>
      </w:r>
    </w:p>
    <w:p w:rsidR="005E1546" w:rsidRDefault="00EB75CB">
      <w:pPr>
        <w:pStyle w:val="Style1"/>
        <w:ind w:firstLine="0"/>
        <w:rPr>
          <w:rStyle w:val="css-g38gqj"/>
          <w:b/>
          <w:bCs/>
        </w:rPr>
      </w:pPr>
      <w:r>
        <w:rPr>
          <w:rStyle w:val="css-g38gqj"/>
          <w:b/>
          <w:bCs/>
        </w:rPr>
        <w:t>Methods</w:t>
      </w:r>
    </w:p>
    <w:p w:rsidR="005E1546" w:rsidRDefault="00EB75CB">
      <w:pPr>
        <w:pStyle w:val="Style1"/>
      </w:pPr>
      <w:r>
        <w:t xml:space="preserve">To test the hypotheses of collapse and non-collapse of the capelin stock in NAFO Divisions 2J3KL (hereafter Div. 2J3KL;  Fig. 1), we applied the weight of evidence approach using multiple, independent data sets and diverse statistical methods </w:t>
      </w:r>
      <w:r>
        <w:fldChar w:fldCharType="begin"/>
      </w:r>
      <w:r>
        <w:instrText xml:space="preserve"> ADDIN EN.CITE &lt;EndNote&gt;&lt;Cite  &gt;&lt;Author&gt;Munafò&lt;/Author&gt;&lt;Year&gt;2018&lt;/Year&gt;&lt;Prefix&gt;e.g.`, triangulation`, sensu &lt;/Prefix&gt;&lt;Suffix&gt;&lt;/Suffix&gt;&lt;Pages&gt;&lt;/Pages&gt;&lt;DisplayText&gt;(e.g.,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fldChar w:fldCharType="separate"/>
      </w:r>
      <w:r>
        <w:t>(e.g., triangulation, sensu Munafò &amp; Davey Smith 2018)</w:t>
      </w:r>
      <w:r>
        <w:fldChar w:fldCharType="end"/>
      </w:r>
      <w:r>
        <w:t>. To do this, we constructed our paper based on Frank et al. (2016) (hereafter Frank et al.)</w:t>
      </w:r>
      <w:commentRangeStart w:id="151"/>
      <w:r>
        <w:t>.</w:t>
      </w:r>
      <w:commentRangeEnd w:id="151"/>
      <w:r>
        <w:commentReference w:id="151"/>
      </w:r>
      <w:r>
        <w:t xml:space="preserve"> Each section of this </w:t>
      </w:r>
      <w:commentRangeStart w:id="152"/>
      <w:r w:rsidRPr="00737E6C">
        <w:t>review</w:t>
      </w:r>
      <w:commentRangeEnd w:id="152"/>
      <w:r w:rsidR="00737E6C">
        <w:rPr>
          <w:rStyle w:val="CommentReference"/>
          <w:rFonts w:ascii="Times New Roman" w:eastAsia="Arial Unicode MS" w:hAnsi="Times New Roman" w:cs="Times New Roman"/>
          <w:color w:val="auto"/>
          <w:lang w:eastAsia="en-US"/>
        </w:rPr>
        <w:commentReference w:id="152"/>
      </w:r>
      <w:r>
        <w:t xml:space="preserve"> opens with a statement of the main conclusion(s) from the analyses presented in Frank et al. and the counter-argument in the primary and government literature. In some sections, new data and analyses were used to test the main hypotheses. Each section concludes with an evaluation of the data in support of each hypothesis. Once this approach was completed for all sections, the weight of evidence </w:t>
      </w:r>
      <w:r>
        <w:lastRenderedPageBreak/>
        <w:t xml:space="preserve">approach was used to determine which hypothesis was best supported by the independent data sets, analyses, and reviewed </w:t>
      </w:r>
      <w:commentRangeStart w:id="153"/>
      <w:r>
        <w:t>literature</w:t>
      </w:r>
      <w:commentRangeEnd w:id="153"/>
      <w:r w:rsidR="00683F10">
        <w:rPr>
          <w:rStyle w:val="CommentReference"/>
          <w:rFonts w:ascii="Times New Roman" w:eastAsia="Arial Unicode MS" w:hAnsi="Times New Roman" w:cs="Times New Roman"/>
          <w:color w:val="auto"/>
          <w:lang w:eastAsia="en-US"/>
        </w:rPr>
        <w:commentReference w:id="153"/>
      </w:r>
      <w:r>
        <w:t xml:space="preserve">. </w:t>
      </w:r>
    </w:p>
    <w:p w:rsidR="005E1546" w:rsidRDefault="00EB75CB">
      <w:pPr>
        <w:pStyle w:val="Heading2"/>
        <w:spacing w:before="0" w:after="0" w:line="480" w:lineRule="auto"/>
        <w:rPr>
          <w:rStyle w:val="css-g38gqj"/>
          <w:rFonts w:ascii="Calibri" w:eastAsia="Calibri" w:hAnsi="Calibri" w:cs="Calibri"/>
          <w:i w:val="0"/>
          <w:iCs w:val="0"/>
          <w:sz w:val="24"/>
          <w:szCs w:val="24"/>
        </w:rPr>
      </w:pPr>
      <w:r>
        <w:rPr>
          <w:rStyle w:val="css-g38gqj"/>
          <w:rFonts w:ascii="Calibri" w:eastAsia="Calibri" w:hAnsi="Calibri" w:cs="Calibri"/>
          <w:i w:val="0"/>
          <w:iCs w:val="0"/>
          <w:sz w:val="24"/>
          <w:szCs w:val="24"/>
        </w:rPr>
        <w:t>Capelin</w:t>
      </w:r>
    </w:p>
    <w:p w:rsidR="005E1546" w:rsidRDefault="00EB75CB">
      <w:pPr>
        <w:pStyle w:val="Heading3"/>
        <w:spacing w:before="0"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Offshore capelin distribution: acoustic surveys</w:t>
      </w:r>
    </w:p>
    <w:p w:rsidR="005E1546" w:rsidRDefault="00EB75CB">
      <w:pPr>
        <w:pStyle w:val="Style1"/>
      </w:pPr>
      <w:r>
        <w:t xml:space="preserve">Frank et al. contended that Canada and the USSR offshore acoustic surveys found low capelin biomasses in the fall of 1991 and 1992 because capelin became non-migratory in the fall of 1990 in Div. 2J3KL. The alternative hypothesis </w:t>
      </w:r>
      <w:del w:id="154" w:author="DFO-MPO" w:date="2018-06-12T09:12:00Z">
        <w:r w:rsidDel="00683F10">
          <w:delText xml:space="preserve">presented in the literature </w:delText>
        </w:r>
      </w:del>
      <w:r>
        <w:t xml:space="preserve">is that the fall acoustic surveys detected a real and sudden decrease in capelin biomass in Div. 2J3KL in 1990 </w:t>
      </w:r>
      <w:r>
        <w:fldChar w:fldCharType="begin"/>
      </w:r>
      <w:r>
        <w:instrText xml:space="preserve"> ADDIN EN.CITE &lt;EndNote&gt;&lt;Cite  &gt;&lt;Author&gt;Miller&lt;/Author&gt;&lt;Year&gt;1994&lt;/Year&gt;&lt;RecNum&gt;885&lt;/RecNum&gt;&lt;Prefix&gt;&lt;/Prefix&gt;&lt;Suffix&gt;&lt;/Suffix&gt;&lt;Pages&gt;&lt;/Pages&gt;&lt;DisplayText&gt;(e.g., Miller &amp; Lilly 1991, Bakanev 1992, Miller 1992, 1993, 1994, Mowbray 2014)&lt;/DisplayText&gt;&lt;record&gt;&lt;rec-number&gt;885&lt;/rec-number&gt;&lt;foreign-keys&gt;&lt;key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&gt;&lt;Author&gt;Miller&lt;/Author&gt;&lt;Year&gt;1991&lt;/Year&gt;&lt;RecNum&gt;1046&lt;/RecNum&gt;&lt;Prefix&gt;e.g.`, &lt;/Prefix&gt;&lt;Suffix&gt;&lt;/Suffix&gt;&lt;Pages&gt;&lt;/Pages&gt;&lt;record&gt;&lt;rec-number&gt;1046&lt;/rec-number&gt;&lt;foreign-keys&gt;&lt;key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Document&lt;/full-title&gt;&lt;/periodical&gt;&lt;volume&gt;92/15&lt;/volume&gt;&lt;dates&gt;&lt;year&gt;1992&lt;/year&gt;&lt;/dates&gt;&lt;urls/&gt;&lt;/record&gt;&lt;/Cite&gt;&lt;Cite  &gt;&lt;Author&gt;Miller&lt;/Author&gt;&lt;Year&gt;1993&lt;/Year&gt;&lt;RecNum&gt;1045&lt;/RecNum&gt;&lt;Prefix&gt;&lt;/Prefix&gt;&lt;Suffix&gt;&lt;/Suffix&gt;&lt;Pages&gt;&lt;/Pages&gt;&lt;record&gt;&lt;rec-number&gt;1045&lt;/rec-number&gt;&lt;foreign-keys&gt;&lt;key app="EN" db-id="2pv5prxr6xz2a4ea50h5dww0ewvx0ttdtdsa" timestamp="1526582723"&gt;1045&lt;/key&gt;&lt;/foreign-keys&gt;&lt;ref-type name="Journal Article"&gt;17&lt;/ref-type&gt;&lt;contributors&gt;&lt;authors&gt;&lt;author&gt;Miller, D.S.&lt;/author&gt;&lt;/authors&gt;&lt;/contributors&gt;&lt;titles&gt;&lt;title&gt;Observations and studies on SA2 + Div. 3K capelin in 1992&lt;/title&gt;&lt;secondary-title&gt;Canadian Atlantic Fisheries Scientific Advisory Committee Research Document&lt;/secondary-title&gt;&lt;/titles&gt;&lt;periodical&gt;&lt;full-title&gt;Canadian Atlantic Fisheries Scientific Advisory Committee Research Document&lt;/full-title&gt;&lt;/periodical&gt;&lt;volume&gt;93/10&lt;/volume&gt;&lt;dates&gt;&lt;year&gt;1993&lt;/year&gt;&lt;/dates&gt;&lt;urls/&gt;&lt;/record&gt;&lt;/Cite&gt;&lt;Cite  &gt;&lt;Author&gt;Bakanev&lt;/Author&gt;&lt;Year&gt;1992&lt;/Year&gt;&lt;RecNum&gt;1016&lt;/RecNum&gt;&lt;Prefix&gt;&lt;/Prefix&gt;&lt;Suffix&gt;&lt;/Suffix&gt;&lt;Pages&gt;&lt;/Pages&gt;&lt;record&gt;&lt;rec-number&gt;1016&lt;/rec-number&gt;&lt;foreign-keys&gt;&lt;key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Doc&lt;/full-title&gt;&lt;/periodical&gt;&lt;volume&gt;92/1&lt;/volume&gt;&lt;dates&gt;&lt;year&gt;1992&lt;/year&gt;&lt;/dates&gt;&lt;urls/&gt;&lt;/record&gt;&lt;/Cite&gt;&lt;Cite  &gt;&lt;Author&gt;Mowbray&lt;/Author&gt;&lt;Year&gt;2014&lt;/Year&gt;&lt;RecNum&gt;909&lt;/RecNum&gt;&lt;Prefix&gt;&lt;/Prefix&gt;&lt;Suffix&gt;&lt;/Suffix&gt;&lt;Pages&gt;&lt;/Pages&gt;&lt;record&gt;&lt;rec-number&gt;909&lt;/rec-number&gt;&lt;foreign-keys&gt;&lt;key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(e.g., Miller &amp; Lilly 1991, Bakanev 1992, Miller 1992, 1993, 1994, Mowbray 2014)</w:t>
      </w:r>
      <w:r>
        <w:fldChar w:fldCharType="end"/>
      </w:r>
      <w:r>
        <w:t xml:space="preserve">, and, while capelin changed their distribution offshore post-1991 [southern shift in distribution </w:t>
      </w:r>
      <w:r>
        <w:fldChar w:fldCharType="begin"/>
      </w:r>
      <w:r>
        <w:instrText xml:space="preserve"> ADDIN EN.CITE &lt;EndNote&gt;&lt;Cite  &gt;&lt;Author&gt;Miller&lt;/Author&gt;&lt;Year&gt;1991&lt;/Year&gt;&lt;RecNum&gt;1046&lt;/RecNum&gt;&lt;Prefix&gt;&lt;/Prefix&gt;&lt;Suffix&gt;&lt;/Suffix&gt;&lt;Pages&gt;&lt;/Pages&gt;&lt;DisplayText&gt;(e.g., Miller &amp;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Document&lt;/full-title&gt;&lt;/periodical&gt;&lt;volume&gt;92/15&lt;/volume&gt;&lt;dates&gt;&lt;year&gt;1992&lt;/year&gt;&lt;/dates&gt;&lt;urls/&gt;&lt;/record&gt;&lt;/Cite&gt;&lt;/EndNote&gt;</w:instrText>
      </w:r>
      <w:r>
        <w:fldChar w:fldCharType="separate"/>
      </w:r>
      <w:r>
        <w:t>(e.g., Miller &amp; Lilly 1991, Miller 1992)</w:t>
      </w:r>
      <w:r>
        <w:fldChar w:fldCharType="end"/>
      </w:r>
      <w:r>
        <w:t>], they did not become non-migratory.</w:t>
      </w:r>
    </w:p>
    <w:p w:rsidR="005E1546" w:rsidRDefault="00EB75CB">
      <w:pPr>
        <w:pStyle w:val="Style1"/>
      </w:pPr>
      <w:r>
        <w:t xml:space="preserve">From 1977 to 1992, Canada conducted fall (October) acoustic surveys for capelin in Div. 2J3K (Fig. 2) (e.g., </w:t>
      </w:r>
      <w:r>
        <w:rPr>
          <w:rStyle w:val="css-g38gqj"/>
        </w:rPr>
        <w:t xml:space="preserve">Miller and </w:t>
      </w:r>
      <w:proofErr w:type="spellStart"/>
      <w:r>
        <w:rPr>
          <w:rStyle w:val="css-g38gqj"/>
        </w:rPr>
        <w:t>Carscadden</w:t>
      </w:r>
      <w:proofErr w:type="spellEnd"/>
      <w:r>
        <w:rPr>
          <w:rStyle w:val="css-g38gqj"/>
        </w:rPr>
        <w:t xml:space="preserve"> 1984</w:t>
      </w:r>
      <w:r>
        <w:t xml:space="preserve">, Miller and Lilly 1991). The fall acoustic surveys targeted the maturing portion of the stock during winter feeding migrations to provide estimates of the size and number of maturing fish being recruited to the fishery the following year </w:t>
      </w:r>
      <w:r>
        <w:fldChar w:fldCharType="begin"/>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(Mowbray 2014)</w:t>
      </w:r>
      <w:r>
        <w:fldChar w:fldCharType="end"/>
      </w:r>
      <w:r>
        <w:t>. The capelin stock in Div. 2J3K was also acoustically surveyed by the former USSR in November from 1972-1992 although the USSR acoustic survey covered a more restricted geographic area compared to the Canadian acoustic survey as it did not go as far into the inshore area (</w:t>
      </w:r>
      <w:proofErr w:type="spellStart"/>
      <w:r>
        <w:t>Bakanev</w:t>
      </w:r>
      <w:proofErr w:type="spellEnd"/>
      <w:r>
        <w:t xml:space="preserve"> 1992; Fig. 2). The USSR fall acoustic surveys were </w:t>
      </w:r>
      <w:commentRangeStart w:id="155"/>
      <w:r>
        <w:t xml:space="preserve">conducted </w:t>
      </w:r>
      <w:del w:id="156" w:author="Montevecchi, William" w:date="2018-06-02T14:05:00Z">
        <w:r>
          <w:delText xml:space="preserve">after </w:delText>
        </w:r>
      </w:del>
      <w:ins w:id="157" w:author="Montevecchi, William" w:date="2018-06-02T14:05:00Z">
        <w:r>
          <w:t xml:space="preserve">later than </w:t>
        </w:r>
      </w:ins>
      <w:r>
        <w:t xml:space="preserve">the Canadian surveys </w:t>
      </w:r>
      <w:commentRangeEnd w:id="155"/>
      <w:r>
        <w:commentReference w:id="155"/>
      </w:r>
      <w:r>
        <w:t xml:space="preserve">and consistently estimated higher capelin abundances, which may have been due to timing, as capelin cease feeding in November and aggregate into large overwintering shoals </w:t>
      </w:r>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In 1990, the Canadian fall acoustic survey </w:t>
      </w:r>
      <w:del w:id="158" w:author="Aaron Adamack" w:date="2018-06-05T14:59:00Z">
        <w:r w:rsidDel="00737E6C">
          <w:delText xml:space="preserve">estimated </w:delText>
        </w:r>
      </w:del>
      <w:ins w:id="159" w:author="Aaron Adamack" w:date="2018-06-05T14:59:00Z">
        <w:r w:rsidR="00737E6C">
          <w:t xml:space="preserve">reported </w:t>
        </w:r>
      </w:ins>
      <w:r>
        <w:t xml:space="preserve">a very </w:t>
      </w:r>
      <w:r>
        <w:lastRenderedPageBreak/>
        <w:t xml:space="preserve">low capelin biomass while the USSR acoustic survey </w:t>
      </w:r>
      <w:del w:id="160" w:author="Aaron Adamack" w:date="2018-06-05T14:59:00Z">
        <w:r w:rsidDel="00737E6C">
          <w:delText>estimated</w:delText>
        </w:r>
      </w:del>
      <w:ins w:id="161" w:author="Aaron Adamack" w:date="2018-06-05T14:59:00Z">
        <w:r w:rsidR="00737E6C">
          <w:t>reported</w:t>
        </w:r>
      </w:ins>
      <w:r>
        <w:t xml:space="preserve"> the smallest biomass since 1984 </w:t>
      </w:r>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Both the USSR and Canadian acoustic surveys </w:t>
      </w:r>
      <w:ins w:id="162" w:author="Aaron Adamack" w:date="2018-06-05T15:00:00Z">
        <w:r w:rsidR="00737E6C">
          <w:t>reported</w:t>
        </w:r>
      </w:ins>
      <w:del w:id="163" w:author="Aaron Adamack" w:date="2018-06-05T15:00:00Z">
        <w:r w:rsidDel="00737E6C">
          <w:delText>estimated</w:delText>
        </w:r>
      </w:del>
      <w:r>
        <w:t xml:space="preserve"> record low biomasses in the fall of 1991 and 1992 </w:t>
      </w:r>
      <w:r>
        <w:fldChar w:fldCharType="begin"/>
      </w:r>
      <w:r>
        <w:instrText xml:space="preserve"> ADDIN EN.CITE &lt;EndNote&gt;&lt;Cite  &gt;&lt;Author&gt;Winters&lt;/Author&gt;&lt;Year&gt;1995&lt;/Year&gt;&lt;RecNum&gt;1017&lt;/RecNum&gt;&lt;Prefix&gt;&lt;/Prefix&gt;&lt;Suffix&gt;&lt;/Suffix&gt;&lt;Pages&gt;&lt;/Pages&gt;&lt;DisplayText&gt;(Winters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95/70&lt;/publisher&gt;&lt;urls/&gt;&lt;/record&gt;&lt;/Cite&gt;&lt;/EndNote&gt;</w:instrText>
      </w:r>
      <w:r>
        <w:fldChar w:fldCharType="separate"/>
      </w:r>
      <w:r>
        <w:t>(Winters 1995)</w:t>
      </w:r>
      <w:r>
        <w:fldChar w:fldCharType="end"/>
      </w:r>
      <w:r>
        <w:t xml:space="preserve">. The decrease in capelin biomass in both surveys corresponded with very few capelin </w:t>
      </w:r>
      <w:del w:id="164" w:author="Aaron Adamack" w:date="2018-06-05T15:00:00Z">
        <w:r w:rsidDel="00737E6C">
          <w:delText xml:space="preserve">surveyed </w:delText>
        </w:r>
      </w:del>
      <w:ins w:id="165" w:author="Aaron Adamack" w:date="2018-06-05T15:00:00Z">
        <w:r w:rsidR="00737E6C">
          <w:t xml:space="preserve">being detected </w:t>
        </w:r>
      </w:ins>
      <w:r>
        <w:t xml:space="preserve">off the coast of Labrador and a </w:t>
      </w:r>
      <w:del w:id="166" w:author="Aaron Adamack" w:date="2018-06-05T15:00:00Z">
        <w:r w:rsidDel="00737E6C">
          <w:delText xml:space="preserve">southern </w:delText>
        </w:r>
      </w:del>
      <w:ins w:id="167" w:author="Aaron Adamack" w:date="2018-06-05T15:00:00Z">
        <w:r w:rsidR="00737E6C">
          <w:t xml:space="preserve">southward </w:t>
        </w:r>
      </w:ins>
      <w:r>
        <w:t xml:space="preserve">shift in stock distribution to </w:t>
      </w:r>
      <w:ins w:id="168" w:author="Aaron Adamack" w:date="2018-06-05T15:00:00Z">
        <w:r w:rsidR="00737E6C">
          <w:t xml:space="preserve">the </w:t>
        </w:r>
      </w:ins>
      <w:r>
        <w:t xml:space="preserve">southern </w:t>
      </w:r>
      <w:ins w:id="169" w:author="Aaron Adamack" w:date="2018-06-05T15:00:00Z">
        <w:r w:rsidR="00737E6C">
          <w:t xml:space="preserve">portion of </w:t>
        </w:r>
      </w:ins>
      <w:r>
        <w:t xml:space="preserve">Div. 3K and northern </w:t>
      </w:r>
      <w:ins w:id="170" w:author="Aaron Adamack" w:date="2018-06-05T15:01:00Z">
        <w:r w:rsidR="00737E6C">
          <w:t xml:space="preserve">portion of </w:t>
        </w:r>
      </w:ins>
      <w:r>
        <w:t xml:space="preserve">Div. 3L </w:t>
      </w:r>
      <w:r>
        <w:fldChar w:fldCharType="begin"/>
      </w:r>
      <w:r>
        <w:instrText xml:space="preserve"> ADDIN EN.CITE &lt;EndNote&gt;&lt;Cite  &gt;&lt;Author&gt;Miller&lt;/Author&gt;&lt;Year&gt;1991&lt;/Year&gt;&lt;RecNum&gt;1046&lt;/RecNum&gt;&lt;Prefix&gt;&lt;/Prefix&gt;&lt;Suffix&gt;&lt;/Suffix&gt;&lt;Pages&gt;&lt;/Pages&gt;&lt;DisplayText&gt;(Miller &amp;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Document&lt;/full-title&gt;&lt;/periodical&gt;&lt;volume&gt;92/15&lt;/volume&gt;&lt;dates&gt;&lt;year&gt;1992&lt;/year&gt;&lt;/dates&gt;&lt;urls/&gt;&lt;/record&gt;&lt;/Cite&gt;&lt;/EndNote&gt;</w:instrText>
      </w:r>
      <w:r>
        <w:fldChar w:fldCharType="separate"/>
      </w:r>
      <w:r>
        <w:t>(Miller &amp; Lilly 1991, Miller 1992)</w:t>
      </w:r>
      <w:r>
        <w:fldChar w:fldCharType="end"/>
      </w:r>
      <w:r>
        <w:t xml:space="preserve">. A Canadian expanded fall survey (Div. 2J3KL) in 1993-94 was conducted to determine if the ‘missing’ capelin could be located. However, the expanded fall acoustic survey confirmed the </w:t>
      </w:r>
      <w:del w:id="171" w:author="Aaron Adamack" w:date="2018-06-05T15:01:00Z">
        <w:r w:rsidDel="00737E6C">
          <w:delText xml:space="preserve">results </w:delText>
        </w:r>
      </w:del>
      <w:ins w:id="172" w:author="Aaron Adamack" w:date="2018-06-05T15:01:00Z">
        <w:r w:rsidR="00737E6C">
          <w:t xml:space="preserve">findings </w:t>
        </w:r>
      </w:ins>
      <w:r>
        <w:t xml:space="preserve">of the 1991-92 fall surveys </w:t>
      </w:r>
      <w:ins w:id="173" w:author="Aaron Adamack" w:date="2018-06-05T15:01:00Z">
        <w:r w:rsidR="00737E6C">
          <w:t xml:space="preserve">that offshore capelin </w:t>
        </w:r>
      </w:ins>
      <w:del w:id="174" w:author="Aaron Adamack" w:date="2018-06-05T15:01:00Z">
        <w:r w:rsidDel="00737E6C">
          <w:delText xml:space="preserve">of a low capelin </w:delText>
        </w:r>
      </w:del>
      <w:r>
        <w:t xml:space="preserve">biomass </w:t>
      </w:r>
      <w:del w:id="175" w:author="Aaron Adamack" w:date="2018-06-05T15:01:00Z">
        <w:r w:rsidDel="00737E6C">
          <w:delText>offshore</w:delText>
        </w:r>
      </w:del>
      <w:ins w:id="176" w:author="Aaron Adamack" w:date="2018-06-05T15:01:00Z">
        <w:r w:rsidR="00737E6C">
          <w:t xml:space="preserve">was low </w:t>
        </w:r>
      </w:ins>
      <w:del w:id="177" w:author="Aaron Adamack" w:date="2018-06-05T15:01:00Z">
        <w:r w:rsidDel="00737E6C">
          <w:delText xml:space="preserve"> </w:delText>
        </w:r>
      </w:del>
      <w:r>
        <w:t xml:space="preserve">and </w:t>
      </w:r>
      <w:ins w:id="178" w:author="Aaron Adamack" w:date="2018-06-05T15:01:00Z">
        <w:r w:rsidR="00737E6C">
          <w:t xml:space="preserve">had </w:t>
        </w:r>
      </w:ins>
      <w:r>
        <w:t xml:space="preserve">a southern distribution </w:t>
      </w:r>
      <w:del w:id="179" w:author="Aaron Adamack" w:date="2018-06-05T15:02:00Z">
        <w:r w:rsidDel="00737E6C">
          <w:delText xml:space="preserve">of the stock </w:delText>
        </w:r>
      </w:del>
      <w:r>
        <w:fldChar w:fldCharType="begin"/>
      </w:r>
      <w:r>
        <w:instrText xml:space="preserve"> ADDIN EN.CITE &lt;EndNote&gt;&lt;Cite  &gt;&lt;Author&gt;Miller&lt;/Author&gt;&lt;Year&gt;1994&lt;/Year&gt;&lt;RecNum&gt;885&lt;/RecNum&gt;&lt;Prefix&gt;&lt;/Prefix&gt;&lt;Suffix&gt;&lt;/Suffix&gt;&lt;Pages&gt;&lt;/Pages&gt;&lt;DisplayText&gt;(Miller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&gt;&lt;Author&gt;Miller&lt;/Author&gt;&lt;Year&gt;1995&lt;/Year&gt;&lt;RecNum&gt;1018&lt;/RecNum&gt;&lt;Prefix&gt;&lt;/Prefix&gt;&lt;Suffix&gt;&lt;/Suffix&gt;&lt;Pages&gt;&lt;/Pages&gt;&lt;record&gt;&lt;rec-number&gt;1018&lt;/rec-number&gt;&lt;foreign-keys&gt;&lt;key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95/70&lt;/secondary-title&gt;&lt;/titles&gt;&lt;pages&gt;63-71&lt;/pages&gt;&lt;dates&gt;&lt;year&gt;1995&lt;/year&gt;&lt;/dates&gt;&lt;urls/&gt;&lt;/record&gt;&lt;/Cite&gt;&lt;/EndNote&gt;</w:instrText>
      </w:r>
      <w:r>
        <w:fldChar w:fldCharType="separate"/>
      </w:r>
      <w:r>
        <w:t>(Miller 1994, 1995)</w:t>
      </w:r>
      <w:r>
        <w:fldChar w:fldCharType="end"/>
      </w:r>
      <w:r>
        <w:t xml:space="preserve">. </w:t>
      </w:r>
    </w:p>
    <w:p w:rsidR="005E1546" w:rsidRDefault="00EB75CB">
      <w:pPr>
        <w:pStyle w:val="Style1"/>
        <w:rPr>
          <w:ins w:id="180" w:author="George Rose" w:date="2018-06-03T07:26:00Z"/>
          <w:rStyle w:val="css-g38gqj"/>
          <w:i/>
          <w:iCs/>
        </w:rPr>
      </w:pPr>
      <w:commentRangeStart w:id="181"/>
      <w:r>
        <w:t xml:space="preserve">High densities </w:t>
      </w:r>
      <w:commentRangeEnd w:id="181"/>
      <w:r w:rsidR="00737E6C">
        <w:rPr>
          <w:rStyle w:val="CommentReference"/>
          <w:rFonts w:ascii="Times New Roman" w:eastAsia="Arial Unicode MS" w:hAnsi="Times New Roman" w:cs="Times New Roman"/>
          <w:color w:val="auto"/>
          <w:lang w:eastAsia="en-US"/>
        </w:rPr>
        <w:commentReference w:id="181"/>
      </w:r>
      <w:r>
        <w:t xml:space="preserve">of overwintering maturing capelin as well as large schools of immature capelin in seasonal surveys conducted in Trinity Bay in 1967-68 </w:t>
      </w:r>
      <w:r>
        <w:fldChar w:fldCharType="begin"/>
      </w:r>
      <w:r>
        <w:instrText xml:space="preserve"> ADDIN EN.CITE &lt;EndNote&gt;&lt;Cite  &gt;&lt;Author&gt;Winters&lt;/Author&gt;&lt;Year&gt;1970&lt;/Year&gt;&lt;RecNum&gt;616&lt;/RecNum&gt;&lt;Prefix&gt;&lt;/Prefix&gt;&lt;Suffix&gt;&lt;/Suffix&gt;&lt;Pages&gt;&lt;/Pages&gt;&lt;DisplayText&gt;(Winters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record&gt;&lt;/Cite&gt;&lt;/EndNote&gt;</w:instrText>
      </w:r>
      <w:r>
        <w:fldChar w:fldCharType="separate"/>
      </w:r>
      <w:r>
        <w:t>(Winters 1970)</w:t>
      </w:r>
      <w:r>
        <w:fldChar w:fldCharType="end"/>
      </w:r>
      <w:r>
        <w:t xml:space="preserve"> were used by Frank et al. to support the hypothesis of a non-migratory capelin stock post-1991 by suggesting that capelin can inhabit inshore areas year round. Fisheries and Oceans Canada tested the hypothesis of year round residency of capelin in the inshore by conducting seasonal acoustic surveys in Trinity Bay (September and October 2003; January, June and September 2004-05) and expanding the annual spring offshore acoustic survey into Trinity Bay (1999-2005, 2007-13, </w:t>
      </w:r>
      <w:commentRangeStart w:id="182"/>
      <w:r>
        <w:t>2017</w:t>
      </w:r>
      <w:commentRangeEnd w:id="182"/>
      <w:r w:rsidR="00CF26B6">
        <w:rPr>
          <w:rStyle w:val="CommentReference"/>
          <w:rFonts w:ascii="Times New Roman" w:eastAsia="Arial Unicode MS" w:hAnsi="Times New Roman" w:cs="Times New Roman"/>
          <w:color w:val="auto"/>
          <w:lang w:eastAsia="en-US"/>
        </w:rPr>
        <w:commentReference w:id="182"/>
      </w:r>
      <w:r>
        <w:t>) (</w:t>
      </w:r>
      <w:r w:rsidR="00A962BB">
        <w:fldChar w:fldCharType="begin"/>
      </w:r>
      <w:r w:rsidR="00A962BB">
        <w:instrText xml:space="preserve"> HYPERLINK \l "Ref514161259" </w:instrText>
      </w:r>
      <w:r w:rsidR="00A962BB">
        <w:fldChar w:fldCharType="separate"/>
      </w:r>
      <w:r>
        <w:t>Fig. 3</w:t>
      </w:r>
      <w:r w:rsidR="00A962BB">
        <w:fldChar w:fldCharType="end"/>
      </w:r>
      <w:r>
        <w:t xml:space="preserve"> a; see supplementary section for details on methods). Seasonally, capelin densities were low in Trinity Bay in January and May, and the maximum mean density of capelin was observed in June (</w:t>
      </w:r>
      <w:commentRangeStart w:id="183"/>
      <w:r>
        <w:t>10,000 kg / km</w:t>
      </w:r>
      <w:r>
        <w:rPr>
          <w:rStyle w:val="css-g38gqj"/>
          <w:vertAlign w:val="superscript"/>
        </w:rPr>
        <w:t>2</w:t>
      </w:r>
      <w:commentRangeEnd w:id="183"/>
      <w:r w:rsidR="001135E1">
        <w:rPr>
          <w:rStyle w:val="CommentReference"/>
          <w:rFonts w:ascii="Times New Roman" w:eastAsia="Arial Unicode MS" w:hAnsi="Times New Roman" w:cs="Times New Roman"/>
          <w:color w:val="auto"/>
          <w:lang w:eastAsia="en-US"/>
        </w:rPr>
        <w:commentReference w:id="183"/>
      </w:r>
      <w:r>
        <w:t>), which corresponded with the start of the spawning period when capelin were highly aggregated inshore (</w:t>
      </w:r>
      <w:r w:rsidR="00A962BB">
        <w:fldChar w:fldCharType="begin"/>
      </w:r>
      <w:r w:rsidR="00A962BB">
        <w:instrText xml:space="preserve"> HYPERLINK \l "Ref514161259" </w:instrText>
      </w:r>
      <w:r w:rsidR="00A962BB">
        <w:fldChar w:fldCharType="separate"/>
      </w:r>
      <w:r>
        <w:t>Fig. 3</w:t>
      </w:r>
      <w:r w:rsidR="00A962BB">
        <w:fldChar w:fldCharType="end"/>
      </w:r>
      <w:r>
        <w:t xml:space="preserve"> a). In September and October, capelin densities were low once again (Fig. 3 a). </w:t>
      </w:r>
      <w:commentRangeStart w:id="184"/>
      <w:r>
        <w:t xml:space="preserve">There was also a distinct pattern in the seasonal age and maturity composition inshore. Overwintering fish in January were composed of ~70% </w:t>
      </w:r>
      <w:r>
        <w:lastRenderedPageBreak/>
        <w:t>immature age-1 and age-2 fish (</w:t>
      </w:r>
      <w:r w:rsidR="00A962BB">
        <w:fldChar w:fldCharType="begin"/>
      </w:r>
      <w:r w:rsidR="00A962BB">
        <w:instrText xml:space="preserve"> HYPERLINK \l "Ref514161271" </w:instrText>
      </w:r>
      <w:r w:rsidR="00A962BB">
        <w:fldChar w:fldCharType="separate"/>
      </w:r>
      <w:r>
        <w:t>Fig. 3</w:t>
      </w:r>
      <w:r w:rsidR="00A962BB">
        <w:fldChar w:fldCharType="end"/>
      </w:r>
      <w:r>
        <w:t xml:space="preserve"> b,</w:t>
      </w:r>
      <w:ins w:id="185" w:author="Montevecchi, William" w:date="2018-06-02T14:12:00Z">
        <w:r>
          <w:t xml:space="preserve"> </w:t>
        </w:r>
      </w:ins>
      <w:r>
        <w:t>c); the relative contribution of older fish increased through the spring as maturing age-2 and 3 fish migrated into Trinity Bay (</w:t>
      </w:r>
      <w:r w:rsidR="00A962BB">
        <w:fldChar w:fldCharType="begin"/>
      </w:r>
      <w:r w:rsidR="00A962BB">
        <w:instrText xml:space="preserve"> HYPERLINK \l "Ref514161271" </w:instrText>
      </w:r>
      <w:r w:rsidR="00A962BB">
        <w:fldChar w:fldCharType="separate"/>
      </w:r>
      <w:r>
        <w:t>Fig. 3</w:t>
      </w:r>
      <w:r w:rsidR="00A962BB">
        <w:fldChar w:fldCharType="end"/>
      </w:r>
      <w:r>
        <w:t xml:space="preserve"> b,</w:t>
      </w:r>
      <w:ins w:id="186" w:author="Montevecchi, William" w:date="2018-06-02T14:12:00Z">
        <w:r>
          <w:t xml:space="preserve"> </w:t>
        </w:r>
      </w:ins>
      <w:r>
        <w:t xml:space="preserve">c); and by October, immature age-1 fish dominated the inshore area as spent fish either died or left the bay (Fig. 3 b). </w:t>
      </w:r>
      <w:commentRangeEnd w:id="184"/>
      <w:r w:rsidR="001135E1">
        <w:rPr>
          <w:rStyle w:val="CommentReference"/>
          <w:rFonts w:ascii="Times New Roman" w:eastAsia="Arial Unicode MS" w:hAnsi="Times New Roman" w:cs="Times New Roman"/>
          <w:color w:val="auto"/>
          <w:lang w:eastAsia="en-US"/>
        </w:rPr>
        <w:commentReference w:id="184"/>
      </w:r>
      <w:r>
        <w:t xml:space="preserve">The seasonal surveys found no evidence of a large inshore, non-migratory capelin stock. </w:t>
      </w:r>
      <w:ins w:id="187" w:author="George Rose" w:date="2018-06-03T07:26:00Z">
        <w:r>
          <w:t>In agreement, an inshore acoustic survey in January 2000 for overwintering cod from Conception to Notre Dame Bay found concentrations of juvenile capelin (e.g., O’Driscoll and Rose 2001) but few older fish (</w:t>
        </w:r>
        <w:commentRangeStart w:id="188"/>
        <w:proofErr w:type="spellStart"/>
        <w:r>
          <w:t>G.A.Rose</w:t>
        </w:r>
        <w:proofErr w:type="spellEnd"/>
        <w:r>
          <w:t>, unpublished data</w:t>
        </w:r>
      </w:ins>
      <w:commentRangeEnd w:id="188"/>
      <w:r w:rsidR="00663781">
        <w:rPr>
          <w:rStyle w:val="CommentReference"/>
          <w:rFonts w:ascii="Times New Roman" w:eastAsia="Arial Unicode MS" w:hAnsi="Times New Roman" w:cs="Times New Roman"/>
          <w:color w:val="auto"/>
          <w:lang w:eastAsia="en-US"/>
        </w:rPr>
        <w:commentReference w:id="188"/>
      </w:r>
      <w:ins w:id="189" w:author="George Rose" w:date="2018-06-03T07:26:00Z">
        <w:r>
          <w:t xml:space="preserve">). </w:t>
        </w:r>
        <w:proofErr w:type="gramStart"/>
        <w:r>
          <w:rPr>
            <w:rStyle w:val="css-g38gqj"/>
            <w:i/>
            <w:iCs/>
          </w:rPr>
          <w:t>In situ acoustic target strength of juvenile capelin.</w:t>
        </w:r>
        <w:proofErr w:type="gramEnd"/>
        <w:r>
          <w:rPr>
            <w:rStyle w:val="css-g38gqj"/>
            <w:i/>
            <w:iCs/>
          </w:rPr>
          <w:t xml:space="preserve"> </w:t>
        </w:r>
        <w:proofErr w:type="gramStart"/>
        <w:r>
          <w:rPr>
            <w:rStyle w:val="css-g38gqj"/>
            <w:i/>
            <w:iCs/>
          </w:rPr>
          <w:t>Richard L. O'Driscoll George A. Rose.</w:t>
        </w:r>
        <w:proofErr w:type="gramEnd"/>
        <w:r>
          <w:rPr>
            <w:rStyle w:val="css-g38gqj"/>
            <w:i/>
            <w:iCs/>
          </w:rPr>
          <w:t xml:space="preserve"> ICES Journal of Marine Science, Volume 58, Issue 1, 1 January 2001, Pages 342–345, https://doi.org/10.1006/jmsc.2000.1015</w:t>
        </w:r>
      </w:ins>
    </w:p>
    <w:p w:rsidR="005E1546" w:rsidRDefault="00EB75CB">
      <w:pPr>
        <w:pStyle w:val="Style1"/>
        <w:rPr>
          <w:del w:id="190" w:author="George Rose" w:date="2018-06-03T07:26:00Z"/>
        </w:rPr>
      </w:pPr>
      <w:ins w:id="191" w:author="George Rose" w:date="2018-06-03T07:26:00Z">
        <w:r>
          <w:t xml:space="preserve"> </w:t>
        </w:r>
      </w:ins>
    </w:p>
    <w:p w:rsidR="005E1546" w:rsidRDefault="00EB75CB">
      <w:pPr>
        <w:pStyle w:val="Style1"/>
      </w:pPr>
      <w:r>
        <w:t xml:space="preserve">In the majority of years, the biomass of capelin surveyed in Trinity Bay during the spring acoustic survey was less than 10% of the capelin biomass surveyed offshore (Fig. 4). However, in three years (2000, 2001 and 2010) </w:t>
      </w:r>
      <w:commentRangeStart w:id="192"/>
      <w:r>
        <w:t>when the offshore capelin biomass was low</w:t>
      </w:r>
      <w:commentRangeEnd w:id="192"/>
      <w:r w:rsidR="00737E6C">
        <w:rPr>
          <w:rStyle w:val="CommentReference"/>
          <w:rFonts w:ascii="Times New Roman" w:eastAsia="Arial Unicode MS" w:hAnsi="Times New Roman" w:cs="Times New Roman"/>
          <w:color w:val="auto"/>
          <w:lang w:eastAsia="en-US"/>
        </w:rPr>
        <w:commentReference w:id="192"/>
      </w:r>
      <w:r>
        <w:t>, there was increased capelin biomass inshore in Trinity Bay (Fig. 4). This change in spatial distribution of the stock may be linked to changes in the environment as the capelin stock in Iceland experienced inter-annual variability in spatial distribution and migration routes likely in response to changes in environmental conditions</w:t>
      </w:r>
      <w:ins w:id="193" w:author="Montevecchi, William" w:date="2018-06-02T14:18:00Z">
        <w:r>
          <w:t>, e.g., water</w:t>
        </w:r>
      </w:ins>
      <w:del w:id="194" w:author="Montevecchi, William" w:date="2018-06-02T14:18:00Z">
        <w:r>
          <w:delText xml:space="preserve"> like</w:delText>
        </w:r>
      </w:del>
      <w:r>
        <w:t xml:space="preserve"> temperature </w:t>
      </w:r>
      <w:r>
        <w:fldChar w:fldCharType="begin"/>
      </w:r>
      <w:r>
        <w:instrText xml:space="preserve"> ADDIN EN.CITE &lt;EndNote&gt;&lt;Cite  &gt;&lt;Author&gt;Olafsdottir&lt;/Author&gt;&lt;Year&gt;2012&lt;/Year&gt;&lt;Prefix&gt;&lt;/Prefix&gt;&lt;Suffix&gt;&lt;/Suffix&gt;&lt;Pages&gt;&lt;/Pages&gt;&lt;DisplayText&gt;(Olafsdottir &amp; Rose 2012)&lt;/DisplayText&gt;&lt;record&gt;&lt;rec-number&gt;1014&lt;/rec-number&gt;&lt;foreign-keys&gt;&lt;key app="EN" db-id="2pv5prxr6xz2a4ea50h5dww0ewvx0ttdtdsa" timestamp="1526322989"&gt;1014&lt;/key&gt;&lt;/foreign-keys&gt;&lt;ref-type name="Journal Article"&gt;17&lt;/ref-type&gt;&lt;contributors&gt;&lt;authors&gt;&lt;author&gt;Olafsdottir, Anna H.&lt;/author&gt;&lt;author&gt;Rose, George A.&lt;/author&gt;&lt;/authors&gt;&lt;/contributors&gt;&lt;titles&gt;&lt;title&gt;&lt;style face="normal" font="default" size="100%"&gt;Influences of temperature, bathymetry and fronts on spawning migration routes of Icelandic capelin (&lt;/style&gt;&lt;style face="italic" font="default" size="100%"&gt;Mallotus villosus&lt;/style&gt;&lt;style face="normal" font="default" size="100%"&gt;)&lt;/style&gt;&lt;/title&gt;&lt;secondary-title&gt;Fisheries Oceanography&lt;/secondary-title&gt;&lt;/titles&gt;&lt;periodical&gt;&lt;full-title&gt;Fisheries Oceanography&lt;/full-title&gt;&lt;/periodical&gt;&lt;pages&gt;182-198&lt;/pages&gt;&lt;volume&gt;21&lt;/volume&gt;&lt;number&gt;2‐3&lt;/number&gt;&lt;keywords&gt;&lt;keyword&gt;Atlantic cod&lt;/keyword&gt;&lt;keyword&gt;bathymetry&lt;/keyword&gt;&lt;keyword&gt;capelin&lt;/keyword&gt;&lt;keyword&gt;Mallotus villosus&lt;/keyword&gt;&lt;keyword&gt;migration route&lt;/keyword&gt;&lt;keyword&gt;predation&lt;/keyword&gt;&lt;keyword&gt;spawning&lt;/keyword&gt;&lt;keyword&gt;temperature&lt;/keyword&gt;&lt;/keywords&gt;&lt;dates&gt;&lt;year&gt;2012&lt;/year&gt;&lt;pub-dates&gt;&lt;date&gt;2012/03/01&lt;/date&gt;&lt;/pub-dates&gt;&lt;/dates&gt;&lt;publisher&gt;Wiley/Blackwell (10.1111)&lt;/publisher&gt;&lt;isbn&gt;1054-6006&lt;/isbn&gt;&lt;urls&gt;&lt;related-urls&gt;&lt;url&gt;https://doi.org/10.1111/j.1365-2419.2012.00618.x&lt;/url&gt;&lt;/related-urls&gt;&lt;/urls&gt;&lt;electronic-resource-num&gt;10.1111/j.1365-2419.2012.00618.x&lt;/electronic-resource-num&gt;&lt;access-date&gt;2018/05/14&lt;/access-date&gt;&lt;/record&gt;&lt;/Cite&gt;&lt;Cite  &gt;&lt;Author&gt;Carscadden&lt;/Author&gt;&lt;Year&gt;2013&lt;/Year&gt;&lt;Prefix&gt;&lt;/Prefix&gt;&lt;Suffix&gt;&lt;/Suffix&gt;&lt;Pages&gt;&lt;/Pages&gt;&lt;record&gt;&lt;rec-number&gt;717&lt;/rec-number&gt;&lt;foreign-keys&gt;&lt;key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fldChar w:fldCharType="separate"/>
      </w:r>
      <w:r>
        <w:t>(Olafsdottir &amp; Rose 2012)</w:t>
      </w:r>
      <w:r>
        <w:fldChar w:fldCharType="end"/>
      </w:r>
      <w:r>
        <w:t>. Furthermore, while</w:t>
      </w:r>
      <w:del w:id="195" w:author="Montevecchi, William" w:date="2018-06-02T14:18:00Z">
        <w:r>
          <w:delText xml:space="preserve"> the</w:delText>
        </w:r>
      </w:del>
      <w:r>
        <w:t xml:space="preserve"> capelin biomass was higher inshore in these three years, it was not large enough to account for </w:t>
      </w:r>
      <w:commentRangeStart w:id="196"/>
      <w:r>
        <w:t>the missing 3</w:t>
      </w:r>
      <w:ins w:id="197" w:author="Montevecchi, William" w:date="2018-06-02T14:19:00Z">
        <w:r>
          <w:t xml:space="preserve"> </w:t>
        </w:r>
      </w:ins>
      <w:r>
        <w:t>-</w:t>
      </w:r>
      <w:ins w:id="198" w:author="Montevecchi, William" w:date="2018-06-02T14:19:00Z">
        <w:r>
          <w:t xml:space="preserve"> </w:t>
        </w:r>
      </w:ins>
      <w:r>
        <w:t xml:space="preserve">6 million </w:t>
      </w:r>
      <w:proofErr w:type="spellStart"/>
      <w:r>
        <w:t>tonnes</w:t>
      </w:r>
      <w:proofErr w:type="spellEnd"/>
      <w:r>
        <w:t xml:space="preserve"> (Mt) </w:t>
      </w:r>
      <w:commentRangeEnd w:id="196"/>
      <w:r w:rsidR="001135E1">
        <w:rPr>
          <w:rStyle w:val="CommentReference"/>
          <w:rFonts w:ascii="Times New Roman" w:eastAsia="Arial Unicode MS" w:hAnsi="Times New Roman" w:cs="Times New Roman"/>
          <w:color w:val="auto"/>
          <w:lang w:eastAsia="en-US"/>
        </w:rPr>
        <w:commentReference w:id="196"/>
      </w:r>
      <w:r>
        <w:t xml:space="preserve">of capelin from the offshore since 1991. </w:t>
      </w:r>
    </w:p>
    <w:p w:rsidR="005E1546" w:rsidRDefault="00EB75CB">
      <w:pPr>
        <w:pStyle w:val="Style1"/>
      </w:pPr>
      <w:commentRangeStart w:id="199"/>
      <w:r>
        <w:t xml:space="preserve">In summary, while the fall acoustic surveys in Div. 2J3KL </w:t>
      </w:r>
      <w:ins w:id="200" w:author="DFO-MPO" w:date="2018-06-11T14:19:00Z">
        <w:r w:rsidR="000F7C35">
          <w:t>(197</w:t>
        </w:r>
      </w:ins>
      <w:ins w:id="201" w:author="DFO-MPO" w:date="2018-06-11T14:20:00Z">
        <w:r w:rsidR="000F7C35">
          <w:t>7</w:t>
        </w:r>
      </w:ins>
      <w:ins w:id="202" w:author="DFO-MPO" w:date="2018-06-11T14:19:00Z">
        <w:r w:rsidR="000F7C35">
          <w:t>-1992</w:t>
        </w:r>
      </w:ins>
      <w:ins w:id="203" w:author="DFO-MPO" w:date="2018-06-11T14:20:00Z">
        <w:r w:rsidR="000F7C35">
          <w:t xml:space="preserve">) </w:t>
        </w:r>
      </w:ins>
      <w:r>
        <w:t xml:space="preserve">cannot refute the hypothesis that capelin are non-migratory post-1991 as the inshore areas were not surveyed, the lack of significant inshore aggregations of capelin outside of the peak spawning period </w:t>
      </w:r>
      <w:r>
        <w:lastRenderedPageBreak/>
        <w:t xml:space="preserve">during seasonal and annual spring acoustic surveys </w:t>
      </w:r>
      <w:del w:id="204" w:author="George Rose" w:date="2018-06-03T07:32:00Z">
        <w:r>
          <w:delText xml:space="preserve">in Trinity Bay </w:delText>
        </w:r>
      </w:del>
      <w:r>
        <w:t>does support the hypothesis of a collapse of the capelin stock post-1991.</w:t>
      </w:r>
      <w:commentRangeEnd w:id="199"/>
      <w:r w:rsidR="001135E1">
        <w:rPr>
          <w:rStyle w:val="CommentReference"/>
          <w:rFonts w:ascii="Times New Roman" w:eastAsia="Arial Unicode MS" w:hAnsi="Times New Roman" w:cs="Times New Roman"/>
          <w:color w:val="auto"/>
          <w:lang w:eastAsia="en-US"/>
        </w:rPr>
        <w:commentReference w:id="199"/>
      </w:r>
      <w:r>
        <w:t xml:space="preserve"> Furthermore, capelin stocks in </w:t>
      </w:r>
      <w:commentRangeStart w:id="205"/>
      <w:r>
        <w:t xml:space="preserve">other regions </w:t>
      </w:r>
      <w:commentRangeEnd w:id="205"/>
      <w:r w:rsidR="000F7C35">
        <w:rPr>
          <w:rStyle w:val="CommentReference"/>
          <w:rFonts w:ascii="Times New Roman" w:eastAsia="Arial Unicode MS" w:hAnsi="Times New Roman" w:cs="Times New Roman"/>
          <w:color w:val="auto"/>
          <w:lang w:eastAsia="en-US"/>
        </w:rPr>
        <w:commentReference w:id="205"/>
      </w:r>
      <w:r>
        <w:t xml:space="preserve">did not become non-migratory in response to changes in stock abundance and environmental conditions but rather demonstrated changes in spatial distribution and migration routes </w:t>
      </w:r>
      <w:r>
        <w:fldChar w:fldCharType="begin"/>
      </w:r>
      <w:r>
        <w:instrText xml:space="preserve"> ADDIN EN.CITE &lt;EndNote&gt;&lt;Cite  &gt;&lt;Author&gt;Olafsdottir&lt;/Author&gt;&lt;Year&gt;2012&lt;/Year&gt;&lt;Prefix&gt;&lt;/Prefix&gt;&lt;Suffix&gt;&lt;/Suffix&gt;&lt;Pages&gt;&lt;/Pages&gt;&lt;DisplayText&gt;(Olafsdottir &amp; Rose 2012, Carscadden et al. 2013)&lt;/DisplayText&gt;&lt;record&gt;&lt;rec-number&gt;1014&lt;/rec-number&gt;&lt;foreign-keys&gt;&lt;key app="EN" db-id="2pv5prxr6xz2a4ea50h5dww0ewvx0ttdtdsa" timestamp="1526322989"&gt;1014&lt;/key&gt;&lt;/foreign-keys&gt;&lt;ref-type name="Journal Article"&gt;17&lt;/ref-type&gt;&lt;contributors&gt;&lt;authors&gt;&lt;author&gt;Olafsdottir, Anna H.&lt;/author&gt;&lt;author&gt;Rose, George A.&lt;/author&gt;&lt;/authors&gt;&lt;/contributors&gt;&lt;titles&gt;&lt;title&gt;&lt;style face="normal" font="default" size="100%"&gt;Influences of temperature, bathymetry and fronts on spawning migration routes of Icelandic capelin (&lt;/style&gt;&lt;style face="italic" font="default" size="100%"&gt;Mallotus villosus&lt;/style&gt;&lt;style face="normal" font="default" size="100%"&gt;)&lt;/style&gt;&lt;/title&gt;&lt;secondary-title&gt;Fisheries Oceanography&lt;/secondary-title&gt;&lt;/titles&gt;&lt;periodical&gt;&lt;full-title&gt;Fisheries Oceanography&lt;/full-title&gt;&lt;/periodical&gt;&lt;pages&gt;182-198&lt;/pages&gt;&lt;volume&gt;21&lt;/volume&gt;&lt;number&gt;2‐3&lt;/number&gt;&lt;keywords&gt;&lt;keyword&gt;Atlantic cod&lt;/keyword&gt;&lt;keyword&gt;bathymetry&lt;/keyword&gt;&lt;keyword&gt;capelin&lt;/keyword&gt;&lt;keyword&gt;Mallotus villosus&lt;/keyword&gt;&lt;keyword&gt;migration route&lt;/keyword&gt;&lt;keyword&gt;predation&lt;/keyword&gt;&lt;keyword&gt;spawning&lt;/keyword&gt;&lt;keyword&gt;temperature&lt;/keyword&gt;&lt;/keywords&gt;&lt;dates&gt;&lt;year&gt;2012&lt;/year&gt;&lt;pub-dates&gt;&lt;date&gt;2012/03/01&lt;/date&gt;&lt;/pub-dates&gt;&lt;/dates&gt;&lt;publisher&gt;Wiley/Blackwell (10.1111)&lt;/publisher&gt;&lt;isbn&gt;1054-6006&lt;/isbn&gt;&lt;urls&gt;&lt;related-urls&gt;&lt;url&gt;https://doi.org/10.1111/j.1365-2419.2012.00618.x&lt;/url&gt;&lt;/related-urls&gt;&lt;/urls&gt;&lt;electronic-resource-num&gt;10.1111/j.1365-2419.2012.00618.x&lt;/electronic-resource-num&gt;&lt;access-date&gt;2018/05/14&lt;/access-date&gt;&lt;/record&gt;&lt;/Cite&gt;&lt;Cite  &gt;&lt;Author&gt;Carscadden&lt;/Author&gt;&lt;Year&gt;2013&lt;/Year&gt;&lt;Prefix&gt;&lt;/Prefix&gt;&lt;Suffix&gt;&lt;/Suffix&gt;&lt;Pages&gt;&lt;/Pages&gt;&lt;record&gt;&lt;rec-number&gt;717&lt;/rec-number&gt;&lt;foreign-keys&gt;&lt;key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fldChar w:fldCharType="separate"/>
      </w:r>
      <w:r>
        <w:t>(Olafsdottir &amp; Rose 2012, Carscadden et al. 2013)</w:t>
      </w:r>
      <w:r>
        <w:fldChar w:fldCharType="end"/>
      </w:r>
      <w:r>
        <w:t xml:space="preserve">, and these changes were best documented for the fall feeding periods of these stocks </w:t>
      </w:r>
      <w:r>
        <w:fldChar w:fldCharType="begin"/>
      </w:r>
      <w:r>
        <w:instrText xml:space="preserve"> ADDIN EN.CITE &lt;EndNote&gt;&lt;Cite  &gt;&lt;Author&gt;Ingvaldsen&lt;/Author&gt;&lt;Year&gt;2013&lt;/Year&gt;&lt;Prefix&gt;&lt;/Prefix&gt;&lt;Suffix&gt;&lt;/Suffix&gt;&lt;Pages&gt;&lt;/Pages&gt;&lt;DisplayText&gt;(Ingvaldsen &amp; Gjøsæter 2013)&lt;/DisplayText&gt;&lt;record&gt;&lt;rec-number&gt;769&lt;/rec-number&gt;&lt;foreign-keys&gt;&lt;key app="EN" db-id="2pv5prxr6xz2a4ea50h5dww0ewvx0ttdtdsa" timestamp="1449717192"&gt;769&lt;/key&gt;&lt;/foreign-keys&gt;&lt;ref-type name="Journal Article"&gt;17&lt;/ref-type&gt;&lt;contributors&gt;&lt;authors&gt;&lt;author&gt;Ingvaldsen, Randi B.&lt;/author&gt;&lt;author&gt;Gjøsæter, Harald&lt;/author&gt;&lt;/authors&gt;&lt;/contributors&gt;&lt;titles&gt;&lt;title&gt;Responses in spatial distribution of Barents Sea capelin to changes in stock size, ocean temperature and ice cover&lt;/title&gt;&lt;secondary-title&gt;Marine Biology Research&lt;/secondary-title&gt;&lt;/titles&gt;&lt;periodical&gt;&lt;full-title&gt;Marine Biology Research&lt;/full-title&gt;&lt;/periodical&gt;&lt;pages&gt;867-877&lt;/pages&gt;&lt;volume&gt;9&lt;/volume&gt;&lt;number&gt;9&lt;/number&gt;&lt;reprint-edition&gt;Not in File&lt;/reprint-edition&gt;&lt;keywords&gt;&lt;keyword&gt;Barents Sea&lt;/keyword&gt;&lt;keyword&gt;Capelin&lt;/keyword&gt;&lt;keyword&gt;Distribution&lt;/keyword&gt;&lt;keyword&gt;Ice&lt;/keyword&gt;&lt;keyword&gt;SIZE&lt;/keyword&gt;&lt;keyword&gt;Spatial&lt;/keyword&gt;&lt;keyword&gt;Temperature&lt;/keyword&gt;&lt;/keywords&gt;&lt;dates&gt;&lt;year&gt;2013&lt;/year&gt;&lt;pub-dates&gt;&lt;date&gt;6/14/2013&lt;/date&gt;&lt;/pub-dates&gt;&lt;/dates&gt;&lt;isbn&gt;1745-1000&lt;/isbn&gt;&lt;label&gt;794&lt;/label&gt;&lt;urls&gt;&lt;related-urls&gt;&lt;url&gt;http://dx.doi.org/10.1080/17451000.2013.775450&lt;/url&gt;&lt;/related-urls&gt;&lt;/urls&gt;&lt;electronic-resource-num&gt;doi: 10.1080/17451000.2013.775450&lt;/electronic-resource-num&gt;&lt;access-date&gt;11/13/2013&lt;/access-date&gt;&lt;/record&gt;&lt;/Cite&gt;&lt;/EndNote&gt;</w:instrText>
      </w:r>
      <w:r>
        <w:fldChar w:fldCharType="separate"/>
      </w:r>
      <w:r>
        <w:t>(Ingvaldsen &amp; Gjøsæter 2013)</w:t>
      </w:r>
      <w:r>
        <w:fldChar w:fldCharType="end"/>
      </w:r>
      <w:r>
        <w:t xml:space="preserve">. </w:t>
      </w:r>
    </w:p>
    <w:p w:rsidR="005E1546" w:rsidRDefault="00EB75CB">
      <w:pPr>
        <w:pStyle w:val="Style1"/>
        <w:ind w:firstLine="0"/>
        <w:outlineLvl w:val="2"/>
        <w:rPr>
          <w:rStyle w:val="css-g38gqj"/>
          <w:b/>
          <w:bCs/>
        </w:rPr>
        <w:pPrChange w:id="206" w:author="DFO-MPO" w:date="2018-06-11T15:02:00Z">
          <w:pPr>
            <w:pStyle w:val="Style1"/>
            <w:ind w:firstLine="0"/>
          </w:pPr>
        </w:pPrChange>
      </w:pPr>
      <w:r>
        <w:rPr>
          <w:rStyle w:val="css-g38gqj"/>
          <w:b/>
          <w:bCs/>
        </w:rPr>
        <w:t>Offshore capelin distribution: annual multi-species bottom-trawl surveys</w:t>
      </w:r>
    </w:p>
    <w:p w:rsidR="005E1546" w:rsidRDefault="00EB75CB">
      <w:pPr>
        <w:pStyle w:val="Style1"/>
        <w:rPr>
          <w:ins w:id="207" w:author="George Rose" w:date="2018-06-03T07:36:00Z"/>
        </w:rPr>
      </w:pPr>
      <w:commentRangeStart w:id="208"/>
      <w:r>
        <w:t xml:space="preserve">Frank et al. hypothesized that there was an abrupt change in capelin migration patterns post-1991, with capelin now remaining inshore year round. </w:t>
      </w:r>
      <w:commentRangeEnd w:id="208"/>
      <w:r w:rsidR="000F7C35">
        <w:rPr>
          <w:rStyle w:val="CommentReference"/>
          <w:rFonts w:ascii="Times New Roman" w:eastAsia="Arial Unicode MS" w:hAnsi="Times New Roman" w:cs="Times New Roman"/>
          <w:color w:val="auto"/>
          <w:lang w:eastAsia="en-US"/>
        </w:rPr>
        <w:commentReference w:id="208"/>
      </w:r>
      <w:r>
        <w:t xml:space="preserve">The fall bottom trawl survey (FBTS) data were used to point to a westerly, inshore shift in the </w:t>
      </w:r>
      <w:del w:id="209" w:author="George Rose" w:date="2018-06-03T07:33:00Z">
        <w:r>
          <w:delText>center</w:delText>
        </w:r>
      </w:del>
      <w:proofErr w:type="spellStart"/>
      <w:ins w:id="210" w:author="George Rose" w:date="2018-06-03T07:33:00Z">
        <w:r>
          <w:t>centre</w:t>
        </w:r>
      </w:ins>
      <w:proofErr w:type="spellEnd"/>
      <w:r>
        <w:t xml:space="preserve"> of capelin concentration in 1996-2010 compared to 1985-1995 </w:t>
      </w:r>
      <w:r>
        <w:fldChar w:fldCharType="begin"/>
      </w:r>
      <w: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(Frank et al. 2016)</w:t>
      </w:r>
      <w:r>
        <w:fldChar w:fldCharType="end"/>
      </w:r>
      <w:r>
        <w:t xml:space="preserve">. </w:t>
      </w:r>
      <w:commentRangeStart w:id="211"/>
      <w:commentRangeStart w:id="212"/>
      <w:r>
        <w:t>Alternatively</w:t>
      </w:r>
      <w:commentRangeEnd w:id="212"/>
      <w:r w:rsidR="00C06616">
        <w:rPr>
          <w:rStyle w:val="CommentReference"/>
          <w:rFonts w:ascii="Times New Roman" w:eastAsia="Arial Unicode MS" w:hAnsi="Times New Roman" w:cs="Times New Roman"/>
          <w:color w:val="auto"/>
          <w:lang w:eastAsia="en-US"/>
        </w:rPr>
        <w:commentReference w:id="212"/>
      </w:r>
      <w:r>
        <w:t xml:space="preserve">, the use of bottom-trawl gear with low catchability of pelagic species </w:t>
      </w:r>
      <w:ins w:id="213" w:author="George Rose" w:date="2018-06-03T07:46:00Z">
        <w:r>
          <w:t xml:space="preserve">has limited usefulness as an abundance index (O’Driscoll et al. 2002) and is likely to </w:t>
        </w:r>
      </w:ins>
      <w:r>
        <w:t>produce</w:t>
      </w:r>
      <w:del w:id="214" w:author="George Rose" w:date="2018-06-03T07:38:00Z">
        <w:r>
          <w:delText>s</w:delText>
        </w:r>
      </w:del>
      <w:r>
        <w:t xml:space="preserve"> biased data on the demographic trends of these species (</w:t>
      </w:r>
      <w:proofErr w:type="spellStart"/>
      <w:r>
        <w:t>Jech</w:t>
      </w:r>
      <w:proofErr w:type="spellEnd"/>
      <w:r>
        <w:t xml:space="preserve"> and Quinn 2016). </w:t>
      </w:r>
      <w:commentRangeEnd w:id="211"/>
      <w:r w:rsidR="00383E79">
        <w:rPr>
          <w:rStyle w:val="CommentReference"/>
          <w:rFonts w:ascii="Times New Roman" w:eastAsia="Arial Unicode MS" w:hAnsi="Times New Roman" w:cs="Times New Roman"/>
          <w:color w:val="auto"/>
          <w:lang w:eastAsia="en-US"/>
        </w:rPr>
        <w:commentReference w:id="211"/>
      </w:r>
      <w:commentRangeStart w:id="215"/>
      <w:r>
        <w:t xml:space="preserve">In the NL region, the trawl gear on the FBTS was changed in 1995 from an Engels otter trawl (1978-1994) to a </w:t>
      </w:r>
      <w:proofErr w:type="spellStart"/>
      <w:r>
        <w:t>Campelen</w:t>
      </w:r>
      <w:proofErr w:type="spellEnd"/>
      <w:r>
        <w:t xml:space="preserve"> 1800 shrimp trawl (1995-2016). </w:t>
      </w:r>
      <w:commentRangeEnd w:id="215"/>
      <w:r w:rsidR="000F7C35">
        <w:rPr>
          <w:rStyle w:val="CommentReference"/>
          <w:rFonts w:ascii="Times New Roman" w:eastAsia="Arial Unicode MS" w:hAnsi="Times New Roman" w:cs="Times New Roman"/>
          <w:color w:val="auto"/>
          <w:lang w:eastAsia="en-US"/>
        </w:rPr>
        <w:commentReference w:id="215"/>
      </w:r>
      <w:commentRangeStart w:id="216"/>
      <w:ins w:id="217" w:author="George Rose" w:date="2018-06-03T07:36:00Z">
        <w:r>
          <w:t>Counting</w:t>
        </w:r>
      </w:ins>
      <w:commentRangeEnd w:id="216"/>
      <w:r>
        <w:commentReference w:id="216"/>
      </w:r>
      <w:ins w:id="218" w:author="George Rose" w:date="2018-06-03T07:36:00Z">
        <w:r>
          <w:t xml:space="preserve"> capelin: a comparison of acoustic density and trawl catchability</w:t>
        </w:r>
      </w:ins>
    </w:p>
    <w:p w:rsidR="005E1546" w:rsidRDefault="00EB75CB">
      <w:pPr>
        <w:pStyle w:val="Style1"/>
        <w:rPr>
          <w:ins w:id="219" w:author="George Rose" w:date="2018-06-03T07:36:00Z"/>
        </w:rPr>
      </w:pPr>
      <w:ins w:id="220" w:author="George Rose" w:date="2018-06-03T07:36:00Z">
        <w:r>
          <w:t>R. L. O'Driscoll G. A. Rose J. T. Anderson</w:t>
        </w:r>
      </w:ins>
    </w:p>
    <w:p w:rsidR="005E1546" w:rsidRDefault="00EB75CB">
      <w:pPr>
        <w:pStyle w:val="Style1"/>
        <w:rPr>
          <w:ins w:id="221" w:author="George Rose" w:date="2018-06-03T07:36:00Z"/>
        </w:rPr>
      </w:pPr>
      <w:ins w:id="222" w:author="George Rose" w:date="2018-06-03T07:36:00Z">
        <w:r>
          <w:t>ICES Journal of Marine Science, Volume 59, Issue 5, 1 January 2002, Pages 1062–1071, https://doi.org/10.1006/jmsc.2002.1262</w:t>
        </w:r>
      </w:ins>
    </w:p>
    <w:p w:rsidR="005E1546" w:rsidRDefault="005E1546">
      <w:pPr>
        <w:pStyle w:val="Style1"/>
      </w:pPr>
    </w:p>
    <w:p w:rsidR="005E1546" w:rsidRDefault="00EB75CB">
      <w:pPr>
        <w:pStyle w:val="Style1"/>
      </w:pPr>
      <w:r>
        <w:t xml:space="preserve">Frank et al.’s annual mapping of the </w:t>
      </w:r>
      <w:proofErr w:type="spellStart"/>
      <w:r>
        <w:t>centre</w:t>
      </w:r>
      <w:proofErr w:type="spellEnd"/>
      <w:r>
        <w:t xml:space="preserve"> of concentration of capelin using the FBTS presence/absence data </w:t>
      </w:r>
      <w:del w:id="223" w:author="George Rose" w:date="2018-06-03T07:48:00Z">
        <w:r>
          <w:delText>demonstrates</w:delText>
        </w:r>
      </w:del>
      <w:ins w:id="224" w:author="George Rose" w:date="2018-06-03T07:48:00Z">
        <w:r>
          <w:t>aligns with</w:t>
        </w:r>
      </w:ins>
      <w:r>
        <w:t xml:space="preserve"> the high degree of inter-annual variability in capelin </w:t>
      </w:r>
      <w:r>
        <w:lastRenderedPageBreak/>
        <w:t xml:space="preserve">abundance within the earlier period (1985-1995), with inshore distributions occurring in three high abundance years </w:t>
      </w:r>
      <w:r>
        <w:fldChar w:fldCharType="begin"/>
      </w:r>
      <w:r>
        <w:instrText xml:space="preserve"> ADDIN EN.CITE &lt;EndNote&gt;&lt;Cite  &gt;&lt;Author&gt;Frank&lt;/Author&gt;&lt;Year&gt;2016&lt;/Year&gt;&lt;RecNum&gt;890&lt;/RecNum&gt;&lt;Prefix&gt;1986-1988`, Fig S2 in &lt;/Prefix&gt;&lt;Suffix&gt;&lt;/Suffix&gt;&lt;Pages&gt;&lt;/Pages&gt;&lt;DisplayText&gt;(1986-1988,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t>(1986-1988, Fig S2 in Frank et al. 2016)</w:t>
      </w:r>
      <w:r>
        <w:fldChar w:fldCharType="end"/>
      </w:r>
      <w:r>
        <w:t>. This variability is likely related to the poor catchability of capelin in the Engel otter trawl</w:t>
      </w:r>
      <w:ins w:id="225" w:author="George Rose" w:date="2018-06-03T07:54:00Z">
        <w:r>
          <w:t>, which was designed for commercial ground fish (ref)</w:t>
        </w:r>
      </w:ins>
      <w:r>
        <w:t xml:space="preserve">. A similar </w:t>
      </w:r>
      <w:proofErr w:type="spellStart"/>
      <w:r>
        <w:t>centre</w:t>
      </w:r>
      <w:proofErr w:type="spellEnd"/>
      <w:r>
        <w:t xml:space="preserve"> of gravity analysis using only post-1995 FBTS data, which corresponded with the time period of improved catchability of capelin with the use of a </w:t>
      </w:r>
      <w:proofErr w:type="spellStart"/>
      <w:r>
        <w:t>Campelen</w:t>
      </w:r>
      <w:proofErr w:type="spellEnd"/>
      <w:r>
        <w:t xml:space="preserve"> 1800 shrimp trawl, showed a southerly shift in capelin distribution with a recent shift to the northwest in 2011-14 </w:t>
      </w:r>
      <w:r>
        <w:fldChar w:fldCharType="begin"/>
      </w:r>
      <w: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fldChar w:fldCharType="separate"/>
      </w:r>
      <w:r>
        <w:t>(DFO 2015)</w:t>
      </w:r>
      <w:r>
        <w:fldChar w:fldCharType="end"/>
      </w:r>
      <w:r>
        <w:t xml:space="preserve">. </w:t>
      </w:r>
      <w:commentRangeStart w:id="226"/>
      <w:r>
        <w:t>Neither of these analyses accounted for inter-annual changes in capelin spatial distribution due to FBTS sampling effort</w:t>
      </w:r>
      <w:ins w:id="227" w:author="George Rose" w:date="2018-06-03T07:58:00Z">
        <w:r>
          <w:t xml:space="preserve"> or uncertain catchability of capelin in bottom trawls</w:t>
        </w:r>
      </w:ins>
      <w:r>
        <w:t xml:space="preserve">. </w:t>
      </w:r>
      <w:commentRangeEnd w:id="226"/>
      <w:r w:rsidR="00677210">
        <w:rPr>
          <w:rStyle w:val="CommentReference"/>
          <w:rFonts w:ascii="Times New Roman" w:eastAsia="Arial Unicode MS" w:hAnsi="Times New Roman" w:cs="Times New Roman"/>
          <w:color w:val="auto"/>
          <w:lang w:eastAsia="en-US"/>
        </w:rPr>
        <w:commentReference w:id="226"/>
      </w:r>
    </w:p>
    <w:p w:rsidR="005E1546" w:rsidRDefault="00EB75CB">
      <w:pPr>
        <w:pStyle w:val="Style1"/>
      </w:pPr>
      <w:ins w:id="228" w:author="George Rose" w:date="2018-06-03T07:59:00Z">
        <w:r>
          <w:t xml:space="preserve">Nevertheless, </w:t>
        </w:r>
        <w:del w:id="229" w:author="Aaron Adamack" w:date="2018-06-05T15:11:00Z">
          <w:r w:rsidDel="00383E79">
            <w:delText xml:space="preserve">to compare to the analysis in </w:delText>
          </w:r>
        </w:del>
        <w:r>
          <w:t>Frank et al.</w:t>
        </w:r>
      </w:ins>
      <w:ins w:id="230" w:author="Aaron Adamack" w:date="2018-06-05T15:11:00Z">
        <w:r w:rsidR="00383E79">
          <w:t>’s</w:t>
        </w:r>
      </w:ins>
      <w:ins w:id="231" w:author="George Rose" w:date="2018-06-03T07:59:00Z">
        <w:del w:id="232" w:author="Aaron Adamack" w:date="2018-06-05T15:11:00Z">
          <w:r w:rsidDel="00383E79">
            <w:delText>,</w:delText>
          </w:r>
        </w:del>
      </w:ins>
      <w:del w:id="233" w:author="George Rose" w:date="2018-06-03T07:59:00Z">
        <w:r>
          <w:delText>To test</w:delText>
        </w:r>
      </w:del>
      <w:del w:id="234" w:author="Aaron Adamack" w:date="2018-06-05T15:11:00Z">
        <w:r w:rsidDel="00383E79">
          <w:delText xml:space="preserve"> the </w:delText>
        </w:r>
      </w:del>
      <w:ins w:id="235" w:author="Aaron Adamack" w:date="2018-06-05T15:11:00Z">
        <w:r w:rsidR="00383E79">
          <w:t xml:space="preserve"> </w:t>
        </w:r>
      </w:ins>
      <w:r>
        <w:t xml:space="preserve">hypothesis of an inshore </w:t>
      </w:r>
      <w:proofErr w:type="spellStart"/>
      <w:r>
        <w:t>centre</w:t>
      </w:r>
      <w:proofErr w:type="spellEnd"/>
      <w:r>
        <w:t xml:space="preserve"> of distribution of capelin post-1991</w:t>
      </w:r>
      <w:ins w:id="236" w:author="George Rose" w:date="2018-06-03T07:59:00Z">
        <w:r>
          <w:t xml:space="preserve"> was tested using FBTS data and</w:t>
        </w:r>
      </w:ins>
      <w:del w:id="237" w:author="George Rose" w:date="2018-06-03T07:59:00Z">
        <w:r>
          <w:delText>, we used</w:delText>
        </w:r>
      </w:del>
      <w:r>
        <w:t xml:space="preserve"> the center of gravity approach described in </w:t>
      </w:r>
      <w:r>
        <w:fldChar w:fldCharType="begin"/>
      </w:r>
      <w:r>
        <w:instrText xml:space="preserve"> ADDIN EN.CITE &lt;EndNote&gt;&lt;Cite  &gt;&lt;Author&gt;Thorson&lt;/Author&gt;&lt;Year&gt;2016&lt;/Year&gt;&lt;Prefix&gt;&lt;/Prefix&gt;&lt;Suffix&gt;&lt;/Suffix&gt;&lt;Pages&gt;&lt;/Pages&gt;&lt;DisplayText&gt;Thorson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fldChar w:fldCharType="separate"/>
      </w:r>
      <w:r>
        <w:t>Thorson et al. (2016)</w:t>
      </w:r>
      <w:r>
        <w:fldChar w:fldCharType="end"/>
      </w:r>
      <w:r>
        <w:t xml:space="preserve">. Specifically, the VAST package in R </w:t>
      </w:r>
      <w:r>
        <w:fldChar w:fldCharType="begin"/>
      </w:r>
      <w:r>
        <w:instrText xml:space="preserve"> ADDIN EN.CITE &lt;EndNote&gt;&lt;Cite  &gt;&lt;Author&gt;Thorson&lt;/Author&gt;&lt;Year&gt;2017&lt;/Year&gt;&lt;RecNum&gt;941&lt;/RecNum&gt;&lt;Prefix&gt;&lt;/Prefix&gt;&lt;Suffix&gt;&lt;/Suffix&gt;&lt;Pages&gt;&lt;/Pages&gt;&lt;DisplayText&gt;(Thorson &amp;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fldChar w:fldCharType="separate"/>
      </w:r>
      <w:r>
        <w:t>(Thorson &amp; Barnett 2017)</w:t>
      </w:r>
      <w:r>
        <w:fldChar w:fldCharType="end"/>
      </w:r>
      <w:r>
        <w:t xml:space="preserve"> was used to fit a geostatistical delta-generalized linear mixed model to estimate the spatial and temporal distribution of </w:t>
      </w:r>
      <w:commentRangeStart w:id="238"/>
      <w:r>
        <w:t>capelin</w:t>
      </w:r>
      <w:commentRangeEnd w:id="238"/>
      <w:r w:rsidR="00341F16">
        <w:rPr>
          <w:rStyle w:val="CommentReference"/>
          <w:rFonts w:ascii="Times New Roman" w:eastAsia="Arial Unicode MS" w:hAnsi="Times New Roman" w:cs="Times New Roman"/>
          <w:color w:val="auto"/>
          <w:lang w:eastAsia="en-US"/>
        </w:rPr>
        <w:commentReference w:id="238"/>
      </w:r>
      <w:r>
        <w:t xml:space="preserve">.  The main advantages of this approach is that it accounts for inter-annual changes in the spatial distribution of sampling effort and provides a means of estimating the standard error of the </w:t>
      </w:r>
      <w:commentRangeStart w:id="239"/>
      <w:proofErr w:type="spellStart"/>
      <w:r>
        <w:t>cent</w:t>
      </w:r>
      <w:ins w:id="240" w:author="George Rose" w:date="2018-06-03T07:44:00Z">
        <w:r>
          <w:t>re</w:t>
        </w:r>
      </w:ins>
      <w:commentRangeEnd w:id="239"/>
      <w:proofErr w:type="spellEnd"/>
      <w:r>
        <w:commentReference w:id="239"/>
      </w:r>
      <w:del w:id="241" w:author="George Rose" w:date="2018-06-03T07:44:00Z">
        <w:r>
          <w:delText>er</w:delText>
        </w:r>
      </w:del>
      <w:r>
        <w:t xml:space="preserve"> of gravity metric, which provides </w:t>
      </w:r>
      <w:del w:id="242" w:author="Aaron Adamack" w:date="2018-06-05T15:12:00Z">
        <w:r w:rsidDel="00383E79">
          <w:delText xml:space="preserve">a </w:delText>
        </w:r>
      </w:del>
      <w:r>
        <w:t xml:space="preserve">perspective on the significance of distributional shifts. </w:t>
      </w:r>
      <w:commentRangeStart w:id="243"/>
      <w:r>
        <w:t xml:space="preserve">Like DFO (2015), we focused on the post-1995 period when the catchability of capelin improved with the use of a </w:t>
      </w:r>
      <w:proofErr w:type="spellStart"/>
      <w:r>
        <w:t>Campelen</w:t>
      </w:r>
      <w:proofErr w:type="spellEnd"/>
      <w:r>
        <w:t xml:space="preserve"> 1800 shrimp trawl. </w:t>
      </w:r>
      <w:commentRangeEnd w:id="243"/>
      <w:r w:rsidR="008C5285">
        <w:rPr>
          <w:rStyle w:val="CommentReference"/>
          <w:rFonts w:ascii="Times New Roman" w:eastAsia="Arial Unicode MS" w:hAnsi="Times New Roman" w:cs="Times New Roman"/>
          <w:color w:val="auto"/>
          <w:lang w:eastAsia="en-US"/>
        </w:rPr>
        <w:commentReference w:id="243"/>
      </w:r>
      <w:r>
        <w:t>Our geostatistical analysis did not support the hypothesis that capelin shifted their distribution towards the inshore post-1995 and there is no evidence of an easterly or westerly movement in the center of gravity of capelin (</w:t>
      </w:r>
      <w:r w:rsidR="00A962BB">
        <w:fldChar w:fldCharType="begin"/>
      </w:r>
      <w:r w:rsidR="00A962BB">
        <w:instrText xml:space="preserve"> HYPERLINK \l "Ref514161325" </w:instrText>
      </w:r>
      <w:r w:rsidR="00A962BB">
        <w:fldChar w:fldCharType="separate"/>
      </w:r>
      <w:r>
        <w:t>Fig. 5</w:t>
      </w:r>
      <w:r w:rsidR="00A962BB">
        <w:fldChar w:fldCharType="end"/>
      </w:r>
      <w:r>
        <w:t>). Instead, the center of gravity of capelin remains &gt; 100 km offshore and demonstrates pronounced shifts in the north-south dimension (</w:t>
      </w:r>
      <w:r w:rsidR="00A962BB">
        <w:fldChar w:fldCharType="begin"/>
      </w:r>
      <w:r w:rsidR="00A962BB">
        <w:instrText xml:space="preserve"> HYPERLINK \l "Ref514161325" </w:instrText>
      </w:r>
      <w:r w:rsidR="00A962BB">
        <w:fldChar w:fldCharType="separate"/>
      </w:r>
      <w:r>
        <w:t>Fig. 5</w:t>
      </w:r>
      <w:r w:rsidR="00A962BB">
        <w:fldChar w:fldCharType="end"/>
      </w:r>
      <w:r>
        <w:t xml:space="preserve">). </w:t>
      </w:r>
    </w:p>
    <w:p w:rsidR="005E1546" w:rsidRDefault="00EB75CB">
      <w:pPr>
        <w:pStyle w:val="Style1"/>
      </w:pPr>
      <w:commentRangeStart w:id="244"/>
      <w:r>
        <w:lastRenderedPageBreak/>
        <w:t>Other analyses using the FBTS data indicate that it is unrealistic to assume that the 3 to 6 Mt of capelin that are ‘missing’ in the offshore surveys are now residing in the inshore</w:t>
      </w:r>
      <w:commentRangeEnd w:id="244"/>
      <w:r w:rsidR="001F0873">
        <w:rPr>
          <w:rStyle w:val="CommentReference"/>
          <w:rFonts w:ascii="Times New Roman" w:eastAsia="Arial Unicode MS" w:hAnsi="Times New Roman" w:cs="Times New Roman"/>
          <w:color w:val="auto"/>
          <w:lang w:eastAsia="en-US"/>
        </w:rPr>
        <w:commentReference w:id="244"/>
      </w:r>
      <w:r>
        <w:t xml:space="preserve">. The inshore strata are inconsistently covered by the annual FBTS and an </w:t>
      </w:r>
      <w:ins w:id="245" w:author="Aaron Adamack" w:date="2018-06-05T15:12:00Z">
        <w:r w:rsidR="00383E79">
          <w:t xml:space="preserve">inshore </w:t>
        </w:r>
      </w:ins>
      <w:r>
        <w:t xml:space="preserve">area of </w:t>
      </w:r>
      <w:commentRangeStart w:id="246"/>
      <w:r>
        <w:t>~35,000 to ~71,000 km</w:t>
      </w:r>
      <w:r>
        <w:rPr>
          <w:rStyle w:val="css-g38gqj"/>
          <w:vertAlign w:val="superscript"/>
        </w:rPr>
        <w:t>2</w:t>
      </w:r>
      <w:commentRangeEnd w:id="246"/>
      <w:r w:rsidR="008C5285">
        <w:rPr>
          <w:rStyle w:val="CommentReference"/>
          <w:rFonts w:ascii="Times New Roman" w:eastAsia="Arial Unicode MS" w:hAnsi="Times New Roman" w:cs="Times New Roman"/>
          <w:color w:val="auto"/>
          <w:lang w:eastAsia="en-US"/>
        </w:rPr>
        <w:commentReference w:id="246"/>
      </w:r>
      <w:r>
        <w:rPr>
          <w:rStyle w:val="css-g38gqj"/>
          <w:vertAlign w:val="superscript"/>
        </w:rPr>
        <w:t xml:space="preserve"> </w:t>
      </w:r>
      <w:r>
        <w:t xml:space="preserve">remains </w:t>
      </w:r>
      <w:proofErr w:type="spellStart"/>
      <w:r>
        <w:t>unsurveyed</w:t>
      </w:r>
      <w:proofErr w:type="spellEnd"/>
      <w:r>
        <w:t xml:space="preserve"> each year. The minimum density of 3 to 6 Mt of capelin in these inshore waters would have to be between ~41,000 to ~170,000 kg / km</w:t>
      </w:r>
      <w:r>
        <w:rPr>
          <w:rStyle w:val="css-g38gqj"/>
          <w:vertAlign w:val="superscript"/>
        </w:rPr>
        <w:t>2</w:t>
      </w:r>
      <w:r>
        <w:t xml:space="preserve">, uniformly distributed throughout the </w:t>
      </w:r>
      <w:proofErr w:type="spellStart"/>
      <w:r>
        <w:t>unsurveyed</w:t>
      </w:r>
      <w:proofErr w:type="spellEnd"/>
      <w:r>
        <w:t xml:space="preserve"> area</w:t>
      </w:r>
      <w:commentRangeStart w:id="247"/>
      <w:r>
        <w:t>.</w:t>
      </w:r>
      <w:commentRangeEnd w:id="247"/>
      <w:r>
        <w:commentReference w:id="247"/>
      </w:r>
      <w:r>
        <w:t xml:space="preserve"> In contrast, the maximum mean density of capelin observed in </w:t>
      </w:r>
      <w:commentRangeStart w:id="248"/>
      <w:r>
        <w:t xml:space="preserve">the Trinity Bay </w:t>
      </w:r>
      <w:commentRangeEnd w:id="248"/>
      <w:r w:rsidR="00383E79">
        <w:rPr>
          <w:rStyle w:val="CommentReference"/>
          <w:rFonts w:ascii="Times New Roman" w:eastAsia="Arial Unicode MS" w:hAnsi="Times New Roman" w:cs="Times New Roman"/>
          <w:color w:val="auto"/>
          <w:lang w:eastAsia="en-US"/>
        </w:rPr>
        <w:commentReference w:id="248"/>
      </w:r>
      <w:r>
        <w:t>survey strata in June was 10,000 kg / km</w:t>
      </w:r>
      <w:r>
        <w:rPr>
          <w:rStyle w:val="css-g38gqj"/>
          <w:vertAlign w:val="superscript"/>
        </w:rPr>
        <w:t>2</w:t>
      </w:r>
      <w:r>
        <w:t>, and the maximum mean density of capelin observed outside the spawning period was only 40 kg / km</w:t>
      </w:r>
      <w:r>
        <w:rPr>
          <w:rStyle w:val="css-g38gqj"/>
          <w:vertAlign w:val="superscript"/>
        </w:rPr>
        <w:t>2</w:t>
      </w:r>
      <w:r>
        <w:t xml:space="preserve"> (Fig. 3 a). This analysis indicates it is unlikely that the capelin stock is currently non-migratory and has remained inshore since 1991. </w:t>
      </w:r>
    </w:p>
    <w:p w:rsidR="005E1546" w:rsidRDefault="00EB75CB">
      <w:pPr>
        <w:pStyle w:val="Style1"/>
      </w:pPr>
      <w:r>
        <w:t xml:space="preserve">In summary, recognizing the bias in catchability of pelagic fish in the Engel vs </w:t>
      </w:r>
      <w:proofErr w:type="spellStart"/>
      <w:r>
        <w:t>Campelen</w:t>
      </w:r>
      <w:proofErr w:type="spellEnd"/>
      <w:r>
        <w:t xml:space="preserve"> trawls, we only used FBTS data from 1995 onwards, which precludes the FBTS </w:t>
      </w:r>
      <w:proofErr w:type="spellStart"/>
      <w:r>
        <w:t>centre</w:t>
      </w:r>
      <w:proofErr w:type="spellEnd"/>
      <w:r>
        <w:t xml:space="preserve"> of gravity analysis from providing support for the non-collapse </w:t>
      </w:r>
      <w:commentRangeStart w:id="249"/>
      <w:r>
        <w:t>hypothesis</w:t>
      </w:r>
      <w:commentRangeEnd w:id="249"/>
      <w:r w:rsidR="00341F16">
        <w:rPr>
          <w:rStyle w:val="CommentReference"/>
          <w:rFonts w:ascii="Times New Roman" w:eastAsia="Arial Unicode MS" w:hAnsi="Times New Roman" w:cs="Times New Roman"/>
          <w:color w:val="auto"/>
          <w:lang w:eastAsia="en-US"/>
        </w:rPr>
        <w:commentReference w:id="249"/>
      </w:r>
      <w:r>
        <w:t xml:space="preserve">. </w:t>
      </w:r>
      <w:commentRangeStart w:id="250"/>
      <w:r>
        <w:t xml:space="preserve">When we looked at other sources of capelin distribution data during this time period </w:t>
      </w:r>
      <w:r>
        <w:fldChar w:fldCharType="begin"/>
      </w:r>
      <w:r>
        <w:instrText xml:space="preserve"> ADDIN EN.CITE &lt;EndNote&gt;&lt;Cite  &gt;&lt;Author&gt;Jech&lt;/Author&gt;&lt;Year&gt;2016&lt;/Year&gt;&lt;RecNum&gt;1019&lt;/RecNum&gt;&lt;Prefix&gt;sensu &lt;/Prefix&gt;&lt;Suffix&gt;&lt;/Suffix&gt;&lt;Pages&gt;&lt;/Pages&gt;&lt;DisplayText&gt;(sensu Jech &amp;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fldChar w:fldCharType="separate"/>
      </w:r>
      <w:r>
        <w:t>(sensu Jech &amp; McQuinn 2016)</w:t>
      </w:r>
      <w:r>
        <w:fldChar w:fldCharType="end"/>
      </w:r>
      <w:r>
        <w:t xml:space="preserve"> the juvenile capelin surveys using an IGYPT trawl in the northeastern bays and the offshore from 1994-99 also found a southward distribution of capelin juveniles compared to the 1980s with centers of distribution on the northern Grand Bank and along the northeast coast, but not in the bays, of Newfoundland </w:t>
      </w:r>
      <w:r>
        <w:fldChar w:fldCharType="begin"/>
      </w:r>
      <w:r>
        <w:instrText xml:space="preserve"> ADDIN EN.CITE &lt;EndNote&gt;&lt;Cite  &gt;&lt;Author&gt;Anderson&lt;/Author&gt;&lt;Year&gt;2002&lt;/Year&gt;&lt;RecNum&gt;96&lt;/RecNum&gt;&lt;Prefix&gt;&lt;/Prefix&gt;&lt;Suffix&gt;&lt;/Suffix&gt;&lt;Pages&gt;&lt;/Pages&gt;&lt;DisplayText&gt;(Anderson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File&lt;/reprint-edition&gt;&lt;dates&gt;&lt;year&gt;2002&lt;/year&gt;&lt;pub-dates&gt;&lt;date&gt;2002&lt;/date&gt;&lt;/pub-dates&gt;&lt;/dates&gt;&lt;label&gt;102&lt;/label&gt;&lt;urls/&gt;&lt;/record&gt;&lt;/Cite&gt;&lt;/EndNote&gt;</w:instrText>
      </w:r>
      <w:r>
        <w:fldChar w:fldCharType="separate"/>
      </w:r>
      <w:r>
        <w:t>(Anderson et al. 2002)</w:t>
      </w:r>
      <w:r>
        <w:fldChar w:fldCharType="end"/>
      </w:r>
      <w:r>
        <w:t>. These two independent datasets and corresponding analyses suggest that capelin were not residing in the bays of Newfoundland post-</w:t>
      </w:r>
      <w:commentRangeStart w:id="251"/>
      <w:r>
        <w:t>1991</w:t>
      </w:r>
      <w:commentRangeEnd w:id="251"/>
      <w:r w:rsidR="00B63847">
        <w:rPr>
          <w:rStyle w:val="CommentReference"/>
          <w:rFonts w:ascii="Times New Roman" w:eastAsia="Arial Unicode MS" w:hAnsi="Times New Roman" w:cs="Times New Roman"/>
          <w:color w:val="auto"/>
          <w:lang w:eastAsia="en-US"/>
        </w:rPr>
        <w:commentReference w:id="251"/>
      </w:r>
      <w:r>
        <w:t xml:space="preserve">. </w:t>
      </w:r>
      <w:commentRangeEnd w:id="250"/>
      <w:r w:rsidR="00383E79">
        <w:rPr>
          <w:rStyle w:val="CommentReference"/>
          <w:rFonts w:ascii="Times New Roman" w:eastAsia="Arial Unicode MS" w:hAnsi="Times New Roman" w:cs="Times New Roman"/>
          <w:color w:val="auto"/>
          <w:lang w:eastAsia="en-US"/>
        </w:rPr>
        <w:commentReference w:id="250"/>
      </w:r>
    </w:p>
    <w:p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lastRenderedPageBreak/>
        <w:t>Capelin depth distributions during offshore acoustic surveys in Div. 3L</w:t>
      </w:r>
    </w:p>
    <w:p w:rsidR="005E1546" w:rsidRDefault="00EB75CB">
      <w:pPr>
        <w:pStyle w:val="Style1"/>
      </w:pPr>
      <w:r>
        <w:t>Frank et al. do</w:t>
      </w:r>
      <w:del w:id="252" w:author="Montevecchi, William" w:date="2018-06-02T14:43:00Z">
        <w:r>
          <w:delText>es</w:delText>
        </w:r>
      </w:del>
      <w:r>
        <w:t xml:space="preserve"> not use the change in </w:t>
      </w:r>
      <w:commentRangeStart w:id="253"/>
      <w:r>
        <w:t xml:space="preserve">capelin diel vertical migrations </w:t>
      </w:r>
      <w:commentRangeEnd w:id="253"/>
      <w:r w:rsidR="0082765C">
        <w:rPr>
          <w:rStyle w:val="CommentReference"/>
          <w:rFonts w:ascii="Times New Roman" w:eastAsia="Arial Unicode MS" w:hAnsi="Times New Roman" w:cs="Times New Roman"/>
          <w:color w:val="auto"/>
          <w:lang w:eastAsia="en-US"/>
        </w:rPr>
        <w:commentReference w:id="253"/>
      </w:r>
      <w:r>
        <w:t xml:space="preserve">(DVM) post-1991 to support or refute the capelin collapse hypothesis. The change in capelin DVM post-1991 required dedicated experiments in 1995 and 1999 to address the potential impact of DVM changes on the availability of capelin to the acoustic surveys </w:t>
      </w:r>
      <w:r>
        <w:fldChar w:fldCharType="begin"/>
      </w:r>
      <w:r>
        <w:instrText xml:space="preserve"> ADDIN EN.CITE &lt;EndNote&gt;&lt;Cite  &gt;&lt;Author&gt;Mowbray&lt;/Author&gt;&lt;Year&gt;2002&lt;/Year&gt;&lt;RecNum&gt;259&lt;/RecNum&gt;&lt;Prefix&gt;&lt;/Prefix&gt;&lt;Suffix&gt;&lt;/Suffix&gt;&lt;Pages&gt;&lt;/Pages&gt;&lt;DisplayText&gt;(Mowbray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File&lt;/reprint-edition&gt;&lt;dates&gt;&lt;year&gt;2002&lt;/year&gt;&lt;pub-dates&gt;&lt;date&gt;2002&lt;/date&gt;&lt;/pub-dates&gt;&lt;/dates&gt;&lt;label&gt;270&lt;/label&gt;&lt;urls/&gt;&lt;/record&gt;&lt;/Cite&gt;&lt;/EndNote&gt;</w:instrText>
      </w:r>
      <w:r>
        <w:fldChar w:fldCharType="separate"/>
      </w:r>
      <w:r>
        <w:t>(Mowbray 2002)</w:t>
      </w:r>
      <w:r>
        <w:fldChar w:fldCharType="end"/>
      </w:r>
      <w:r>
        <w:t xml:space="preserve">. The proportion of capelin biomass in the trawl zone (bottom 4 m of the water column) increased </w:t>
      </w:r>
      <w:commentRangeStart w:id="254"/>
      <w:r>
        <w:t xml:space="preserve">post-1991 </w:t>
      </w:r>
      <w:commentRangeEnd w:id="254"/>
      <w:r w:rsidR="000750A4">
        <w:rPr>
          <w:rStyle w:val="CommentReference"/>
          <w:rFonts w:ascii="Times New Roman" w:eastAsia="Arial Unicode MS" w:hAnsi="Times New Roman" w:cs="Times New Roman"/>
          <w:color w:val="auto"/>
          <w:lang w:eastAsia="en-US"/>
        </w:rPr>
        <w:commentReference w:id="254"/>
      </w:r>
      <w:r>
        <w:fldChar w:fldCharType="begin"/>
      </w:r>
      <w:r>
        <w:instrText xml:space="preserve"> ADDIN EN.CITE &lt;EndNote&gt;&lt;Cite  &gt;&lt;Author&gt;Mowbray&lt;/Author&gt;&lt;Year&gt;2002&lt;/Year&gt;&lt;RecNum&gt;259&lt;/RecNum&gt;&lt;Prefix&gt;&lt;/Prefix&gt;&lt;Suffix&gt;&lt;/Suffix&gt;&lt;Pages&gt;&lt;/Pages&gt;&lt;DisplayText&gt;(Mowbray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File&lt;/reprint-edition&gt;&lt;dates&gt;&lt;year&gt;2002&lt;/year&gt;&lt;pub-dates&gt;&lt;date&gt;2002&lt;/date&gt;&lt;/pub-dates&gt;&lt;/dates&gt;&lt;label&gt;270&lt;/label&gt;&lt;urls/&gt;&lt;/record&gt;&lt;/Cite&gt;&lt;/EndNote&gt;</w:instrText>
      </w:r>
      <w:r>
        <w:fldChar w:fldCharType="separate"/>
      </w:r>
      <w:r>
        <w:t>(Mowbray 2002)</w:t>
      </w:r>
      <w:r>
        <w:fldChar w:fldCharType="end"/>
      </w:r>
      <w:r>
        <w:t xml:space="preserve">, likely a response to a decline in the risk of </w:t>
      </w:r>
      <w:ins w:id="255" w:author="Aaron Adamack" w:date="2018-06-05T15:15:00Z">
        <w:r w:rsidR="00373DAA">
          <w:t xml:space="preserve">predation by </w:t>
        </w:r>
      </w:ins>
      <w:r>
        <w:t xml:space="preserve">Atlantic cod </w:t>
      </w:r>
      <w:del w:id="256" w:author="Aaron Adamack" w:date="2018-06-05T15:15:00Z">
        <w:r w:rsidDel="00373DAA">
          <w:delText>predation that</w:delText>
        </w:r>
      </w:del>
      <w:ins w:id="257" w:author="Aaron Adamack" w:date="2018-06-05T15:15:00Z">
        <w:r w:rsidR="00373DAA">
          <w:t>which</w:t>
        </w:r>
      </w:ins>
      <w:r>
        <w:t xml:space="preserve"> may drive capelin into the pelagic zone </w:t>
      </w:r>
      <w:r>
        <w:fldChar w:fldCharType="begin"/>
      </w:r>
      <w:r>
        <w:instrText xml:space="preserve"> ADDIN EN.CITE &lt;EndNote&gt;&lt;Cite  &gt;&lt;Author&gt;Rose&lt;/Author&gt;&lt;Year&gt;1993&lt;/Year&gt;&lt;RecNum&gt;702&lt;/RecNum&gt;&lt;Prefix&gt;&lt;/Prefix&gt;&lt;Suffix&gt;&lt;/Suffix&gt;&lt;Pages&gt;&lt;/Pages&gt;&lt;DisplayText&gt;(Rose 1993)&lt;/DisplayText&gt;&lt;record&gt;&lt;rec-number&gt;702&lt;/rec-number&gt;&lt;foreign-keys&gt;&lt;key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record&gt;&lt;/Cite&gt;&lt;/EndNote&gt;</w:instrText>
      </w:r>
      <w:r>
        <w:fldChar w:fldCharType="separate"/>
      </w:r>
      <w:r>
        <w:t>(Rose 1993)</w:t>
      </w:r>
      <w:r>
        <w:fldChar w:fldCharType="end"/>
      </w:r>
      <w:r>
        <w:t xml:space="preserve">. </w:t>
      </w:r>
      <w:commentRangeStart w:id="258"/>
      <w:r>
        <w:t xml:space="preserve">Furthermore, when capelin densities were </w:t>
      </w:r>
      <w:commentRangeStart w:id="259"/>
      <w:r>
        <w:t>low</w:t>
      </w:r>
      <w:commentRangeEnd w:id="259"/>
      <w:r w:rsidR="00373DAA">
        <w:rPr>
          <w:rStyle w:val="CommentReference"/>
          <w:rFonts w:ascii="Times New Roman" w:eastAsia="Arial Unicode MS" w:hAnsi="Times New Roman" w:cs="Times New Roman"/>
          <w:color w:val="auto"/>
          <w:lang w:eastAsia="en-US"/>
        </w:rPr>
        <w:commentReference w:id="259"/>
      </w:r>
      <w:r>
        <w:t xml:space="preserve">, capelin were found in closer association with the bottom and DVM was less pronounced compared to when capelin densities were </w:t>
      </w:r>
      <w:commentRangeStart w:id="260"/>
      <w:r>
        <w:t>high</w:t>
      </w:r>
      <w:commentRangeEnd w:id="260"/>
      <w:r w:rsidR="00373DAA">
        <w:rPr>
          <w:rStyle w:val="CommentReference"/>
          <w:rFonts w:ascii="Times New Roman" w:eastAsia="Arial Unicode MS" w:hAnsi="Times New Roman" w:cs="Times New Roman"/>
          <w:color w:val="auto"/>
          <w:lang w:eastAsia="en-US"/>
        </w:rPr>
        <w:commentReference w:id="260"/>
      </w:r>
      <w:r>
        <w:t xml:space="preserve"> </w:t>
      </w:r>
      <w:r>
        <w:fldChar w:fldCharType="begin"/>
      </w:r>
      <w:r>
        <w:instrText xml:space="preserve"> ADDIN EN.CITE &lt;EndNote&gt;&lt;Cite  &gt;&lt;Author&gt;Mowbray&lt;/Author&gt;&lt;Year&gt;2002&lt;/Year&gt;&lt;RecNum&gt;259&lt;/RecNum&gt;&lt;Prefix&gt;&lt;/Prefix&gt;&lt;Suffix&gt;&lt;/Suffix&gt;&lt;Pages&gt;&lt;/Pages&gt;&lt;DisplayText&gt;(Mowbray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File&lt;/reprint-edition&gt;&lt;dates&gt;&lt;year&gt;2002&lt;/year&gt;&lt;pub-dates&gt;&lt;date&gt;2002&lt;/date&gt;&lt;/pub-dates&gt;&lt;/dates&gt;&lt;label&gt;270&lt;/label&gt;&lt;urls/&gt;&lt;/record&gt;&lt;/Cite&gt;&lt;/EndNote&gt;</w:instrText>
      </w:r>
      <w:r>
        <w:fldChar w:fldCharType="separate"/>
      </w:r>
      <w:r>
        <w:t>(Mowbray 2002)</w:t>
      </w:r>
      <w:r>
        <w:fldChar w:fldCharType="end"/>
      </w:r>
      <w:r>
        <w:t xml:space="preserve">. </w:t>
      </w:r>
      <w:commentRangeEnd w:id="258"/>
      <w:r w:rsidR="00EF5329">
        <w:rPr>
          <w:rStyle w:val="CommentReference"/>
          <w:rFonts w:ascii="Times New Roman" w:eastAsia="Arial Unicode MS" w:hAnsi="Times New Roman" w:cs="Times New Roman"/>
          <w:color w:val="auto"/>
          <w:lang w:eastAsia="en-US"/>
        </w:rPr>
        <w:commentReference w:id="258"/>
      </w:r>
      <w:commentRangeStart w:id="261"/>
      <w:r>
        <w:t xml:space="preserve">The range of values for diel </w:t>
      </w:r>
      <w:commentRangeStart w:id="262"/>
      <w:r>
        <w:t xml:space="preserve">changes in capelin detectability </w:t>
      </w:r>
      <w:commentRangeEnd w:id="262"/>
      <w:r w:rsidR="00373DAA">
        <w:rPr>
          <w:rStyle w:val="CommentReference"/>
          <w:rFonts w:ascii="Times New Roman" w:eastAsia="Arial Unicode MS" w:hAnsi="Times New Roman" w:cs="Times New Roman"/>
          <w:color w:val="auto"/>
          <w:lang w:eastAsia="en-US"/>
        </w:rPr>
        <w:commentReference w:id="262"/>
      </w:r>
      <w:r>
        <w:t>obtained from these experiments were used in the calculation of confidence estimates for each survey since 1988 using a Monte Carlo simulation. Confidence estimates indicate a significant decline in capelin biomass between the late 1980s and 1991 (</w:t>
      </w:r>
      <w:r w:rsidR="00A962BB">
        <w:fldChar w:fldCharType="begin"/>
      </w:r>
      <w:r w:rsidR="00A962BB">
        <w:instrText xml:space="preserve"> HYPERLINK \l "Ref514161310" </w:instrText>
      </w:r>
      <w:r w:rsidR="00A962BB">
        <w:fldChar w:fldCharType="separate"/>
      </w:r>
      <w:r>
        <w:t>Fig. 4</w:t>
      </w:r>
      <w:r w:rsidR="00A962BB">
        <w:fldChar w:fldCharType="end"/>
      </w:r>
      <w:r>
        <w:t xml:space="preserve">). </w:t>
      </w:r>
      <w:commentRangeEnd w:id="261"/>
      <w:r w:rsidR="000750A4">
        <w:rPr>
          <w:rStyle w:val="CommentReference"/>
          <w:rFonts w:ascii="Times New Roman" w:eastAsia="Arial Unicode MS" w:hAnsi="Times New Roman" w:cs="Times New Roman"/>
          <w:color w:val="auto"/>
          <w:lang w:eastAsia="en-US"/>
        </w:rPr>
        <w:commentReference w:id="261"/>
      </w:r>
    </w:p>
    <w:p w:rsidR="005E1546" w:rsidRDefault="00EB75CB">
      <w:pPr>
        <w:pStyle w:val="Style1"/>
      </w:pPr>
      <w:r>
        <w:t xml:space="preserve">In summary, </w:t>
      </w:r>
      <w:commentRangeStart w:id="263"/>
      <w:r>
        <w:t xml:space="preserve">while the DVM experiments were performed to improve acoustic estimates, they also demonstrate how capelin were more available to the FBTS post-1991 and, along with a change in trawl gear in 1995, introduced a bias in the pelagic data obtained from the FBTS. </w:t>
      </w:r>
      <w:commentRangeEnd w:id="263"/>
      <w:r w:rsidR="0082765C">
        <w:rPr>
          <w:rStyle w:val="CommentReference"/>
          <w:rFonts w:ascii="Times New Roman" w:eastAsia="Arial Unicode MS" w:hAnsi="Times New Roman" w:cs="Times New Roman"/>
          <w:color w:val="auto"/>
          <w:lang w:eastAsia="en-US"/>
        </w:rPr>
        <w:commentReference w:id="263"/>
      </w:r>
      <w:commentRangeStart w:id="264"/>
      <w:r>
        <w:t xml:space="preserve">The change in DVM behavior of capelin post-1991 suggests that the population has declined and supports the capelin collapse </w:t>
      </w:r>
      <w:commentRangeStart w:id="265"/>
      <w:commentRangeStart w:id="266"/>
      <w:r>
        <w:t>hypothesis</w:t>
      </w:r>
      <w:commentRangeEnd w:id="265"/>
      <w:r w:rsidR="000750A4">
        <w:rPr>
          <w:rStyle w:val="CommentReference"/>
          <w:rFonts w:ascii="Times New Roman" w:eastAsia="Arial Unicode MS" w:hAnsi="Times New Roman" w:cs="Times New Roman"/>
          <w:color w:val="auto"/>
          <w:lang w:eastAsia="en-US"/>
        </w:rPr>
        <w:commentReference w:id="265"/>
      </w:r>
      <w:commentRangeEnd w:id="266"/>
      <w:r w:rsidR="0082765C">
        <w:rPr>
          <w:rStyle w:val="CommentReference"/>
          <w:rFonts w:ascii="Times New Roman" w:eastAsia="Arial Unicode MS" w:hAnsi="Times New Roman" w:cs="Times New Roman"/>
          <w:color w:val="auto"/>
          <w:lang w:eastAsia="en-US"/>
        </w:rPr>
        <w:commentReference w:id="266"/>
      </w:r>
      <w:r>
        <w:t>.</w:t>
      </w:r>
      <w:r>
        <w:rPr>
          <w:rStyle w:val="css-g38gqj"/>
          <w:rFonts w:ascii="Times New Roman" w:hAnsi="Times New Roman"/>
        </w:rPr>
        <w:t xml:space="preserve"> </w:t>
      </w:r>
      <w:r>
        <w:t xml:space="preserve"> </w:t>
      </w:r>
      <w:commentRangeEnd w:id="264"/>
      <w:r w:rsidR="00373DAA">
        <w:rPr>
          <w:rStyle w:val="CommentReference"/>
          <w:rFonts w:ascii="Times New Roman" w:eastAsia="Arial Unicode MS" w:hAnsi="Times New Roman" w:cs="Times New Roman"/>
          <w:color w:val="auto"/>
          <w:lang w:eastAsia="en-US"/>
        </w:rPr>
        <w:commentReference w:id="264"/>
      </w:r>
    </w:p>
    <w:p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Residence time of capelin concentrations during offshore acoustic surveys in Div. 3L</w:t>
      </w:r>
    </w:p>
    <w:p w:rsidR="005E1546" w:rsidRDefault="00EB75CB">
      <w:pPr>
        <w:pStyle w:val="Style1"/>
      </w:pPr>
      <w:r>
        <w:rPr>
          <w:rStyle w:val="css-g38gqj"/>
        </w:rPr>
        <w:t xml:space="preserve">Frank et al. hypothesized that delays in the timing of capelin spawning post-1991 led to a mismatch between capelin availability and the spring acoustic survey which has resulted in </w:t>
      </w:r>
      <w:r>
        <w:rPr>
          <w:rStyle w:val="css-g38gqj"/>
        </w:rPr>
        <w:lastRenderedPageBreak/>
        <w:t xml:space="preserve">the spring acoustic survey underestimating the capelin biomass offshore. </w:t>
      </w:r>
      <w:commentRangeStart w:id="267"/>
      <w:r>
        <w:rPr>
          <w:rStyle w:val="css-g38gqj"/>
        </w:rPr>
        <w:t xml:space="preserve">Alternatively, the Canadian regional stock assessment process concluded that the stock experienced an order of magnitude decline in the early 1990s and has remained at historic lows for the past 25 years based on the offshore fall and spring acoustic surveys </w:t>
      </w:r>
      <w:r>
        <w:rPr>
          <w:rStyle w:val="css-g38gqj"/>
        </w:rPr>
        <w:fldChar w:fldCharType="begin"/>
      </w:r>
      <w:r>
        <w:rPr>
          <w:rStyle w:val="css-g38gqj"/>
        </w:rPr>
        <w:instrText xml:space="preserve"> ADDIN EN.CITE &lt;EndNote&gt;&lt;Cite  &gt;&lt;Author&gt;DFO&lt;/Author&gt;&lt;Year&gt;2008&lt;/Year&gt;&lt;RecNum&gt;558&lt;/RecNum&gt;&lt;Prefix&gt;&lt;/Prefix&gt;&lt;Suffix&gt;&lt;/Suffix&gt;&lt;Pages&gt;&lt;/Pages&gt;&lt;DisplayText&gt;(DFO 1994, Miller 1994, 1997, DFO 2008, 2010, 2013, 2015&lt;/DisplayText&gt;&lt;record&gt;&lt;rec-number&gt;558&lt;/rec-number&gt;&lt;foreign-keys&gt;&lt;key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Pr>
          <w:rStyle w:val="css-g38gqj"/>
        </w:rPr>
        <w:fldChar w:fldCharType="separate"/>
      </w:r>
      <w:r>
        <w:rPr>
          <w:rStyle w:val="css-g38gqj"/>
        </w:rPr>
        <w:t>(DFO 1994, Miller 1994, 1997, DFO 2008, 2010, 2013, 2015</w:t>
      </w:r>
      <w:r>
        <w:rPr>
          <w:rStyle w:val="css-g38gqj"/>
        </w:rPr>
        <w:fldChar w:fldCharType="end"/>
      </w:r>
      <w:ins w:id="268" w:author="Montevecchi, William" w:date="2018-06-02T16:26:00Z">
        <w:r>
          <w:rPr>
            <w:rStyle w:val="css-g38gqj"/>
          </w:rPr>
          <w:fldChar w:fldCharType="begin"/>
        </w:r>
        <w:r>
          <w:rPr>
            <w:rStyle w:val="css-g38gqj"/>
          </w:rPr>
          <w:instrText xml:space="preserve"> ADDIN EN.CITE &lt;EndNote&gt;&lt;Cite  &gt;&lt;Author&gt;DFO&lt;/Author&gt;&lt;Year&gt;2008&lt;/Year&gt;&lt;RecNum&gt;558&lt;/RecNum&gt;&lt;Prefix&gt;&lt;/Prefix&gt;&lt;Suffix&gt;&lt;/Suffix&gt;&lt;Pages&gt;&lt;/Pages&gt;&lt;DisplayText&gt;,&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Pr>
            <w:rStyle w:val="css-g38gqj"/>
          </w:rPr>
          <w:fldChar w:fldCharType="separate"/>
        </w:r>
        <w:r>
          <w:rPr>
            <w:rStyle w:val="css-g38gqj"/>
          </w:rPr>
          <w:t>,</w:t>
        </w:r>
        <w:r>
          <w:rPr>
            <w:rStyle w:val="css-g38gqj"/>
          </w:rPr>
          <w:fldChar w:fldCharType="end"/>
        </w:r>
      </w:ins>
      <w:del w:id="269" w:author="Montevecchi, William" w:date="2018-06-02T16:26:00Z">
        <w:r>
          <w:rPr>
            <w:rStyle w:val="css-g38gqj"/>
          </w:rPr>
          <w:fldChar w:fldCharType="begin"/>
        </w:r>
        <w:r>
          <w:rPr>
            <w:rStyle w:val="css-g38gqj"/>
          </w:rPr>
          <w:delInstrText xml:space="preserve"> ADDIN EN.CITE &lt;EndNote&gt;&lt;Cite  &gt;&lt;Author&gt;DFO&lt;/Author&gt;&lt;Year&gt;2008&lt;/Year&gt;&lt;RecNum&gt;558&lt;/RecNum&gt;&lt;Prefix&gt;&lt;/Prefix&gt;&lt;Suffix&gt;&lt;/Suffix&gt;&lt;Pages&gt;&lt;/Pages&gt;&lt;DisplayText&gt;)&lt;/DisplayText&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delInstrText>
        </w:r>
        <w:r>
          <w:rPr>
            <w:rStyle w:val="css-g38gqj"/>
          </w:rPr>
          <w:fldChar w:fldCharType="separate"/>
        </w:r>
        <w:r>
          <w:rPr>
            <w:rStyle w:val="css-g38gqj"/>
          </w:rPr>
          <w:delText>)</w:delText>
        </w:r>
        <w:r>
          <w:rPr>
            <w:rStyle w:val="css-g38gqj"/>
          </w:rPr>
          <w:fldChar w:fldCharType="end"/>
        </w:r>
        <w:r>
          <w:delText>(</w:delText>
        </w:r>
        <w:r>
          <w:rPr>
            <w:rStyle w:val="css-g38gqj"/>
            <w:shd w:val="clear" w:color="auto" w:fill="FFFF00"/>
          </w:rPr>
          <w:delText>DFO</w:delText>
        </w:r>
      </w:del>
      <w:r>
        <w:rPr>
          <w:rStyle w:val="css-g38gqj"/>
          <w:shd w:val="clear" w:color="auto" w:fill="FFFF00"/>
        </w:rPr>
        <w:t xml:space="preserve"> 2018</w:t>
      </w:r>
      <w:r>
        <w:t xml:space="preserve">). </w:t>
      </w:r>
      <w:commentRangeEnd w:id="267"/>
      <w:r w:rsidR="00990209">
        <w:rPr>
          <w:rStyle w:val="CommentReference"/>
          <w:rFonts w:ascii="Times New Roman" w:eastAsia="Arial Unicode MS" w:hAnsi="Times New Roman" w:cs="Times New Roman"/>
          <w:color w:val="auto"/>
          <w:lang w:eastAsia="en-US"/>
        </w:rPr>
        <w:commentReference w:id="267"/>
      </w:r>
    </w:p>
    <w:p w:rsidR="005E1546" w:rsidRDefault="00EB75CB">
      <w:pPr>
        <w:pStyle w:val="Style1"/>
      </w:pPr>
      <w:r>
        <w:t>Since 1991, capelin spawning has been persistently delayed on average</w:t>
      </w:r>
      <w:ins w:id="270" w:author="Aaron Adamack" w:date="2018-06-05T15:22:00Z">
        <w:r w:rsidR="00373DAA">
          <w:t xml:space="preserve"> by</w:t>
        </w:r>
      </w:ins>
      <w:r>
        <w:t xml:space="preserve"> four weeks (</w:t>
      </w:r>
      <w:r>
        <w:rPr>
          <w:rStyle w:val="css-g38gqj"/>
          <w:shd w:val="clear" w:color="auto" w:fill="FFFF00"/>
        </w:rPr>
        <w:t>DFO 2018</w:t>
      </w:r>
      <w:r>
        <w:t>)</w:t>
      </w:r>
      <w:ins w:id="271" w:author="Aaron Adamack" w:date="2018-06-05T15:22:00Z">
        <w:r w:rsidR="00373DAA">
          <w:t xml:space="preserve">. </w:t>
        </w:r>
      </w:ins>
      <w:del w:id="272" w:author="Aaron Adamack" w:date="2018-06-05T15:22:00Z">
        <w:r w:rsidDel="00373DAA">
          <w:delText>, and, since</w:delText>
        </w:r>
      </w:del>
      <w:ins w:id="273" w:author="Aaron Adamack" w:date="2018-06-05T15:22:00Z">
        <w:r w:rsidR="00373DAA">
          <w:t>Meanwhile</w:t>
        </w:r>
      </w:ins>
      <w:r>
        <w:t xml:space="preserve"> the spring acoustic survey has been fixed spatially and temporally since the 1980s, </w:t>
      </w:r>
      <w:commentRangeStart w:id="274"/>
      <w:r>
        <w:t>there is likely a mismatch between the spring acoustic survey and capelin spawning migrations post-</w:t>
      </w:r>
      <w:commentRangeStart w:id="275"/>
      <w:r>
        <w:t>1991</w:t>
      </w:r>
      <w:commentRangeEnd w:id="274"/>
      <w:r w:rsidR="00373DAA">
        <w:rPr>
          <w:rStyle w:val="CommentReference"/>
          <w:rFonts w:ascii="Times New Roman" w:eastAsia="Arial Unicode MS" w:hAnsi="Times New Roman" w:cs="Times New Roman"/>
          <w:color w:val="auto"/>
          <w:lang w:eastAsia="en-US"/>
        </w:rPr>
        <w:commentReference w:id="274"/>
      </w:r>
      <w:commentRangeEnd w:id="275"/>
      <w:r w:rsidR="00990209">
        <w:rPr>
          <w:rStyle w:val="CommentReference"/>
          <w:rFonts w:ascii="Times New Roman" w:eastAsia="Arial Unicode MS" w:hAnsi="Times New Roman" w:cs="Times New Roman"/>
          <w:color w:val="auto"/>
          <w:lang w:eastAsia="en-US"/>
        </w:rPr>
        <w:commentReference w:id="275"/>
      </w:r>
      <w:r>
        <w:t xml:space="preserve">. </w:t>
      </w:r>
      <w:commentRangeStart w:id="276"/>
      <w:r>
        <w:t xml:space="preserve">However, the spring acoustic survey, which encompasses a capelin </w:t>
      </w:r>
      <w:commentRangeStart w:id="277"/>
      <w:r>
        <w:t>nursery area</w:t>
      </w:r>
      <w:commentRangeEnd w:id="277"/>
      <w:r w:rsidR="00AF16DE">
        <w:rPr>
          <w:rStyle w:val="CommentReference"/>
          <w:rFonts w:ascii="Times New Roman" w:eastAsia="Arial Unicode MS" w:hAnsi="Times New Roman" w:cs="Times New Roman"/>
          <w:color w:val="auto"/>
          <w:lang w:eastAsia="en-US"/>
        </w:rPr>
        <w:commentReference w:id="277"/>
      </w:r>
      <w:r>
        <w:t xml:space="preserve">, was only </w:t>
      </w:r>
      <w:del w:id="278" w:author="Montevecchi, William" w:date="2018-06-02T14:47:00Z">
        <w:r>
          <w:delText xml:space="preserve">ever </w:delText>
        </w:r>
      </w:del>
      <w:ins w:id="279" w:author="Montevecchi, William" w:date="2018-06-02T14:47:00Z">
        <w:r>
          <w:t xml:space="preserve"> </w:t>
        </w:r>
      </w:ins>
      <w:r>
        <w:t xml:space="preserve">designed </w:t>
      </w:r>
      <w:commentRangeStart w:id="280"/>
      <w:r>
        <w:t>to survey the non-migratory, immature portion of the stock rather than the spawning migration</w:t>
      </w:r>
      <w:commentRangeEnd w:id="280"/>
      <w:r w:rsidR="00990209">
        <w:rPr>
          <w:rStyle w:val="CommentReference"/>
          <w:rFonts w:ascii="Times New Roman" w:eastAsia="Arial Unicode MS" w:hAnsi="Times New Roman" w:cs="Times New Roman"/>
          <w:color w:val="auto"/>
          <w:lang w:eastAsia="en-US"/>
        </w:rPr>
        <w:commentReference w:id="280"/>
      </w:r>
      <w:r>
        <w:t xml:space="preserve"> </w:t>
      </w:r>
      <w:r>
        <w:fldChar w:fldCharType="begin"/>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(Mowbray 2014)</w:t>
      </w:r>
      <w:r>
        <w:fldChar w:fldCharType="end"/>
      </w:r>
      <w:r>
        <w:t xml:space="preserve">. Specifically, the spring acoustic survey primarily provides an index of abundance of the age-2 portion of the stock. While other age classes are encountered in the spring acoustic survey, they are not fully recruited to the survey, either due to their poor recruitment to the trawling gear and their weak acoustic signal (age-1 or younger) or due to their </w:t>
      </w:r>
      <w:proofErr w:type="spellStart"/>
      <w:r>
        <w:t>behaviour</w:t>
      </w:r>
      <w:proofErr w:type="spellEnd"/>
      <w:r>
        <w:t xml:space="preserve"> (ages-3+) (e.g., more northerly distribution of older fish and highly aggregated shoals for a spawning migration). All age classes acoustically surveyed are included in the annual index of capelin abundance, but the spring acoustic survey does not target capelin spawning migrations, and, therefore, cannot estimate spawning stock biomass. </w:t>
      </w:r>
      <w:commentRangeEnd w:id="276"/>
      <w:r w:rsidR="00990209">
        <w:rPr>
          <w:rStyle w:val="CommentReference"/>
          <w:rFonts w:ascii="Times New Roman" w:eastAsia="Arial Unicode MS" w:hAnsi="Times New Roman" w:cs="Times New Roman"/>
          <w:color w:val="auto"/>
          <w:lang w:eastAsia="en-US"/>
        </w:rPr>
        <w:commentReference w:id="276"/>
      </w:r>
    </w:p>
    <w:p w:rsidR="005E1546" w:rsidRDefault="00EB75CB">
      <w:pPr>
        <w:pStyle w:val="Style1"/>
      </w:pPr>
      <w:r>
        <w:t>While the delay in spawning time has no effect on the spring acoustic abundance index as the spawning migration is not targeted, earlier maturation of capelin post-1991 may have an effect on the capelin abundance index. The age-2 portion of the stock is the main component being surveyed and the proportion of maturing age-2 capelin has increased since 1991 (4% pre-</w:t>
      </w:r>
      <w:r>
        <w:lastRenderedPageBreak/>
        <w:t xml:space="preserve">1991 compared to 37-79% post-1991) </w:t>
      </w:r>
      <w:r>
        <w:fldChar w:fldCharType="begin"/>
      </w:r>
      <w:r>
        <w:instrText xml:space="preserve"> ADDIN EN.CITE &lt;EndNote&gt;&lt;Cite  &gt;&lt;Author&gt;Mowbray&lt;/Author&gt;&lt;Year&gt;2014&lt;/Year&gt;&lt;RecNum&gt;909&lt;/RecNum&gt;&lt;Prefix&gt;&lt;/Prefix&gt;&lt;Suffix&gt;&lt;/Suffix&gt;&lt;Pages&gt;&lt;/Pages&gt;&lt;DisplayText&gt;(Mowbray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(Mowbray 2014</w:t>
      </w:r>
      <w:r>
        <w:fldChar w:fldCharType="end"/>
      </w:r>
      <w:ins w:id="281" w:author="Montevecchi, William" w:date="2018-06-02T14:51:00Z">
        <w:r>
          <w:fldChar w:fldCharType="begin"/>
        </w:r>
        <w:r>
          <w:instrText xml:space="preserve"> ADDIN EN.CITE &lt;EndNote&gt;&lt;Cite  &gt;&lt;Author&gt;Mowbray&lt;/Author&gt;&lt;Year&gt;2014&lt;/Year&gt;&lt;RecNum&gt;909&lt;/RecNum&gt;&lt;Prefix&gt;&lt;/Prefix&gt;&lt;Suffix&gt;&lt;/Suffix&gt;&lt;Pages&gt;&lt;/Pages&gt;&lt;DisplayText&gt;;&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instrText>
        </w:r>
        <w:r>
          <w:fldChar w:fldCharType="separate"/>
        </w:r>
        <w:r>
          <w:t>;</w:t>
        </w:r>
        <w:r>
          <w:fldChar w:fldCharType="end"/>
        </w:r>
      </w:ins>
      <w:del w:id="282" w:author="Montevecchi, William" w:date="2018-06-02T14:51:00Z">
        <w:r>
          <w:fldChar w:fldCharType="begin"/>
        </w:r>
        <w:r>
          <w:delInstrText xml:space="preserve"> ADDIN EN.CITE &lt;EndNote&gt;&lt;Cite  &gt;&lt;Author&gt;Mowbray&lt;/Author&gt;&lt;Year&gt;2014&lt;/Year&gt;&lt;RecNum&gt;909&lt;/RecNum&gt;&lt;Prefix&gt;&lt;/Prefix&gt;&lt;Suffix&gt;&lt;/Suffix&gt;&lt;Pages&gt;&lt;/Pages&gt;&lt;DisplayText&gt;)&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Document&lt;/full-title&gt;&lt;/periodical&gt;&lt;volume&gt;2013/040&lt;/volume&gt;&lt;dates&gt;&lt;year&gt;2014&lt;/year&gt;&lt;/dates&gt;&lt;urls/&gt;&lt;/record&gt;&lt;/Cite&gt;&lt;/EndNote&gt;</w:delInstrText>
        </w:r>
        <w:r>
          <w:fldChar w:fldCharType="separate"/>
        </w:r>
        <w:r>
          <w:delText>)</w:delText>
        </w:r>
        <w:r>
          <w:fldChar w:fldCharType="end"/>
        </w:r>
      </w:del>
      <w:r>
        <w:t xml:space="preserve"> </w:t>
      </w:r>
      <w:r>
        <w:rPr>
          <w:rStyle w:val="css-g38gqj"/>
          <w:shd w:val="clear" w:color="auto" w:fill="FFFF00"/>
        </w:rPr>
        <w:t>DFO 2018</w:t>
      </w:r>
      <w:r>
        <w:t>). Earlier maturation could alter the internal structure of the stock with inter-annual variability in the proportion of age-2s starting their adult migration patterns and are, therefore, unavailable to the survey</w:t>
      </w:r>
      <w:commentRangeStart w:id="283"/>
      <w:r>
        <w:t xml:space="preserve">. However, there has been high internal consistency in the spring acoustic survey, with the index of abundance for the age-3 cohort being strongly correlated with the index of abundance </w:t>
      </w:r>
      <w:ins w:id="284" w:author="Montevecchi, William" w:date="2018-06-02T14:52:00Z">
        <w:r>
          <w:t>o</w:t>
        </w:r>
      </w:ins>
      <w:r>
        <w:t>f</w:t>
      </w:r>
      <w:del w:id="285" w:author="Montevecchi, William" w:date="2018-06-02T14:52:00Z">
        <w:r>
          <w:delText>or</w:delText>
        </w:r>
      </w:del>
      <w:r>
        <w:t xml:space="preserve"> the age-2 cohort from the previous year (</w:t>
      </w:r>
      <w:r>
        <w:rPr>
          <w:rStyle w:val="css-g38gqj"/>
          <w:shd w:val="clear" w:color="auto" w:fill="FFFF00"/>
        </w:rPr>
        <w:t>DFO 2018</w:t>
      </w:r>
      <w:r>
        <w:t xml:space="preserve">), which implies that the spring acoustic survey can meaningfully capture relative changes in the overall stock, regardless of migration/non-migration fractions. </w:t>
      </w:r>
      <w:commentRangeEnd w:id="283"/>
      <w:r w:rsidR="00990209">
        <w:rPr>
          <w:rStyle w:val="CommentReference"/>
          <w:rFonts w:ascii="Times New Roman" w:eastAsia="Arial Unicode MS" w:hAnsi="Times New Roman" w:cs="Times New Roman"/>
          <w:color w:val="auto"/>
          <w:lang w:eastAsia="en-US"/>
        </w:rPr>
        <w:commentReference w:id="283"/>
      </w:r>
    </w:p>
    <w:p w:rsidR="005E1546" w:rsidRDefault="00EB75CB">
      <w:pPr>
        <w:pStyle w:val="Style1"/>
      </w:pPr>
      <w:r>
        <w:t xml:space="preserve">In summary neither the persistent delay in spawning time </w:t>
      </w:r>
      <w:commentRangeStart w:id="286"/>
      <w:r>
        <w:t xml:space="preserve">nor earlier maturation of capelin post-1991 </w:t>
      </w:r>
      <w:commentRangeEnd w:id="286"/>
      <w:r w:rsidR="009E6E74">
        <w:rPr>
          <w:rStyle w:val="CommentReference"/>
          <w:rFonts w:ascii="Times New Roman" w:eastAsia="Arial Unicode MS" w:hAnsi="Times New Roman" w:cs="Times New Roman"/>
          <w:color w:val="auto"/>
          <w:lang w:eastAsia="en-US"/>
        </w:rPr>
        <w:commentReference w:id="286"/>
      </w:r>
      <w:r>
        <w:t xml:space="preserve">affects the ability of the spring acoustic survey to provide an index of capelin abundance. </w:t>
      </w:r>
      <w:commentRangeStart w:id="287"/>
      <w:r>
        <w:t>The spring acoustic survey supports the capelin collapse hypothesis.</w:t>
      </w:r>
      <w:commentRangeEnd w:id="287"/>
      <w:r w:rsidR="00AF16DE">
        <w:rPr>
          <w:rStyle w:val="CommentReference"/>
          <w:rFonts w:ascii="Times New Roman" w:eastAsia="Arial Unicode MS" w:hAnsi="Times New Roman" w:cs="Times New Roman"/>
          <w:color w:val="auto"/>
          <w:lang w:eastAsia="en-US"/>
        </w:rPr>
        <w:commentReference w:id="287"/>
      </w:r>
    </w:p>
    <w:p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Independent indices of inshore capelin abundance</w:t>
      </w:r>
    </w:p>
    <w:p w:rsidR="005E1546" w:rsidRDefault="00EB75CB">
      <w:pPr>
        <w:pStyle w:val="Style1"/>
        <w:rPr>
          <w:rStyle w:val="css-g38gqj"/>
          <w:rFonts w:ascii="Times New Roman" w:eastAsia="Times New Roman" w:hAnsi="Times New Roman" w:cs="Times New Roman"/>
        </w:rPr>
      </w:pPr>
      <w:r>
        <w:t>Frank et al. postulated that since independent inshore indices of capelin abundance post-1991 were strongly correlated and showed little change in the capelin spawning stock biomass compared to the 1980s,</w:t>
      </w:r>
      <w:del w:id="288" w:author="Montevecchi, William" w:date="2018-06-02T15:20:00Z">
        <w:r>
          <w:delText xml:space="preserve"> then</w:delText>
        </w:r>
      </w:del>
      <w:r>
        <w:t xml:space="preserve"> the capelin stock did not collapse. </w:t>
      </w:r>
      <w:commentRangeStart w:id="289"/>
      <w:r>
        <w:t xml:space="preserve">In contrast, the offshore fall and spring acoustic surveys indicated a stock collapse (Miller 1994, 1997, DFO 2008, 2010, 2013, 2015, 2018, Mowbray 2014). </w:t>
      </w:r>
      <w:commentRangeEnd w:id="289"/>
      <w:r w:rsidR="00A617EB">
        <w:rPr>
          <w:rStyle w:val="CommentReference"/>
          <w:rFonts w:ascii="Times New Roman" w:eastAsia="Arial Unicode MS" w:hAnsi="Times New Roman" w:cs="Times New Roman"/>
          <w:color w:val="auto"/>
          <w:lang w:eastAsia="en-US"/>
        </w:rPr>
        <w:commentReference w:id="289"/>
      </w:r>
    </w:p>
    <w:p w:rsidR="005E1546" w:rsidRDefault="00EB75CB">
      <w:pPr>
        <w:pStyle w:val="Style1"/>
      </w:pPr>
      <w:r>
        <w:rPr>
          <w:rStyle w:val="css-g38gqj"/>
        </w:rPr>
        <w:t xml:space="preserve">The inshore indices </w:t>
      </w:r>
      <w:ins w:id="290" w:author="Montevecchi, William" w:date="2018-06-02T15:21:00Z">
        <w:r>
          <w:rPr>
            <w:rStyle w:val="css-g38gqj"/>
          </w:rPr>
          <w:t xml:space="preserve">that </w:t>
        </w:r>
      </w:ins>
      <w:r>
        <w:rPr>
          <w:rStyle w:val="css-g38gqj"/>
        </w:rPr>
        <w:t xml:space="preserve">Frank et al. considered in their review </w:t>
      </w:r>
      <w:ins w:id="291" w:author="Montevecchi, William" w:date="2018-06-02T15:21:00Z">
        <w:r>
          <w:rPr>
            <w:rStyle w:val="css-g38gqj"/>
          </w:rPr>
          <w:t>involv</w:t>
        </w:r>
        <w:del w:id="292" w:author="George Rose" w:date="2018-06-03T08:06:00Z">
          <w:r>
            <w:rPr>
              <w:rStyle w:val="css-g38gqj"/>
            </w:rPr>
            <w:delText xml:space="preserve">e </w:delText>
          </w:r>
        </w:del>
        <w:proofErr w:type="gramStart"/>
        <w:r>
          <w:rPr>
            <w:rStyle w:val="css-g38gqj"/>
          </w:rPr>
          <w:t>ed</w:t>
        </w:r>
      </w:ins>
      <w:proofErr w:type="gramEnd"/>
      <w:del w:id="293" w:author="Montevecchi, William" w:date="2018-06-02T15:21:00Z">
        <w:r>
          <w:rPr>
            <w:rStyle w:val="css-g38gqj"/>
          </w:rPr>
          <w:delText>were</w:delText>
        </w:r>
      </w:del>
      <w:r>
        <w:rPr>
          <w:rStyle w:val="css-g38gqj"/>
        </w:rPr>
        <w:t xml:space="preserve"> an aerial abundance index and inshore commercial catch rates. The aerial survey was designed to estimate an index of capelin spawning stock biomass based on the area of capelin schools near spawning beaches in NAFO Div. 3L </w:t>
      </w:r>
      <w:r>
        <w:rPr>
          <w:rStyle w:val="css-g38gqj"/>
        </w:rPr>
        <w:fldChar w:fldCharType="begin"/>
      </w:r>
      <w:r>
        <w:rPr>
          <w:rStyle w:val="css-g38gqj"/>
        </w:rPr>
        <w:instrText xml:space="preserve"> ADDIN EN.CITE &lt;EndNote&gt;&lt;Cite  &gt;&lt;Author&gt;Nakashima&lt;/Author&gt;&lt;Year&gt;1997&lt;/Year&gt;&lt;RecNum&gt;1021&lt;/RecNum&gt;&lt;Prefix&gt;&lt;/Prefix&gt;&lt;Suffix&gt;&lt;/Suffix&gt;&lt;Pages&gt;&lt;/Pages&gt;&lt;DisplayText&gt;(Nakashima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Pr>
          <w:rStyle w:val="css-g38gqj"/>
        </w:rPr>
        <w:fldChar w:fldCharType="separate"/>
      </w:r>
      <w:r>
        <w:rPr>
          <w:rStyle w:val="css-g38gqj"/>
        </w:rPr>
        <w:t>(Nakashima 1997)</w:t>
      </w:r>
      <w:r>
        <w:rPr>
          <w:rStyle w:val="css-g38gqj"/>
        </w:rPr>
        <w:fldChar w:fldCharType="end"/>
      </w:r>
      <w:r>
        <w:rPr>
          <w:rStyle w:val="css-g38gqj"/>
          <w:rFonts w:ascii="Times New Roman" w:hAnsi="Times New Roman"/>
        </w:rPr>
        <w:t xml:space="preserve">. </w:t>
      </w:r>
      <w:r>
        <w:rPr>
          <w:rStyle w:val="css-g38gqj"/>
        </w:rPr>
        <w:t xml:space="preserve">The aerial survey commenced in 1982, and initially followed four defined survey tracks in Conception and Trinity </w:t>
      </w:r>
      <w:del w:id="294" w:author="Montevecchi, William" w:date="2018-06-02T15:24:00Z">
        <w:r>
          <w:rPr>
            <w:rStyle w:val="css-g38gqj"/>
          </w:rPr>
          <w:delText xml:space="preserve">Bays </w:delText>
        </w:r>
      </w:del>
      <w:ins w:id="295" w:author="George Rose" w:date="2018-06-03T08:06:00Z">
        <w:r>
          <w:rPr>
            <w:rStyle w:val="css-g38gqj"/>
          </w:rPr>
          <w:t>B</w:t>
        </w:r>
      </w:ins>
      <w:ins w:id="296" w:author="Montevecchi, William" w:date="2018-06-02T15:24:00Z">
        <w:del w:id="297" w:author="George Rose" w:date="2018-06-03T08:06:00Z">
          <w:r>
            <w:rPr>
              <w:rStyle w:val="css-g38gqj"/>
            </w:rPr>
            <w:delText>b</w:delText>
          </w:r>
        </w:del>
        <w:r>
          <w:rPr>
            <w:rStyle w:val="css-g38gqj"/>
          </w:rPr>
          <w:t xml:space="preserve">ays </w:t>
        </w:r>
      </w:ins>
      <w:r>
        <w:rPr>
          <w:rStyle w:val="css-g38gqj"/>
        </w:rPr>
        <w:t xml:space="preserve">during a fixed </w:t>
      </w:r>
      <w:del w:id="298" w:author="Montevecchi, William" w:date="2018-06-02T15:22:00Z">
        <w:r>
          <w:rPr>
            <w:rStyle w:val="css-g38gqj"/>
          </w:rPr>
          <w:lastRenderedPageBreak/>
          <w:delText xml:space="preserve">time </w:delText>
        </w:r>
      </w:del>
      <w:r>
        <w:rPr>
          <w:rStyle w:val="css-g38gqj"/>
        </w:rPr>
        <w:t xml:space="preserve">period of mid-June to early July </w:t>
      </w:r>
      <w:r>
        <w:rPr>
          <w:rStyle w:val="css-g38gqj"/>
        </w:rPr>
        <w:fldChar w:fldCharType="begin"/>
      </w:r>
      <w:r>
        <w:rPr>
          <w:rStyle w:val="css-g38gqj"/>
        </w:rPr>
        <w:instrText xml:space="preserve"> ADDIN EN.CITE &lt;EndNote&gt;&lt;Cite  &gt;&lt;Author&gt;Carscadden&lt;/Author&gt;&lt;Year&gt;1994&lt;/Year&gt;&lt;RecNum&gt;926&lt;/RecNum&gt;&lt;Prefix&gt;&lt;/Prefix&gt;&lt;Suffix&gt;&lt;/Suffix&gt;&lt;Pages&gt;&lt;/Pages&gt;&lt;DisplayText&gt;(Carscadden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Pr>
          <w:rStyle w:val="css-g38gqj"/>
        </w:rPr>
        <w:fldChar w:fldCharType="separate"/>
      </w:r>
      <w:r>
        <w:rPr>
          <w:rStyle w:val="css-g38gqj"/>
        </w:rPr>
        <w:t>(Carscadden et al. 1994)</w:t>
      </w:r>
      <w:r>
        <w:rPr>
          <w:rStyle w:val="css-g38gqj"/>
        </w:rPr>
        <w:fldChar w:fldCharType="end"/>
      </w:r>
      <w:r>
        <w:rPr>
          <w:rStyle w:val="css-g38gqj"/>
        </w:rPr>
        <w:t xml:space="preserve">. Protracted spawning post-1991 violated a key assumption of the aerial surveys: all schools arrive at the same time in each bay to form </w:t>
      </w:r>
      <w:del w:id="299" w:author="Montevecchi, William" w:date="2018-06-02T15:22:00Z">
        <w:r>
          <w:rPr>
            <w:rStyle w:val="css-g38gqj"/>
          </w:rPr>
          <w:delText xml:space="preserve">one </w:delText>
        </w:r>
      </w:del>
      <w:ins w:id="300" w:author="Montevecchi, William" w:date="2018-06-02T15:22:00Z">
        <w:r>
          <w:rPr>
            <w:rStyle w:val="css-g38gqj"/>
          </w:rPr>
          <w:t xml:space="preserve">a </w:t>
        </w:r>
      </w:ins>
      <w:r>
        <w:rPr>
          <w:rStyle w:val="css-g38gqj"/>
        </w:rPr>
        <w:t xml:space="preserve">single spawning peak. Protracted spawning from early July to mid-August in 1991-93 resulted in multimodal capelin spawning peaks that were covered with variable success by the aerial survey </w:t>
      </w:r>
      <w:r>
        <w:rPr>
          <w:rStyle w:val="css-g38gqj"/>
        </w:rPr>
        <w:fldChar w:fldCharType="begin"/>
      </w:r>
      <w:r>
        <w:rPr>
          <w:rStyle w:val="css-g38gqj"/>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Style w:val="css-g38gqj"/>
        </w:rPr>
        <w:fldChar w:fldCharType="separate"/>
      </w:r>
      <w:r>
        <w:rPr>
          <w:rStyle w:val="css-g38gqj"/>
        </w:rPr>
        <w:t>(Nakashima 1996)</w:t>
      </w:r>
      <w:r>
        <w:rPr>
          <w:rStyle w:val="css-g38gqj"/>
        </w:rPr>
        <w:fldChar w:fldCharType="end"/>
      </w:r>
      <w:r>
        <w:rPr>
          <w:rStyle w:val="css-g38gqj"/>
        </w:rPr>
        <w:t xml:space="preserve">. For example, in 1993, the peak spawning period was adequately surveyed in Conception Bay, but two spawning peaks in Trinity Bay, based on the egg deposition index, were missed </w:t>
      </w:r>
      <w:r>
        <w:rPr>
          <w:rStyle w:val="css-g38gqj"/>
        </w:rPr>
        <w:fldChar w:fldCharType="begin"/>
      </w:r>
      <w:r>
        <w:rPr>
          <w:rStyle w:val="css-g38gqj"/>
        </w:rPr>
        <w:instrText xml:space="preserve"> ADDIN EN.CITE &lt;EndNote&gt;&lt;Cite  &gt;&lt;Author&gt;Nakashima&lt;/Author&gt;&lt;Year&gt;1996&lt;/Year&gt;&lt;RecNum&gt;927&lt;/RecNum&gt;&lt;Prefix&gt;&lt;/Prefix&gt;&lt;Suffix&gt;&lt;/Suffix&gt;&lt;Pages&gt;&lt;/Pages&gt;&lt;DisplayText&gt;(Nakashima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Studies&lt;/full-title&gt;&lt;/periodical&gt;&lt;pages&gt;55-68&lt;/pages&gt;&lt;volume&gt;24&lt;/volume&gt;&lt;dates&gt;&lt;year&gt;1996&lt;/year&gt;&lt;/dates&gt;&lt;urls/&gt;&lt;/record&gt;&lt;/Cite&gt;&lt;/EndNote&gt;</w:instrText>
      </w:r>
      <w:r>
        <w:rPr>
          <w:rStyle w:val="css-g38gqj"/>
        </w:rPr>
        <w:fldChar w:fldCharType="separate"/>
      </w:r>
      <w:r>
        <w:rPr>
          <w:rStyle w:val="css-g38gqj"/>
        </w:rPr>
        <w:t>(Nakashima 1996)</w:t>
      </w:r>
      <w:r>
        <w:rPr>
          <w:rStyle w:val="css-g38gqj"/>
        </w:rPr>
        <w:fldChar w:fldCharType="end"/>
      </w:r>
      <w:r>
        <w:rPr>
          <w:rStyle w:val="css-g38gqj"/>
        </w:rPr>
        <w:t xml:space="preserve">. In 1996, aerial coverage was at its lowest since 1991 due to poor weather </w:t>
      </w:r>
      <w:del w:id="301" w:author="Montevecchi, William" w:date="2018-06-02T15:23:00Z">
        <w:r>
          <w:rPr>
            <w:rStyle w:val="css-g38gqj"/>
          </w:rPr>
          <w:delText xml:space="preserve">conditions </w:delText>
        </w:r>
      </w:del>
      <w:r>
        <w:rPr>
          <w:rStyle w:val="css-g38gqj"/>
        </w:rPr>
        <w:t xml:space="preserve">and technical problems </w:t>
      </w:r>
      <w:r>
        <w:rPr>
          <w:rStyle w:val="css-g38gqj"/>
        </w:rPr>
        <w:fldChar w:fldCharType="begin"/>
      </w:r>
      <w:r>
        <w:rPr>
          <w:rStyle w:val="css-g38gqj"/>
        </w:rPr>
        <w:instrText xml:space="preserve"> ADDIN EN.CITE &lt;EndNote&gt;&lt;Cite  &gt;&lt;Author&gt;Nakashima&lt;/Author&gt;&lt;Year&gt;1997&lt;/Year&gt;&lt;RecNum&gt;1021&lt;/RecNum&gt;&lt;Prefix&gt;&lt;/Prefix&gt;&lt;Suffix&gt;&lt;/Suffix&gt;&lt;Pages&gt;&lt;/Pages&gt;&lt;DisplayText&gt;(Nakashima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97/29&lt;/secondary-title&gt;&lt;/titles&gt;&lt;pages&gt;63-73&lt;/pages&gt;&lt;dates&gt;&lt;year&gt;1997&lt;/year&gt;&lt;/dates&gt;&lt;urls/&gt;&lt;/record&gt;&lt;/Cite&gt;&lt;/EndNote&gt;</w:instrText>
      </w:r>
      <w:r>
        <w:rPr>
          <w:rStyle w:val="css-g38gqj"/>
        </w:rPr>
        <w:fldChar w:fldCharType="separate"/>
      </w:r>
      <w:r>
        <w:rPr>
          <w:rStyle w:val="css-g38gqj"/>
        </w:rPr>
        <w:t>(Nakashima 1997)</w:t>
      </w:r>
      <w:r>
        <w:rPr>
          <w:rStyle w:val="css-g38gqj"/>
        </w:rPr>
        <w:fldChar w:fldCharType="end"/>
      </w:r>
      <w:r>
        <w:rPr>
          <w:rStyle w:val="css-g38gqj"/>
        </w:rPr>
        <w:t xml:space="preserve">. In 1997, the geographical coverage of the aerial survey was reduced to two transects in the inner areas of Trinity and Conception bays </w:t>
      </w:r>
      <w:r>
        <w:rPr>
          <w:rStyle w:val="css-g38gqj"/>
          <w:lang w:val="it-IT"/>
        </w:rPr>
        <w:fldChar w:fldCharType="begin"/>
      </w:r>
      <w:r>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css-g38gqj"/>
          <w:lang w:val="it-IT"/>
        </w:rPr>
        <w:fldChar w:fldCharType="separate"/>
      </w:r>
      <w:r>
        <w:rPr>
          <w:rStyle w:val="css-g38gqj"/>
          <w:lang w:val="it-IT"/>
        </w:rPr>
        <w:t>(Anon 1998)</w:t>
      </w:r>
      <w:r>
        <w:rPr>
          <w:rStyle w:val="css-g38gqj"/>
          <w:lang w:val="it-IT"/>
        </w:rPr>
        <w:fldChar w:fldCharType="end"/>
      </w:r>
      <w:r>
        <w:rPr>
          <w:rStyle w:val="css-g38gqj"/>
        </w:rPr>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stock abundance was changing at different rates within the stock area (e.g., bays vs headlands) </w:t>
      </w:r>
      <w:r>
        <w:rPr>
          <w:rStyle w:val="css-g38gqj"/>
          <w:lang w:val="it-IT"/>
        </w:rPr>
        <w:fldChar w:fldCharType="begin"/>
      </w:r>
      <w:r>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css-g38gqj"/>
          <w:lang w:val="it-IT"/>
        </w:rPr>
        <w:fldChar w:fldCharType="separate"/>
      </w:r>
      <w:r>
        <w:rPr>
          <w:rStyle w:val="css-g38gqj"/>
          <w:lang w:val="it-IT"/>
        </w:rPr>
        <w:t>(Anon 1998)</w:t>
      </w:r>
      <w:r>
        <w:rPr>
          <w:rStyle w:val="css-g38gqj"/>
          <w:lang w:val="it-IT"/>
        </w:rPr>
        <w:fldChar w:fldCharType="end"/>
      </w:r>
      <w:r>
        <w:rPr>
          <w:rStyle w:val="css-g38gqj"/>
        </w:rPr>
        <w:t xml:space="preserve">. Six of the eight years of aerial data post-1991 did not adequately cover peak spawning times (1991-93), had poor weather and technical difficulties (1996), and had reduced geographical coverage (1997-98). The aerial survey was discontinued in </w:t>
      </w:r>
      <w:commentRangeStart w:id="302"/>
      <w:r>
        <w:rPr>
          <w:rStyle w:val="css-g38gqj"/>
        </w:rPr>
        <w:t>1999</w:t>
      </w:r>
      <w:commentRangeEnd w:id="302"/>
      <w:r w:rsidR="00A617EB">
        <w:rPr>
          <w:rStyle w:val="CommentReference"/>
          <w:rFonts w:ascii="Times New Roman" w:eastAsia="Arial Unicode MS" w:hAnsi="Times New Roman" w:cs="Times New Roman"/>
          <w:color w:val="auto"/>
          <w:lang w:eastAsia="en-US"/>
        </w:rPr>
        <w:commentReference w:id="302"/>
      </w:r>
      <w:r>
        <w:rPr>
          <w:rStyle w:val="css-g38gqj"/>
        </w:rPr>
        <w:t xml:space="preserve">. </w:t>
      </w:r>
    </w:p>
    <w:p w:rsidR="005E1546" w:rsidRDefault="00EB75CB">
      <w:pPr>
        <w:pStyle w:val="Style1"/>
      </w:pPr>
      <w:r>
        <w:rPr>
          <w:rStyle w:val="css-g38gqj"/>
        </w:rPr>
        <w:t xml:space="preserve">The inclusion of inshore catch rate data after 1993 in the analysis presented in Figure 6 in Frank et al. is misleading and not reflective of capelin inshore abundance. Due to the small sizes of spawning capelin post-1991, management regulations introduced a size criterion of 50 count/kg to reduce dumping of undersized capelin </w:t>
      </w:r>
      <w:r>
        <w:rPr>
          <w:rStyle w:val="css-g38gqj"/>
        </w:rPr>
        <w:fldChar w:fldCharType="begin"/>
      </w:r>
      <w:r>
        <w:rPr>
          <w:rStyle w:val="css-g38gqj"/>
        </w:rPr>
        <w:instrText xml:space="preserve"> ADDIN EN.CITE &lt;EndNote&gt;&lt;Cite  &gt;&lt;Author&gt;Carscadden&lt;/Author&gt;&lt;Year&gt;1997&lt;/Year&gt;&lt;RecNum&gt;135&lt;/RecNum&gt;&lt;Prefix&gt;&lt;/Prefix&gt;&lt;Suffix&gt;&lt;/Suffix&gt;&lt;Pages&gt;&lt;/Pages&gt;&lt;DisplayText&gt;(Carscadden &amp;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Fairbanks&lt;/publisher&gt;&lt;label&gt;143&lt;/label&gt;&lt;urls/&gt;&lt;/record&gt;&lt;/Cite&gt;&lt;/EndNote&gt;</w:instrText>
      </w:r>
      <w:r>
        <w:rPr>
          <w:rStyle w:val="css-g38gqj"/>
        </w:rPr>
        <w:fldChar w:fldCharType="separate"/>
      </w:r>
      <w:r>
        <w:rPr>
          <w:rStyle w:val="css-g38gqj"/>
        </w:rPr>
        <w:t>(Carscadden &amp; Nakashima 1997)</w:t>
      </w:r>
      <w:r>
        <w:rPr>
          <w:rStyle w:val="css-g38gqj"/>
        </w:rPr>
        <w:fldChar w:fldCharType="end"/>
      </w:r>
      <w:r>
        <w:rPr>
          <w:rStyle w:val="css-g38gqj"/>
        </w:rPr>
        <w:t xml:space="preserve">. This size criterion effectively closed the fishery in 1994 and 1995. From 1996, the size criterion was </w:t>
      </w:r>
      <w:r>
        <w:rPr>
          <w:rStyle w:val="css-g38gqj"/>
        </w:rPr>
        <w:lastRenderedPageBreak/>
        <w:t xml:space="preserve">removed but management regulations to reduce discarding of small, unmarketable capelin resulted in fishing effort being concentrated to a few days when capelin were highly available </w:t>
      </w:r>
      <w:r>
        <w:rPr>
          <w:rStyle w:val="css-g38gqj"/>
          <w:lang w:val="it-IT"/>
        </w:rPr>
        <w:fldChar w:fldCharType="begin"/>
      </w:r>
      <w:r>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css-g38gqj"/>
          <w:lang w:val="it-IT"/>
        </w:rPr>
        <w:fldChar w:fldCharType="separate"/>
      </w:r>
      <w:r>
        <w:rPr>
          <w:rStyle w:val="css-g38gqj"/>
          <w:lang w:val="it-IT"/>
        </w:rPr>
        <w:t>(Anon 1998)</w:t>
      </w:r>
      <w:r>
        <w:rPr>
          <w:rStyle w:val="css-g38gqj"/>
          <w:lang w:val="it-IT"/>
        </w:rPr>
        <w:fldChar w:fldCharType="end"/>
      </w:r>
      <w:r>
        <w:rPr>
          <w:rStyle w:val="css-g38gqj"/>
        </w:rPr>
        <w:t xml:space="preserve">. Post-1991, the inter-annual variability in participation in the fishery due to </w:t>
      </w:r>
      <w:ins w:id="303" w:author="Montevecchi, William" w:date="2018-06-02T15:28:00Z">
        <w:r>
          <w:rPr>
            <w:rStyle w:val="css-g38gqj"/>
          </w:rPr>
          <w:t xml:space="preserve">fish </w:t>
        </w:r>
      </w:ins>
      <w:r>
        <w:rPr>
          <w:rStyle w:val="css-g38gqj"/>
        </w:rPr>
        <w:t xml:space="preserve">quality </w:t>
      </w:r>
      <w:del w:id="304" w:author="Montevecchi, William" w:date="2018-06-02T15:28:00Z">
        <w:r>
          <w:rPr>
            <w:rStyle w:val="css-g38gqj"/>
          </w:rPr>
          <w:delText xml:space="preserve">of fish </w:delText>
        </w:r>
      </w:del>
      <w:r>
        <w:rPr>
          <w:rStyle w:val="css-g38gqj"/>
        </w:rPr>
        <w:t xml:space="preserve">and market forces in combination with high catch rates in a short period </w:t>
      </w:r>
      <w:del w:id="305" w:author="Montevecchi, William" w:date="2018-06-02T15:28:00Z">
        <w:r>
          <w:rPr>
            <w:rStyle w:val="css-g38gqj"/>
          </w:rPr>
          <w:delText xml:space="preserve">of time </w:delText>
        </w:r>
      </w:del>
      <w:r>
        <w:rPr>
          <w:rStyle w:val="css-g38gqj"/>
        </w:rPr>
        <w:t xml:space="preserve">rendered the </w:t>
      </w:r>
      <w:commentRangeStart w:id="306"/>
      <w:r>
        <w:rPr>
          <w:rStyle w:val="css-g38gqj"/>
        </w:rPr>
        <w:t xml:space="preserve">inshore catch rate index useless as an indicator of stock abundance </w:t>
      </w:r>
      <w:commentRangeEnd w:id="306"/>
      <w:r w:rsidR="00AF16DE">
        <w:rPr>
          <w:rStyle w:val="CommentReference"/>
          <w:rFonts w:ascii="Times New Roman" w:eastAsia="Arial Unicode MS" w:hAnsi="Times New Roman" w:cs="Times New Roman"/>
          <w:color w:val="auto"/>
          <w:lang w:eastAsia="en-US"/>
        </w:rPr>
        <w:commentReference w:id="306"/>
      </w:r>
      <w:r>
        <w:rPr>
          <w:rStyle w:val="css-g38gqj"/>
          <w:lang w:val="it-IT"/>
        </w:rPr>
        <w:fldChar w:fldCharType="begin"/>
      </w:r>
      <w:r>
        <w:rPr>
          <w:rStyle w:val="css-g38gqj"/>
          <w:lang w:val="it-IT"/>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Pr>
          <w:rStyle w:val="css-g38gqj"/>
          <w:lang w:val="it-IT"/>
        </w:rPr>
        <w:fldChar w:fldCharType="separate"/>
      </w:r>
      <w:r>
        <w:rPr>
          <w:rStyle w:val="css-g38gqj"/>
          <w:lang w:val="it-IT"/>
        </w:rPr>
        <w:t>(Anon 1998)</w:t>
      </w:r>
      <w:r>
        <w:rPr>
          <w:rStyle w:val="css-g38gqj"/>
          <w:lang w:val="it-IT"/>
        </w:rPr>
        <w:fldChar w:fldCharType="end"/>
      </w:r>
      <w:r>
        <w:rPr>
          <w:rStyle w:val="css-g38gqj"/>
        </w:rPr>
        <w:t xml:space="preserve">. </w:t>
      </w:r>
    </w:p>
    <w:p w:rsidR="005E1546" w:rsidRDefault="00EB75CB">
      <w:pPr>
        <w:pStyle w:val="Style1"/>
      </w:pPr>
      <w:commentRangeStart w:id="307"/>
      <w:r>
        <w:t>In summary, due to changes in capelin biology and management measures post-1991, neither of the inshore indices provide reliable data on spawning stock biomass. These indices cannot be used to support</w:t>
      </w:r>
      <w:ins w:id="308" w:author="Montevecchi, William" w:date="2018-06-02T15:29:00Z">
        <w:r>
          <w:t xml:space="preserve"> or refute</w:t>
        </w:r>
      </w:ins>
      <w:r>
        <w:t xml:space="preserve"> either hypothesis.</w:t>
      </w:r>
      <w:commentRangeEnd w:id="307"/>
      <w:r w:rsidR="00AF16DE">
        <w:rPr>
          <w:rStyle w:val="CommentReference"/>
          <w:rFonts w:ascii="Times New Roman" w:eastAsia="Arial Unicode MS" w:hAnsi="Times New Roman" w:cs="Times New Roman"/>
          <w:color w:val="auto"/>
          <w:lang w:eastAsia="en-US"/>
        </w:rPr>
        <w:commentReference w:id="307"/>
      </w:r>
    </w:p>
    <w:p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 xml:space="preserve">Demographic change of both inshore and offshore capelin </w:t>
      </w:r>
    </w:p>
    <w:p w:rsidR="005E1546" w:rsidRDefault="00EB75CB">
      <w:pPr>
        <w:pStyle w:val="Style1"/>
      </w:pPr>
      <w:r>
        <w:rPr>
          <w:rStyle w:val="css-g38gqj"/>
        </w:rPr>
        <w:t xml:space="preserve">Based on the truncation in capelin age structure and reductions in condition, growth, and maturation timing post-1991, Frank et al. hypothesized that capelin are no longer migratory post-1991. </w:t>
      </w:r>
      <w:commentRangeStart w:id="309"/>
      <w:r>
        <w:rPr>
          <w:rStyle w:val="css-g38gqj"/>
        </w:rPr>
        <w:t xml:space="preserve">However, earlier maturation is also consistent with the hypothesis that age at maturity will decline in </w:t>
      </w:r>
      <w:ins w:id="310" w:author="Montevecchi, William" w:date="2018-06-02T15:33:00Z">
        <w:r>
          <w:rPr>
            <w:rStyle w:val="css-g38gqj"/>
          </w:rPr>
          <w:t xml:space="preserve">stressed </w:t>
        </w:r>
      </w:ins>
      <w:ins w:id="311" w:author="Aaron Adamack" w:date="2018-06-05T15:23:00Z">
        <w:r w:rsidR="00373DAA">
          <w:rPr>
            <w:rStyle w:val="css-g38gqj"/>
          </w:rPr>
          <w:t xml:space="preserve">(e.g. </w:t>
        </w:r>
        <w:commentRangeStart w:id="312"/>
        <w:r w:rsidR="00373DAA">
          <w:rPr>
            <w:rStyle w:val="css-g38gqj"/>
          </w:rPr>
          <w:t>e</w:t>
        </w:r>
      </w:ins>
      <w:ins w:id="313" w:author="Aaron Adamack" w:date="2018-06-05T15:24:00Z">
        <w:r w:rsidR="00373DAA">
          <w:rPr>
            <w:rStyle w:val="css-g38gqj"/>
          </w:rPr>
          <w:t>xperiencing a substantial decline in size</w:t>
        </w:r>
      </w:ins>
      <w:commentRangeEnd w:id="312"/>
      <w:r w:rsidR="00DE1217">
        <w:rPr>
          <w:rStyle w:val="CommentReference"/>
          <w:rFonts w:ascii="Times New Roman" w:eastAsia="Arial Unicode MS" w:hAnsi="Times New Roman" w:cs="Times New Roman"/>
          <w:color w:val="auto"/>
          <w:lang w:eastAsia="en-US"/>
        </w:rPr>
        <w:commentReference w:id="312"/>
      </w:r>
      <w:ins w:id="314" w:author="Aaron Adamack" w:date="2018-06-05T15:24:00Z">
        <w:r w:rsidR="00373DAA">
          <w:rPr>
            <w:rStyle w:val="css-g38gqj"/>
          </w:rPr>
          <w:t>)</w:t>
        </w:r>
      </w:ins>
      <w:ins w:id="315" w:author="Montevecchi, William" w:date="2018-06-02T15:33:00Z">
        <w:del w:id="316" w:author="Aaron Adamack" w:date="2018-06-05T15:24:00Z">
          <w:r w:rsidDel="00373DAA">
            <w:rPr>
              <w:rStyle w:val="css-g38gqj"/>
            </w:rPr>
            <w:delText>significantly reduced</w:delText>
          </w:r>
        </w:del>
        <w:r>
          <w:rPr>
            <w:rStyle w:val="css-g38gqj"/>
          </w:rPr>
          <w:t xml:space="preserve"> </w:t>
        </w:r>
      </w:ins>
      <w:r>
        <w:rPr>
          <w:rStyle w:val="css-g38gqj"/>
        </w:rPr>
        <w:t xml:space="preserve">fish populations </w:t>
      </w:r>
      <w:del w:id="317" w:author="Montevecchi, William" w:date="2018-06-02T15:32:00Z">
        <w:r>
          <w:rPr>
            <w:rStyle w:val="css-g38gqj"/>
          </w:rPr>
          <w:delText xml:space="preserve">that are stressed </w:delText>
        </w:r>
      </w:del>
      <w:r>
        <w:rPr>
          <w:rStyle w:val="css-g38gqj"/>
          <w:lang w:val="it-IT"/>
        </w:rPr>
        <w:fldChar w:fldCharType="begin"/>
      </w:r>
      <w:r>
        <w:rPr>
          <w:rStyle w:val="css-g38gqj"/>
          <w:lang w:val="it-IT"/>
        </w:rPr>
        <w:instrText xml:space="preserve"> ADDIN EN.CITE &lt;EndNote&gt;&lt;Cite  &gt;&lt;Author&gt;Trippel&lt;/Author&gt;&lt;Year&gt;1995&lt;/Year&gt;&lt;RecNum&gt;938&lt;/RecNum&gt;&lt;Prefix&gt;&lt;/Prefix&gt;&lt;Suffix&gt;&lt;/Suffix&gt;&lt;Pages&gt;&lt;/Pages&gt;&lt;DisplayText&gt;(&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Pr>
          <w:rStyle w:val="css-g38gqj"/>
          <w:lang w:val="it-IT"/>
        </w:rPr>
        <w:fldChar w:fldCharType="separate"/>
      </w:r>
      <w:r>
        <w:rPr>
          <w:rStyle w:val="css-g38gqj"/>
          <w:lang w:val="it-IT"/>
        </w:rPr>
        <w:t>(</w:t>
      </w:r>
      <w:r>
        <w:rPr>
          <w:rStyle w:val="css-g38gqj"/>
          <w:lang w:val="it-IT"/>
        </w:rPr>
        <w:fldChar w:fldCharType="end"/>
      </w:r>
      <w:ins w:id="318" w:author="Montevecchi, William" w:date="2018-06-02T15:32:00Z">
        <w:r>
          <w:rPr>
            <w:rStyle w:val="css-g38gqj"/>
          </w:rPr>
          <w:fldChar w:fldCharType="begin"/>
        </w:r>
        <w:r>
          <w:rPr>
            <w:rStyle w:val="css-g38gqj"/>
          </w:rPr>
          <w:instrText xml:space="preserve"> ADDIN EN.CITE &lt;EndNote&gt;&lt;Cite  &gt;&lt;Author&gt;Trippel&lt;/Author&gt;&lt;Year&gt;1995&lt;/Year&gt;&lt;RecNum&gt;938&lt;/RecNum&gt;&lt;Prefix&gt;&lt;/Prefix&gt;&lt;Suffix&gt;&lt;/Suffix&gt;&lt;Pages&gt;&lt;/Pages&gt;&lt;DisplayText&gt; Shuter 1990, &lt;/DisplayText&gt;&lt;record&gt;&lt;rec-number&gt;938&lt;/rec-number&gt;&lt;foreign-keys&gt;&lt;key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Pr>
            <w:rStyle w:val="css-g38gqj"/>
          </w:rPr>
          <w:fldChar w:fldCharType="separate"/>
        </w:r>
        <w:r>
          <w:rPr>
            <w:rStyle w:val="css-g38gqj"/>
          </w:rPr>
          <w:t xml:space="preserve"> Shuter 1990, </w:t>
        </w:r>
        <w:r>
          <w:rPr>
            <w:rStyle w:val="css-g38gqj"/>
          </w:rPr>
          <w:fldChar w:fldCharType="end"/>
        </w:r>
      </w:ins>
      <w:r>
        <w:rPr>
          <w:rStyle w:val="css-g38gqj"/>
          <w:lang w:val="it-IT"/>
        </w:rPr>
        <w:fldChar w:fldCharType="begin"/>
      </w:r>
      <w:r>
        <w:rPr>
          <w:rStyle w:val="css-g38gqj"/>
          <w:lang w:val="it-IT"/>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Pr>
          <w:rStyle w:val="css-g38gqj"/>
          <w:lang w:val="it-IT"/>
        </w:rPr>
        <w:fldChar w:fldCharType="separate"/>
      </w:r>
      <w:r>
        <w:rPr>
          <w:rStyle w:val="css-g38gqj"/>
          <w:lang w:val="it-IT"/>
        </w:rPr>
        <w:t>Trippel 1995)</w:t>
      </w:r>
      <w:r>
        <w:rPr>
          <w:rStyle w:val="css-g38gqj"/>
          <w:lang w:val="it-IT"/>
        </w:rPr>
        <w:fldChar w:fldCharType="end"/>
      </w:r>
      <w:ins w:id="319" w:author="Montevecchi, William" w:date="2018-06-02T15:33:00Z">
        <w:r>
          <w:rPr>
            <w:rStyle w:val="css-g38gqj"/>
          </w:rPr>
          <w:t xml:space="preserve">. </w:t>
        </w:r>
      </w:ins>
      <w:del w:id="320" w:author="Montevecchi, William" w:date="2018-06-02T15:33:00Z">
        <w:r>
          <w:rPr>
            <w:rStyle w:val="css-g38gqj"/>
          </w:rPr>
          <w:delText xml:space="preserve">, with a stressed population being defined by (Shuter 1990) as “one that has undergone a substantial decline in size”. It is possible to see </w:delText>
        </w:r>
      </w:del>
      <w:ins w:id="321" w:author="Montevecchi, William" w:date="2018-06-02T15:34:00Z">
        <w:r>
          <w:rPr>
            <w:rStyle w:val="css-g38gqj"/>
          </w:rPr>
          <w:t>R</w:t>
        </w:r>
      </w:ins>
      <w:del w:id="322" w:author="Montevecchi, William" w:date="2018-06-02T15:34:00Z">
        <w:r>
          <w:rPr>
            <w:rStyle w:val="css-g38gqj"/>
          </w:rPr>
          <w:delText>r</w:delText>
        </w:r>
      </w:del>
      <w:r>
        <w:rPr>
          <w:rStyle w:val="css-g38gqj"/>
        </w:rPr>
        <w:t xml:space="preserve">apid changes in age at maturity </w:t>
      </w:r>
      <w:ins w:id="323" w:author="Montevecchi, William" w:date="2018-06-02T15:34:00Z">
        <w:r>
          <w:rPr>
            <w:rStyle w:val="css-g38gqj"/>
          </w:rPr>
          <w:t xml:space="preserve">occur </w:t>
        </w:r>
      </w:ins>
      <w:r>
        <w:rPr>
          <w:rStyle w:val="css-g38gqj"/>
        </w:rPr>
        <w:t xml:space="preserve">in response to changes in stock size </w:t>
      </w:r>
      <w:r>
        <w:rPr>
          <w:rStyle w:val="css-g38gqj"/>
          <w:lang w:val="it-IT"/>
        </w:rPr>
        <w:fldChar w:fldCharType="begin"/>
      </w:r>
      <w:r>
        <w:rPr>
          <w:rStyle w:val="css-g38gqj"/>
          <w:lang w:val="it-IT"/>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Pr>
          <w:rStyle w:val="css-g38gqj"/>
          <w:lang w:val="it-IT"/>
        </w:rPr>
        <w:fldChar w:fldCharType="separate"/>
      </w:r>
      <w:r>
        <w:rPr>
          <w:rStyle w:val="css-g38gqj"/>
          <w:lang w:val="it-IT"/>
        </w:rPr>
        <w:t>(Trippel 1995)</w:t>
      </w:r>
      <w:r>
        <w:rPr>
          <w:rStyle w:val="css-g38gqj"/>
          <w:lang w:val="it-IT"/>
        </w:rPr>
        <w:fldChar w:fldCharType="end"/>
      </w:r>
      <w:r>
        <w:rPr>
          <w:rStyle w:val="css-g38gqj"/>
        </w:rPr>
        <w:t xml:space="preserve">. For example, as Atlantic herring stocks increased in the mid-1980s in Georges Bank, there was a 50% decrease in the percentage of mature age-3 fish </w:t>
      </w:r>
      <w:r>
        <w:rPr>
          <w:rStyle w:val="css-g38gqj"/>
        </w:rPr>
        <w:fldChar w:fldCharType="begin"/>
      </w:r>
      <w:r>
        <w:rPr>
          <w:rStyle w:val="css-g38gqj"/>
        </w:rPr>
        <w:instrText xml:space="preserve"> ADDIN EN.CITE &lt;EndNote&gt;&lt;Cite  &gt;&lt;Author&gt;Melvin&lt;/Author&gt;&lt;Year&gt;1995&lt;/Year&gt;&lt;RecNum&gt;950&lt;/RecNum&gt;&lt;Prefix&gt;&lt;/Prefix&gt;&lt;Suffix&gt;&lt;/Suffix&gt;&lt;Pages&gt;&lt;/Pages&gt;&lt;DisplayText&gt;(Melvin et al. 1995)&lt;/DisplayText&gt;&lt;record&gt;&lt;rec-number&gt;950&lt;/rec-number&gt;&lt;foreign-keys&gt;&lt;key app="EN" db-id="2pv5prxr6xz2a4ea50h5dww0ewvx0ttdtdsa" timestamp="1522261830"&gt;950&lt;/key&gt;&lt;/foreign-keys&gt;&lt;ref-type name="Journal Article"&gt;17&lt;/ref-type&gt;&lt;contributors&gt;&lt;authors&gt;&lt;author&gt;Melvin, G.D.&lt;/author&gt;&lt;author&gt;Fife, F.J.&lt;/author&gt;&lt;author&gt;Sochasky, J.B.&lt;/author&gt;&lt;author&gt;Power, M.J.&lt;/author&gt;&lt;author&gt;Stephenson, R.L.&lt;/author&gt;&lt;/authors&gt;&lt;/contributors&gt;&lt;titles&gt;&lt;title&gt;The 1995 Update on Georges Bank 5Z Herring Stock&lt;/title&gt;&lt;secondary-title&gt;DFO Atlantic Fisheries Research Document&lt;/secondary-title&gt;&lt;/titles&gt;&lt;periodical&gt;&lt;full-title&gt;DFO Atlantic Fisheries Research Document&lt;/full-title&gt;&lt;/periodical&gt;&lt;volume&gt;95/86&lt;/volume&gt;&lt;dates&gt;&lt;year&gt;1995&lt;/year&gt;&lt;/dates&gt;&lt;urls/&gt;&lt;/record&gt;&lt;/Cite&gt;&lt;/EndNote&gt;</w:instrText>
      </w:r>
      <w:r>
        <w:rPr>
          <w:rStyle w:val="css-g38gqj"/>
        </w:rPr>
        <w:fldChar w:fldCharType="separate"/>
      </w:r>
      <w:r>
        <w:rPr>
          <w:rStyle w:val="css-g38gqj"/>
        </w:rPr>
        <w:t>(Melvin et al. 1995)</w:t>
      </w:r>
      <w:r>
        <w:rPr>
          <w:rStyle w:val="css-g38gqj"/>
        </w:rPr>
        <w:fldChar w:fldCharType="end"/>
      </w:r>
      <w:r>
        <w:rPr>
          <w:rStyle w:val="css-g38gqj"/>
        </w:rPr>
        <w:t xml:space="preserve">. </w:t>
      </w:r>
      <w:commentRangeEnd w:id="309"/>
      <w:r w:rsidR="000E7BC7">
        <w:rPr>
          <w:rStyle w:val="CommentReference"/>
          <w:rFonts w:ascii="Times New Roman" w:eastAsia="Arial Unicode MS" w:hAnsi="Times New Roman" w:cs="Times New Roman"/>
          <w:color w:val="auto"/>
          <w:lang w:eastAsia="en-US"/>
        </w:rPr>
        <w:commentReference w:id="309"/>
      </w:r>
    </w:p>
    <w:p w:rsidR="005E1546" w:rsidRDefault="00EB75CB">
      <w:pPr>
        <w:pStyle w:val="Style1"/>
      </w:pPr>
      <w:r>
        <w:t xml:space="preserve">Unlike Frank et al., we </w:t>
      </w:r>
      <w:ins w:id="324" w:author="Montevecchi, William" w:date="2018-06-02T15:36:00Z">
        <w:r>
          <w:t>us</w:t>
        </w:r>
      </w:ins>
      <w:del w:id="325" w:author="Montevecchi, William" w:date="2018-06-02T15:36:00Z">
        <w:r>
          <w:delText>consider</w:delText>
        </w:r>
      </w:del>
      <w:proofErr w:type="gramStart"/>
      <w:r>
        <w:t>ed</w:t>
      </w:r>
      <w:proofErr w:type="gramEnd"/>
      <w:r>
        <w:t xml:space="preserve"> the annual age composition data from both the inshore commercial catch and the spring acoustic survey to test the migration hypothesis. If capelin were no longer migrating, we would expect to see a higher proportion of age-2 fish caught in the inshore post-1991</w:t>
      </w:r>
      <w:ins w:id="326" w:author="Aaron Adamack" w:date="2018-06-05T15:24:00Z">
        <w:r w:rsidR="008C595D">
          <w:t xml:space="preserve"> (</w:t>
        </w:r>
        <w:commentRangeStart w:id="327"/>
        <w:r w:rsidR="008C595D">
          <w:t xml:space="preserve">e.g. </w:t>
        </w:r>
      </w:ins>
      <w:commentRangeEnd w:id="327"/>
      <w:r w:rsidR="000E7BC7">
        <w:rPr>
          <w:rStyle w:val="CommentReference"/>
          <w:rFonts w:ascii="Times New Roman" w:eastAsia="Arial Unicode MS" w:hAnsi="Times New Roman" w:cs="Times New Roman"/>
          <w:color w:val="auto"/>
          <w:lang w:eastAsia="en-US"/>
        </w:rPr>
        <w:commentReference w:id="327"/>
      </w:r>
      <w:ins w:id="328" w:author="Aaron Adamack" w:date="2018-06-05T15:25:00Z">
        <w:r w:rsidR="008C595D">
          <w:t>fish that are vulnerable to the fishing gear, but are immature)</w:t>
        </w:r>
      </w:ins>
      <w:r>
        <w:t>. The alternative hypothesis, based on the spring acoustic data, is capelin were migrating post-</w:t>
      </w:r>
      <w:commentRangeStart w:id="329"/>
      <w:r>
        <w:t>1991</w:t>
      </w:r>
      <w:commentRangeEnd w:id="329"/>
      <w:r w:rsidR="00DE1217">
        <w:rPr>
          <w:rStyle w:val="CommentReference"/>
          <w:rFonts w:ascii="Times New Roman" w:eastAsia="Arial Unicode MS" w:hAnsi="Times New Roman" w:cs="Times New Roman"/>
          <w:color w:val="auto"/>
          <w:lang w:eastAsia="en-US"/>
        </w:rPr>
        <w:commentReference w:id="329"/>
      </w:r>
      <w:r>
        <w:t xml:space="preserve">. </w:t>
      </w:r>
      <w:r>
        <w:lastRenderedPageBreak/>
        <w:t xml:space="preserve">We predicted that the proportion of age-2 fish in the offshore is similar pre and post-1991 as capelin were still maturing offshore before their spawning migration. There were large shifts in capelin age compositions from 1980-2016. For the inshore commercial fishery pre-1991, age-2 </w:t>
      </w:r>
      <w:proofErr w:type="gramStart"/>
      <w:r>
        <w:t>capelin were</w:t>
      </w:r>
      <w:proofErr w:type="gramEnd"/>
      <w:r>
        <w:t xml:space="preserve"> a negligible component of the fishery (&lt; 5% of total catch</w:t>
      </w:r>
      <w:ins w:id="330" w:author="Montevecchi, William" w:date="2018-06-02T15:38:00Z">
        <w:r>
          <w:t xml:space="preserve">; </w:t>
        </w:r>
      </w:ins>
      <w:del w:id="331" w:author="Montevecchi, William" w:date="2018-06-02T15:38:00Z">
        <w:r>
          <w:delText>) (</w:delText>
        </w:r>
      </w:del>
      <w:r>
        <w:rPr>
          <w:rStyle w:val="css-g38gqj"/>
          <w:shd w:val="clear" w:color="auto" w:fill="FFFF00"/>
        </w:rPr>
        <w:t>DFO 2018</w:t>
      </w:r>
      <w:r>
        <w:t>). Post-1991, the contribution of age-2 capelin increased to almost half of commercial inshore catches (</w:t>
      </w:r>
      <w:r>
        <w:rPr>
          <w:rStyle w:val="css-g38gqj"/>
          <w:shd w:val="clear" w:color="auto" w:fill="FFFF00"/>
        </w:rPr>
        <w:t>DFO 2018</w:t>
      </w:r>
      <w:r>
        <w:t xml:space="preserve">), which supports the hypothesis of </w:t>
      </w:r>
      <w:commentRangeStart w:id="332"/>
      <w:r>
        <w:t xml:space="preserve">non-migratory </w:t>
      </w:r>
      <w:commentRangeEnd w:id="332"/>
      <w:r w:rsidR="00DE1217">
        <w:rPr>
          <w:rStyle w:val="CommentReference"/>
          <w:rFonts w:ascii="Times New Roman" w:eastAsia="Arial Unicode MS" w:hAnsi="Times New Roman" w:cs="Times New Roman"/>
          <w:color w:val="auto"/>
          <w:lang w:eastAsia="en-US"/>
        </w:rPr>
        <w:commentReference w:id="332"/>
      </w:r>
      <w:r>
        <w:t xml:space="preserve">fish maturing early. However, the population demographics from </w:t>
      </w:r>
      <w:commentRangeStart w:id="333"/>
      <w:r>
        <w:t>catches offshore</w:t>
      </w:r>
      <w:commentRangeEnd w:id="333"/>
      <w:r w:rsidR="000E7BC7">
        <w:rPr>
          <w:rStyle w:val="CommentReference"/>
          <w:rFonts w:ascii="Times New Roman" w:eastAsia="Arial Unicode MS" w:hAnsi="Times New Roman" w:cs="Times New Roman"/>
          <w:color w:val="auto"/>
          <w:lang w:eastAsia="en-US"/>
        </w:rPr>
        <w:commentReference w:id="333"/>
      </w:r>
      <w:r>
        <w:t xml:space="preserve"> refute the non-migratory hypothesis as the proportion of ages 2 and 3 sampled offshore has remained consistent pre- and post-1991 at ~60% and ~28% of the catch, respectively (</w:t>
      </w:r>
      <w:r>
        <w:rPr>
          <w:rStyle w:val="css-g38gqj"/>
          <w:shd w:val="clear" w:color="auto" w:fill="FFFF00"/>
        </w:rPr>
        <w:t>DFO 2018</w:t>
      </w:r>
      <w:r>
        <w:t>). Furthermore, post-1991, the increased proportion of maturing age-2 fish offshore provides an explanation for the increased catch rate of mature age-2 fish inshore (</w:t>
      </w:r>
      <w:r>
        <w:rPr>
          <w:rStyle w:val="css-g38gqj"/>
          <w:shd w:val="clear" w:color="auto" w:fill="FFFF00"/>
        </w:rPr>
        <w:t xml:space="preserve">DFO </w:t>
      </w:r>
      <w:commentRangeStart w:id="334"/>
      <w:r>
        <w:rPr>
          <w:rStyle w:val="css-g38gqj"/>
          <w:shd w:val="clear" w:color="auto" w:fill="FFFF00"/>
        </w:rPr>
        <w:t>2018</w:t>
      </w:r>
      <w:commentRangeEnd w:id="334"/>
      <w:r w:rsidR="000E7BC7">
        <w:rPr>
          <w:rStyle w:val="CommentReference"/>
          <w:rFonts w:ascii="Times New Roman" w:eastAsia="Arial Unicode MS" w:hAnsi="Times New Roman" w:cs="Times New Roman"/>
          <w:color w:val="auto"/>
          <w:lang w:eastAsia="en-US"/>
        </w:rPr>
        <w:commentReference w:id="334"/>
      </w:r>
      <w:r>
        <w:t xml:space="preserve">). </w:t>
      </w:r>
    </w:p>
    <w:p w:rsidR="005E1546" w:rsidRDefault="00EB75CB">
      <w:pPr>
        <w:pStyle w:val="Style1"/>
      </w:pPr>
      <w:r>
        <w:t xml:space="preserve">In summary, the inshore commercial catch data provides support for the hypothesis that the capelin stock is no longer migratory, while the demographic composition of capelin obtained from the offshore acoustic survey refutes the hypothesis that capelin are currently non-migratory. </w:t>
      </w:r>
      <w:commentRangeStart w:id="335"/>
      <w:r>
        <w:t xml:space="preserve">Furthermore, the increased proportion of mature age-2 fish in the inshore post-1991 can be explained by the increase in proportion of age-2 fish maturing offshore and undergoing a spawning migration. </w:t>
      </w:r>
      <w:commentRangeEnd w:id="335"/>
      <w:r w:rsidR="000E7BC7">
        <w:rPr>
          <w:rStyle w:val="CommentReference"/>
          <w:rFonts w:ascii="Times New Roman" w:eastAsia="Arial Unicode MS" w:hAnsi="Times New Roman" w:cs="Times New Roman"/>
          <w:color w:val="auto"/>
          <w:lang w:eastAsia="en-US"/>
        </w:rPr>
        <w:commentReference w:id="335"/>
      </w:r>
      <w:r>
        <w:t>While these two indices provide conflicting support for the capelin collapse hypothesis, the fact that the change in capelin demographics in the inshore post-1991 can be explained by the change in demographics in the offshore (i.e. earlier maturation) provides support for the capelin collapse hypothesis</w:t>
      </w:r>
      <w:commentRangeStart w:id="336"/>
      <w:r>
        <w:t>.</w:t>
      </w:r>
      <w:commentRangeEnd w:id="336"/>
      <w:r>
        <w:commentReference w:id="336"/>
      </w:r>
    </w:p>
    <w:p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lastRenderedPageBreak/>
        <w:t>Timing of inshore capelin beach spawning</w:t>
      </w:r>
    </w:p>
    <w:p w:rsidR="005E1546" w:rsidRDefault="00EB75CB">
      <w:pPr>
        <w:pStyle w:val="Style1"/>
      </w:pPr>
      <w:commentRangeStart w:id="337"/>
      <w:r>
        <w:t xml:space="preserve">Frank et al. hypothesized that </w:t>
      </w:r>
      <w:ins w:id="338" w:author="Montevecchi, William" w:date="2018-06-02T15:45:00Z">
        <w:r>
          <w:t xml:space="preserve">the </w:t>
        </w:r>
      </w:ins>
      <w:r>
        <w:t>late spawning of capelin</w:t>
      </w:r>
      <w:del w:id="339" w:author="Montevecchi, William" w:date="2018-06-02T15:47:00Z">
        <w:r>
          <w:delText xml:space="preserve"> has</w:delText>
        </w:r>
      </w:del>
      <w:r>
        <w:t xml:space="preserve"> produced a temporal mismatch with the spring acoustic survey, as they postulated that persistently late spawning post-1991 has delayed the timing of arrival of high concentrations of capelin to the offshore acoustic survey area. </w:t>
      </w:r>
      <w:commentRangeEnd w:id="337"/>
      <w:r w:rsidR="000E7BC7">
        <w:rPr>
          <w:rStyle w:val="CommentReference"/>
          <w:rFonts w:ascii="Times New Roman" w:eastAsia="Arial Unicode MS" w:hAnsi="Times New Roman" w:cs="Times New Roman"/>
          <w:color w:val="auto"/>
          <w:lang w:eastAsia="en-US"/>
        </w:rPr>
        <w:commentReference w:id="337"/>
      </w:r>
      <w:r>
        <w:t xml:space="preserve">However, as noted earlier, the spring acoustic survey in Div. 3L targets the immature, non-migratory portion of the stock. Moreover, if mature capelin are present in the surveyed area in May, the dense, highly aggregated shoals of migrating fish are difficult to </w:t>
      </w:r>
      <w:ins w:id="340" w:author="George Rose" w:date="2018-06-03T08:15:00Z">
        <w:r>
          <w:t>quantify</w:t>
        </w:r>
      </w:ins>
      <w:commentRangeStart w:id="341"/>
      <w:del w:id="342" w:author="George Rose" w:date="2018-06-03T08:15:00Z">
        <w:r>
          <w:delText>detect</w:delText>
        </w:r>
      </w:del>
      <w:commentRangeEnd w:id="341"/>
      <w:r>
        <w:commentReference w:id="341"/>
      </w:r>
      <w:r>
        <w:t xml:space="preserve"> because shoals are relatively sparse in terms of both the spatial (e.g., transect lines are ~10 to 30+ km apart) and the temporal coverage (e.g., each </w:t>
      </w:r>
      <w:del w:id="343" w:author="Montevecchi, William" w:date="2018-06-02T16:29:00Z">
        <w:r>
          <w:delText xml:space="preserve">transect </w:delText>
        </w:r>
      </w:del>
      <w:r>
        <w:t xml:space="preserve">line is only surveyed once) of the spring acoustic survey program. This is in contrast to immature </w:t>
      </w:r>
      <w:proofErr w:type="gramStart"/>
      <w:r>
        <w:t>capelin that were</w:t>
      </w:r>
      <w:proofErr w:type="gramEnd"/>
      <w:r>
        <w:t xml:space="preserve"> in broadly distributed shoals of feeding fish that are non-migratory</w:t>
      </w:r>
      <w:commentRangeStart w:id="344"/>
      <w:r>
        <w:t>.</w:t>
      </w:r>
      <w:commentRangeEnd w:id="344"/>
      <w:r>
        <w:commentReference w:id="344"/>
      </w:r>
      <w:r>
        <w:t xml:space="preserve"> Indeed, capelin surveys in the Barents Sea are timed to avoid spawning migrations </w:t>
      </w:r>
      <w:r>
        <w:fldChar w:fldCharType="begin"/>
      </w:r>
      <w:r>
        <w:instrText xml:space="preserve"> ADDIN EN.CITE &lt;EndNote&gt;&lt;Cite  &gt;&lt;Author&gt;Gjøsæter&lt;/Author&gt;&lt;Year&gt;1998&lt;/Year&gt;&lt;Prefix&gt;&lt;/Prefix&gt;&lt;Suffix&gt;&lt;/Suffix&gt;&lt;Pages&gt;&lt;/Pages&gt;&lt;DisplayText&gt;(Gjøsæter 1998)&lt;/DisplayText&gt;&lt;record&gt;&lt;rec-number&gt;937&lt;/rec-number&gt;&lt;foreign-keys&gt;&lt;key app="EN" db-id="2pv5prxr6xz2a4ea50h5dww0ewvx0ttdtdsa" timestamp="1522084434"&gt;937&lt;/key&gt;&lt;/foreign-keys&gt;&lt;ref-type name="Journal Article"&gt;17&lt;/ref-type&gt;&lt;contributors&gt;&lt;authors&gt;&lt;author&gt;Gjøsæter, Harald&lt;/author&gt;&lt;/authors&gt;&lt;/contributors&gt;&lt;titles&gt;&lt;title&gt;The population biology and exploitation of capelin (Mallotus villosus) in the barents sea&lt;/title&gt;&lt;secondary-title&gt;Sarsia&lt;/secondary-title&gt;&lt;/titles&gt;&lt;periodical&gt;&lt;full-title&gt;Sarsia&lt;/full-title&gt;&lt;/periodical&gt;&lt;pages&gt;453-496&lt;/pages&gt;&lt;volume&gt;83&lt;/volume&gt;&lt;number&gt;6&lt;/number&gt;&lt;dates&gt;&lt;year&gt;1998&lt;/year&gt;&lt;pub-dates&gt;&lt;date&gt;1998/12/30&lt;/date&gt;&lt;/pub-dates&gt;&lt;/dates&gt;&lt;publisher&gt;Taylor &amp;amp; Francis&lt;/publisher&gt;&lt;isbn&gt;0036-4827&lt;/isbn&gt;&lt;urls&gt;&lt;related-urls&gt;&lt;url&gt;https://doi.org/10.1080/00364827.1998.10420445&lt;/url&gt;&lt;/related-urls&gt;&lt;/urls&gt;&lt;electronic-resource-num&gt;10.1080/00364827.1998.10420445&lt;/electronic-resource-num&gt;&lt;/record&gt;&lt;/Cite&gt;&lt;/EndNote&gt;</w:instrText>
      </w:r>
      <w:r>
        <w:fldChar w:fldCharType="separate"/>
      </w:r>
      <w:r>
        <w:t>(Gjøsæter 1998)</w:t>
      </w:r>
      <w:r>
        <w:fldChar w:fldCharType="end"/>
      </w:r>
      <w:r>
        <w:t>. In Iceland, if capelin are not detected in surveys during the fall feeding period due to shifting stock distribution, follow-up surveys during spawning migrations are required using coordinated effort from numerous vessels to find the highly aggregat</w:t>
      </w:r>
      <w:ins w:id="345" w:author="George Rose" w:date="2018-06-03T08:16:00Z">
        <w:r>
          <w:t>ed</w:t>
        </w:r>
      </w:ins>
      <w:del w:id="346" w:author="George Rose" w:date="2018-06-03T08:16:00Z">
        <w:r>
          <w:delText>ing</w:delText>
        </w:r>
      </w:del>
      <w:r>
        <w:t xml:space="preserve"> migrating shoals </w:t>
      </w:r>
      <w:r>
        <w:fldChar w:fldCharType="begin"/>
      </w:r>
      <w:r>
        <w:instrText xml:space="preserve"> ADDIN EN.CITE &lt;EndNote&gt;&lt;Cite  &gt;&lt;Author&gt;Carscadden&lt;/Author&gt;&lt;Year&gt;2013&lt;/Year&gt;&lt;Prefix&gt;reviewed in &lt;/Prefix&gt;&lt;Suffix&gt;&lt;/Suffix&gt;&lt;Pages&gt;&lt;/Pages&gt;&lt;DisplayText&gt;(reviewed in Carscadden et al. 2013)&lt;/DisplayText&gt;&lt;record&gt;&lt;rec-number&gt;717&lt;/rec-number&gt;&lt;foreign-keys&gt;&lt;key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fldChar w:fldCharType="separate"/>
      </w:r>
      <w:r>
        <w:t>(reviewed in Carscadden et al. 2013)</w:t>
      </w:r>
      <w:r>
        <w:fldChar w:fldCharType="end"/>
      </w:r>
      <w:r>
        <w:t xml:space="preserve">. </w:t>
      </w:r>
      <w:commentRangeStart w:id="347"/>
      <w:r>
        <w:t>In summary, the delay in spawning post-1991 does not explain the sudden, and persistent, decrease in capelin abundance offshore post-1991.</w:t>
      </w:r>
      <w:commentRangeEnd w:id="347"/>
      <w:r w:rsidR="00523755">
        <w:rPr>
          <w:rStyle w:val="CommentReference"/>
          <w:rFonts w:ascii="Times New Roman" w:eastAsia="Arial Unicode MS" w:hAnsi="Times New Roman" w:cs="Times New Roman"/>
          <w:color w:val="auto"/>
          <w:lang w:eastAsia="en-US"/>
        </w:rPr>
        <w:commentReference w:id="347"/>
      </w:r>
    </w:p>
    <w:p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Inshore recruitment index</w:t>
      </w:r>
    </w:p>
    <w:p w:rsidR="005E1546" w:rsidRDefault="00EB75CB">
      <w:pPr>
        <w:pStyle w:val="Style1"/>
      </w:pPr>
      <w:r>
        <w:t xml:space="preserve">Frank et al. argued that since larval production in Trinity Bay did not decrease appreciably post-1991, capelin biomass did not collapse. </w:t>
      </w:r>
      <w:commentRangeStart w:id="348"/>
      <w:r>
        <w:t xml:space="preserve">However, post-1991, a larval index from Trinity Bay was related to the age-2 abundance index from the spring acoustic survey, </w:t>
      </w:r>
      <w:r>
        <w:lastRenderedPageBreak/>
        <w:t xml:space="preserve">which suggests that the spring acoustic survey is providing a valid index of capelin abundance </w:t>
      </w:r>
      <w:r>
        <w:fldChar w:fldCharType="begin"/>
      </w:r>
      <w: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t>(Murphy et al. 2018)</w:t>
      </w:r>
      <w:r>
        <w:fldChar w:fldCharType="end"/>
      </w:r>
      <w:r>
        <w:t xml:space="preserve">. </w:t>
      </w:r>
      <w:commentRangeEnd w:id="348"/>
      <w:r w:rsidR="00523755">
        <w:rPr>
          <w:rStyle w:val="CommentReference"/>
          <w:rFonts w:ascii="Times New Roman" w:eastAsia="Arial Unicode MS" w:hAnsi="Times New Roman" w:cs="Times New Roman"/>
          <w:color w:val="auto"/>
          <w:lang w:eastAsia="en-US"/>
        </w:rPr>
        <w:commentReference w:id="348"/>
      </w:r>
    </w:p>
    <w:p w:rsidR="005E1546" w:rsidRDefault="00EB75CB">
      <w:pPr>
        <w:pStyle w:val="Style1"/>
      </w:pPr>
      <w:del w:id="349" w:author="Montevecchi, William" w:date="2018-06-02T16:35:00Z">
        <w:r>
          <w:rPr>
            <w:rStyle w:val="css-g38gqj"/>
          </w:rPr>
          <w:delText>Fisheries and Oceans Canada</w:delText>
        </w:r>
      </w:del>
      <w:ins w:id="350" w:author="Montevecchi, William" w:date="2018-06-02T16:35:00Z">
        <w:r>
          <w:rPr>
            <w:rStyle w:val="css-g38gqj"/>
          </w:rPr>
          <w:t>DFO</w:t>
        </w:r>
      </w:ins>
      <w:r>
        <w:rPr>
          <w:rStyle w:val="css-g38gqj"/>
        </w:rPr>
        <w:t xml:space="preserve"> collects two larval indices in Trinity Bay: an emergent </w:t>
      </w:r>
      <w:del w:id="351" w:author="DFO-MPO" w:date="2018-06-11T16:01:00Z">
        <w:r w:rsidDel="00523755">
          <w:rPr>
            <w:rStyle w:val="css-g38gqj"/>
          </w:rPr>
          <w:delText xml:space="preserve"> </w:delText>
        </w:r>
      </w:del>
      <w:r>
        <w:rPr>
          <w:rStyle w:val="css-g38gqj"/>
        </w:rPr>
        <w:t>larval index (3-10 mm SL) in a nearshore area and a late-larval index (10-30 mm SL</w:t>
      </w:r>
      <w:ins w:id="352" w:author="Montevecchi, William" w:date="2018-06-02T16:36:00Z">
        <w:r>
          <w:rPr>
            <w:rStyle w:val="css-g38gqj"/>
          </w:rPr>
          <w:t xml:space="preserve">, </w:t>
        </w:r>
      </w:ins>
      <w:del w:id="353" w:author="Montevecchi, William" w:date="2018-06-02T16:36:00Z">
        <w:r>
          <w:rPr>
            <w:rStyle w:val="css-g38gqj"/>
          </w:rPr>
          <w:delText xml:space="preserve">) </w:delText>
        </w:r>
        <w:r>
          <w:rPr>
            <w:rStyle w:val="css-g38gqj"/>
          </w:rPr>
          <w:fldChar w:fldCharType="begin"/>
        </w:r>
        <w:r>
          <w:rPr>
            <w:rStyle w:val="css-g38gqj"/>
          </w:rPr>
          <w:delInstrText xml:space="preserve"> ADDIN EN.CITE &lt;EndNote&gt;&lt;Cite  &gt;&lt;Author&gt;Nakashima&lt;/Author&gt;&lt;Year&gt;2014&lt;/Year&gt;&lt;RecNum&gt;828&lt;/RecNum&gt;&lt;Prefix&gt;see &lt;/Prefix&gt;&lt;Suffix&gt; for more details&lt;/Suffix&gt;&lt;Pages&gt;&lt;/Pages&gt;&lt;DisplayText&gt;(&lt;/DisplayText&gt;&lt;record&gt;&lt;rec-number&gt;828&lt;/rec-number&gt;&lt;foreign-keys&gt;&lt;key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delInstrText>
        </w:r>
        <w:r>
          <w:rPr>
            <w:rStyle w:val="css-g38gqj"/>
          </w:rPr>
          <w:fldChar w:fldCharType="separate"/>
        </w:r>
        <w:r>
          <w:rPr>
            <w:rStyle w:val="css-g38gqj"/>
          </w:rPr>
          <w:delText>(</w:delText>
        </w:r>
        <w:r>
          <w:rPr>
            <w:rStyle w:val="css-g38gqj"/>
          </w:rPr>
          <w:fldChar w:fldCharType="end"/>
        </w:r>
      </w:del>
      <w:r>
        <w:rPr>
          <w:rStyle w:val="css-g38gqj"/>
        </w:rPr>
        <w:fldChar w:fldCharType="begin"/>
      </w:r>
      <w:r>
        <w:rPr>
          <w:rStyle w:val="css-g38gqj"/>
        </w:rPr>
        <w:instrText xml:space="preserve"> ADDIN EN.CITE &lt;EndNote&gt;&lt;Cite  &gt;&lt;Author&gt;Nakashima&lt;/Author&gt;&lt;Year&gt;2014&lt;/Year&gt;&lt;RecNum&gt;828&lt;/RecNum&gt;&lt;Prefix&gt;see &lt;/Prefix&gt;&lt;Suffix&gt; for more details&lt;/Suffix&gt;&lt;Pages&gt;&lt;/Pages&gt;&lt;DisplayText&gt;see Nakashima &amp;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Pr>
          <w:rStyle w:val="css-g38gqj"/>
        </w:rPr>
        <w:fldChar w:fldCharType="separate"/>
      </w:r>
      <w:r>
        <w:rPr>
          <w:rStyle w:val="css-g38gqj"/>
        </w:rPr>
        <w:t>see Nakashima &amp; Mowbray 2014 for more details)</w:t>
      </w:r>
      <w:r>
        <w:rPr>
          <w:rStyle w:val="css-g38gqj"/>
        </w:rPr>
        <w:fldChar w:fldCharType="end"/>
      </w:r>
      <w:r>
        <w:rPr>
          <w:rStyle w:val="css-g38gqj"/>
        </w:rPr>
        <w:t xml:space="preserve">. The late-larval index was collected both pre- and post-1991. </w:t>
      </w:r>
      <w:commentRangeStart w:id="354"/>
      <w:r>
        <w:rPr>
          <w:rStyle w:val="css-g38gqj"/>
        </w:rPr>
        <w:t xml:space="preserve">While Frank et al. compared the late-larval index in August for both </w:t>
      </w:r>
      <w:commentRangeStart w:id="355"/>
      <w:r>
        <w:rPr>
          <w:rStyle w:val="css-g38gqj"/>
        </w:rPr>
        <w:t>datasets</w:t>
      </w:r>
      <w:commentRangeEnd w:id="355"/>
      <w:r w:rsidR="00AF3024">
        <w:rPr>
          <w:rStyle w:val="CommentReference"/>
          <w:rFonts w:ascii="Times New Roman" w:eastAsia="Arial Unicode MS" w:hAnsi="Times New Roman" w:cs="Times New Roman"/>
          <w:color w:val="auto"/>
          <w:lang w:eastAsia="en-US"/>
        </w:rPr>
        <w:commentReference w:id="355"/>
      </w:r>
      <w:r>
        <w:rPr>
          <w:rStyle w:val="css-g38gqj"/>
        </w:rPr>
        <w:t xml:space="preserve">, the persistently late spawning in capelin since 1991 has resulted in smaller and younger larvae in August 2008-12 compared to August 1982-86, and a better comparison would be between August pre-1991 and September post-1991 </w:t>
      </w:r>
      <w:r>
        <w:rPr>
          <w:rStyle w:val="css-g38gqj"/>
        </w:rPr>
        <w:fldChar w:fldCharType="begin"/>
      </w:r>
      <w:r>
        <w:rPr>
          <w:rStyle w:val="css-g38gqj"/>
        </w:rPr>
        <w:instrText xml:space="preserve"> ADDIN EN.CITE &lt;EndNote&gt;&lt;Cite  &gt;&lt;Author&gt;Nakashima&lt;/Author&gt;&lt;Year&gt;2014&lt;/Year&gt;&lt;RecNum&gt;828&lt;/RecNum&gt;&lt;Prefix&gt;&lt;/Prefix&gt;&lt;Suffix&gt;&lt;/Suffix&gt;&lt;Pages&gt;&lt;/Pages&gt;&lt;DisplayText&gt;(Nakashima &amp;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Document&lt;/full-title&gt;&lt;/periodical&gt;&lt;volume&gt;2013/091&lt;/volume&gt;&lt;dates&gt;&lt;year&gt;2014&lt;/year&gt;&lt;/dates&gt;&lt;urls/&gt;&lt;/record&gt;&lt;/Cite&gt;&lt;/EndNote&gt;</w:instrText>
      </w:r>
      <w:r>
        <w:rPr>
          <w:rStyle w:val="css-g38gqj"/>
        </w:rPr>
        <w:fldChar w:fldCharType="separate"/>
      </w:r>
      <w:r>
        <w:rPr>
          <w:rStyle w:val="css-g38gqj"/>
        </w:rPr>
        <w:t>(Nakashima &amp; Mowbray 2014)</w:t>
      </w:r>
      <w:r>
        <w:rPr>
          <w:rStyle w:val="css-g38gqj"/>
        </w:rPr>
        <w:fldChar w:fldCharType="end"/>
      </w:r>
      <w:r>
        <w:rPr>
          <w:rStyle w:val="css-g38gqj"/>
        </w:rPr>
        <w:t>. The average late-larval density in Trinity Bay in September 2002-15 is 30.9 m</w:t>
      </w:r>
      <w:r>
        <w:rPr>
          <w:rStyle w:val="css-g38gqj"/>
          <w:vertAlign w:val="superscript"/>
          <w:lang w:val="it-IT"/>
        </w:rPr>
        <w:t xml:space="preserve">-2 </w:t>
      </w:r>
      <w:r>
        <w:rPr>
          <w:rStyle w:val="css-g38gqj"/>
        </w:rPr>
        <w:t>(SD: 26.9, range 6.73-96.95 m</w:t>
      </w:r>
      <w:r>
        <w:rPr>
          <w:rStyle w:val="css-g38gqj"/>
          <w:vertAlign w:val="superscript"/>
        </w:rPr>
        <w:t>-2</w:t>
      </w:r>
      <w:r>
        <w:rPr>
          <w:rStyle w:val="css-g38gqj"/>
        </w:rPr>
        <w:t>), which is considerably lower than the August 1982-86 estimate (48.8 m</w:t>
      </w:r>
      <w:r>
        <w:rPr>
          <w:rStyle w:val="css-g38gqj"/>
          <w:vertAlign w:val="superscript"/>
        </w:rPr>
        <w:t>-2</w:t>
      </w:r>
      <w:r>
        <w:rPr>
          <w:rStyle w:val="css-g38gqj"/>
        </w:rPr>
        <w:t>, SD: 15.1, range 33.2-73.6 m</w:t>
      </w:r>
      <w:r>
        <w:rPr>
          <w:rStyle w:val="css-g38gqj"/>
          <w:vertAlign w:val="superscript"/>
        </w:rPr>
        <w:t>-2</w:t>
      </w:r>
      <w:r>
        <w:rPr>
          <w:rStyle w:val="css-g38gqj"/>
        </w:rPr>
        <w:t xml:space="preserve">). The trend in the 2000s is for lower and more variable late-larval densities compared to the 1980s; for example, in 12 of the 14 years in the 2000s, average late-larval densities in September were less than the average August larval densities in the 1980s. </w:t>
      </w:r>
      <w:commentRangeEnd w:id="354"/>
      <w:r w:rsidR="00AF3024">
        <w:rPr>
          <w:rStyle w:val="CommentReference"/>
          <w:rFonts w:ascii="Times New Roman" w:eastAsia="Arial Unicode MS" w:hAnsi="Times New Roman" w:cs="Times New Roman"/>
          <w:color w:val="auto"/>
          <w:lang w:eastAsia="en-US"/>
        </w:rPr>
        <w:commentReference w:id="354"/>
      </w:r>
    </w:p>
    <w:p w:rsidR="005E1546" w:rsidRDefault="00EB75CB">
      <w:pPr>
        <w:pStyle w:val="Style1"/>
      </w:pPr>
      <w:r>
        <w:t xml:space="preserve">If the majority of capelin biomass was in the inshore area and was not available to the annual offshore spring acoustic survey, </w:t>
      </w:r>
      <w:commentRangeStart w:id="356"/>
      <w:r>
        <w:t>then no relationship would be expected between larval productivity and the age-2 abundance index from the spring acoustic survey.</w:t>
      </w:r>
      <w:commentRangeEnd w:id="356"/>
      <w:r w:rsidR="00AF3024">
        <w:rPr>
          <w:rStyle w:val="CommentReference"/>
          <w:rFonts w:ascii="Times New Roman" w:eastAsia="Arial Unicode MS" w:hAnsi="Times New Roman" w:cs="Times New Roman"/>
          <w:color w:val="auto"/>
          <w:lang w:eastAsia="en-US"/>
        </w:rPr>
        <w:commentReference w:id="356"/>
      </w:r>
      <w:r>
        <w:t xml:space="preserve"> However, post-1991, the emergent larval index was related to the age-2 abundance index from the spring acoustic survey </w:t>
      </w:r>
      <w:r>
        <w:fldChar w:fldCharType="begin"/>
      </w:r>
      <w: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t>(Murphy et al. 2018)</w:t>
      </w:r>
      <w:r>
        <w:fldChar w:fldCharType="end"/>
      </w:r>
      <w:r>
        <w:t xml:space="preserve">, which suggests that the offshore acoustic survey tracks inshore productivity. </w:t>
      </w:r>
      <w:commentRangeStart w:id="357"/>
      <w:r>
        <w:t xml:space="preserve">There is currently no relationship between the late-larval index in Trinity Bay and the age-2 abundance index </w:t>
      </w:r>
      <w:r>
        <w:fldChar w:fldCharType="begin"/>
      </w:r>
      <w: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t>(Murphy et al. 2018)</w:t>
      </w:r>
      <w:r>
        <w:fldChar w:fldCharType="end"/>
      </w:r>
      <w:r>
        <w:t xml:space="preserve">. </w:t>
      </w:r>
      <w:commentRangeEnd w:id="357"/>
      <w:r w:rsidR="00523755">
        <w:rPr>
          <w:rStyle w:val="CommentReference"/>
          <w:rFonts w:ascii="Times New Roman" w:eastAsia="Arial Unicode MS" w:hAnsi="Times New Roman" w:cs="Times New Roman"/>
          <w:color w:val="auto"/>
          <w:lang w:eastAsia="en-US"/>
        </w:rPr>
        <w:commentReference w:id="357"/>
      </w:r>
      <w:r>
        <w:t xml:space="preserve">This </w:t>
      </w:r>
      <w:del w:id="358" w:author="Montevecchi, William" w:date="2018-06-02T16:39:00Z">
        <w:r>
          <w:delText xml:space="preserve">may </w:delText>
        </w:r>
      </w:del>
      <w:ins w:id="359" w:author="Montevecchi, William" w:date="2018-06-02T16:39:00Z">
        <w:r>
          <w:t xml:space="preserve">could </w:t>
        </w:r>
      </w:ins>
      <w:r>
        <w:t xml:space="preserve">be due to changes in the survey design post-1991 including a </w:t>
      </w:r>
      <w:proofErr w:type="spellStart"/>
      <w:r>
        <w:t>spatio</w:t>
      </w:r>
      <w:proofErr w:type="spellEnd"/>
      <w:r>
        <w:t xml:space="preserve">- temporal contraction of sampling with 19 of the </w:t>
      </w:r>
      <w:r>
        <w:lastRenderedPageBreak/>
        <w:t xml:space="preserve">original 52 stations sampled in 1 week in September from 2003-07 and 1 week in both August and September from 2008-15; and a temporal mismatch between capelin spawning times and the late-larval survey which may result in capelin larvae either being too small for the gear in August or already </w:t>
      </w:r>
      <w:proofErr w:type="spellStart"/>
      <w:r>
        <w:t>advected</w:t>
      </w:r>
      <w:proofErr w:type="spellEnd"/>
      <w:r>
        <w:t xml:space="preserve"> from the area in September. </w:t>
      </w:r>
    </w:p>
    <w:p w:rsidR="005E1546" w:rsidRDefault="00EB75CB">
      <w:pPr>
        <w:pStyle w:val="Style1"/>
      </w:pPr>
      <w:commentRangeStart w:id="360"/>
      <w:r>
        <w:t>In summary</w:t>
      </w:r>
      <w:commentRangeEnd w:id="360"/>
      <w:r w:rsidR="00B122CC">
        <w:rPr>
          <w:rStyle w:val="CommentReference"/>
          <w:rFonts w:ascii="Times New Roman" w:eastAsia="Arial Unicode MS" w:hAnsi="Times New Roman" w:cs="Times New Roman"/>
          <w:color w:val="auto"/>
          <w:lang w:eastAsia="en-US"/>
        </w:rPr>
        <w:commentReference w:id="360"/>
      </w:r>
      <w:r>
        <w:t xml:space="preserve">, while the appreciable decrease in the late-larval productivity index post-1991 supports the capelin collapse hypothesis, the </w:t>
      </w:r>
      <w:del w:id="361" w:author="George Rose" w:date="2018-06-03T08:18:00Z">
        <w:r>
          <w:delText>spatio-temporal</w:delText>
        </w:r>
      </w:del>
      <w:proofErr w:type="spellStart"/>
      <w:ins w:id="362" w:author="George Rose" w:date="2018-06-03T08:18:00Z">
        <w:r>
          <w:t>spatio</w:t>
        </w:r>
        <w:proofErr w:type="spellEnd"/>
        <w:r>
          <w:t>-temporal</w:t>
        </w:r>
      </w:ins>
      <w:r>
        <w:t xml:space="preserve"> contraction of the survey post-1991 reduces our ability to directly compare larval productivity between the two periods. The positive, significant relationship between the emergent larval index and the offshore age-2 abundance index post-1991 supports previous research that identified capelin larval survival as an important driver of recruitment </w:t>
      </w:r>
      <w:r>
        <w:fldChar w:fldCharType="begin"/>
      </w:r>
      <w:r>
        <w:instrText xml:space="preserve"> ADDIN EN.CITE &lt;EndNote&gt;&lt;Cite  &gt;&lt;Author&gt;Frank&lt;/Author&gt;&lt;Year&gt;1982&lt;/Year&gt;&lt;Prefix&gt;&lt;/Prefix&gt;&lt;Suffix&gt;&lt;/Suffix&gt;&lt;Pages&gt;&lt;/Pages&gt;&lt;DisplayText&gt;(Frank &amp; Leggett 1982, Leggett et al. 1984, Dalley et al. 2002)&lt;/DisplayText&gt;&lt;record&gt;&lt;rec-number&gt;1015&lt;/rec-number&gt;&lt;foreign-keys&gt;&lt;key app="EN" db-id="2pv5prxr6xz2a4ea50h5dww0ewvx0ttdtdsa" timestamp="1526324272"&gt;1015&lt;/key&gt;&lt;/foreign-keys&gt;&lt;ref-type name="Journal Article"&gt;17&lt;/ref-type&gt;&lt;contributors&gt;&lt;authors&gt;&lt;author&gt;Frank, Kenneth T.&lt;/author&gt;&lt;author&gt;Leggett, William C.&lt;/author&gt;&lt;/authors&gt;&lt;/contributors&gt;&lt;titles&gt;&lt;title&gt;&lt;style face="normal" font="default" size="100%"&gt;Coastal water mass replacement: its effect on zooplankton dynamics and the predator–prey complex associated with larval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991-1003&lt;/pages&gt;&lt;volume&gt;39&lt;/volume&gt;&lt;number&gt;7&lt;/number&gt;&lt;dates&gt;&lt;year&gt;1982&lt;/year&gt;&lt;pub-dates&gt;&lt;date&gt;1982/07/01&lt;/date&gt;&lt;/pub-dates&gt;&lt;/dates&gt;&lt;publisher&gt;NRC Research Press&lt;/publisher&gt;&lt;isbn&gt;0706-652X&lt;/isbn&gt;&lt;urls&gt;&lt;related-urls&gt;&lt;url&gt;https://doi.org/10.1139/f82-134&lt;/url&gt;&lt;/related-urls&gt;&lt;/urls&gt;&lt;electronic-resource-num&gt;10.1139/f82-134&lt;/electronic-resource-num&gt;&lt;access-date&gt;2018/05/14&lt;/access-date&gt;&lt;/record&gt;&lt;/Cite&gt;&lt;Cite  &gt;&lt;Author&gt;Leggett&lt;/Author&gt;&lt;Year&gt;1984&lt;/Year&gt;&lt;RecNum&gt;188&lt;/RecNum&gt;&lt;Prefix&gt;&lt;/Prefix&gt;&lt;Suffix&gt;&lt;/Suffix&gt;&lt;Pages&gt;&lt;/Pages&gt;&lt;record&gt;&lt;rec-number&gt;188&lt;/rec-number&gt;&lt;foreign-keys&gt;&lt;key app="EN" db-id="2pv5prxr6xz2a4ea50h5dww0ewvx0ttdtdsa" timestamp="1449717149"&gt;188&lt;/key&gt;&lt;/foreign-keys&gt;&lt;ref-type name="Journal Article"&gt;17&lt;/ref-type&gt;&lt;contributors&gt;&lt;authors&gt;&lt;author&gt;Leggett, W.C.&lt;/author&gt;&lt;author&gt;Frank, K.T.&lt;/author&gt;&lt;author&gt;Carscadden, J.E.&lt;/author&gt;&lt;/authors&gt;&lt;/contributors&gt;&lt;titles&gt;&lt;title&gt;&lt;style face="normal" font="default" size="100%"&gt;Meteorological and hydrographic regulation of year-class strength in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Sciences&lt;/full-title&gt;&lt;/periodical&gt;&lt;pages&gt;1193-1201&lt;/pages&gt;&lt;volume&gt;41&lt;/volume&gt;&lt;reprint-edition&gt;Not in File&lt;/reprint-edition&gt;&lt;dates&gt;&lt;year&gt;1984&lt;/year&gt;&lt;pub-dates&gt;&lt;date&gt;1984&lt;/date&gt;&lt;/pub-dates&gt;&lt;/dates&gt;&lt;label&gt;197&lt;/label&gt;&lt;urls/&gt;&lt;/record&gt;&lt;/Cite&gt;&lt;Cite  &gt;&lt;Author&gt;Dalley&lt;/Author&gt;&lt;Year&gt;2002&lt;/Year&gt;&lt;RecNum&gt;888&lt;/RecNum&gt;&lt;Prefix&gt;&lt;/Prefix&gt;&lt;Suffix&gt;&lt;/Suffix&gt;&lt;Pages&gt;&lt;/Pages&gt;&lt;record&gt;&lt;rec-number&gt;888&lt;/rec-number&gt;&lt;foreign-keys&gt;&lt;key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t>(Frank &amp; Leggett 1982, Leggett et al. 1984, Dalley et al. 2002)</w:t>
      </w:r>
      <w:r>
        <w:fldChar w:fldCharType="end"/>
      </w:r>
      <w:r>
        <w:t xml:space="preserve">. </w:t>
      </w:r>
      <w:commentRangeStart w:id="363"/>
      <w:r>
        <w:t xml:space="preserve">This significant relationship between two fishery-independent inshore and offshore indices post-1991 provides support for the capelin collapse hypothesis. </w:t>
      </w:r>
      <w:commentRangeEnd w:id="363"/>
      <w:r w:rsidR="00B122CC">
        <w:rPr>
          <w:rStyle w:val="CommentReference"/>
          <w:rFonts w:ascii="Times New Roman" w:eastAsia="Arial Unicode MS" w:hAnsi="Times New Roman" w:cs="Times New Roman"/>
          <w:color w:val="auto"/>
          <w:lang w:eastAsia="en-US"/>
        </w:rPr>
        <w:commentReference w:id="363"/>
      </w:r>
    </w:p>
    <w:p w:rsidR="005E1546" w:rsidRDefault="00EB75CB">
      <w:pPr>
        <w:pStyle w:val="Style1"/>
        <w:ind w:firstLine="0"/>
        <w:rPr>
          <w:rStyle w:val="css-g38gqj"/>
          <w:b/>
          <w:bCs/>
        </w:rPr>
      </w:pPr>
      <w:r>
        <w:rPr>
          <w:rStyle w:val="css-g38gqj"/>
          <w:b/>
          <w:bCs/>
        </w:rPr>
        <w:t>Ecosystem response</w:t>
      </w:r>
    </w:p>
    <w:p w:rsidR="005E1546" w:rsidRDefault="00EB75CB">
      <w:pPr>
        <w:pStyle w:val="Style1"/>
        <w:ind w:firstLine="0"/>
        <w:rPr>
          <w:rStyle w:val="css-g38gqj"/>
          <w:b/>
          <w:bCs/>
        </w:rPr>
      </w:pPr>
      <w:r>
        <w:rPr>
          <w:rStyle w:val="css-g38gqj"/>
          <w:b/>
          <w:bCs/>
        </w:rPr>
        <w:t>Temporal dynamics of cod weight at age and condition</w:t>
      </w:r>
    </w:p>
    <w:p w:rsidR="005E1546" w:rsidRDefault="00EB75CB">
      <w:pPr>
        <w:pStyle w:val="Style1"/>
        <w:rPr>
          <w:rStyle w:val="css-g38gqj"/>
          <w:color w:val="151518"/>
          <w:u w:color="151518"/>
        </w:rPr>
      </w:pPr>
      <w:r>
        <w:rPr>
          <w:rStyle w:val="css-g38gqj"/>
          <w:color w:val="151518"/>
          <w:u w:color="151518"/>
        </w:rPr>
        <w:t>Frank et al. contend that since Atlantic cod’s weight at age and liver condition indices post-collapse were not spatially homogenous then capelin did not collapse. Alternatively, Atlantic cod’s weight at age and liver condition indices were never spatially homogenous due to th</w:t>
      </w:r>
      <w:ins w:id="364" w:author="George Rose" w:date="2018-06-03T08:21:00Z">
        <w:r>
          <w:rPr>
            <w:rStyle w:val="css-g38gqj"/>
            <w:color w:val="151518"/>
            <w:u w:color="151518"/>
          </w:rPr>
          <w:t>e</w:t>
        </w:r>
      </w:ins>
      <w:del w:id="365" w:author="George Rose" w:date="2018-06-03T08:21:00Z">
        <w:r>
          <w:rPr>
            <w:rStyle w:val="css-g38gqj"/>
            <w:color w:val="151518"/>
            <w:u w:color="151518"/>
          </w:rPr>
          <w:delText>is</w:delText>
        </w:r>
      </w:del>
      <w:r>
        <w:rPr>
          <w:rStyle w:val="css-g38gqj"/>
          <w:color w:val="151518"/>
          <w:u w:color="151518"/>
        </w:rPr>
        <w:t xml:space="preserve"> </w:t>
      </w:r>
      <w:commentRangeStart w:id="366"/>
      <w:del w:id="367" w:author="George Rose" w:date="2018-06-03T08:21:00Z">
        <w:r>
          <w:rPr>
            <w:rStyle w:val="css-g38gqj"/>
            <w:color w:val="151518"/>
            <w:u w:color="151518"/>
          </w:rPr>
          <w:delText>stock</w:delText>
        </w:r>
      </w:del>
      <w:commentRangeEnd w:id="366"/>
      <w:r>
        <w:commentReference w:id="366"/>
      </w:r>
      <w:ins w:id="368" w:author="George Rose" w:date="2018-06-03T08:21:00Z">
        <w:r>
          <w:rPr>
            <w:rStyle w:val="css-g38gqj"/>
            <w:color w:val="151518"/>
            <w:u w:color="151518"/>
          </w:rPr>
          <w:t>species</w:t>
        </w:r>
      </w:ins>
      <w:r>
        <w:rPr>
          <w:rStyle w:val="css-g38gqj"/>
          <w:color w:val="151518"/>
          <w:u w:color="151518"/>
        </w:rPr>
        <w:t xml:space="preserve"> complex inhabiting distinct ecosystem production units in NAFO Div. 2J3KLNO (e.g., Lilly 2005, Koen-Alonso et al. 2013, Morgan et al. 2017)</w:t>
      </w:r>
      <w:ins w:id="369" w:author="George Rose" w:date="2018-06-03T08:27:00Z">
        <w:r>
          <w:rPr>
            <w:rStyle w:val="css-g38gqj"/>
            <w:color w:val="151518"/>
            <w:u w:color="151518"/>
          </w:rPr>
          <w:t xml:space="preserve"> on the</w:t>
        </w:r>
      </w:ins>
      <w:del w:id="370" w:author="George Rose" w:date="2018-06-03T08:27:00Z">
        <w:r>
          <w:rPr>
            <w:rStyle w:val="css-g38gqj"/>
            <w:color w:val="151518"/>
            <w:u w:color="151518"/>
          </w:rPr>
          <w:delText xml:space="preserve">; </w:delText>
        </w:r>
      </w:del>
      <w:ins w:id="371" w:author="George Rose" w:date="2018-06-03T08:28:00Z">
        <w:r>
          <w:rPr>
            <w:rStyle w:val="css-g38gqj"/>
            <w:color w:val="151518"/>
            <w:u w:color="151518"/>
          </w:rPr>
          <w:t xml:space="preserve"> Labrador and northeast Newfoundland Shelf and Grand Bank. These units are characterized by distinct marine communities and food web systems (Pepin et al. 2010, 2012, 2014, Koen-Alonso et al. 2013, NAFO 2014). Hence the non-homogenous traits of Atlantic cod from Labrador (2J) to the </w:t>
        </w:r>
        <w:r>
          <w:rPr>
            <w:rStyle w:val="css-g38gqj"/>
            <w:color w:val="151518"/>
            <w:u w:color="151518"/>
          </w:rPr>
          <w:lastRenderedPageBreak/>
          <w:t>southern Grand Bank (3NO) are typical of this species. F</w:t>
        </w:r>
      </w:ins>
      <w:del w:id="372" w:author="George Rose" w:date="2018-06-03T08:28:00Z">
        <w:r>
          <w:rPr>
            <w:rStyle w:val="css-g38gqj"/>
            <w:color w:val="151518"/>
            <w:u w:color="151518"/>
          </w:rPr>
          <w:delText>f</w:delText>
        </w:r>
      </w:del>
      <w:r>
        <w:rPr>
          <w:rStyle w:val="css-g38gqj"/>
          <w:color w:val="151518"/>
          <w:u w:color="151518"/>
        </w:rPr>
        <w:t xml:space="preserve">urthermore, post-1991 changes in spatial overlap between the collapsed stocks of Atlantic cod and capelin may have exacerbated spatial differences in Atlantic cod condition indices (Rose et al. 2000). </w:t>
      </w:r>
    </w:p>
    <w:p w:rsidR="005E1546" w:rsidRDefault="005E1546">
      <w:pPr>
        <w:pStyle w:val="Style1"/>
        <w:rPr>
          <w:ins w:id="373" w:author="George Rose" w:date="2018-06-03T08:28:00Z"/>
          <w:rStyle w:val="css-g38gqj"/>
          <w:color w:val="151518"/>
          <w:u w:color="151518"/>
        </w:rPr>
      </w:pPr>
    </w:p>
    <w:p w:rsidR="005E1546" w:rsidRDefault="00EB75CB">
      <w:pPr>
        <w:pStyle w:val="Style1"/>
        <w:rPr>
          <w:del w:id="374" w:author="George Rose" w:date="2018-06-03T08:26:00Z"/>
        </w:rPr>
      </w:pPr>
      <w:r>
        <w:rPr>
          <w:rStyle w:val="css-g38gqj"/>
        </w:rPr>
        <w:t>The</w:t>
      </w:r>
      <w:r>
        <w:rPr>
          <w:rStyle w:val="css-g38gqj"/>
          <w:color w:val="151518"/>
          <w:u w:color="151518"/>
        </w:rPr>
        <w:t xml:space="preserve"> existence of spatial structure in traits of Atlantic cod </w:t>
      </w:r>
      <w:ins w:id="375" w:author="George Rose" w:date="2018-06-03T08:22:00Z">
        <w:r>
          <w:rPr>
            <w:rStyle w:val="css-g38gqj"/>
            <w:color w:val="151518"/>
            <w:u w:color="151518"/>
          </w:rPr>
          <w:t xml:space="preserve">in NAFO 2J3KL </w:t>
        </w:r>
      </w:ins>
      <w:commentRangeStart w:id="376"/>
      <w:r>
        <w:rPr>
          <w:rStyle w:val="css-g38gqj"/>
        </w:rPr>
        <w:t xml:space="preserve">(also known as </w:t>
      </w:r>
      <w:ins w:id="377" w:author="George Rose" w:date="2018-06-03T08:19:00Z">
        <w:r>
          <w:rPr>
            <w:rStyle w:val="css-g38gqj"/>
          </w:rPr>
          <w:t>N</w:t>
        </w:r>
      </w:ins>
      <w:del w:id="378" w:author="George Rose" w:date="2018-06-03T08:19:00Z">
        <w:r>
          <w:rPr>
            <w:rStyle w:val="css-g38gqj"/>
          </w:rPr>
          <w:delText>n</w:delText>
        </w:r>
      </w:del>
      <w:r>
        <w:rPr>
          <w:rStyle w:val="css-g38gqj"/>
        </w:rPr>
        <w:t>orthern cod)</w:t>
      </w:r>
      <w:commentRangeEnd w:id="376"/>
      <w:r w:rsidR="00A81FFD">
        <w:rPr>
          <w:rStyle w:val="CommentReference"/>
          <w:rFonts w:ascii="Times New Roman" w:eastAsia="Arial Unicode MS" w:hAnsi="Times New Roman" w:cs="Times New Roman"/>
          <w:color w:val="auto"/>
          <w:lang w:eastAsia="en-US"/>
        </w:rPr>
        <w:commentReference w:id="376"/>
      </w:r>
      <w:r>
        <w:rPr>
          <w:rStyle w:val="css-g38gqj"/>
        </w:rPr>
        <w:t xml:space="preserve"> </w:t>
      </w:r>
      <w:r>
        <w:rPr>
          <w:rStyle w:val="css-g38gqj"/>
          <w:color w:val="151518"/>
          <w:u w:color="151518"/>
        </w:rPr>
        <w:t xml:space="preserve">is well known </w:t>
      </w:r>
      <w:ins w:id="379" w:author="George Rose" w:date="2018-06-03T08:23:00Z">
        <w:r>
          <w:rPr>
            <w:rStyle w:val="css-g38gqj"/>
            <w:color w:val="151518"/>
            <w:u w:color="151518"/>
          </w:rPr>
          <w:t xml:space="preserve">historically </w:t>
        </w:r>
      </w:ins>
      <w:r>
        <w:rPr>
          <w:rStyle w:val="css-g38gqj"/>
          <w:color w:val="151518"/>
          <w:u w:color="151518"/>
        </w:rPr>
        <w:fldChar w:fldCharType="begin"/>
      </w:r>
      <w:r>
        <w:rPr>
          <w:rStyle w:val="css-g38gqj"/>
          <w:color w:val="151518"/>
          <w:u w:color="151518"/>
        </w:rPr>
        <w:instrText xml:space="preserve"> ADDIN EN.CITE &lt;EndNote&gt;&lt;Cite  &gt;&lt;Author&gt;Lilly&lt;/Author&gt;&lt;Year&gt;2005&lt;/Year&gt;&lt;RecNum&gt;1036&lt;/RecNum&gt;&lt;Prefix&gt;e.g.`, &lt;/Prefix&gt;&lt;Suffix&gt;&lt;/Suffix&gt;&lt;Pages&gt;&lt;/Pages&gt;&lt;DisplayText&gt;(e.g., Lilly 2005, Neville et al. 2018, Rose &amp; Rowe 2018)&lt;/DisplayText&gt;&lt;record&gt;&lt;rec-number&gt;1036&lt;/rec-number&gt;&lt;foreign-keys&gt;&lt;key app="EN" db-id="2pv5prxr6xz2a4ea50h5dww0ewvx0ttdtdsa" timestamp="1526478835"&gt;1036&lt;/key&gt;&lt;/foreign-keys&gt;&lt;ref-type name="Book Section"&gt;5&lt;/ref-type&gt;&lt;contributors&gt;&lt;authors&gt;&lt;author&gt;Lilly, G.R.&lt;/author&gt;&lt;/authors&gt;&lt;secondary-authors&gt;&lt;author&gt;Brander, Keith M.&lt;/author&gt;&lt;/secondary-authors&gt;&lt;/contributors&gt;&lt;titles&gt;&lt;title&gt;Southern Labrador and eastern Newfoundland (NAFO Divisions 2J+3KL)&lt;/title&gt;&lt;secondary-title&gt;Spawning and life history information for North Atlantic cod stocks. ICES Cooperative Research Report, No. 274&lt;/secondary-title&gt;&lt;/titles&gt;&lt;pages&gt;138-149&lt;/pages&gt;&lt;dates&gt;&lt;year&gt;2005&lt;/year&gt;&lt;/dates&gt;&lt;urls&gt;&lt;/urls&gt;&lt;/record&gt;&lt;/Cite&gt;&lt;Cite  &gt;&lt;Author&gt;Neville&lt;/Author&gt;&lt;Year&gt;2018&lt;/Year&gt;&lt;RecNum&gt;1033&lt;/RecNum&gt;&lt;Prefix&gt;&lt;/Prefix&gt;&lt;Suffix&gt;&lt;/Suffix&gt;&lt;Pages&gt;&lt;/Pages&gt;&lt;record&gt;&lt;rec-number&gt;1033&lt;/rec-number&gt;&lt;foreign-keys&gt;&lt;key app="EN" db-id="2pv5prxr6xz2a4ea50h5dww0ewvx0ttdtdsa" timestamp="1526476696"&gt;1033&lt;/key&gt;&lt;/foreign-keys&gt;&lt;ref-type name="Journal Article"&gt;17&lt;/ref-type&gt;&lt;contributors&gt;&lt;authors&gt;&lt;author&gt;Neville, Victoria&lt;/author&gt;&lt;author&gt;Rose, George A.&lt;/author&gt;&lt;author&gt;Rowe, Sherrylynn&lt;/author&gt;&lt;author&gt;Jamieson, Robyn&lt;/author&gt;&lt;author&gt;Piercey, Glenn&lt;/author&gt;&lt;/authors&gt;&lt;/contributors&gt;&lt;titles&gt;&lt;title&gt;Otolith chemistry and redistributions of northern cod: evidence of Smith Sound-Bonavista Corridor connectivity&lt;/title&gt;&lt;secondary-title&gt;Canadian Journal of Fisheries and Aquatic Sciences&lt;/secondary-title&gt;&lt;/titles&gt;&lt;periodical&gt;&lt;full-title&gt;Canadian Journal of Fisheries and Aquatic Sciences&lt;/full-title&gt;&lt;/periodical&gt;&lt;dates&gt;&lt;year&gt;2018&lt;/year&gt;&lt;/dates&gt;&lt;publisher&gt;NRC Research Press&lt;/publisher&gt;&lt;isbn&gt;0706-652X&lt;/isbn&gt;&lt;urls&gt;&lt;related-urls&gt;&lt;url&gt;https://doi.org/10.1139/cjfas-2017-0357&lt;/url&gt;&lt;/related-urls&gt;&lt;/urls&gt;&lt;electronic-resource-num&gt;10.1139/cjfas-2017-0357&lt;/electronic-resource-num&gt;&lt;access-date&gt;2018/05/16&lt;/access-date&gt;&lt;/record&gt;&lt;/Cite&gt;&lt;Cite  &gt;&lt;Author&gt;Rose&lt;/Author&gt;&lt;Year&gt;2018&lt;/Year&gt;&lt;Prefix&gt;&lt;/Prefix&gt;&lt;Suffix&gt;&lt;/Suffix&gt;&lt;Pages&gt;&lt;/Pages&gt;&lt;record&gt;&lt;rec-number&gt;1037&lt;/rec-number&gt;&lt;foreign-keys&gt;&lt;key app="EN" db-id="2pv5prxr6xz2a4ea50h5dww0ewvx0ttdtdsa" timestamp="1526479039"&gt;1037&lt;/key&gt;&lt;/foreign-keys&gt;&lt;ref-type name="Journal Article"&gt;17&lt;/ref-type&gt;&lt;contributors&gt;&lt;authors&gt;&lt;author&gt;Rose, George A.&lt;/author&gt;&lt;author&gt;Rowe, Sherrylynn&lt;/author&gt;&lt;/authors&gt;&lt;/contributors&gt;&lt;titles&gt;&lt;title&gt;Does redistribution or local growth underpin rebuilding of Canada’s Northern cod?&lt;/title&gt;&lt;secondary-title&gt;Canadian Journal of Fisheries and Aquatic Sciences&lt;/secondary-title&gt;&lt;/titles&gt;&lt;periodical&gt;&lt;full-title&gt;Canadian Journal of Fisheries and Aquatic Sciences&lt;/full-title&gt;&lt;/periodical&gt;&lt;pages&gt;1-11&lt;/pages&gt;&lt;dates&gt;&lt;year&gt;2018&lt;/year&gt;&lt;/dates&gt;&lt;publisher&gt;NRC Research Press&lt;/publisher&gt;&lt;isbn&gt;0706-652X&lt;/isbn&gt;&lt;urls&gt;&lt;related-urls&gt;&lt;url&gt;https://doi.org/10.1139/cjfas-2017-0421&lt;/url&gt;&lt;/related-urls&gt;&lt;/urls&gt;&lt;electronic-resource-num&gt;10.1139/cjfas-2017-0421&lt;/electronic-resource-num&gt;&lt;access-date&gt;2018/05/16&lt;/access-date&gt;&lt;/record&gt;&lt;/Cite&gt;&lt;/EndNote&gt;</w:instrText>
      </w:r>
      <w:r>
        <w:rPr>
          <w:rStyle w:val="css-g38gqj"/>
          <w:color w:val="151518"/>
          <w:u w:color="151518"/>
        </w:rPr>
        <w:fldChar w:fldCharType="separate"/>
      </w:r>
      <w:r>
        <w:rPr>
          <w:rStyle w:val="css-g38gqj"/>
          <w:color w:val="151518"/>
          <w:u w:color="151518"/>
        </w:rPr>
        <w:t>(e.g., Lilly 2005, Neville et al. 2018, Rose &amp; Rowe 2018)</w:t>
      </w:r>
      <w:r>
        <w:rPr>
          <w:rStyle w:val="css-g38gqj"/>
          <w:color w:val="151518"/>
          <w:u w:color="151518"/>
        </w:rPr>
        <w:fldChar w:fldCharType="end"/>
      </w:r>
      <w:r>
        <w:rPr>
          <w:rStyle w:val="css-g38gqj"/>
          <w:color w:val="151518"/>
          <w:u w:color="151518"/>
        </w:rPr>
        <w:t xml:space="preserve">, with </w:t>
      </w:r>
      <w:r>
        <w:rPr>
          <w:rStyle w:val="css-g38gqj"/>
          <w:color w:val="151518"/>
          <w:u w:color="151518"/>
          <w:lang w:val="it-IT"/>
        </w:rPr>
        <w:t>gradient</w:t>
      </w:r>
      <w:r>
        <w:rPr>
          <w:rStyle w:val="css-g38gqj"/>
          <w:color w:val="151518"/>
          <w:u w:color="151518"/>
        </w:rPr>
        <w:t xml:space="preserve">s from north to south in growth (length at age) and condition indices (liver, gutted and total body mass) </w:t>
      </w:r>
      <w:r>
        <w:rPr>
          <w:rStyle w:val="css-g38gqj"/>
          <w:color w:val="151518"/>
          <w:u w:color="151518"/>
        </w:rPr>
        <w:fldChar w:fldCharType="begin"/>
      </w:r>
      <w:r>
        <w:rPr>
          <w:rStyle w:val="css-g38gqj"/>
          <w:color w:val="151518"/>
          <w:u w:color="151518"/>
        </w:rPr>
        <w:instrText xml:space="preserve"> ADDIN EN.CITE &lt;EndNote&gt;&lt;Cite  &gt;&lt;Author&gt;Buren&lt;/Author&gt;&lt;Year&gt;2014&lt;/Year&gt;&lt;RecNum&gt;822&lt;/RecNum&gt;&lt;Prefix&gt;&lt;/Prefix&gt;&lt;Suffix&gt;&lt;/Suffix&gt;&lt;Pages&gt;&lt;/Pages&gt;&lt;DisplayText&gt;(Buren et al. 2014b, Morgan et al. 2017)&lt;/DisplayText&gt;&lt;record&gt;&lt;rec-number&gt;822&lt;/rec-number&gt;&lt;foreign-keys&gt;&lt;key app="EN" db-id="2pv5prxr6xz2a4ea50h5dww0ewvx0ttdtdsa" timestamp="1449717193"&gt;822&lt;/key&gt;&lt;/foreign-keys&gt;&lt;ref-type name="Journal Article"&gt;17&lt;/ref-type&gt;&lt;contributors&gt;&lt;authors&gt;&lt;author&gt;Buren, A.D.&lt;/author&gt;&lt;author&gt;Koen-Alonso, M.&lt;/author&gt;&lt;author&gt;Stenson, G.B.&lt;/author&gt;&lt;/authors&gt;&lt;/contributors&gt;&lt;titles&gt;&lt;title&gt;The role of harp seals, fisheries and food availability in driving the dynamics of northern cod&lt;/title&gt;&lt;secondary-title&gt;Marine Ecology Progress Series&lt;/secondary-title&gt;&lt;/titles&gt;&lt;periodical&gt;&lt;full-title&gt;Marine Ecology Progress Series&lt;/full-title&gt;&lt;/periodical&gt;&lt;pages&gt;265-284&lt;/pages&gt;&lt;volume&gt;511&lt;/volume&gt;&lt;reprint-edition&gt;Not in File&lt;/reprint-edition&gt;&lt;keywords&gt;&lt;keyword&gt;Atlantic cod&lt;/keyword&gt;&lt;keyword&gt;Capelin&lt;/keyword&gt;&lt;keyword&gt;Cod&lt;/keyword&gt;&lt;keyword&gt;Consumption&lt;/keyword&gt;&lt;keyword&gt;Fisheries&lt;/keyword&gt;&lt;keyword&gt;fishery&lt;/keyword&gt;&lt;keyword&gt;food quality&lt;/keyword&gt;&lt;keyword&gt;harp seals&lt;/keyword&gt;&lt;keyword&gt;Model&lt;/keyword&gt;&lt;keyword&gt;Newfoundland&lt;/keyword&gt;&lt;keyword&gt;predation&lt;/keyword&gt;&lt;keyword&gt;prey&lt;/keyword&gt;&lt;keyword&gt;RECOVERY&lt;/keyword&gt;&lt;keyword&gt;seals&lt;/keyword&gt;&lt;/keywords&gt;&lt;dates&gt;&lt;year&gt;2014&lt;/year&gt;&lt;pub-dates&gt;&lt;date&gt;2014&lt;/date&gt;&lt;/pub-dates&gt;&lt;/dates&gt;&lt;label&gt;847&lt;/label&gt;&lt;urls&gt;&lt;related-urls&gt;&lt;url&gt;http://www.int-res.com/abstracts/meps/v511/p265-284/&lt;/url&gt;&lt;/related-urls&gt;&lt;/urls&gt;&lt;/record&gt;&lt;/Cite&gt;&lt;Cite  &gt;&lt;Author&gt;Morgan&lt;/Author&gt;&lt;Year&gt;2017&lt;/Year&gt;&lt;RecNum&gt;912&lt;/RecNum&gt;&lt;Prefix&gt;&lt;/Prefix&gt;&lt;Suffix&gt;&lt;/Suffix&gt;&lt;Pages&gt;&lt;/Pages&gt;&lt;record&gt;&lt;rec-number&gt;912&lt;/rec-number&gt;&lt;foreign-keys&gt;&lt;key app="EN" db-id="2pv5prxr6xz2a4ea50h5dww0ewvx0ttdtdsa" timestamp="1518022116"&gt;912&lt;/key&gt;&lt;/foreign-keys&gt;&lt;ref-type name="Journal Article"&gt;17&lt;/ref-type&gt;&lt;contributors&gt;&lt;authors&gt;&lt;author&gt;Morgan, M. Joanne&lt;/author&gt;&lt;author&gt;Koen-Alonso, Mariano&lt;/author&gt;&lt;author&gt;Rideout, Rick M.&lt;/author&gt;&lt;author&gt;Buren, Alejandro D.&lt;/author&gt;&lt;author&gt;Maddock Parsons, Dawn&lt;/author&gt;&lt;/authors&gt;&lt;/contributors&gt;&lt;titles&gt;&lt;title&gt;Growth and condition in relation to the lack of recovery of northern cod&lt;/title&gt;&lt;secondary-title&gt;ICES Journal of Marine Science&lt;/secondary-title&gt;&lt;/titles&gt;&lt;periodical&gt;&lt;full-title&gt;ICES Journal of Marine Science&lt;/full-title&gt;&lt;/periodical&gt;&lt;pages&gt;fsx166-fsx166&lt;/pages&gt;&lt;dates&gt;&lt;year&gt;2017&lt;/year&gt;&lt;/dates&gt;&lt;isbn&gt;1054-3139&lt;/isbn&gt;&lt;urls&gt;&lt;related-urls&gt;&lt;url&gt;http://dx.doi.org/10.1093/icesjms/fsx166&lt;/url&gt;&lt;/related-urls&gt;&lt;/urls&gt;&lt;electronic-resource-num&gt;10.1093/icesjms/fsx166&lt;/electronic-resource-num&gt;&lt;/record&gt;&lt;/Cite&gt;&lt;/EndNote&gt;</w:instrText>
      </w:r>
      <w:r>
        <w:rPr>
          <w:rStyle w:val="css-g38gqj"/>
          <w:color w:val="151518"/>
          <w:u w:color="151518"/>
        </w:rPr>
        <w:fldChar w:fldCharType="separate"/>
      </w:r>
      <w:r>
        <w:rPr>
          <w:rStyle w:val="css-g38gqj"/>
          <w:color w:val="151518"/>
          <w:u w:color="151518"/>
        </w:rPr>
        <w:t>(Buren et al. 2014b, Morgan et al. 2017)</w:t>
      </w:r>
      <w:r>
        <w:rPr>
          <w:rStyle w:val="css-g38gqj"/>
          <w:color w:val="151518"/>
          <w:u w:color="151518"/>
        </w:rPr>
        <w:fldChar w:fldCharType="end"/>
      </w:r>
      <w:r>
        <w:rPr>
          <w:rStyle w:val="css-g38gqj"/>
          <w:color w:val="151518"/>
          <w:u w:color="151518"/>
        </w:rPr>
        <w:t xml:space="preserve">. </w:t>
      </w:r>
      <w:del w:id="380" w:author="George Rose" w:date="2018-06-03T08:26:00Z">
        <w:r>
          <w:rPr>
            <w:rStyle w:val="css-g38gqj"/>
            <w:color w:val="151518"/>
            <w:u w:color="151518"/>
          </w:rPr>
          <w:delText xml:space="preserve">In addition, northern and southern components of the Atlantic cod stock complex inhabit different ecosystem production units, i.e. northeast Newfoundland Shelf and the Grand Bank. These units are characterized by distinct marine communities and food web systems </w:delText>
        </w:r>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&gt;&lt;Author&gt;Pepin&lt;/Author&gt;&lt;Year&gt;2014&lt;/Year&gt;&lt;RecNum&gt;894&lt;/RecNum&gt;&lt;Prefix&gt;&lt;/Prefix&gt;&lt;Suffix&gt;&lt;/Suffix&gt;&lt;Pages&gt;&lt;/Pages&gt;&lt;DisplayText&gt;(Pepin et al. 2010, &lt;/DisplayText&gt;&lt;record&gt;&lt;rec-number&gt;894&lt;/rec-number&gt;&lt;foreign-keys&gt;&lt;key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xml:space="preserve">(Pepin et al. 2010, </w:delText>
        </w:r>
        <w:r>
          <w:rPr>
            <w:rStyle w:val="css-g38gqj"/>
            <w:color w:val="151518"/>
            <w:u w:color="151518"/>
          </w:rPr>
          <w:fldChar w:fldCharType="end"/>
        </w:r>
      </w:del>
      <w:del w:id="381" w:author="Montevecchi, William" w:date="2018-06-02T16:51: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&gt;&lt;Author&gt;Pepin&lt;/Author&gt;&lt;Year&gt;2014&lt;/Year&gt;&lt;RecNum&gt;894&lt;/RecNum&gt;&lt;Prefix&gt;&lt;/Prefix&gt;&lt;Suffix&gt;&lt;/Suffix&gt;&lt;Pages&gt;&lt;/Pages&gt;&lt;DisplayText&gt;Pepin et al. &lt;/DisplayText&gt;&lt;record&gt;&lt;rec-number&gt;894&lt;/rec-number&gt;&lt;foreign-keys&gt;&lt;key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xml:space="preserve">Pepin et al. </w:delText>
        </w:r>
        <w:r>
          <w:rPr>
            <w:rStyle w:val="css-g38gqj"/>
            <w:color w:val="151518"/>
            <w:u w:color="151518"/>
          </w:rPr>
          <w:fldChar w:fldCharType="end"/>
        </w:r>
      </w:del>
      <w:del w:id="382" w:author="George Rose" w:date="2018-06-03T08:26: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2012,&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2012,</w:delText>
        </w:r>
        <w:r>
          <w:rPr>
            <w:rStyle w:val="css-g38gqj"/>
            <w:color w:val="151518"/>
            <w:u w:color="151518"/>
          </w:rPr>
          <w:fldChar w:fldCharType="end"/>
        </w:r>
      </w:del>
      <w:ins w:id="383" w:author="Montevecchi, William" w:date="2018-06-02T16:51:00Z">
        <w:del w:id="384" w:author="George Rose" w:date="2018-06-03T08:26: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 2014,&lt;/DisplayText&gt;&lt;record&gt;&lt;rec-number&gt;894&lt;/rec-number&gt;&lt;foreign-keys&gt;&lt;key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xml:space="preserve"> 2014,</w:delText>
          </w:r>
          <w:r>
            <w:rPr>
              <w:rStyle w:val="css-g38gqj"/>
              <w:color w:val="151518"/>
              <w:u w:color="151518"/>
            </w:rPr>
            <w:fldChar w:fldCharType="end"/>
          </w:r>
        </w:del>
      </w:ins>
      <w:del w:id="385" w:author="George Rose" w:date="2018-06-03T08:26: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 Koen-Alonso et al. 2013, NAFO 2014&lt;/DisplayText&gt;&lt;record&gt;&lt;rec-number&gt;894&lt;/rec-number&gt;&lt;foreign-keys&gt;&lt;key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xml:space="preserve"> Koen-Alonso et al. 2013, NAFO 2014</w:delText>
        </w:r>
        <w:r>
          <w:rPr>
            <w:rStyle w:val="css-g38gqj"/>
            <w:color w:val="151518"/>
            <w:u w:color="151518"/>
          </w:rPr>
          <w:fldChar w:fldCharType="end"/>
        </w:r>
      </w:del>
      <w:del w:id="386" w:author="Montevecchi, William" w:date="2018-06-02T16:52: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 Pepin et al. 2014&lt;/DisplayText&gt;&lt;record&gt;&lt;rec-number&gt;894&lt;/rec-number&gt;&lt;foreign-keys&gt;&lt;key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 Pepin et al. 2014</w:delText>
        </w:r>
        <w:r>
          <w:rPr>
            <w:rStyle w:val="css-g38gqj"/>
            <w:color w:val="151518"/>
            <w:u w:color="151518"/>
          </w:rPr>
          <w:fldChar w:fldCharType="end"/>
        </w:r>
      </w:del>
      <w:del w:id="387" w:author="George Rose" w:date="2018-06-03T08:26:00Z">
        <w:r>
          <w:rPr>
            <w:rStyle w:val="css-g38gqj"/>
            <w:color w:val="151518"/>
            <w:u w:color="151518"/>
          </w:rPr>
          <w:fldChar w:fldCharType="begin"/>
        </w:r>
        <w:r>
          <w:rPr>
            <w:rStyle w:val="css-g38gqj"/>
            <w:color w:val="151518"/>
            <w:u w:color="151518"/>
          </w:rPr>
          <w:delInstrText xml:space="preserve"> ADDIN EN.CITE &lt;EndNote&gt;&lt;Cite  &gt;&lt;Author&gt;Pepin&lt;/Author&gt;&lt;Year&gt;2014&lt;/Year&gt;&lt;RecNum&gt;894&lt;/RecNum&gt;&lt;Prefix&gt;&lt;/Prefix&gt;&lt;Suffix&gt;&lt;/Suffix&gt;&lt;Pages&gt;&lt;/Pages&gt;&lt;DisplayText&gt;)&lt;/DisplayText&gt;&lt;record&gt;&lt;rec-number&gt;894&lt;/rec-number&gt;&lt;foreign-keys&gt;&lt;key app="EN" db-id="2pv5prxr6xz2a4ea50h5dww0ewvx0ttdtdsa" timestamp="1517336768"&gt;894&lt;/key&gt;&lt;/foreign-keys&gt;&lt;ref-type name="Journal Article"&gt;17&lt;/ref-type&gt;&lt;contributors&gt;&lt;authors&gt;&lt;author&gt;Pepin, Pierre&lt;/author&gt;&lt;author&gt;Higdon, Jennifer&lt;/author&gt;&lt;author&gt;Koen-Alonso, M.&lt;/author&gt;&lt;author&gt;Fogarty, M.&lt;/author&gt;&lt;author&gt;Ollerhead, Neil&lt;/author&gt;&lt;/authors&gt;&lt;/contributors&gt;&lt;titles&gt;&lt;title&gt;Application of ecoregion analysis to the identification of Ecosystem Production Units (EPUs) in the NAFO Convention Area&lt;/title&gt;&lt;secondary-title&gt;NAFO SCR Doc&lt;/secondary-title&gt;&lt;/titles&gt;&lt;periodical&gt;&lt;full-title&gt;NAFO SCR Doc&lt;/full-title&gt;&lt;/periodical&gt;&lt;volume&gt;14/069&lt;/volume&gt;&lt;dates&gt;&lt;year&gt;2014&lt;/year&gt;&lt;/dates&gt;&lt;urls/&gt;&lt;/record&gt;&lt;/Cite&gt;&lt;Cite  &gt;&lt;Author&gt;Pepin&lt;/Author&gt;&lt;Year&gt;2012&lt;/Year&gt;&lt;RecNum&gt;892&lt;/RecNum&gt;&lt;Prefix&gt;&lt;/Prefix&gt;&lt;Suffix&gt;&lt;/Suffix&gt;&lt;Pages&gt;&lt;/Pages&gt;&lt;record&gt;&lt;rec-number&gt;892&lt;/rec-number&gt;&lt;foreign-keys&gt;&lt;key app="EN" db-id="2pv5prxr6xz2a4ea50h5dww0ewvx0ttdtdsa" timestamp="1517336618"&gt;892&lt;/key&gt;&lt;/foreign-keys&gt;&lt;ref-type name="Journal Article"&gt;17&lt;/ref-type&gt;&lt;contributors&gt;&lt;authors&gt;&lt;author&gt;Pepin, Pierre&lt;/author&gt;&lt;author&gt;Koen-Alonso, M.&lt;/author&gt;&lt;author&gt;Higdon, Jennifer&lt;/author&gt;&lt;author&gt;Ollerhead, Neil&lt;/author&gt;&lt;/authors&gt;&lt;/contributors&gt;&lt;titles&gt;&lt;title&gt;Robustness in the delineation of ecoregions on the Newfoundland and Labrador continental shelf&lt;/title&gt;&lt;secondary-title&gt;NAFO SCR Doc&lt;/secondary-title&gt;&lt;/titles&gt;&lt;periodical&gt;&lt;full-title&gt;NAFO SCR Doc&lt;/full-title&gt;&lt;/periodical&gt;&lt;volume&gt;12/067&lt;/volume&gt;&lt;dates&gt;&lt;year&gt;2012&lt;/year&gt;&lt;/dates&gt;&lt;urls/&gt;&lt;/record&gt;&lt;/Cite&gt;&lt;Cite  &gt;&lt;Author&gt;Pepin&lt;/Author&gt;&lt;Year&gt;2010&lt;/Year&gt;&lt;RecNum&gt;893&lt;/RecNum&gt;&lt;Prefix&gt;&lt;/Prefix&gt;&lt;Suffix&gt;&lt;/Suffix&gt;&lt;Pages&gt;&lt;/Pages&gt;&lt;record&gt;&lt;rec-number&gt;893&lt;/rec-number&gt;&lt;foreign-keys&gt;&lt;key app="EN" db-id="2pv5prxr6xz2a4ea50h5dww0ewvx0ttdtdsa" timestamp="1517336679"&gt;893&lt;/key&gt;&lt;/foreign-keys&gt;&lt;ref-type name="Journal Article"&gt;17&lt;/ref-type&gt;&lt;contributors&gt;&lt;authors&gt;&lt;author&gt;Pepin, Pierre&lt;/author&gt;&lt;author&gt;Cuff, Andrew&lt;/author&gt;&lt;author&gt;Koen-Alonso, M.&lt;/author&gt;&lt;author&gt;Ollerhead, Neil&lt;/author&gt;&lt;/authors&gt;&lt;/contributors&gt;&lt;titles&gt;&lt;title&gt;Preliminary Analysis for the Delineation of Marine Ecoregions on the NL Shelves&lt;/title&gt;&lt;secondary-title&gt;NAFO SCR Doc&lt;/secondary-title&gt;&lt;/titles&gt;&lt;periodical&gt;&lt;full-title&gt;NAFO SCR Doc&lt;/full-title&gt;&lt;/periodical&gt;&lt;volume&gt;10/72&lt;/volume&gt;&lt;dates&gt;&lt;year&gt;2010&lt;/year&gt;&lt;/dates&gt;&lt;urls/&gt;&lt;/record&gt;&lt;/Cite&gt;&lt;Cite  &gt;&lt;Author&gt;Koen-Alonso&lt;/Author&gt;&lt;Year&gt;2013&lt;/Year&gt;&lt;RecNum&gt;1035&lt;/RecNum&gt;&lt;Prefix&gt;&lt;/Prefix&gt;&lt;Suffix&gt;&lt;/Suffix&gt;&lt;Pages&gt;&lt;/Pages&gt;&lt;record&gt;&lt;rec-number&gt;1035&lt;/rec-number&gt;&lt;foreign-keys&gt;&lt;key app="EN" db-id="2pv5prxr6xz2a4ea50h5dww0ewvx0ttdtdsa" timestamp="1526477638"&gt;1035&lt;/key&gt;&lt;/foreign-keys&gt;&lt;ref-type name="Journal Article"&gt;17&lt;/ref-type&gt;&lt;contributors&gt;&lt;authors&gt;&lt;author&gt;Koen-Alonso, M.&lt;/author&gt;&lt;author&gt;Fogarty, M.&lt;/author&gt;&lt;author&gt;Pepin, Pierre&lt;/author&gt;&lt;author&gt;Hyde, Kimberley&lt;/author&gt;&lt;author&gt;Gamble, R.&lt;/author&gt;&lt;/authors&gt;&lt;/contributors&gt;&lt;titles&gt;&lt;title&gt;Ecosystem production potential in the Northwest Atlantic&lt;/title&gt;&lt;secondary-title&gt;Northwest Atlantic Fisheries Organisation Science Council Research Document&lt;/secondary-title&gt;&lt;/titles&gt;&lt;periodical&gt;&lt;full-title&gt;Northwest Atlantic Fisheries Organisation Science Council Research Document&lt;/full-title&gt;&lt;/periodical&gt;&lt;volume&gt;13/075&lt;/volume&gt;&lt;dates&gt;&lt;year&gt;2013&lt;/year&gt;&lt;/dates&gt;&lt;urls/&gt;&lt;/record&gt;&lt;/Cite&gt;&lt;Cite  &gt;&lt;Author&gt;NAFO&lt;/Author&gt;&lt;Year&gt;2014&lt;/Year&gt;&lt;RecNum&gt;1034&lt;/RecNum&gt;&lt;Prefix&gt;&lt;/Prefix&gt;&lt;Suffix&gt;&lt;/Suffix&gt;&lt;Pages&gt;&lt;/Pages&gt;&lt;record&gt;&lt;rec-number&gt;1034&lt;/rec-number&gt;&lt;foreign-keys&gt;&lt;key app="EN" db-id="2pv5prxr6xz2a4ea50h5dww0ewvx0ttdtdsa" timestamp="1526477163"&gt;1034&lt;/key&gt;&lt;/foreign-keys&gt;&lt;ref-type name="Report"&gt;27&lt;/ref-type&gt;&lt;contributors&gt;&lt;authors&gt;&lt;author&gt;NAFO&lt;/author&gt;&lt;/authors&gt;&lt;/contributors&gt;&lt;titles&gt;&lt;title&gt;&lt;style face="normal" font="default" size="100%"&gt;Report of the 7&lt;/style&gt;&lt;style face="superscript" font="default" size="100%"&gt;th&lt;/style&gt;&lt;style face="normal" font="default" size="100%"&gt; Meeting of the NAFO Scientific Council (SC) Working Group on Ecosystem Science and Assessment (WGESA)&lt;/style&gt;&lt;/title&gt;&lt;secondary-title&gt;Northwest Atlantic Fisheries Organisation Science Council Studies Doc 14/023. Serial No. N6410&lt;/secondary-title&gt;&lt;/titles&gt;&lt;pages&gt;1-126&lt;/pages&gt;&lt;dates&gt;&lt;year&gt;2014&lt;/year&gt;&lt;pub-dates&gt;&lt;date&gt;18- 27 November 2014&lt;/date&gt;&lt;/pub-dates&gt;&lt;/dates&gt;&lt;pub-location&gt;NAFO Headquarters, Dartmouth, NS, Canada&lt;/pub-location&gt;&lt;urls/&gt;&lt;/record&gt;&lt;/Cite&gt;&lt;/EndNote&gt;</w:delInstrText>
        </w:r>
        <w:r>
          <w:rPr>
            <w:rStyle w:val="css-g38gqj"/>
            <w:color w:val="151518"/>
            <w:u w:color="151518"/>
          </w:rPr>
          <w:fldChar w:fldCharType="separate"/>
        </w:r>
        <w:r>
          <w:rPr>
            <w:rStyle w:val="css-g38gqj"/>
            <w:color w:val="151518"/>
            <w:u w:color="151518"/>
          </w:rPr>
          <w:delText>)</w:delText>
        </w:r>
        <w:r>
          <w:rPr>
            <w:rStyle w:val="css-g38gqj"/>
            <w:color w:val="151518"/>
            <w:u w:color="151518"/>
          </w:rPr>
          <w:fldChar w:fldCharType="end"/>
        </w:r>
        <w:r>
          <w:rPr>
            <w:rStyle w:val="css-g38gqj"/>
            <w:color w:val="151518"/>
            <w:u w:color="151518"/>
          </w:rPr>
          <w:delText xml:space="preserve">. Hence the non-homogenous traits of Atlantic cod from Labrador (2J) to the southern Grand Bank (3NO) are typical of this species. </w:delText>
        </w:r>
      </w:del>
    </w:p>
    <w:p w:rsidR="005E1546" w:rsidRDefault="00EB75CB">
      <w:pPr>
        <w:pStyle w:val="Style1"/>
        <w:rPr>
          <w:rStyle w:val="css-g38gqj"/>
          <w:color w:val="151518"/>
          <w:u w:color="151518"/>
        </w:rPr>
      </w:pPr>
      <w:r>
        <w:rPr>
          <w:rStyle w:val="css-g38gqj"/>
          <w:color w:val="151518"/>
          <w:u w:color="151518"/>
        </w:rPr>
        <w:t xml:space="preserve">Historically, Atlantic </w:t>
      </w:r>
      <w:r>
        <w:t xml:space="preserve">cod was a dominant fish predator </w:t>
      </w:r>
      <w:ins w:id="388" w:author="Montevecchi, William" w:date="2018-06-02T16:53:00Z">
        <w:r>
          <w:t>o</w:t>
        </w:r>
      </w:ins>
      <w:del w:id="389" w:author="Montevecchi, William" w:date="2018-06-02T16:53:00Z">
        <w:r>
          <w:delText>i</w:delText>
        </w:r>
      </w:del>
      <w:r>
        <w:t>n the NL Shelf</w:t>
      </w:r>
      <w:del w:id="390" w:author="Montevecchi, William" w:date="2018-06-02T16:54:00Z">
        <w:r>
          <w:delText xml:space="preserve"> ecosystem</w:delText>
        </w:r>
      </w:del>
      <w:r>
        <w:t xml:space="preserve">, </w:t>
      </w:r>
      <w:del w:id="391" w:author="Montevecchi, William" w:date="2018-06-02T16:53:00Z">
        <w:r>
          <w:delText xml:space="preserve">and </w:delText>
        </w:r>
      </w:del>
      <w:ins w:id="392" w:author="Montevecchi, William" w:date="2018-06-02T16:53:00Z">
        <w:r>
          <w:t xml:space="preserve">with </w:t>
        </w:r>
      </w:ins>
      <w:r>
        <w:t>capelin</w:t>
      </w:r>
      <w:del w:id="393" w:author="Montevecchi, William" w:date="2018-06-02T16:54:00Z">
        <w:r>
          <w:delText xml:space="preserve"> was</w:delText>
        </w:r>
      </w:del>
      <w:r>
        <w:t xml:space="preserve"> its primary prey </w:t>
      </w:r>
      <w:r>
        <w:fldChar w:fldCharType="begin"/>
      </w:r>
      <w:r>
        <w:instrText xml:space="preserve"> ADDIN EN.CITE &lt;EndNote&gt;&lt;Cite  &gt;&lt;Author&gt;Winters&lt;/Author&gt;&lt;Year&gt;1978&lt;/Year&gt;&lt;RecNum&gt;75&lt;/RecNum&gt;&lt;Prefix&gt;&lt;/Prefix&gt;&lt;Suffix&gt;&lt;/Suffix&gt;&lt;Pages&gt;&lt;/Pages&gt;&lt;DisplayText&gt;(Winters &amp; Carscadden 1978, Lilly 1987, Lilly 1991)&lt;/DisplayText&gt;&lt;record&gt;&lt;rec-number&gt;75&lt;/rec-number&gt;&lt;foreign-keys&gt;&lt;key app="EN" db-id="2pv5prxr6xz2a4ea50h5dww0ewvx0ttdtdsa" timestamp="1449717148"&gt;75&lt;/key&gt;&lt;/foreign-keys&gt;&lt;ref-type name="Journal Article"&gt;17&lt;/ref-type&gt;&lt;contributors&gt;&lt;authors&gt;&lt;author&gt;Winters, G.H.&lt;/author&gt;&lt;author&gt;Carscadden, J.E.&lt;/author&gt;&lt;/authors&gt;&lt;/contributors&gt;&lt;titles&gt;&lt;title&gt;Review of capelin ecology and estimation of surplus yield from predator dynamics&lt;/title&gt;&lt;secondary-title&gt;International Commission for the Northwest Atlantic Fisheries Research Bulletin&lt;/secondary-title&gt;&lt;/titles&gt;&lt;periodical&gt;&lt;full-title&gt;International Commission for the Northwest Atlantic Fisheries Research Bulletin&lt;/full-title&gt;&lt;/periodical&gt;&lt;pages&gt;21-30&lt;/pages&gt;&lt;volume&gt;13&lt;/volume&gt;&lt;reprint-edition&gt;Not in File&lt;/reprint-edition&gt;&lt;dates&gt;&lt;year&gt;1978&lt;/year&gt;&lt;pub-dates&gt;&lt;date&gt;1978&lt;/date&gt;&lt;/pub-dates&gt;&lt;/dates&gt;&lt;label&gt;80&lt;/label&gt;&lt;urls/&gt;&lt;/record&gt;&lt;/Cite&gt;&lt;Cite  &gt;&lt;Author&gt;Lilly&lt;/Author&gt;&lt;Year&gt;1987&lt;/Year&gt;&lt;RecNum&gt;647&lt;/RecNum&gt;&lt;Prefix&gt;&lt;/Prefix&gt;&lt;Suffix&gt;&lt;/Suffix&gt;&lt;Pages&gt;&lt;/Pages&gt;&lt;record&gt;&lt;rec-number&gt;647&lt;/rec-number&gt;&lt;foreign-keys&gt;&lt;key app="EN" db-id="2pv5prxr6xz2a4ea50h5dww0ewvx0ttdtdsa" timestamp="1449717192"&gt;647&lt;/key&gt;&lt;/foreign-keys&gt;&lt;ref-type name="Journal Article"&gt;17&lt;/ref-type&gt;&lt;contributors&gt;&lt;authors&gt;&lt;author&gt;Lilly, G.R.&lt;/author&gt;&lt;/authors&gt;&lt;/contributors&gt;&lt;titles&gt;&lt;title&gt;&lt;style face="normal" font="default" size="100%"&gt;Interactions between Atlantic cod (&lt;/style&gt;&lt;style face="italic" font="default" size="100%"&gt;Gadus morhua&lt;/style&gt;&lt;style face="normal" font="default" size="100%"&gt;) and capelin (&lt;/style&gt;&lt;style face="italic" font="default" size="100%"&gt;Mallotus villosus&lt;/style&gt;&lt;style face="normal" font="default" size="100%"&gt;) off Labrador and eastern Newfoundland: a review&lt;/style&gt;&lt;/title&gt;&lt;secondary-title&gt;Canadian Technical Report in Fisheries and Aquatic Sciences&lt;/secondary-title&gt;&lt;/titles&gt;&lt;periodical&gt;&lt;full-title&gt;Canadian Technical Report in Fisheries and Aquatic Sciences&lt;/full-title&gt;&lt;/periodical&gt;&lt;pages&gt;1-37&lt;/pages&gt;&lt;volume&gt;1567&lt;/volume&gt;&lt;reprint-edition&gt;In File&lt;/reprint-edition&gt;&lt;keywords&gt;&lt;keyword&gt;Atlantic cod&lt;/keyword&gt;&lt;keyword&gt;Cod&lt;/keyword&gt;&lt;keyword&gt;Gadus morhua&lt;/keyword&gt;&lt;keyword&gt;Capelin&lt;/keyword&gt;&lt;keyword&gt;Mallotus villosus&lt;/keyword&gt;&lt;keyword&gt;Newfoundland&lt;/keyword&gt;&lt;/keywords&gt;&lt;dates&gt;&lt;year&gt;1987&lt;/year&gt;&lt;pub-dates&gt;&lt;date&gt;1987&lt;/date&gt;&lt;/pub-dates&gt;&lt;/dates&gt;&lt;label&gt;669&lt;/label&gt;&lt;urls/&gt;&lt;/record&gt;&lt;/Cite&gt;&lt;Cite  &gt;&lt;Author&gt;Lilly&lt;/Author&gt;&lt;Year&gt;1991&lt;/Year&gt;&lt;RecNum&gt;87&lt;/RecNum&gt;&lt;Prefix&gt;&lt;/Prefix&gt;&lt;Suffix&gt;&lt;/Suffix&gt;&lt;Pages&gt;&lt;/Pages&gt;&lt;record&gt;&lt;rec-number&gt;87&lt;/rec-number&gt;&lt;foreign-keys&gt;&lt;key app="EN" db-id="2pv5prxr6xz2a4ea50h5dww0ewvx0ttdtdsa" timestamp="1449717148"&gt;87&lt;/key&gt;&lt;/foreign-keys&gt;&lt;ref-type name="Journal Article"&gt;17&lt;/ref-type&gt;&lt;contributors&gt;&lt;authors&gt;&lt;author&gt;Lilly, George R.&lt;/author&gt;&lt;/authors&gt;&lt;/contributors&gt;&lt;titles&gt;&lt;title&gt;&lt;style face="normal" font="default" size="100%"&gt;Interannual variability in predation by cod (&lt;/style&gt;&lt;style face="italic" font="default" size="100%"&gt;Gadus morhua&lt;/style&gt;&lt;style face="normal" font="default" size="100%"&gt;) on capelin (&lt;/style&gt;&lt;style face="italic" font="default" size="100%"&gt;Mallotus villosus&lt;/style&gt;&lt;style face="normal" font="default" size="100%"&gt;) and other prey off southern Labrador and northeastern Newfoundland&lt;/style&gt;&lt;/title&gt;&lt;secondary-title&gt;ICES Marine Science Symposia&lt;/secondary-title&gt;&lt;/titles&gt;&lt;periodical&gt;&lt;full-title&gt;ICES Marine Science Symposia&lt;/full-title&gt;&lt;/periodical&gt;&lt;pages&gt;133-146&lt;/pages&gt;&lt;volume&gt;193&lt;/volume&gt;&lt;reprint-edition&gt;Not in File&lt;/reprint-edition&gt;&lt;dates&gt;&lt;year&gt;1991&lt;/year&gt;&lt;pub-dates&gt;&lt;date&gt;1991&lt;/date&gt;&lt;/pub-dates&gt;&lt;/dates&gt;&lt;label&gt;92&lt;/label&gt;&lt;urls/&gt;&lt;/record&gt;&lt;/Cite&gt;&lt;/EndNote&gt;</w:instrText>
      </w:r>
      <w:r>
        <w:fldChar w:fldCharType="separate"/>
      </w:r>
      <w:r>
        <w:t>(Winters &amp; Carscadden 1978, Lilly 1987, Lilly 1991)</w:t>
      </w:r>
      <w:r>
        <w:fldChar w:fldCharType="end"/>
      </w:r>
      <w:r>
        <w:t xml:space="preserve">. </w:t>
      </w:r>
      <w:r>
        <w:rPr>
          <w:rStyle w:val="css-g38gqj"/>
          <w:color w:val="151518"/>
          <w:u w:color="151518"/>
        </w:rPr>
        <w:t xml:space="preserve">During and post-1991, capelin shifted its fall distribution from having two distinct aggregations, one in the northwest (NAFO Div. 2J3K) and one in the southeast (NAFO Div. 3L, at the northern slope of the </w:t>
      </w:r>
      <w:r w:rsidRPr="00A81FFD">
        <w:rPr>
          <w:rStyle w:val="css-g38gqj"/>
          <w:color w:val="151518"/>
          <w:highlight w:val="yellow"/>
          <w:u w:color="151518"/>
          <w:rPrChange w:id="394" w:author="Aaron Adamack" w:date="2018-06-05T15:47:00Z">
            <w:rPr>
              <w:rStyle w:val="css-g38gqj"/>
              <w:color w:val="151518"/>
              <w:u w:color="151518"/>
            </w:rPr>
          </w:rPrChange>
        </w:rPr>
        <w:t>Grand Bank</w:t>
      </w:r>
      <w:r>
        <w:rPr>
          <w:rStyle w:val="css-g38gqj"/>
          <w:color w:val="151518"/>
          <w:u w:color="151518"/>
        </w:rPr>
        <w:t xml:space="preserve">) to having only one in the southeast </w:t>
      </w:r>
      <w:r>
        <w:rPr>
          <w:rStyle w:val="css-g38gqj"/>
          <w:color w:val="151518"/>
          <w:u w:color="151518"/>
        </w:rPr>
        <w:fldChar w:fldCharType="begin"/>
      </w:r>
      <w:r>
        <w:rPr>
          <w:rStyle w:val="css-g38gqj"/>
          <w:color w:val="151518"/>
          <w:u w:color="151518"/>
        </w:rPr>
        <w:instrText xml:space="preserve"> ADDIN EN.CITE &lt;EndNote&gt;&lt;Cite  &gt;&lt;Author&gt;Lilly&lt;/Author&gt;&lt;Year&gt;1993&lt;/Year&gt;&lt;RecNum&gt;918&lt;/RecNum&gt;&lt;Prefix&gt;&lt;/Prefix&gt;&lt;Suffix&gt;&lt;/Suffix&gt;&lt;Pages&gt;&lt;/Pages&gt;&lt;DisplayText&gt;(Lilly &amp;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94/18&lt;/secondary-title&gt;&lt;/titles&gt;&lt;pages&gt;91-98&lt;/pages&gt;&lt;dates&gt;&lt;year&gt;1994&lt;/year&gt;&lt;/dates&gt;&lt;urls/&gt;&lt;/record&gt;&lt;/Cite&gt;&lt;/EndNote&gt;</w:instrText>
      </w:r>
      <w:r>
        <w:rPr>
          <w:rStyle w:val="css-g38gqj"/>
          <w:color w:val="151518"/>
          <w:u w:color="151518"/>
        </w:rPr>
        <w:fldChar w:fldCharType="separate"/>
      </w:r>
      <w:r>
        <w:rPr>
          <w:rStyle w:val="css-g38gqj"/>
          <w:color w:val="151518"/>
          <w:u w:color="151518"/>
        </w:rPr>
        <w:t>(Lilly &amp; Davis 1993, Miller 1994)</w:t>
      </w:r>
      <w:r>
        <w:rPr>
          <w:rStyle w:val="css-g38gqj"/>
          <w:color w:val="151518"/>
          <w:u w:color="151518"/>
        </w:rPr>
        <w:fldChar w:fldCharType="end"/>
      </w:r>
      <w:r>
        <w:rPr>
          <w:rStyle w:val="css-g38gqj"/>
          <w:color w:val="151518"/>
          <w:u w:color="151518"/>
        </w:rPr>
        <w:t xml:space="preserve">, with records of excursions </w:t>
      </w:r>
      <w:ins w:id="395" w:author="Montevecchi, William" w:date="2018-06-02T16:55:00Z">
        <w:r>
          <w:rPr>
            <w:rStyle w:val="css-g38gqj"/>
            <w:color w:val="151518"/>
            <w:u w:color="151518"/>
          </w:rPr>
          <w:t>o</w:t>
        </w:r>
      </w:ins>
      <w:del w:id="396" w:author="Montevecchi, William" w:date="2018-06-02T16:55:00Z">
        <w:r>
          <w:rPr>
            <w:rStyle w:val="css-g38gqj"/>
            <w:color w:val="151518"/>
            <w:u w:color="151518"/>
          </w:rPr>
          <w:delText>i</w:delText>
        </w:r>
      </w:del>
      <w:r>
        <w:rPr>
          <w:rStyle w:val="css-g38gqj"/>
          <w:color w:val="151518"/>
          <w:u w:color="151518"/>
        </w:rPr>
        <w:t xml:space="preserve">nto the </w:t>
      </w:r>
      <w:r w:rsidRPr="00A81FFD">
        <w:rPr>
          <w:rStyle w:val="css-g38gqj"/>
          <w:color w:val="151518"/>
          <w:highlight w:val="yellow"/>
          <w:u w:color="151518"/>
          <w:rPrChange w:id="397" w:author="Aaron Adamack" w:date="2018-06-05T15:47:00Z">
            <w:rPr>
              <w:rStyle w:val="css-g38gqj"/>
              <w:color w:val="151518"/>
              <w:u w:color="151518"/>
            </w:rPr>
          </w:rPrChange>
        </w:rPr>
        <w:t>Flemish Cap</w:t>
      </w:r>
      <w:r>
        <w:rPr>
          <w:rStyle w:val="css-g38gqj"/>
          <w:color w:val="151518"/>
          <w:u w:color="151518"/>
        </w:rPr>
        <w:t xml:space="preserve"> and the </w:t>
      </w:r>
      <w:r w:rsidRPr="00A81FFD">
        <w:rPr>
          <w:rStyle w:val="css-g38gqj"/>
          <w:color w:val="151518"/>
          <w:highlight w:val="yellow"/>
          <w:u w:color="151518"/>
          <w:rPrChange w:id="398" w:author="Aaron Adamack" w:date="2018-06-05T15:47:00Z">
            <w:rPr>
              <w:rStyle w:val="css-g38gqj"/>
              <w:color w:val="151518"/>
              <w:u w:color="151518"/>
            </w:rPr>
          </w:rPrChange>
        </w:rPr>
        <w:t>Scotian Shelf</w:t>
      </w:r>
      <w:r>
        <w:rPr>
          <w:rStyle w:val="css-g38gqj"/>
          <w:color w:val="151518"/>
          <w:u w:color="151518"/>
        </w:rPr>
        <w:t xml:space="preserve"> </w:t>
      </w:r>
      <w:r>
        <w:rPr>
          <w:rStyle w:val="css-g38gqj"/>
          <w:color w:val="151518"/>
          <w:u w:color="151518"/>
        </w:rPr>
        <w:fldChar w:fldCharType="begin"/>
      </w:r>
      <w:r>
        <w:rPr>
          <w:rStyle w:val="css-g38gqj"/>
          <w:color w:val="151518"/>
          <w:u w:color="151518"/>
        </w:rPr>
        <w:instrText xml:space="preserve"> ADDIN EN.CITE &lt;EndNote&gt;&lt;Cite  &gt;&lt;Author&gt;Frank&lt;/Author&gt;&lt;Year&gt;1996&lt;/Year&gt;&lt;RecNum&gt;139&lt;/RecNum&gt;&lt;Prefix&gt;&lt;/Prefix&gt;&lt;Suffix&gt;&lt;/Suffix&gt;&lt;Pages&gt;&lt;/Pages&gt;&lt;DisplayText&gt;(Frank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File&lt;/reprint-edition&gt;&lt;dates&gt;&lt;year&gt;1996&lt;/year&gt;&lt;pub-dates&gt;&lt;date&gt;1996&lt;/date&gt;&lt;/pub-dates&gt;&lt;/dates&gt;&lt;label&gt;147&lt;/label&gt;&lt;urls/&gt;&lt;/record&gt;&lt;/Cite&gt;&lt;/EndNote&gt;</w:instrText>
      </w:r>
      <w:r>
        <w:rPr>
          <w:rStyle w:val="css-g38gqj"/>
          <w:color w:val="151518"/>
          <w:u w:color="151518"/>
        </w:rPr>
        <w:fldChar w:fldCharType="separate"/>
      </w:r>
      <w:r>
        <w:rPr>
          <w:rStyle w:val="css-g38gqj"/>
          <w:color w:val="151518"/>
          <w:u w:color="151518"/>
        </w:rPr>
        <w:t>(Frank et al. 1996)</w:t>
      </w:r>
      <w:r>
        <w:rPr>
          <w:rStyle w:val="css-g38gqj"/>
          <w:color w:val="151518"/>
          <w:u w:color="151518"/>
        </w:rPr>
        <w:fldChar w:fldCharType="end"/>
      </w:r>
      <w:r>
        <w:rPr>
          <w:rStyle w:val="css-g38gqj"/>
          <w:color w:val="151518"/>
          <w:u w:color="151518"/>
        </w:rPr>
        <w:t>. Coincidently, Atlantic cod moved southward on the northeast Newfoundland Shelf in the late 1980s</w:t>
      </w:r>
      <w:ins w:id="399" w:author="Montevecchi, William" w:date="2018-06-02T16:55:00Z">
        <w:r>
          <w:rPr>
            <w:rStyle w:val="css-g38gqj"/>
            <w:color w:val="151518"/>
            <w:u w:color="151518"/>
          </w:rPr>
          <w:t>/</w:t>
        </w:r>
      </w:ins>
      <w:del w:id="400" w:author="Montevecchi, William" w:date="2018-06-02T16:55:00Z">
        <w:r>
          <w:rPr>
            <w:rStyle w:val="css-g38gqj"/>
            <w:color w:val="151518"/>
            <w:u w:color="151518"/>
          </w:rPr>
          <w:delText xml:space="preserve"> and </w:delText>
        </w:r>
      </w:del>
      <w:r>
        <w:rPr>
          <w:rStyle w:val="css-g38gqj"/>
          <w:color w:val="151518"/>
          <w:u w:color="151518"/>
        </w:rPr>
        <w:t>early 1990s and</w:t>
      </w:r>
      <w:del w:id="401" w:author="Montevecchi, William" w:date="2018-06-02T16:55:00Z">
        <w:r>
          <w:rPr>
            <w:rStyle w:val="css-g38gqj"/>
            <w:color w:val="151518"/>
            <w:u w:color="151518"/>
          </w:rPr>
          <w:delText xml:space="preserve"> became</w:delText>
        </w:r>
      </w:del>
      <w:r>
        <w:rPr>
          <w:rStyle w:val="css-g38gqj"/>
          <w:color w:val="151518"/>
          <w:u w:color="151518"/>
        </w:rPr>
        <w:t xml:space="preserve"> aggregated within a small area on the north of the Grand Bank and in the </w:t>
      </w:r>
      <w:commentRangeStart w:id="402"/>
      <w:proofErr w:type="spellStart"/>
      <w:r w:rsidRPr="00A81FFD">
        <w:rPr>
          <w:rStyle w:val="css-g38gqj"/>
          <w:color w:val="151518"/>
          <w:highlight w:val="yellow"/>
          <w:u w:color="151518"/>
          <w:rPrChange w:id="403" w:author="Aaron Adamack" w:date="2018-06-05T15:48:00Z">
            <w:rPr>
              <w:rStyle w:val="css-g38gqj"/>
              <w:color w:val="151518"/>
              <w:u w:color="151518"/>
            </w:rPr>
          </w:rPrChange>
        </w:rPr>
        <w:t>Bonavista</w:t>
      </w:r>
      <w:proofErr w:type="spellEnd"/>
      <w:r w:rsidRPr="00A81FFD">
        <w:rPr>
          <w:rStyle w:val="css-g38gqj"/>
          <w:color w:val="151518"/>
          <w:highlight w:val="yellow"/>
          <w:u w:color="151518"/>
          <w:rPrChange w:id="404" w:author="Aaron Adamack" w:date="2018-06-05T15:48:00Z">
            <w:rPr>
              <w:rStyle w:val="css-g38gqj"/>
              <w:color w:val="151518"/>
              <w:u w:color="151518"/>
            </w:rPr>
          </w:rPrChange>
        </w:rPr>
        <w:t xml:space="preserve"> Corridor</w:t>
      </w:r>
      <w:r>
        <w:rPr>
          <w:rStyle w:val="css-g38gqj"/>
          <w:color w:val="151518"/>
          <w:u w:color="151518"/>
        </w:rPr>
        <w:t xml:space="preserve"> </w:t>
      </w:r>
      <w:commentRangeEnd w:id="402"/>
      <w:r w:rsidR="00A81FFD">
        <w:rPr>
          <w:rStyle w:val="CommentReference"/>
          <w:rFonts w:ascii="Times New Roman" w:eastAsia="Arial Unicode MS" w:hAnsi="Times New Roman" w:cs="Times New Roman"/>
          <w:color w:val="auto"/>
          <w:lang w:eastAsia="en-US"/>
        </w:rPr>
        <w:commentReference w:id="402"/>
      </w:r>
      <w:r>
        <w:rPr>
          <w:rStyle w:val="css-g38gqj"/>
          <w:color w:val="151518"/>
          <w:u w:color="151518"/>
        </w:rPr>
        <w:t xml:space="preserve">by the early 1990s </w:t>
      </w:r>
      <w:r>
        <w:rPr>
          <w:rStyle w:val="css-g38gqj"/>
          <w:color w:val="151518"/>
          <w:u w:color="151518"/>
        </w:rPr>
        <w:fldChar w:fldCharType="begin"/>
      </w:r>
      <w:r>
        <w:rPr>
          <w:rStyle w:val="css-g38gqj"/>
          <w:color w:val="151518"/>
          <w:u w:color="151518"/>
        </w:rPr>
        <w:instrText xml:space="preserve"> ADDIN EN.CITE &lt;EndNote&gt;&lt;Cite  &gt;&lt;Author&gt;Rose&lt;/Author&gt;&lt;Year&gt;2000&lt;/Year&gt;&lt;RecNum&gt;235&lt;/RecNum&gt;&lt;Prefix&gt;&lt;/Prefix&gt;&lt;Suffix&gt;&lt;/Suffix&gt;&lt;Pages&gt;&lt;/Pages&gt;&lt;DisplayText&gt;(Rose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File&lt;/reprint-edition&gt;&lt;dates&gt;&lt;year&gt;2000&lt;/year&gt;&lt;pub-dates&gt;&lt;date&gt;2000&lt;/date&gt;&lt;/pub-dates&gt;&lt;/dates&gt;&lt;label&gt;246&lt;/label&gt;&lt;urls/&gt;&lt;/record&gt;&lt;/Cite&gt;&lt;Cite  &gt;&lt;Author&gt;Rose&lt;/Author&gt;&lt;Year&gt;1993&lt;/Year&gt;&lt;RecNum&gt;702&lt;/RecNum&gt;&lt;Prefix&gt;&lt;/Prefix&gt;&lt;Suffix&gt;&lt;/Suffix&gt;&lt;Pages&gt;&lt;/Pages&gt;&lt;record&gt;&lt;rec-number&gt;702&lt;/rec-number&gt;&lt;foreign-keys&gt;&lt;key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record&gt;&lt;/Cite&gt;&lt;/EndNote&gt;</w:instrText>
      </w:r>
      <w:r>
        <w:rPr>
          <w:rStyle w:val="css-g38gqj"/>
          <w:color w:val="151518"/>
          <w:u w:color="151518"/>
        </w:rPr>
        <w:fldChar w:fldCharType="separate"/>
      </w:r>
      <w:r>
        <w:rPr>
          <w:rStyle w:val="css-g38gqj"/>
          <w:color w:val="151518"/>
          <w:u w:color="151518"/>
        </w:rPr>
        <w:t>(Rose 1993, Rose et al. 2000)</w:t>
      </w:r>
      <w:r>
        <w:rPr>
          <w:rStyle w:val="css-g38gqj"/>
          <w:color w:val="151518"/>
          <w:u w:color="151518"/>
        </w:rPr>
        <w:fldChar w:fldCharType="end"/>
      </w:r>
      <w:r>
        <w:rPr>
          <w:rStyle w:val="css-g38gqj"/>
          <w:color w:val="151518"/>
          <w:u w:color="151518"/>
        </w:rPr>
        <w:t xml:space="preserve">. One </w:t>
      </w:r>
      <w:del w:id="405" w:author="Montevecchi, William" w:date="2018-06-02T16:56:00Z">
        <w:r>
          <w:rPr>
            <w:rStyle w:val="css-g38gqj"/>
            <w:color w:val="151518"/>
            <w:u w:color="151518"/>
          </w:rPr>
          <w:delText>of the</w:delText>
        </w:r>
      </w:del>
      <w:r>
        <w:rPr>
          <w:rStyle w:val="css-g38gqj"/>
          <w:color w:val="151518"/>
          <w:u w:color="151518"/>
        </w:rPr>
        <w:t xml:space="preserve"> hypothes</w:t>
      </w:r>
      <w:ins w:id="406" w:author="Montevecchi, William" w:date="2018-06-02T16:56:00Z">
        <w:r>
          <w:rPr>
            <w:rStyle w:val="css-g38gqj"/>
            <w:color w:val="151518"/>
            <w:u w:color="151518"/>
          </w:rPr>
          <w:t>i</w:t>
        </w:r>
      </w:ins>
      <w:del w:id="407" w:author="Montevecchi, William" w:date="2018-06-02T16:56:00Z">
        <w:r>
          <w:rPr>
            <w:rStyle w:val="css-g38gqj"/>
            <w:color w:val="151518"/>
            <w:u w:color="151518"/>
          </w:rPr>
          <w:delText>e</w:delText>
        </w:r>
      </w:del>
      <w:r>
        <w:rPr>
          <w:rStyle w:val="css-g38gqj"/>
          <w:color w:val="151518"/>
          <w:u w:color="151518"/>
        </w:rPr>
        <w:t>s</w:t>
      </w:r>
      <w:del w:id="408" w:author="Montevecchi, William" w:date="2018-06-02T16:56:00Z">
        <w:r>
          <w:rPr>
            <w:rStyle w:val="css-g38gqj"/>
            <w:color w:val="151518"/>
            <w:u w:color="151518"/>
          </w:rPr>
          <w:delText xml:space="preserve"> proposed</w:delText>
        </w:r>
      </w:del>
      <w:r>
        <w:rPr>
          <w:rStyle w:val="css-g38gqj"/>
          <w:color w:val="151518"/>
          <w:u w:color="151518"/>
        </w:rPr>
        <w:t xml:space="preserve"> by </w:t>
      </w:r>
      <w:r>
        <w:rPr>
          <w:rStyle w:val="css-g38gqj"/>
          <w:color w:val="151518"/>
          <w:u w:color="151518"/>
        </w:rPr>
        <w:fldChar w:fldCharType="begin"/>
      </w:r>
      <w:r>
        <w:rPr>
          <w:rStyle w:val="css-g38gqj"/>
          <w:color w:val="151518"/>
          <w:u w:color="151518"/>
        </w:rPr>
        <w:instrText xml:space="preserve"> ADDIN EN.CITE &lt;EndNote&gt;&lt;Cite  &gt;&lt;Author&gt;Rose&lt;/Author&gt;&lt;Year&gt;2000&lt;/Year&gt;&lt;RecNum&gt;235&lt;/RecNum&gt;&lt;Prefix&gt;&lt;/Prefix&gt;&lt;Suffix&gt;&lt;/Suffix&gt;&lt;Pages&gt;&lt;/Pages&gt;&lt;DisplayText&gt;Rose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File&lt;/reprint-edition&gt;&lt;dates&gt;&lt;year&gt;2000&lt;/year&gt;&lt;pub-dates&gt;&lt;date&gt;2000&lt;/date&gt;&lt;/pub-dates&gt;&lt;/dates&gt;&lt;label&gt;246&lt;/label&gt;&lt;urls/&gt;&lt;/record&gt;&lt;/Cite&gt;&lt;/EndNote&gt;</w:instrText>
      </w:r>
      <w:r>
        <w:rPr>
          <w:rStyle w:val="css-g38gqj"/>
          <w:color w:val="151518"/>
          <w:u w:color="151518"/>
        </w:rPr>
        <w:fldChar w:fldCharType="separate"/>
      </w:r>
      <w:r>
        <w:rPr>
          <w:rStyle w:val="css-g38gqj"/>
          <w:color w:val="151518"/>
          <w:u w:color="151518"/>
        </w:rPr>
        <w:t>Rose et al. (2000)</w:t>
      </w:r>
      <w:r>
        <w:rPr>
          <w:rStyle w:val="css-g38gqj"/>
          <w:color w:val="151518"/>
          <w:u w:color="151518"/>
        </w:rPr>
        <w:fldChar w:fldCharType="end"/>
      </w:r>
      <w:r>
        <w:rPr>
          <w:rStyle w:val="css-g38gqj"/>
          <w:color w:val="151518"/>
          <w:u w:color="151518"/>
        </w:rPr>
        <w:t xml:space="preserve"> to explain this shift in Atlantic cod distribution is that they </w:t>
      </w:r>
      <w:del w:id="409" w:author="Montevecchi, William" w:date="2018-06-02T16:56:00Z">
        <w:r>
          <w:rPr>
            <w:rStyle w:val="css-g38gqj"/>
            <w:color w:val="151518"/>
            <w:u w:color="151518"/>
          </w:rPr>
          <w:delText xml:space="preserve">did </w:delText>
        </w:r>
      </w:del>
      <w:ins w:id="410" w:author="Montevecchi, William" w:date="2018-06-02T16:56:00Z">
        <w:r>
          <w:rPr>
            <w:rStyle w:val="css-g38gqj"/>
            <w:color w:val="151518"/>
            <w:u w:color="151518"/>
          </w:rPr>
          <w:t xml:space="preserve">moved </w:t>
        </w:r>
      </w:ins>
      <w:del w:id="411" w:author="Montevecchi, William" w:date="2018-06-02T16:57:00Z">
        <w:r>
          <w:rPr>
            <w:rStyle w:val="css-g38gqj"/>
            <w:color w:val="151518"/>
            <w:u w:color="151518"/>
          </w:rPr>
          <w:delText xml:space="preserve">so </w:delText>
        </w:r>
      </w:del>
      <w:ins w:id="412" w:author="Montevecchi, William" w:date="2018-06-02T16:57:00Z">
        <w:r>
          <w:rPr>
            <w:rStyle w:val="css-g38gqj"/>
            <w:color w:val="151518"/>
            <w:u w:color="151518"/>
          </w:rPr>
          <w:t xml:space="preserve"> </w:t>
        </w:r>
      </w:ins>
      <w:r>
        <w:rPr>
          <w:rStyle w:val="css-g38gqj"/>
          <w:color w:val="151518"/>
          <w:u w:color="151518"/>
        </w:rPr>
        <w:t xml:space="preserve">in response to the </w:t>
      </w:r>
      <w:commentRangeStart w:id="413"/>
      <w:r>
        <w:rPr>
          <w:rStyle w:val="css-g38gqj"/>
          <w:color w:val="151518"/>
          <w:u w:color="151518"/>
        </w:rPr>
        <w:t>distribution</w:t>
      </w:r>
      <w:commentRangeEnd w:id="413"/>
      <w:r>
        <w:commentReference w:id="413"/>
      </w:r>
      <w:r>
        <w:rPr>
          <w:rStyle w:val="css-g38gqj"/>
          <w:color w:val="151518"/>
          <w:u w:color="151518"/>
        </w:rPr>
        <w:t xml:space="preserve"> of capelin. </w:t>
      </w:r>
      <w:commentRangeStart w:id="414"/>
      <w:r>
        <w:rPr>
          <w:rStyle w:val="css-g38gqj"/>
          <w:color w:val="151518"/>
          <w:u w:color="151518"/>
        </w:rPr>
        <w:t xml:space="preserve">Atlantic cod’s weight at age and liver condition worsened in northerly areas where there was no spatial overlap between Atlantic cod and capelin, and remained relatively stable in southerly areas, where the collapsed Atlantic cod stock overlapped with capelin. </w:t>
      </w:r>
      <w:commentRangeEnd w:id="414"/>
      <w:r>
        <w:commentReference w:id="414"/>
      </w:r>
    </w:p>
    <w:p w:rsidR="005E1546" w:rsidRDefault="00EB75CB">
      <w:pPr>
        <w:pStyle w:val="Style1"/>
        <w:rPr>
          <w:rStyle w:val="css-g38gqj"/>
          <w:color w:val="151518"/>
          <w:u w:color="151518"/>
        </w:rPr>
      </w:pPr>
      <w:r>
        <w:rPr>
          <w:rStyle w:val="css-g38gqj"/>
          <w:color w:val="151518"/>
          <w:u w:color="151518"/>
        </w:rPr>
        <w:lastRenderedPageBreak/>
        <w:t xml:space="preserve">In summary, the spatial structure of Atlantic cod condition indices is explained by the distinct ecosystem production units this stock complex inhabits. </w:t>
      </w:r>
      <w:commentRangeStart w:id="415"/>
      <w:r>
        <w:rPr>
          <w:rStyle w:val="css-g38gqj"/>
          <w:color w:val="151518"/>
          <w:u w:color="151518"/>
        </w:rPr>
        <w:t xml:space="preserve">Since 1991, Atlantic cod’s condition worsened in northerly areas where there was no spatial overlap with capelin, and remained relatively stable in southerly areas, where the collapsed Atlantic cod stock overlapped with </w:t>
      </w:r>
      <w:ins w:id="416" w:author="George Rose" w:date="2018-06-03T08:38:00Z">
        <w:r>
          <w:rPr>
            <w:rStyle w:val="css-g38gqj"/>
            <w:color w:val="151518"/>
            <w:u w:color="151518"/>
          </w:rPr>
          <w:t xml:space="preserve">the remaining </w:t>
        </w:r>
      </w:ins>
      <w:r>
        <w:rPr>
          <w:rStyle w:val="css-g38gqj"/>
          <w:color w:val="151518"/>
          <w:u w:color="151518"/>
        </w:rPr>
        <w:t>capelin. The observed change in Atlantic cod distribution and condition indices post-1991 supports the capelin collapse hypothesis.</w:t>
      </w:r>
      <w:commentRangeEnd w:id="415"/>
      <w:r w:rsidR="00B64F4C">
        <w:rPr>
          <w:rStyle w:val="CommentReference"/>
          <w:rFonts w:ascii="Times New Roman" w:eastAsia="Arial Unicode MS" w:hAnsi="Times New Roman" w:cs="Times New Roman"/>
          <w:color w:val="auto"/>
          <w:lang w:eastAsia="en-US"/>
        </w:rPr>
        <w:commentReference w:id="415"/>
      </w:r>
    </w:p>
    <w:p w:rsidR="005E1546" w:rsidRDefault="00EB75CB" w:rsidP="00F52DF4">
      <w:pPr>
        <w:pStyle w:val="Style1"/>
        <w:ind w:firstLine="0"/>
        <w:outlineLvl w:val="2"/>
        <w:rPr>
          <w:rStyle w:val="css-g38gqj"/>
          <w:b/>
          <w:bCs/>
        </w:rPr>
        <w:pPrChange w:id="417" w:author="DFO-MPO" w:date="2018-06-12T10:35:00Z">
          <w:pPr>
            <w:pStyle w:val="Style1"/>
            <w:ind w:firstLine="0"/>
          </w:pPr>
        </w:pPrChange>
      </w:pPr>
      <w:r>
        <w:rPr>
          <w:rStyle w:val="css-g38gqj"/>
          <w:b/>
          <w:bCs/>
        </w:rPr>
        <w:t xml:space="preserve">Harp seal population trends and </w:t>
      </w:r>
      <w:commentRangeStart w:id="418"/>
      <w:r>
        <w:rPr>
          <w:rStyle w:val="css-g38gqj"/>
          <w:b/>
          <w:bCs/>
        </w:rPr>
        <w:t>diet</w:t>
      </w:r>
      <w:commentRangeEnd w:id="418"/>
      <w:r w:rsidR="00B64F4C">
        <w:rPr>
          <w:rStyle w:val="CommentReference"/>
          <w:rFonts w:ascii="Times New Roman" w:eastAsia="Arial Unicode MS" w:hAnsi="Times New Roman" w:cs="Times New Roman"/>
          <w:color w:val="auto"/>
          <w:lang w:eastAsia="en-US"/>
        </w:rPr>
        <w:commentReference w:id="418"/>
      </w:r>
    </w:p>
    <w:p w:rsidR="005E1546" w:rsidRDefault="00EB75CB">
      <w:pPr>
        <w:pStyle w:val="Style1"/>
        <w:rPr>
          <w:rStyle w:val="css-g38gqj"/>
        </w:rPr>
      </w:pPr>
      <w:r>
        <w:rPr>
          <w:rStyle w:val="css-g38gqj"/>
          <w:shd w:val="clear" w:color="auto" w:fill="FFFF00"/>
        </w:rPr>
        <w:t>Frank et al</w:t>
      </w:r>
      <w:r>
        <w:rPr>
          <w:rStyle w:val="css-g38gqj"/>
        </w:rPr>
        <w:t>. argued that the absence of an obvious response in Northwest Atlantic harp seals (</w:t>
      </w:r>
      <w:proofErr w:type="spellStart"/>
      <w:r>
        <w:rPr>
          <w:rStyle w:val="css-g38gqj"/>
          <w:i/>
          <w:iCs/>
        </w:rPr>
        <w:t>Pagophilus</w:t>
      </w:r>
      <w:proofErr w:type="spellEnd"/>
      <w:r>
        <w:rPr>
          <w:rStyle w:val="css-g38gqj"/>
          <w:i/>
          <w:iCs/>
        </w:rPr>
        <w:t xml:space="preserve"> </w:t>
      </w:r>
      <w:proofErr w:type="spellStart"/>
      <w:r>
        <w:rPr>
          <w:rStyle w:val="css-g38gqj"/>
          <w:i/>
          <w:iCs/>
        </w:rPr>
        <w:t>groenlandicus</w:t>
      </w:r>
      <w:proofErr w:type="spellEnd"/>
      <w:r>
        <w:rPr>
          <w:rStyle w:val="css-g38gqj"/>
        </w:rPr>
        <w:t xml:space="preserve">), specifically large number of starving harp seals as observed following the collapse of capelin in the Barents Sea </w:t>
      </w:r>
      <w:r>
        <w:rPr>
          <w:rStyle w:val="css-g38gqj"/>
        </w:rPr>
        <w:fldChar w:fldCharType="begin"/>
      </w:r>
      <w:r>
        <w:rPr>
          <w:rStyle w:val="css-g38gqj"/>
        </w:rPr>
        <w:instrText xml:space="preserve"> ADDIN EN.CITE &lt;EndNote&gt;&lt;Cite  &gt;&lt;Author&gt;Haug&lt;/Author&gt;&lt;Year&gt;1995&lt;/Year&gt;&lt;Prefix&gt;&lt;/Prefix&gt;&lt;Suffix&gt;&lt;/Suffix&gt;&lt;Pages&gt;&lt;/Pages&gt;&lt;DisplayText&gt;(Haug &amp;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&lt;/publisher&gt;&lt;urls/&gt;&lt;/record&gt;&lt;/Cite&gt;&lt;/EndNote&gt;</w:instrText>
      </w:r>
      <w:r>
        <w:rPr>
          <w:rStyle w:val="css-g38gqj"/>
        </w:rPr>
        <w:fldChar w:fldCharType="separate"/>
      </w:r>
      <w:r>
        <w:rPr>
          <w:rStyle w:val="css-g38gqj"/>
        </w:rPr>
        <w:t>(Haug &amp; Nilssen 1995)</w:t>
      </w:r>
      <w:r>
        <w:rPr>
          <w:rStyle w:val="css-g38gqj"/>
        </w:rPr>
        <w:fldChar w:fldCharType="end"/>
      </w:r>
      <w:r>
        <w:rPr>
          <w:rStyle w:val="css-g38gqj"/>
        </w:rPr>
        <w:t>, supports their contention that the capelin stock did not collapse. However, there are significant differences between the two regions. In the Barents Sea, the collapse of capelin during the mid-1980s occurred when the stock of other important forage fish, namely Atlantic herring and arctic cod (</w:t>
      </w:r>
      <w:proofErr w:type="spellStart"/>
      <w:r>
        <w:rPr>
          <w:rStyle w:val="css-g38gqj"/>
          <w:i/>
          <w:iCs/>
        </w:rPr>
        <w:t>Boreogadus</w:t>
      </w:r>
      <w:proofErr w:type="spellEnd"/>
      <w:r>
        <w:rPr>
          <w:rStyle w:val="css-g38gqj"/>
          <w:i/>
          <w:iCs/>
        </w:rPr>
        <w:t xml:space="preserve"> </w:t>
      </w:r>
      <w:proofErr w:type="spellStart"/>
      <w:r>
        <w:rPr>
          <w:rStyle w:val="css-g38gqj"/>
          <w:i/>
          <w:iCs/>
        </w:rPr>
        <w:t>saida</w:t>
      </w:r>
      <w:proofErr w:type="spellEnd"/>
      <w:r>
        <w:rPr>
          <w:rStyle w:val="css-g38gqj"/>
        </w:rPr>
        <w:t xml:space="preserve">), were severely depleted </w:t>
      </w:r>
      <w:r>
        <w:rPr>
          <w:rStyle w:val="css-g38gqj"/>
        </w:rPr>
        <w:fldChar w:fldCharType="begin"/>
      </w:r>
      <w:r>
        <w:rPr>
          <w:rStyle w:val="css-g38gqj"/>
        </w:rPr>
        <w:instrText xml:space="preserve"> ADDIN EN.CITE &lt;EndNote&gt;&lt;Cite  &gt;&lt;Author&gt;Hamre&lt;/Author&gt;&lt;Year&gt;1994&lt;/Year&gt;&lt;RecNum&gt;900&lt;/RecNum&gt;&lt;Prefix&gt;&lt;/Prefix&gt;&lt;Suffix&gt;&lt;/Suffix&gt;&lt;Pages&gt;&lt;/Pages&gt;&lt;DisplayText&gt;(Hamre 1994, Hop &amp; Gjøsæter 2013)&lt;/DisplayText&gt;&lt;record&gt;&lt;rec-number&gt;900&lt;/rec-number&gt;&lt;foreign-keys&gt;&lt;key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Cite  &gt;&lt;Author&gt;Hop&lt;/Author&gt;&lt;Year&gt;2013&lt;/Year&gt;&lt;Prefix&gt;&lt;/Prefix&gt;&lt;Suffix&gt;&lt;/Suffix&gt;&lt;Pages&gt;&lt;/Pages&gt;&lt;record&gt;&lt;rec-number&gt;1039&lt;/rec-number&gt;&lt;foreign-keys&gt;&lt;key app="EN" db-id="2pv5prxr6xz2a4ea50h5dww0ewvx0ttdtdsa" timestamp="1526488137"&gt;1039&lt;/key&gt;&lt;/foreign-keys&gt;&lt;ref-type name="Journal Article"&gt;17&lt;/ref-type&gt;&lt;contributors&gt;&lt;authors&gt;&lt;author&gt;Hop, Haakon&lt;/author&gt;&lt;author&gt;Gjøsæter, Harald&lt;/author&gt;&lt;/authors&gt;&lt;/contributors&gt;&lt;titles&gt;&lt;title&gt;&lt;style face="normal" font="default" size="100%"&gt;Polar cod (&lt;/style&gt;&lt;style face="italic" font="default" size="100%"&gt;Boreogadus saida&lt;/style&gt;&lt;style face="normal" font="default" size="100%"&gt;) and capelin (&lt;/style&gt;&lt;style face="italic" font="default" size="100%"&gt;Mallotus villosus&lt;/style&gt;&lt;style face="normal" font="default" size="100%"&gt;) as key species in marine food webs of the Arctic and the Barents Sea&lt;/style&gt;&lt;/title&gt;&lt;secondary-title&gt;Marine Biology Research&lt;/secondary-title&gt;&lt;/titles&gt;&lt;periodical&gt;&lt;full-title&gt;Marine Biology Research&lt;/full-title&gt;&lt;/periodical&gt;&lt;pages&gt;878-894&lt;/pages&gt;&lt;volume&gt;9&lt;/volume&gt;&lt;number&gt;9&lt;/number&gt;&lt;dates&gt;&lt;year&gt;2013&lt;/year&gt;&lt;pub-dates&gt;&lt;date&gt;2013/11/01&lt;/date&gt;&lt;/pub-dates&gt;&lt;/dates&gt;&lt;publisher&gt;Taylor &amp;amp; Francis&lt;/publisher&gt;&lt;isbn&gt;1745-1000&lt;/isbn&gt;&lt;urls&gt;&lt;related-urls&gt;&lt;url&gt;https://doi.org/10.1080/17451000.2013.775458&lt;/url&gt;&lt;/related-urls&gt;&lt;/urls&gt;&lt;electronic-resource-num&gt;10.1080/17451000.2013.775458&lt;/electronic-resource-num&gt;&lt;/record&gt;&lt;/Cite&gt;&lt;/EndNote&gt;</w:instrText>
      </w:r>
      <w:r>
        <w:rPr>
          <w:rStyle w:val="css-g38gqj"/>
        </w:rPr>
        <w:fldChar w:fldCharType="separate"/>
      </w:r>
      <w:r>
        <w:rPr>
          <w:rStyle w:val="css-g38gqj"/>
        </w:rPr>
        <w:t>(Hamre 1994, Hop &amp; Gjøsæter 2013)</w:t>
      </w:r>
      <w:r>
        <w:rPr>
          <w:rStyle w:val="css-g38gqj"/>
        </w:rPr>
        <w:fldChar w:fldCharType="end"/>
      </w:r>
      <w:r>
        <w:rPr>
          <w:rStyle w:val="css-g38gqj"/>
        </w:rPr>
        <w:t xml:space="preserve">. Therefore the effects of the capelin collapse were amplified and reached several taxa </w:t>
      </w:r>
      <w:del w:id="419" w:author="Montevecchi, William" w:date="2018-06-02T17:04:00Z">
        <w:r>
          <w:rPr>
            <w:rStyle w:val="css-g38gqj"/>
          </w:rPr>
          <w:delText>such as</w:delText>
        </w:r>
      </w:del>
      <w:ins w:id="420" w:author="Montevecchi, William" w:date="2018-06-02T17:04:00Z">
        <w:r>
          <w:rPr>
            <w:rStyle w:val="css-g38gqj"/>
          </w:rPr>
          <w:t>including</w:t>
        </w:r>
      </w:ins>
      <w:r>
        <w:rPr>
          <w:rStyle w:val="css-g38gqj"/>
        </w:rPr>
        <w:t xml:space="preserve"> seals, seabirds and Atlantic cod </w:t>
      </w:r>
      <w:r>
        <w:rPr>
          <w:rStyle w:val="css-g38gqj"/>
        </w:rPr>
        <w:fldChar w:fldCharType="begin"/>
      </w:r>
      <w:r>
        <w:rPr>
          <w:rStyle w:val="css-g38gqj"/>
        </w:rPr>
        <w:instrText xml:space="preserve"> ADDIN EN.CITE &lt;EndNote&gt;&lt;Cite  &gt;&lt;Author&gt;Hamre&lt;/Author&gt;&lt;Year&gt;1994&lt;/Year&gt;&lt;RecNum&gt;900&lt;/RecNum&gt;&lt;Prefix&gt;&lt;/Prefix&gt;&lt;Suffix&gt;&lt;/Suffix&gt;&lt;Pages&gt;&lt;/Pages&gt;&lt;DisplayText&gt;(Hamre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Pr>
          <w:rStyle w:val="css-g38gqj"/>
        </w:rPr>
        <w:fldChar w:fldCharType="separate"/>
      </w:r>
      <w:r>
        <w:rPr>
          <w:rStyle w:val="css-g38gqj"/>
        </w:rPr>
        <w:t>(Hamre 1994)</w:t>
      </w:r>
      <w:r>
        <w:rPr>
          <w:rStyle w:val="css-g38gqj"/>
        </w:rPr>
        <w:fldChar w:fldCharType="end"/>
      </w:r>
      <w:r>
        <w:rPr>
          <w:rStyle w:val="css-g38gqj"/>
        </w:rPr>
        <w:t xml:space="preserve">. Barents Sea capelin also declined between 1992 and 1993 without </w:t>
      </w:r>
      <w:commentRangeStart w:id="421"/>
      <w:r>
        <w:rPr>
          <w:rStyle w:val="css-g38gqj"/>
        </w:rPr>
        <w:t>a similar ‘invasion’ of starving seals</w:t>
      </w:r>
      <w:commentRangeEnd w:id="421"/>
      <w:r w:rsidR="00B64F4C">
        <w:rPr>
          <w:rStyle w:val="CommentReference"/>
          <w:rFonts w:ascii="Times New Roman" w:eastAsia="Arial Unicode MS" w:hAnsi="Times New Roman" w:cs="Times New Roman"/>
          <w:color w:val="auto"/>
          <w:lang w:eastAsia="en-US"/>
        </w:rPr>
        <w:commentReference w:id="421"/>
      </w:r>
      <w:r>
        <w:rPr>
          <w:rStyle w:val="css-g38gqj"/>
        </w:rPr>
        <w:t xml:space="preserve">. This was likely due to the availability of alternative prey </w:t>
      </w:r>
      <w:r>
        <w:rPr>
          <w:rStyle w:val="css-g38gqj"/>
        </w:rPr>
        <w:fldChar w:fldCharType="begin"/>
      </w:r>
      <w:r>
        <w:rPr>
          <w:rStyle w:val="css-g38gqj"/>
        </w:rPr>
        <w:instrText xml:space="preserve"> ADDIN EN.CITE &lt;EndNote&gt;&lt;Cite  &gt;&lt;Author&gt;Nilssen&lt;/Author&gt;&lt;Year&gt;1998&lt;/Year&gt;&lt;Prefix&gt;Atlantic herring and polar cod`, &lt;/Prefix&gt;&lt;Suffix&gt;&lt;/Suffix&gt;&lt;Pages&gt;&lt;/Pages&gt;&lt;DisplayText&gt;(Atlantic herring and arctic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Pr>
          <w:rStyle w:val="css-g38gqj"/>
        </w:rPr>
        <w:fldChar w:fldCharType="separate"/>
      </w:r>
      <w:r>
        <w:rPr>
          <w:rStyle w:val="css-g38gqj"/>
        </w:rPr>
        <w:t>(Atlantic herring and arctic cod, Nilssen et al. 1998)</w:t>
      </w:r>
      <w:r>
        <w:rPr>
          <w:rStyle w:val="css-g38gqj"/>
        </w:rPr>
        <w:fldChar w:fldCharType="end"/>
      </w:r>
      <w:r>
        <w:rPr>
          <w:rStyle w:val="css-g38gqj"/>
        </w:rPr>
        <w:t xml:space="preserve">. </w:t>
      </w:r>
      <w:commentRangeStart w:id="422"/>
      <w:r>
        <w:rPr>
          <w:rStyle w:val="css-g38gqj"/>
        </w:rPr>
        <w:t xml:space="preserve">In the Northwest Atlantic, however, alternate prey, particularly arctic cod and Atlantic herring, were still available during the early 1990s </w:t>
      </w:r>
      <w:r>
        <w:rPr>
          <w:rStyle w:val="css-g38gqj"/>
        </w:rPr>
        <w:fldChar w:fldCharType="begin"/>
      </w:r>
      <w:r>
        <w:rPr>
          <w:rStyle w:val="css-g38gqj"/>
        </w:rPr>
        <w:instrText xml:space="preserve"> ADDIN EN.CITE &lt;EndNote&gt;&lt;Cite  &gt;&lt;Author&gt;Lilly&lt;/Author&gt;&lt;Year&gt;1994&lt;/Year&gt;&lt;RecNum&gt;901&lt;/RecNum&gt;&lt;Prefix&gt;&lt;/Prefix&gt;&lt;Suffix&gt;&lt;/Suffix&gt;&lt;Pages&gt;&lt;/Pages&gt;&lt;DisplayText&gt;(Lilly et al. 1994, Bourne et al. 2015)&lt;/DisplayText&gt;&lt;record&gt;&lt;rec-number&gt;901&lt;/rec-number&gt;&lt;foreign-keys&gt;&lt;key app="EN" db-id="2pv5prxr6xz2a4ea50h5dww0ewvx0ttdtdsa" timestamp="1517411298"&gt;901&lt;/key&gt;&lt;/foreign-keys&gt;&lt;ref-type name="Journal Article"&gt;17&lt;/ref-type&gt;&lt;contributors&gt;&lt;authors&gt;&lt;author&gt;Lilly, G.R.&lt;/author&gt;&lt;author&gt;Hop, H.&lt;/author&gt;&lt;author&gt;Stansbury, D.E.&lt;/author&gt;&lt;author&gt;Bishop, C.A..&lt;/author&gt;&lt;/authors&gt;&lt;/contributors&gt;&lt;titles&gt;&lt;title&gt;&lt;style face="normal" font="default" size="100%"&gt;Distribution and abundance of polar cod (&lt;/style&gt;&lt;style face="italic" font="default" size="100%"&gt;Boreogadus saida&lt;/style&gt;&lt;style face="normal" font="default" size="100%"&gt;) off southern Labrador and eastern Newfoundland&lt;/style&gt;&lt;/title&gt;&lt;secondary-title&gt;ICES CM&lt;/secondary-title&gt;&lt;/titles&gt;&lt;periodical&gt;&lt;full-title&gt;ICES CM&lt;/full-title&gt;&lt;/periodical&gt;&lt;volume&gt;0:6&lt;/volume&gt;&lt;dates&gt;&lt;year&gt;1994&lt;/year&gt;&lt;/dates&gt;&lt;urls/&gt;&lt;/record&gt;&lt;/Cite&gt;&lt;Cite  &gt;&lt;Author&gt;Bourne&lt;/Author&gt;&lt;Year&gt;2015&lt;/Year&gt;&lt;RecNum&gt;902&lt;/RecNum&gt;&lt;Prefix&gt;&lt;/Prefix&gt;&lt;Suffix&gt;&lt;/Suffix&gt;&lt;Pages&gt;&lt;/Pages&gt;&lt;record&gt;&lt;rec-number&gt;902&lt;/rec-number&gt;&lt;foreign-keys&gt;&lt;key app="EN" db-id="2pv5prxr6xz2a4ea50h5dww0ewvx0ttdtdsa" timestamp="1517412613"&gt;902&lt;/key&gt;&lt;/foreign-keys&gt;&lt;ref-type name="Journal Article"&gt;17&lt;/ref-type&gt;&lt;contributors&gt;&lt;authors&gt;&lt;author&gt;Bourne, Christina&lt;/author&gt;&lt;author&gt;Mowbray, F.&lt;/author&gt;&lt;author&gt;Squires, B.&lt;/author&gt;&lt;author&gt;Croft, J.&lt;/author&gt;&lt;/authors&gt;&lt;/contributors&gt;&lt;titles&gt;&lt;title&gt;&lt;style face="normal" font="default" size="100%"&gt;An assessment framework and review of Newfoundland east and south coast Atlantic herring (&lt;/style&gt;&lt;style face="italic" font="default" size="100%"&gt;Clupea harengus&lt;/style&gt;&lt;style face="normal" font="default" size="100%"&gt;) stocks to the spring of 2013&lt;/style&gt;&lt;/title&gt;&lt;secondary-title&gt;Canadian Science Advisory Secretariat (CSAS) Research Document&lt;/secondary-title&gt;&lt;/titles&gt;&lt;periodical&gt;&lt;full-title&gt;Canadian Science Advisory Secretariat (CSAS) Research Document&lt;/full-title&gt;&lt;/periodical&gt;&lt;volume&gt;2015/029&lt;/volume&gt;&lt;dates&gt;&lt;year&gt;2015&lt;/year&gt;&lt;/dates&gt;&lt;urls/&gt;&lt;/record&gt;&lt;/Cite&gt;&lt;/EndNote&gt;</w:instrText>
      </w:r>
      <w:r>
        <w:rPr>
          <w:rStyle w:val="css-g38gqj"/>
        </w:rPr>
        <w:fldChar w:fldCharType="separate"/>
      </w:r>
      <w:r>
        <w:rPr>
          <w:rStyle w:val="css-g38gqj"/>
        </w:rPr>
        <w:t>(Lilly et al. 1994, Bourne et al. 2015)</w:t>
      </w:r>
      <w:r>
        <w:rPr>
          <w:rStyle w:val="css-g38gqj"/>
        </w:rPr>
        <w:fldChar w:fldCharType="end"/>
      </w:r>
      <w:r>
        <w:rPr>
          <w:rStyle w:val="css-g38gqj"/>
        </w:rPr>
        <w:t xml:space="preserve"> and were the main prey of harp seals </w:t>
      </w:r>
      <w:r>
        <w:rPr>
          <w:rStyle w:val="css-g38gqj"/>
        </w:rPr>
        <w:fldChar w:fldCharType="begin"/>
      </w:r>
      <w:r>
        <w:rPr>
          <w:rStyle w:val="css-g38gqj"/>
        </w:rPr>
        <w:instrText xml:space="preserve"> ADDIN EN.CITE &lt;EndNote&gt;&lt;Cite  &gt;&lt;Author&gt;Stenson&lt;/Author&gt;&lt;Year&gt;2012&lt;/Year&gt;&lt;RecNum&gt;700&lt;/RecNum&gt;&lt;Prefix&gt;&lt;/Prefix&gt;&lt;Suffix&gt;&lt;/Suffix&gt;&lt;Pages&gt;&lt;/Pages&gt;&lt;DisplayText&gt;(Stenson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Pr>
          <w:rStyle w:val="css-g38gqj"/>
        </w:rPr>
        <w:fldChar w:fldCharType="separate"/>
      </w:r>
      <w:r>
        <w:rPr>
          <w:rStyle w:val="css-g38gqj"/>
        </w:rPr>
        <w:t>(Stenson 2012)</w:t>
      </w:r>
      <w:r>
        <w:rPr>
          <w:rStyle w:val="css-g38gqj"/>
        </w:rPr>
        <w:fldChar w:fldCharType="end"/>
      </w:r>
      <w:r>
        <w:rPr>
          <w:rStyle w:val="css-g38gqj"/>
        </w:rPr>
        <w:t xml:space="preserve">. </w:t>
      </w:r>
      <w:commentRangeEnd w:id="422"/>
      <w:r w:rsidR="00A81FFD">
        <w:rPr>
          <w:rStyle w:val="CommentReference"/>
          <w:rFonts w:ascii="Times New Roman" w:eastAsia="Arial Unicode MS" w:hAnsi="Times New Roman" w:cs="Times New Roman"/>
          <w:color w:val="auto"/>
          <w:lang w:eastAsia="en-US"/>
        </w:rPr>
        <w:commentReference w:id="422"/>
      </w:r>
    </w:p>
    <w:p w:rsidR="005E1546" w:rsidRDefault="00B64F4C">
      <w:pPr>
        <w:pStyle w:val="Style1"/>
        <w:rPr>
          <w:rStyle w:val="css-g38gqj"/>
        </w:rPr>
      </w:pPr>
      <w:ins w:id="423" w:author="DFO-MPO" w:date="2018-06-11T16:34:00Z">
        <w:r>
          <w:rPr>
            <w:rStyle w:val="css-g38gqj"/>
          </w:rPr>
          <w:lastRenderedPageBreak/>
          <w:t xml:space="preserve">Further, </w:t>
        </w:r>
      </w:ins>
      <w:del w:id="424" w:author="DFO-MPO" w:date="2018-06-11T16:34:00Z">
        <w:r w:rsidR="00EB75CB" w:rsidDel="00B64F4C">
          <w:rPr>
            <w:rStyle w:val="css-g38gqj"/>
          </w:rPr>
          <w:delText>W</w:delText>
        </w:r>
      </w:del>
      <w:ins w:id="425" w:author="DFO-MPO" w:date="2018-06-11T16:34:00Z">
        <w:r>
          <w:rPr>
            <w:rStyle w:val="css-g38gqj"/>
          </w:rPr>
          <w:t>w</w:t>
        </w:r>
      </w:ins>
      <w:r w:rsidR="00EB75CB">
        <w:rPr>
          <w:rStyle w:val="css-g38gqj"/>
        </w:rPr>
        <w:t xml:space="preserve">hile Northwest Atlantic harp seals did not show catastrophic mortalities post-1991, they have been impacted by the decline in capelin. Since the 1980s, pregnancy rates of harp seals declined while inter-annual variability in pregnancy rates increased, ranging from ~20% to 75% over the past 3 decades </w:t>
      </w:r>
      <w:r w:rsidR="00EB75CB">
        <w:rPr>
          <w:rStyle w:val="css-g38gqj"/>
        </w:rPr>
        <w:fldChar w:fldCharType="begin"/>
      </w:r>
      <w:r w:rsidR="00EB75CB">
        <w:rPr>
          <w:rStyle w:val="css-g38gqj"/>
        </w:rPr>
        <w:instrText xml:space="preserve"> ADDIN EN.CITE &lt;EndNote&gt;&lt;Cite  &gt;&lt;Author&gt;Stenson&lt;/Author&gt;&lt;Year&gt;2016&lt;/Year&gt;&lt;RecNum&gt;830&lt;/RecNum&gt;&lt;Prefix&gt;&lt;/Prefix&gt;&lt;Suffix&gt;&lt;/Suffix&gt;&lt;Pages&gt;&lt;/Pages&gt;&lt;DisplayText&gt;(Stenson et al. 2014, &lt;/DisplayText&gt;&lt;record&gt;&lt;rec-number&gt;830&lt;/rec-number&gt;&lt;foreign-keys&gt;&lt;key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&gt;&lt;Author&gt;Stenson&lt;/Author&gt;&lt;Year&gt;2014&lt;/Year&gt;&lt;RecNum&gt;898&lt;/RecNum&gt;&lt;Prefix&gt;&lt;/Prefix&gt;&lt;Suffix&gt;&lt;/Suffix&gt;&lt;Pages&gt;&lt;/Pages&gt;&lt;record&gt;&lt;rec-number&gt;898&lt;/rec-number&gt;&lt;foreign-keys&gt;&lt;key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instrText>
      </w:r>
      <w:r w:rsidR="00EB75CB">
        <w:rPr>
          <w:rStyle w:val="css-g38gqj"/>
        </w:rPr>
        <w:fldChar w:fldCharType="separate"/>
      </w:r>
      <w:r w:rsidR="00EB75CB">
        <w:rPr>
          <w:rStyle w:val="css-g38gqj"/>
        </w:rPr>
        <w:t xml:space="preserve">(Stenson et al. 2014, </w:t>
      </w:r>
      <w:r w:rsidR="00EB75CB">
        <w:rPr>
          <w:rStyle w:val="css-g38gqj"/>
        </w:rPr>
        <w:fldChar w:fldCharType="end"/>
      </w:r>
      <w:del w:id="426" w:author="Montevecchi, William" w:date="2018-06-02T17:05:00Z">
        <w:r w:rsidR="00EB75CB">
          <w:rPr>
            <w:rStyle w:val="css-g38gqj"/>
          </w:rPr>
          <w:fldChar w:fldCharType="begin"/>
        </w:r>
        <w:r w:rsidR="00EB75CB">
          <w:rPr>
            <w:rStyle w:val="css-g38gqj"/>
          </w:rPr>
          <w:delInstrText xml:space="preserve"> ADDIN EN.CITE &lt;EndNote&gt;&lt;Cite  &gt;&lt;Author&gt;Stenson&lt;/Author&gt;&lt;Year&gt;2016&lt;/Year&gt;&lt;RecNum&gt;830&lt;/RecNum&gt;&lt;Prefix&gt;&lt;/Prefix&gt;&lt;Suffix&gt;&lt;/Suffix&gt;&lt;Pages&gt;&lt;/Pages&gt;&lt;DisplayText&gt;Stenson et al. &lt;/DisplayText&gt;&lt;record&gt;&lt;rec-number&gt;830&lt;/rec-number&gt;&lt;foreign-keys&gt;&lt;key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&gt;&lt;Author&gt;Stenson&lt;/Author&gt;&lt;Year&gt;2014&lt;/Year&gt;&lt;RecNum&gt;898&lt;/RecNum&gt;&lt;Prefix&gt;&lt;/Prefix&gt;&lt;Suffix&gt;&lt;/Suffix&gt;&lt;Pages&gt;&lt;/Pages&gt;&lt;record&gt;&lt;rec-number&gt;898&lt;/rec-number&gt;&lt;foreign-keys&gt;&lt;key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delInstrText>
        </w:r>
        <w:r w:rsidR="00EB75CB">
          <w:rPr>
            <w:rStyle w:val="css-g38gqj"/>
          </w:rPr>
          <w:fldChar w:fldCharType="separate"/>
        </w:r>
        <w:r w:rsidR="00EB75CB">
          <w:rPr>
            <w:rStyle w:val="css-g38gqj"/>
          </w:rPr>
          <w:delText xml:space="preserve">Stenson et al. </w:delText>
        </w:r>
        <w:r w:rsidR="00EB75CB">
          <w:rPr>
            <w:rStyle w:val="css-g38gqj"/>
          </w:rPr>
          <w:fldChar w:fldCharType="end"/>
        </w:r>
      </w:del>
      <w:r w:rsidR="00EB75CB">
        <w:rPr>
          <w:rStyle w:val="css-g38gqj"/>
        </w:rPr>
        <w:fldChar w:fldCharType="begin"/>
      </w:r>
      <w:r w:rsidR="00EB75CB">
        <w:rPr>
          <w:rStyle w:val="css-g38gqj"/>
        </w:rPr>
        <w:instrText xml:space="preserve"> ADDIN EN.CITE &lt;EndNote&gt;&lt;Cite  &gt;&lt;Author&gt;Stenson&lt;/Author&gt;&lt;Year&gt;2016&lt;/Year&gt;&lt;RecNum&gt;830&lt;/RecNum&gt;&lt;Prefix&gt;&lt;/Prefix&gt;&lt;Suffix&gt;&lt;/Suffix&gt;&lt;Pages&gt;&lt;/Pages&gt;&lt;DisplayText&gt;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Cite  &gt;&lt;Author&gt;Stenson&lt;/Author&gt;&lt;Year&gt;2014&lt;/Year&gt;&lt;RecNum&gt;898&lt;/RecNum&gt;&lt;Prefix&gt;&lt;/Prefix&gt;&lt;Suffix&gt;&lt;/Suffix&gt;&lt;Pages&gt;&lt;/Pages&gt;&lt;record&gt;&lt;rec-number&gt;898&lt;/rec-number&gt;&lt;foreign-keys&gt;&lt;key app="EN" db-id="2pv5prxr6xz2a4ea50h5dww0ewvx0ttdtdsa" timestamp="1517405501"&gt;898&lt;/key&gt;&lt;/foreign-keys&gt;&lt;ref-type name="Journal Article"&gt;17&lt;/ref-type&gt;&lt;contributors&gt;&lt;authors&gt;&lt;author&gt;Stenson, G.B.&lt;/author&gt;&lt;author&gt;Wakeham, D.&lt;/author&gt;&lt;author&gt;Buren, A.D.&lt;/author&gt;&lt;author&gt;Koen-Alonso, M.&lt;/author&gt;&lt;/authors&gt;&lt;/contributors&gt;&lt;titles&gt;&lt;title&gt;&lt;style face="normal" font="default" size="100%"&gt;Density-dependent and density-independent factors influencing reproductive rates in Northwest Atlantic harp seals, &lt;/style&gt;&lt;style face="italic" font="default" size="100%"&gt;Pagophilus groenlandicus&lt;/style&gt;&lt;/title&gt;&lt;secondary-title&gt;DFO Canadian Science Advisory Secretariat Research Document&lt;/secondary-title&gt;&lt;/titles&gt;&lt;periodical&gt;&lt;full-title&gt;DFO Canadian Science Advisory Secretariat Research Document&lt;/full-title&gt;&lt;/periodical&gt;&lt;volume&gt;2014/058&lt;/volume&gt;&lt;dates&gt;&lt;year&gt;2014&lt;/year&gt;&lt;/dates&gt;&lt;urls/&gt;&lt;/record&gt;&lt;/Cite&gt;&lt;/EndNote&gt;</w:instrText>
      </w:r>
      <w:r w:rsidR="00EB75CB">
        <w:rPr>
          <w:rStyle w:val="css-g38gqj"/>
        </w:rPr>
        <w:fldChar w:fldCharType="separate"/>
      </w:r>
      <w:r w:rsidR="00EB75CB">
        <w:rPr>
          <w:rStyle w:val="css-g38gqj"/>
        </w:rPr>
        <w:t>2016)</w:t>
      </w:r>
      <w:r w:rsidR="00EB75CB">
        <w:rPr>
          <w:rStyle w:val="css-g38gqj"/>
        </w:rPr>
        <w:fldChar w:fldCharType="end"/>
      </w:r>
      <w:r w:rsidR="00EB75CB">
        <w:rPr>
          <w:rStyle w:val="css-g38gqj"/>
        </w:rPr>
        <w:t xml:space="preserve">. Also, since 1987, harp seals have shown indications of late term abortions. Stenson et al. </w:t>
      </w:r>
      <w:r w:rsidR="00EB75CB">
        <w:rPr>
          <w:rStyle w:val="css-g38gqj"/>
        </w:rPr>
        <w:fldChar w:fldCharType="begin"/>
      </w:r>
      <w:r w:rsidR="00EB75CB">
        <w:rPr>
          <w:rStyle w:val="css-g38gqj"/>
        </w:rPr>
        <w:instrText xml:space="preserve"> ADDIN EN.CITE &lt;EndNote&gt;&lt;Cite  &gt;&lt;Author&gt;Stenson&lt;/Author&gt;&lt;Year&gt;2016&lt;/Year&gt;&lt;RecNum&gt;830&lt;/RecNum&gt;&lt;Prefix&gt;&lt;/Prefix&gt;&lt;Suffix&gt;&lt;/Suffix&gt;&lt;Pages&gt;&lt;/Pages&gt;&lt;DisplayText&gt;(2016)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00EB75CB">
        <w:rPr>
          <w:rStyle w:val="css-g38gqj"/>
        </w:rPr>
        <w:fldChar w:fldCharType="separate"/>
      </w:r>
      <w:r w:rsidR="00EB75CB">
        <w:rPr>
          <w:rStyle w:val="css-g38gqj"/>
        </w:rPr>
        <w:t>(2016)</w:t>
      </w:r>
      <w:r w:rsidR="00EB75CB">
        <w:rPr>
          <w:rStyle w:val="css-g38gqj"/>
        </w:rPr>
        <w:fldChar w:fldCharType="end"/>
      </w:r>
      <w:r w:rsidR="00EB75CB">
        <w:rPr>
          <w:rStyle w:val="css-g38gqj"/>
        </w:rPr>
        <w:t xml:space="preserve"> found that while the general decline in fecundity reflects density-dependent processes associated with increased population size, including the late term abortion rates into their model allowed them to explain the large inter-annual variability in pregnancy rates. Changes in the abortion rates, in turn, were found to be influenced by ice cover in late January and capelin biomass. Buren et al. </w:t>
      </w:r>
      <w:r w:rsidR="00EB75CB">
        <w:rPr>
          <w:rStyle w:val="css-g38gqj"/>
        </w:rPr>
        <w:fldChar w:fldCharType="begin"/>
      </w:r>
      <w:r w:rsidR="00EB75CB">
        <w:rPr>
          <w:rStyle w:val="css-g38gqj"/>
        </w:rPr>
        <w:instrText xml:space="preserve"> ADDIN EN.CITE &lt;EndNote&gt;&lt;Cite  &gt;&lt;Author&gt;Buren&lt;/Author&gt;&lt;Year&gt;2014&lt;/Year&gt;&lt;RecNum&gt;743&lt;/RecNum&gt;&lt;Prefix&gt;&lt;/Prefix&gt;&lt;Suffix&gt;&lt;/Suffix&gt;&lt;Pages&gt;&lt;/Pages&gt;&lt;DisplayText&gt;(2014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EndNote&gt;</w:instrText>
      </w:r>
      <w:r w:rsidR="00EB75CB">
        <w:rPr>
          <w:rStyle w:val="css-g38gqj"/>
        </w:rPr>
        <w:fldChar w:fldCharType="separate"/>
      </w:r>
      <w:r w:rsidR="00EB75CB">
        <w:rPr>
          <w:rStyle w:val="css-g38gqj"/>
        </w:rPr>
        <w:t>(2014a)</w:t>
      </w:r>
      <w:r w:rsidR="00EB75CB">
        <w:rPr>
          <w:rStyle w:val="css-g38gqj"/>
        </w:rPr>
        <w:fldChar w:fldCharType="end"/>
      </w:r>
      <w:r w:rsidR="00EB75CB">
        <w:rPr>
          <w:rStyle w:val="css-g38gqj"/>
        </w:rPr>
        <w:t xml:space="preserve"> showed that capelin abundance is correlated with ice conditions suggesting that late January ice conditions reflect changes in environmental conditions that influence many prey species. While, as pointed out by Frank et al., higher catches in the Canadian commercial hunt between 1996 and 2008 contributed to reductions in the rate of population growth, these lower pregnancy rates have also had a major impact on the population dynamics of this population, particularly since commercial catches have declined over the past decade and there has not been a concomitant increase in harp seal population </w:t>
      </w:r>
      <w:commentRangeStart w:id="427"/>
      <w:r w:rsidR="00EB75CB">
        <w:rPr>
          <w:rStyle w:val="css-g38gqj"/>
        </w:rPr>
        <w:t>abundance</w:t>
      </w:r>
      <w:commentRangeEnd w:id="427"/>
      <w:r>
        <w:rPr>
          <w:rStyle w:val="CommentReference"/>
          <w:rFonts w:ascii="Times New Roman" w:eastAsia="Arial Unicode MS" w:hAnsi="Times New Roman" w:cs="Times New Roman"/>
          <w:color w:val="auto"/>
          <w:lang w:eastAsia="en-US"/>
        </w:rPr>
        <w:commentReference w:id="427"/>
      </w:r>
      <w:r w:rsidR="00EB75CB">
        <w:rPr>
          <w:rStyle w:val="css-g38gqj"/>
        </w:rPr>
        <w:t xml:space="preserve">. </w:t>
      </w:r>
    </w:p>
    <w:p w:rsidR="005E1546" w:rsidRDefault="00EB75CB">
      <w:pPr>
        <w:pStyle w:val="Style1"/>
        <w:rPr>
          <w:rStyle w:val="css-g38gqj"/>
        </w:rPr>
      </w:pPr>
      <w:r>
        <w:rPr>
          <w:rStyle w:val="css-g38gqj"/>
        </w:rPr>
        <w:t>In summary, the absence of an obvious response in Northwest Atlantic harp seals does not support the hypothesis of a collapsed capelin stock as there were alternative forage fish available for harp seals post-1991. Increased inter-annual variability in pregnancy rates of harp seals post-1991, which was related to capelin biomass, indicates the dependency of harp seals on capelin availability and supports the hypothesis of stock collapse.</w:t>
      </w:r>
    </w:p>
    <w:p w:rsidR="005E1546" w:rsidRDefault="00EB75CB">
      <w:pPr>
        <w:pStyle w:val="Heading3"/>
        <w:spacing w:line="480" w:lineRule="auto"/>
        <w:rPr>
          <w:rStyle w:val="css-g38gqj"/>
          <w:rFonts w:ascii="Calibri" w:eastAsia="Calibri" w:hAnsi="Calibri" w:cs="Calibri"/>
          <w:b w:val="0"/>
          <w:bCs w:val="0"/>
          <w:color w:val="000000"/>
          <w:sz w:val="24"/>
          <w:szCs w:val="24"/>
          <w:u w:color="000000"/>
        </w:rPr>
      </w:pPr>
      <w:r>
        <w:rPr>
          <w:rStyle w:val="css-g38gqj"/>
          <w:rFonts w:ascii="Calibri" w:eastAsia="Calibri" w:hAnsi="Calibri" w:cs="Calibri"/>
          <w:color w:val="000000"/>
          <w:sz w:val="24"/>
          <w:szCs w:val="24"/>
          <w:u w:color="000000"/>
        </w:rPr>
        <w:lastRenderedPageBreak/>
        <w:t>Seabird population trends and diets</w:t>
      </w:r>
    </w:p>
    <w:p w:rsidR="005E1546" w:rsidRDefault="00EB75CB">
      <w:pPr>
        <w:pStyle w:val="Style1"/>
        <w:rPr>
          <w:rStyle w:val="css-g38gqj"/>
          <w:u w:color="151518"/>
        </w:rPr>
      </w:pPr>
      <w:r>
        <w:rPr>
          <w:rStyle w:val="css-g38gqj"/>
          <w:color w:val="1B1C20"/>
          <w:u w:color="1B1C20"/>
        </w:rPr>
        <w:t>Frank et al. (Figure 11B)</w:t>
      </w:r>
      <w:r>
        <w:rPr>
          <w:rStyle w:val="css-g38gqj"/>
          <w:u w:color="151518"/>
        </w:rPr>
        <w:t xml:space="preserve"> considered that the post-1990 trend in abundance of common </w:t>
      </w:r>
      <w:proofErr w:type="spellStart"/>
      <w:r>
        <w:rPr>
          <w:rStyle w:val="css-g38gqj"/>
          <w:u w:color="151518"/>
        </w:rPr>
        <w:t>murres</w:t>
      </w:r>
      <w:proofErr w:type="spellEnd"/>
      <w:r>
        <w:rPr>
          <w:rStyle w:val="css-g38gqj"/>
          <w:u w:color="151518"/>
        </w:rPr>
        <w:t xml:space="preserve"> (</w:t>
      </w:r>
      <w:proofErr w:type="spellStart"/>
      <w:r>
        <w:rPr>
          <w:rStyle w:val="css-g38gqj"/>
          <w:i/>
          <w:iCs/>
          <w:u w:color="151518"/>
          <w:lang w:val="nl-NL"/>
        </w:rPr>
        <w:t>Uria</w:t>
      </w:r>
      <w:proofErr w:type="spellEnd"/>
      <w:r>
        <w:rPr>
          <w:rStyle w:val="css-g38gqj"/>
          <w:i/>
          <w:iCs/>
          <w:u w:color="151518"/>
          <w:lang w:val="nl-NL"/>
        </w:rPr>
        <w:t xml:space="preserve"> aalge</w:t>
      </w:r>
      <w:r>
        <w:rPr>
          <w:rStyle w:val="css-g38gqj"/>
          <w:u w:color="151518"/>
        </w:rPr>
        <w:t xml:space="preserve">) on Funk Island (NAFO Div. 3K) does not reflect an order of magnitude decrease in their primary prey. In doing so, </w:t>
      </w:r>
      <w:r>
        <w:rPr>
          <w:rStyle w:val="css-g38gqj"/>
          <w:color w:val="1B1C20"/>
          <w:u w:color="1B1C20"/>
        </w:rPr>
        <w:t>Frank et al.</w:t>
      </w:r>
      <w:r>
        <w:rPr>
          <w:rStyle w:val="css-g38gqj"/>
          <w:u w:color="151518"/>
        </w:rPr>
        <w:t xml:space="preserve"> misinterpreted the </w:t>
      </w:r>
      <w:proofErr w:type="spellStart"/>
      <w:r>
        <w:rPr>
          <w:rStyle w:val="css-g38gqj"/>
          <w:u w:color="151518"/>
        </w:rPr>
        <w:t>murre</w:t>
      </w:r>
      <w:proofErr w:type="spellEnd"/>
      <w:r>
        <w:rPr>
          <w:rStyle w:val="css-g38gqj"/>
          <w:u w:color="151518"/>
        </w:rPr>
        <w:t xml:space="preserve"> abundance graph from Figure 3 in </w:t>
      </w:r>
      <w:r>
        <w:rPr>
          <w:rStyle w:val="css-g38gqj"/>
          <w:u w:color="151518"/>
        </w:rPr>
        <w:fldChar w:fldCharType="begin"/>
      </w:r>
      <w:r>
        <w:rPr>
          <w:rStyle w:val="css-g38gqj"/>
          <w:u w:color="151518"/>
        </w:rPr>
        <w:instrText xml:space="preserve"> ADDIN EN.CITE &lt;EndNote&gt;&lt;Cite  &gt;&lt;Author&gt;Davoren&lt;/Author&gt;&lt;Year&gt;2003&lt;/Year&gt;&lt;RecNum&gt;143&lt;/RecNum&gt;&lt;Prefix&gt;&lt;/Prefix&gt;&lt;Suffix&gt;&lt;/Suffix&gt;&lt;Pages&gt;&lt;/Pages&gt;&lt;DisplayText&gt;Davoren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File&lt;/reprint-edition&gt;&lt;dates&gt;&lt;year&gt;2003&lt;/year&gt;&lt;pub-dates&gt;&lt;date&gt;2003&lt;/date&gt;&lt;/pub-dates&gt;&lt;/dates&gt;&lt;label&gt;151&lt;/label&gt;&lt;urls/&gt;&lt;/record&gt;&lt;/Cite&gt;&lt;/EndNote&gt;</w:instrText>
      </w:r>
      <w:r>
        <w:rPr>
          <w:rStyle w:val="css-g38gqj"/>
          <w:u w:color="151518"/>
        </w:rPr>
        <w:fldChar w:fldCharType="separate"/>
      </w:r>
      <w:r>
        <w:rPr>
          <w:rStyle w:val="css-g38gqj"/>
          <w:u w:color="151518"/>
        </w:rPr>
        <w:t>Davoren and Montevecchi (2003)</w:t>
      </w:r>
      <w:r>
        <w:rPr>
          <w:rStyle w:val="css-g38gqj"/>
          <w:u w:color="151518"/>
        </w:rPr>
        <w:fldChar w:fldCharType="end"/>
      </w:r>
      <w:r>
        <w:rPr>
          <w:rStyle w:val="css-g38gqj"/>
          <w:u w:color="151518"/>
        </w:rPr>
        <w:t xml:space="preserve"> as an indication of population increase on Funk Island (mislabeled as Fogo Island in Figure 1 of </w:t>
      </w:r>
      <w:r>
        <w:rPr>
          <w:rStyle w:val="css-g38gqj"/>
          <w:color w:val="1B1C20"/>
          <w:u w:color="1B1C20"/>
        </w:rPr>
        <w:t>Frank et al.</w:t>
      </w:r>
      <w:r>
        <w:rPr>
          <w:rStyle w:val="css-g38gqj"/>
          <w:u w:color="151518"/>
          <w:lang w:val="it-IT"/>
        </w:rPr>
        <w:t xml:space="preserve">). Figure 3 in </w:t>
      </w:r>
      <w:r>
        <w:rPr>
          <w:rStyle w:val="css-g38gqj"/>
          <w:u w:color="151518"/>
        </w:rPr>
        <w:fldChar w:fldCharType="begin"/>
      </w:r>
      <w:r>
        <w:rPr>
          <w:rStyle w:val="css-g38gqj"/>
          <w:u w:color="151518"/>
        </w:rPr>
        <w:instrText xml:space="preserve"> ADDIN EN.CITE &lt;EndNote&gt;&lt;Cite  &gt;&lt;Author&gt;Davoren&lt;/Author&gt;&lt;Year&gt;2003&lt;/Year&gt;&lt;RecNum&gt;143&lt;/RecNum&gt;&lt;Prefix&gt;&lt;/Prefix&gt;&lt;Suffix&gt;&lt;/Suffix&gt;&lt;Pages&gt;&lt;/Pages&gt;&lt;DisplayText&gt;Davoren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File&lt;/reprint-edition&gt;&lt;dates&gt;&lt;year&gt;2003&lt;/year&gt;&lt;pub-dates&gt;&lt;date&gt;2003&lt;/date&gt;&lt;/pub-dates&gt;&lt;/dates&gt;&lt;label&gt;151&lt;/label&gt;&lt;urls/&gt;&lt;/record&gt;&lt;/Cite&gt;&lt;/EndNote&gt;</w:instrText>
      </w:r>
      <w:r>
        <w:rPr>
          <w:rStyle w:val="css-g38gqj"/>
          <w:u w:color="151518"/>
        </w:rPr>
        <w:fldChar w:fldCharType="separate"/>
      </w:r>
      <w:r>
        <w:rPr>
          <w:rStyle w:val="css-g38gqj"/>
          <w:u w:color="151518"/>
        </w:rPr>
        <w:t>Davoren and Montevecchi (2003)</w:t>
      </w:r>
      <w:r>
        <w:rPr>
          <w:rStyle w:val="css-g38gqj"/>
          <w:u w:color="151518"/>
        </w:rPr>
        <w:fldChar w:fldCharType="end"/>
      </w:r>
      <w:r>
        <w:rPr>
          <w:rStyle w:val="css-g38gqj"/>
          <w:u w:color="151518"/>
        </w:rPr>
        <w:t xml:space="preserve"> depicts the numbers of breeding </w:t>
      </w:r>
      <w:proofErr w:type="spellStart"/>
      <w:r>
        <w:rPr>
          <w:rStyle w:val="css-g38gqj"/>
          <w:u w:color="151518"/>
        </w:rPr>
        <w:t>murres</w:t>
      </w:r>
      <w:proofErr w:type="spellEnd"/>
      <w:r>
        <w:rPr>
          <w:rStyle w:val="css-g38gqj"/>
          <w:u w:color="151518"/>
        </w:rPr>
        <w:t xml:space="preserve"> present during August and documents a temporal shift toward later breeding in the late 1990s. This shift in breeding corresponds with the later inshore arrivals of capelin in the </w:t>
      </w:r>
      <w:proofErr w:type="spellStart"/>
      <w:r>
        <w:rPr>
          <w:rStyle w:val="css-g38gqj"/>
          <w:u w:color="151518"/>
        </w:rPr>
        <w:t>murres</w:t>
      </w:r>
      <w:proofErr w:type="spellEnd"/>
      <w:r>
        <w:rPr>
          <w:rStyle w:val="css-g38gqj"/>
          <w:u w:color="151518"/>
        </w:rPr>
        <w:t xml:space="preserve">’ foraging range. Yet the population of </w:t>
      </w:r>
      <w:proofErr w:type="spellStart"/>
      <w:r>
        <w:rPr>
          <w:rStyle w:val="css-g38gqj"/>
          <w:u w:color="151518"/>
        </w:rPr>
        <w:t>murres</w:t>
      </w:r>
      <w:proofErr w:type="spellEnd"/>
      <w:r>
        <w:rPr>
          <w:rStyle w:val="css-g38gqj"/>
          <w:u w:color="151518"/>
        </w:rPr>
        <w:t xml:space="preserve"> on Funk Island did increase during the 2000s </w:t>
      </w:r>
      <w:r>
        <w:rPr>
          <w:rStyle w:val="css-g38gqj"/>
          <w:u w:color="151518"/>
        </w:rPr>
        <w:fldChar w:fldCharType="begin"/>
      </w:r>
      <w:r>
        <w:rPr>
          <w:rStyle w:val="css-g38gqj"/>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Style w:val="css-g38gqj"/>
          <w:u w:color="151518"/>
        </w:rPr>
        <w:fldChar w:fldCharType="separate"/>
      </w:r>
      <w:r>
        <w:rPr>
          <w:rStyle w:val="css-g38gqj"/>
          <w:u w:color="151518"/>
        </w:rPr>
        <w:t>(Chardine et al. 2003)</w:t>
      </w:r>
      <w:r>
        <w:rPr>
          <w:rStyle w:val="css-g38gqj"/>
          <w:u w:color="151518"/>
        </w:rPr>
        <w:fldChar w:fldCharType="end"/>
      </w:r>
      <w:r>
        <w:rPr>
          <w:rStyle w:val="css-g38gqj"/>
          <w:u w:color="151518"/>
        </w:rPr>
        <w:t xml:space="preserve">, </w:t>
      </w:r>
      <w:del w:id="428" w:author="Montevecchi, William" w:date="2018-06-02T17:09:00Z">
        <w:r>
          <w:rPr>
            <w:rStyle w:val="css-g38gqj"/>
            <w:u w:color="151518"/>
          </w:rPr>
          <w:delText>al</w:delText>
        </w:r>
      </w:del>
      <w:r>
        <w:rPr>
          <w:rStyle w:val="css-g38gqj"/>
          <w:u w:color="151518"/>
        </w:rPr>
        <w:t xml:space="preserve">though it is in no way paradoxical with reduced capelin biomass. Much of this population increase is associated with major reductions in adult mortality due to the coincident closure of the Atlantic cod fishery. The removal of thousands of gillnets from inshore areas during the 1990s and 2000s resulted in a significant reduction in bycatch mortality </w:t>
      </w:r>
      <w:r>
        <w:rPr>
          <w:rStyle w:val="css-g38gqj"/>
          <w:u w:color="151518"/>
        </w:rPr>
        <w:fldChar w:fldCharType="begin"/>
      </w:r>
      <w:r>
        <w:rPr>
          <w:rStyle w:val="css-g38gqj"/>
          <w:u w:color="151518"/>
        </w:rPr>
        <w:instrText xml:space="preserve"> ADDIN EN.CITE &lt;EndNote&gt;&lt;Cite  &gt;&lt;Author&gt;Regular&lt;/Author&gt;&lt;Year&gt;2013&lt;/Year&gt;&lt;RecNum&gt;919&lt;/RecNum&gt;&lt;Prefix&gt;&lt;/Prefix&gt;&lt;Suffix&gt;&lt;/Suffix&gt;&lt;Pages&gt;&lt;/Pages&gt;&lt;DisplayText&gt;(Regular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Pr>
          <w:rStyle w:val="css-g38gqj"/>
          <w:u w:color="151518"/>
        </w:rPr>
        <w:fldChar w:fldCharType="separate"/>
      </w:r>
      <w:r>
        <w:rPr>
          <w:rStyle w:val="css-g38gqj"/>
          <w:u w:color="151518"/>
        </w:rPr>
        <w:t>(Regular et al. 2013)</w:t>
      </w:r>
      <w:r>
        <w:rPr>
          <w:rStyle w:val="css-g38gqj"/>
          <w:u w:color="151518"/>
        </w:rPr>
        <w:fldChar w:fldCharType="end"/>
      </w:r>
      <w:r>
        <w:rPr>
          <w:rStyle w:val="css-g38gqj"/>
          <w:u w:color="151518"/>
        </w:rPr>
        <w:t>. As well, reductions in adult mortality associated with ship-source</w:t>
      </w:r>
      <w:ins w:id="429" w:author="Aaron Adamack" w:date="2018-06-05T15:53:00Z">
        <w:r w:rsidR="00A81FFD">
          <w:rPr>
            <w:rStyle w:val="css-g38gqj"/>
            <w:u w:color="151518"/>
          </w:rPr>
          <w:t>d</w:t>
        </w:r>
      </w:ins>
      <w:r>
        <w:rPr>
          <w:rStyle w:val="css-g38gqj"/>
          <w:u w:color="151518"/>
        </w:rPr>
        <w:t xml:space="preserve"> oil pollution and hunting also decreased during this same period (Wilhelm et al. 2009). The cumulative effects of these reductions in adult mortality would have overweighed negative population effects associated with bottom-up prey base reductions. Along these same lines, the population growth of Atlantic puffins </w:t>
      </w:r>
      <w:proofErr w:type="spellStart"/>
      <w:r>
        <w:rPr>
          <w:rStyle w:val="css-g38gqj"/>
          <w:i/>
          <w:iCs/>
          <w:u w:color="151518"/>
        </w:rPr>
        <w:t>Fratercula</w:t>
      </w:r>
      <w:proofErr w:type="spellEnd"/>
      <w:r>
        <w:rPr>
          <w:rStyle w:val="css-g38gqj"/>
          <w:i/>
          <w:iCs/>
          <w:u w:color="151518"/>
        </w:rPr>
        <w:t xml:space="preserve"> </w:t>
      </w:r>
      <w:proofErr w:type="spellStart"/>
      <w:r>
        <w:rPr>
          <w:rStyle w:val="css-g38gqj"/>
          <w:i/>
          <w:iCs/>
          <w:u w:color="151518"/>
        </w:rPr>
        <w:t>arctica</w:t>
      </w:r>
      <w:proofErr w:type="spellEnd"/>
      <w:r>
        <w:rPr>
          <w:rStyle w:val="css-g38gqj"/>
          <w:u w:color="151518"/>
        </w:rPr>
        <w:t xml:space="preserve"> and </w:t>
      </w:r>
      <w:del w:id="430" w:author="Montevecchi, William" w:date="2018-06-02T17:10:00Z">
        <w:r>
          <w:rPr>
            <w:rStyle w:val="css-g38gqj"/>
            <w:u w:color="151518"/>
          </w:rPr>
          <w:delText>N</w:delText>
        </w:r>
      </w:del>
      <w:ins w:id="431" w:author="Montevecchi, William" w:date="2018-06-02T17:10:00Z">
        <w:r>
          <w:rPr>
            <w:rStyle w:val="css-g38gqj"/>
            <w:u w:color="151518"/>
          </w:rPr>
          <w:t>n</w:t>
        </w:r>
      </w:ins>
      <w:r>
        <w:rPr>
          <w:rStyle w:val="css-g38gqj"/>
          <w:u w:color="151518"/>
        </w:rPr>
        <w:t xml:space="preserve">orthern gannets </w:t>
      </w:r>
      <w:r>
        <w:rPr>
          <w:rStyle w:val="css-g38gqj"/>
          <w:i/>
          <w:iCs/>
          <w:u w:color="151518"/>
          <w:lang w:val="it-IT"/>
        </w:rPr>
        <w:t>Morus bassanus</w:t>
      </w:r>
      <w:r>
        <w:rPr>
          <w:rStyle w:val="css-g38gqj"/>
          <w:u w:color="151518"/>
        </w:rPr>
        <w:t xml:space="preserve"> also increased over this period </w:t>
      </w:r>
      <w:r>
        <w:rPr>
          <w:rStyle w:val="css-g38gqj"/>
          <w:u w:color="151518"/>
        </w:rPr>
        <w:fldChar w:fldCharType="begin"/>
      </w:r>
      <w:r>
        <w:rPr>
          <w:rStyle w:val="css-g38gqj"/>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Style w:val="css-g38gqj"/>
          <w:u w:color="151518"/>
        </w:rPr>
        <w:fldChar w:fldCharType="separate"/>
      </w:r>
      <w:r>
        <w:rPr>
          <w:rStyle w:val="css-g38gqj"/>
          <w:u w:color="151518"/>
        </w:rPr>
        <w:t>(Chardine et al. 2003)</w:t>
      </w:r>
      <w:r>
        <w:rPr>
          <w:rStyle w:val="css-g38gqj"/>
          <w:u w:color="151518"/>
        </w:rPr>
        <w:fldChar w:fldCharType="end"/>
      </w:r>
      <w:r>
        <w:rPr>
          <w:rStyle w:val="css-g38gqj"/>
          <w:u w:color="151518"/>
        </w:rPr>
        <w:t xml:space="preserve">, and these increases are associated with the above cumulative </w:t>
      </w:r>
      <w:commentRangeStart w:id="432"/>
      <w:r>
        <w:rPr>
          <w:rStyle w:val="css-g38gqj"/>
          <w:u w:color="151518"/>
        </w:rPr>
        <w:t>effects</w:t>
      </w:r>
      <w:commentRangeEnd w:id="432"/>
      <w:r w:rsidR="00A64FCF">
        <w:rPr>
          <w:rStyle w:val="CommentReference"/>
          <w:rFonts w:ascii="Times New Roman" w:eastAsia="Arial Unicode MS" w:hAnsi="Times New Roman" w:cs="Times New Roman"/>
          <w:color w:val="auto"/>
          <w:lang w:eastAsia="en-US"/>
        </w:rPr>
        <w:commentReference w:id="432"/>
      </w:r>
      <w:r>
        <w:rPr>
          <w:rStyle w:val="css-g38gqj"/>
          <w:u w:color="151518"/>
        </w:rPr>
        <w:t xml:space="preserve">. </w:t>
      </w:r>
      <w:r>
        <w:rPr>
          <w:rStyle w:val="css-g38gqj"/>
          <w:u w:color="151518"/>
        </w:rPr>
        <w:br/>
      </w:r>
      <w:commentRangeStart w:id="433"/>
    </w:p>
    <w:p w:rsidR="00B64F4C" w:rsidRDefault="00EB75CB">
      <w:pPr>
        <w:pStyle w:val="Style1"/>
        <w:rPr>
          <w:ins w:id="434" w:author="DFO-MPO" w:date="2018-06-11T16:40:00Z"/>
          <w:rStyle w:val="css-g38gqj"/>
          <w:u w:color="151518"/>
        </w:rPr>
      </w:pPr>
      <w:r>
        <w:rPr>
          <w:rStyle w:val="css-g38gqj"/>
          <w:u w:color="151518"/>
        </w:rPr>
        <w:lastRenderedPageBreak/>
        <w:t>Frank</w:t>
      </w:r>
      <w:commentRangeEnd w:id="433"/>
      <w:r>
        <w:commentReference w:id="433"/>
      </w:r>
      <w:r>
        <w:rPr>
          <w:rStyle w:val="css-g38gqj"/>
          <w:u w:color="151518"/>
        </w:rPr>
        <w:t xml:space="preserve"> et al. contend that the fact that throughout the 1990s common </w:t>
      </w:r>
      <w:proofErr w:type="spellStart"/>
      <w:r>
        <w:rPr>
          <w:rStyle w:val="css-g38gqj"/>
          <w:u w:color="151518"/>
        </w:rPr>
        <w:t>murre</w:t>
      </w:r>
      <w:proofErr w:type="spellEnd"/>
      <w:r>
        <w:rPr>
          <w:rStyle w:val="css-g38gqj"/>
          <w:u w:color="151518"/>
        </w:rPr>
        <w:t xml:space="preserve"> chicks on Funk Island were fed almost exclusively capelin during rearing represents support for the non-collapse hypothesis. </w:t>
      </w:r>
      <w:commentRangeStart w:id="435"/>
      <w:r>
        <w:rPr>
          <w:rStyle w:val="css-g38gqj"/>
          <w:u w:color="151518"/>
        </w:rPr>
        <w:t xml:space="preserve">However, maintaining a high percentage of capelin in parental deliveries resulted from an increased abundance of capelin at spawning sites within seabird foraging ranges of breeding colonies </w:t>
      </w:r>
      <w:r>
        <w:rPr>
          <w:rStyle w:val="css-g38gqj"/>
          <w:u w:color="151518"/>
        </w:rPr>
        <w:fldChar w:fldCharType="begin"/>
      </w:r>
      <w:r>
        <w:rPr>
          <w:rStyle w:val="css-g38gqj"/>
          <w:u w:color="151518"/>
        </w:rPr>
        <w:instrText xml:space="preserve"> ADDIN EN.CITE &lt;EndNote&gt;&lt;Cite  &gt;&lt;Author&gt;Davoren&lt;/Author&gt;&lt;Year&gt;2012&lt;/Year&gt;&lt;RecNum&gt;1041&lt;/RecNum&gt;&lt;Prefix&gt;&lt;/Prefix&gt;&lt;Suffix&gt;&lt;/Suffix&gt;&lt;Pages&gt;&lt;/Pages&gt;&lt;DisplayText&gt;(Davoren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Style w:val="css-g38gqj"/>
          <w:u w:color="151518"/>
        </w:rPr>
        <w:fldChar w:fldCharType="separate"/>
      </w:r>
      <w:r>
        <w:rPr>
          <w:rStyle w:val="css-g38gqj"/>
          <w:u w:color="151518"/>
        </w:rPr>
        <w:t>(Davoren et al. 2012)</w:t>
      </w:r>
      <w:r>
        <w:rPr>
          <w:rStyle w:val="css-g38gqj"/>
          <w:u w:color="151518"/>
        </w:rPr>
        <w:fldChar w:fldCharType="end"/>
      </w:r>
      <w:r>
        <w:rPr>
          <w:rStyle w:val="css-g38gqj"/>
          <w:u w:color="151518"/>
        </w:rPr>
        <w:t xml:space="preserve">. These spawning sites are persistent and predictable </w:t>
      </w:r>
      <w:proofErr w:type="spellStart"/>
      <w:r>
        <w:rPr>
          <w:rStyle w:val="css-g38gqj"/>
          <w:u w:color="151518"/>
        </w:rPr>
        <w:t>interannually</w:t>
      </w:r>
      <w:proofErr w:type="spellEnd"/>
      <w:r>
        <w:rPr>
          <w:rStyle w:val="css-g38gqj"/>
          <w:u w:color="151518"/>
        </w:rPr>
        <w:t xml:space="preserve"> </w:t>
      </w:r>
      <w:r>
        <w:rPr>
          <w:rStyle w:val="css-g38gqj"/>
          <w:u w:color="151518"/>
        </w:rPr>
        <w:fldChar w:fldCharType="begin"/>
      </w:r>
      <w:r>
        <w:rPr>
          <w:rStyle w:val="css-g38gqj"/>
          <w:u w:color="151518"/>
        </w:rPr>
        <w:instrText xml:space="preserve"> ADDIN EN.CITE &lt;EndNote&gt;&lt;Cite  &gt;&lt;Author&gt;Davoren&lt;/Author&gt;&lt;Year&gt;2013&lt;/Year&gt;&lt;RecNum&gt;1042&lt;/RecNum&gt;&lt;Prefix&gt;&lt;/Prefix&gt;&lt;Suffix&gt;&lt;/Suffix&gt;&lt;Pages&gt;&lt;/Pages&gt;&lt;DisplayText&gt;(Davoren 2013)&lt;/DisplayText&gt;&lt;record&gt;&lt;rec-number&gt;1042&lt;/rec-number&gt;&lt;foreign-keys&gt;&lt;key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Style w:val="css-g38gqj"/>
          <w:u w:color="151518"/>
        </w:rPr>
        <w:fldChar w:fldCharType="separate"/>
      </w:r>
      <w:r>
        <w:rPr>
          <w:rStyle w:val="css-g38gqj"/>
          <w:u w:color="151518"/>
        </w:rPr>
        <w:t>(Davoren 2013)</w:t>
      </w:r>
      <w:r>
        <w:rPr>
          <w:rStyle w:val="css-g38gqj"/>
          <w:u w:color="151518"/>
        </w:rPr>
        <w:fldChar w:fldCharType="end"/>
      </w:r>
      <w:r>
        <w:rPr>
          <w:rStyle w:val="css-g38gqj"/>
          <w:u w:color="151518"/>
        </w:rPr>
        <w:t xml:space="preserve">, which explains the persistent high percentage of capelin in the diet. </w:t>
      </w:r>
      <w:commentRangeEnd w:id="435"/>
      <w:r>
        <w:commentReference w:id="435"/>
      </w:r>
      <w:r>
        <w:rPr>
          <w:rStyle w:val="css-g38gqj"/>
          <w:u w:color="151518"/>
        </w:rPr>
        <w:t xml:space="preserve">However, if the timing of the diet sampling does not overlap with the timing of capelin spawning, the percentage of gravid capelin (energy rich prey) in the diets of </w:t>
      </w:r>
      <w:proofErr w:type="spellStart"/>
      <w:r>
        <w:rPr>
          <w:rStyle w:val="css-g38gqj"/>
          <w:u w:color="151518"/>
        </w:rPr>
        <w:t>murres</w:t>
      </w:r>
      <w:proofErr w:type="spellEnd"/>
      <w:r>
        <w:rPr>
          <w:rStyle w:val="css-g38gqj"/>
          <w:u w:color="151518"/>
        </w:rPr>
        <w:t xml:space="preserve"> decreases greatly </w:t>
      </w:r>
      <w:commentRangeStart w:id="436"/>
      <w:r>
        <w:rPr>
          <w:rStyle w:val="css-g38gqj"/>
          <w:u w:color="151518"/>
        </w:rPr>
        <w:fldChar w:fldCharType="begin"/>
      </w:r>
      <w:r>
        <w:rPr>
          <w:rStyle w:val="css-g38gqj"/>
          <w:u w:color="151518"/>
        </w:rPr>
        <w:instrText xml:space="preserve"> ADDIN EN.CITE &lt;EndNote&gt;&lt;Cite  &gt;&lt;Author&gt;Davoren&lt;/Author&gt;&lt;Year&gt;2012&lt;/Year&gt;&lt;RecNum&gt;1041&lt;/RecNum&gt;&lt;Prefix&gt;&lt;/Prefix&gt;&lt;Suffix&gt;&lt;/Suffix&gt;&lt;Pages&gt;&lt;/Pages&gt;&lt;DisplayText&gt;(Davoren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Style w:val="css-g38gqj"/>
          <w:u w:color="151518"/>
        </w:rPr>
        <w:fldChar w:fldCharType="separate"/>
      </w:r>
      <w:r>
        <w:rPr>
          <w:rStyle w:val="css-g38gqj"/>
          <w:u w:color="151518"/>
        </w:rPr>
        <w:t>(Davoren et al. 2012)</w:t>
      </w:r>
      <w:r>
        <w:rPr>
          <w:rStyle w:val="css-g38gqj"/>
          <w:u w:color="151518"/>
        </w:rPr>
        <w:fldChar w:fldCharType="end"/>
      </w:r>
      <w:commentRangeEnd w:id="436"/>
      <w:r w:rsidR="00A64FCF">
        <w:rPr>
          <w:rStyle w:val="CommentReference"/>
          <w:rFonts w:ascii="Times New Roman" w:eastAsia="Arial Unicode MS" w:hAnsi="Times New Roman" w:cs="Times New Roman"/>
          <w:color w:val="auto"/>
          <w:lang w:eastAsia="en-US"/>
        </w:rPr>
        <w:commentReference w:id="436"/>
      </w:r>
      <w:r>
        <w:rPr>
          <w:rStyle w:val="css-g38gqj"/>
          <w:u w:color="151518"/>
        </w:rPr>
        <w:t xml:space="preserve">. </w:t>
      </w:r>
    </w:p>
    <w:p w:rsidR="005E1546" w:rsidRDefault="00EB75CB">
      <w:pPr>
        <w:pStyle w:val="Style1"/>
        <w:rPr>
          <w:rStyle w:val="css-g38gqj"/>
          <w:u w:color="151518"/>
        </w:rPr>
      </w:pPr>
      <w:r>
        <w:rPr>
          <w:rStyle w:val="css-g38gqj"/>
          <w:u w:color="1B1C20"/>
        </w:rPr>
        <w:t xml:space="preserve">Frank et al. </w:t>
      </w:r>
      <w:r>
        <w:rPr>
          <w:rStyle w:val="css-g38gqj"/>
          <w:u w:color="151518"/>
        </w:rPr>
        <w:t xml:space="preserve">also questioned why the northern gannets’ consumption of capelin is considerably higher from 1990-2004 (20 – 100 %) than it </w:t>
      </w:r>
      <w:ins w:id="437" w:author="Montevecchi, William" w:date="2018-06-02T17:15:00Z">
        <w:r>
          <w:rPr>
            <w:rStyle w:val="css-g38gqj"/>
            <w:u w:color="151518"/>
          </w:rPr>
          <w:t>wa</w:t>
        </w:r>
      </w:ins>
      <w:del w:id="438" w:author="Montevecchi, William" w:date="2018-06-02T17:15:00Z">
        <w:r>
          <w:rPr>
            <w:rStyle w:val="css-g38gqj"/>
            <w:u w:color="151518"/>
          </w:rPr>
          <w:delText>i</w:delText>
        </w:r>
      </w:del>
      <w:r>
        <w:rPr>
          <w:rStyle w:val="css-g38gqj"/>
          <w:u w:color="151518"/>
        </w:rPr>
        <w:t xml:space="preserve">s before 1990 </w:t>
      </w:r>
      <w:r>
        <w:rPr>
          <w:rStyle w:val="css-g38gqj"/>
          <w:u w:color="151518"/>
        </w:rPr>
        <w:fldChar w:fldCharType="begin"/>
      </w:r>
      <w:r>
        <w:rPr>
          <w:rStyle w:val="css-g38gqj"/>
          <w:u w:color="151518"/>
        </w:rPr>
        <w:instrText xml:space="preserve"> ADDIN EN.CITE &lt;EndNote&gt;&lt;Cite  &gt;&lt;Author&gt;Montevecchi&lt;/Author&gt;&lt;Year&gt;2007&lt;/Year&gt;&lt;RecNum&gt;730&lt;/RecNum&gt;&lt;Prefix&gt;&lt;12%`, &lt;/Prefix&gt;&lt;Suffix&gt;&lt;/Suffix&gt;&lt;Pages&gt;&lt;/Pages&gt;&lt;DisplayText&gt;(&lt;12%,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web&lt;/keyword&gt;&lt;/keywords&gt;&lt;dates&gt;&lt;year&gt;2007&lt;/year&gt;&lt;pub-dates&gt;&lt;date&gt;2007&lt;/date&gt;&lt;/pub-dates&gt;&lt;/dates&gt;&lt;label&gt;754&lt;/label&gt;&lt;urls/&gt;&lt;/record&gt;&lt;/Cite&gt;&lt;/EndNote&gt;</w:instrText>
      </w:r>
      <w:r>
        <w:rPr>
          <w:rStyle w:val="css-g38gqj"/>
          <w:u w:color="151518"/>
        </w:rPr>
        <w:fldChar w:fldCharType="separate"/>
      </w:r>
      <w:r>
        <w:rPr>
          <w:rStyle w:val="css-g38gqj"/>
          <w:u w:color="151518"/>
        </w:rPr>
        <w:t>(&lt;12%, Montevecchi 2007)</w:t>
      </w:r>
      <w:r>
        <w:rPr>
          <w:rStyle w:val="css-g38gqj"/>
          <w:u w:color="151518"/>
        </w:rPr>
        <w:fldChar w:fldCharType="end"/>
      </w:r>
      <w:r>
        <w:rPr>
          <w:rStyle w:val="css-g38gqj"/>
          <w:u w:color="151518"/>
        </w:rPr>
        <w:t xml:space="preserve">, </w:t>
      </w:r>
      <w:commentRangeStart w:id="439"/>
      <w:r>
        <w:rPr>
          <w:rStyle w:val="css-g38gqj"/>
          <w:u w:color="151518"/>
        </w:rPr>
        <w:t xml:space="preserve">yet they ignore the primary contention that the cold water </w:t>
      </w:r>
      <w:commentRangeEnd w:id="439"/>
      <w:r w:rsidR="00B64F4C">
        <w:rPr>
          <w:rStyle w:val="CommentReference"/>
          <w:rFonts w:ascii="Times New Roman" w:eastAsia="Arial Unicode MS" w:hAnsi="Times New Roman" w:cs="Times New Roman"/>
          <w:color w:val="auto"/>
          <w:lang w:eastAsia="en-US"/>
        </w:rPr>
        <w:commentReference w:id="439"/>
      </w:r>
      <w:r>
        <w:rPr>
          <w:rStyle w:val="css-g38gqj"/>
          <w:u w:color="151518"/>
        </w:rPr>
        <w:t xml:space="preserve">regime shift precluded the gannet’s preferred large pelagic warm-water prey (mackerel </w:t>
      </w:r>
      <w:proofErr w:type="spellStart"/>
      <w:r>
        <w:rPr>
          <w:rStyle w:val="css-g38gqj"/>
          <w:i/>
          <w:iCs/>
          <w:u w:color="151518"/>
        </w:rPr>
        <w:t>Scomber</w:t>
      </w:r>
      <w:proofErr w:type="spellEnd"/>
      <w:r>
        <w:rPr>
          <w:rStyle w:val="css-g38gqj"/>
          <w:i/>
          <w:iCs/>
          <w:u w:color="151518"/>
        </w:rPr>
        <w:t xml:space="preserve"> </w:t>
      </w:r>
      <w:proofErr w:type="spellStart"/>
      <w:r>
        <w:rPr>
          <w:rStyle w:val="css-g38gqj"/>
          <w:i/>
          <w:iCs/>
          <w:u w:color="151518"/>
        </w:rPr>
        <w:t>scombrus</w:t>
      </w:r>
      <w:proofErr w:type="spellEnd"/>
      <w:r>
        <w:rPr>
          <w:rStyle w:val="css-g38gqj"/>
          <w:u w:color="151518"/>
        </w:rPr>
        <w:t xml:space="preserve">, Atlantic saury </w:t>
      </w:r>
      <w:proofErr w:type="spellStart"/>
      <w:r>
        <w:rPr>
          <w:rStyle w:val="css-g38gqj"/>
          <w:i/>
          <w:iCs/>
          <w:shd w:val="clear" w:color="auto" w:fill="FFFFFF"/>
        </w:rPr>
        <w:t>Scomberesox</w:t>
      </w:r>
      <w:proofErr w:type="spellEnd"/>
      <w:r>
        <w:rPr>
          <w:rStyle w:val="css-g38gqj"/>
          <w:i/>
          <w:iCs/>
          <w:shd w:val="clear" w:color="auto" w:fill="FFFFFF"/>
        </w:rPr>
        <w:t xml:space="preserve"> </w:t>
      </w:r>
      <w:proofErr w:type="spellStart"/>
      <w:r>
        <w:rPr>
          <w:rStyle w:val="css-g38gqj"/>
          <w:i/>
          <w:iCs/>
          <w:shd w:val="clear" w:color="auto" w:fill="FFFFFF"/>
        </w:rPr>
        <w:t>saurus</w:t>
      </w:r>
      <w:proofErr w:type="spellEnd"/>
      <w:r>
        <w:rPr>
          <w:rStyle w:val="css-g38gqj"/>
          <w:u w:color="151518"/>
        </w:rPr>
        <w:t xml:space="preserve"> and short-finned squid </w:t>
      </w:r>
      <w:proofErr w:type="spellStart"/>
      <w:r>
        <w:rPr>
          <w:rStyle w:val="css-g38gqj"/>
          <w:i/>
          <w:iCs/>
          <w:u w:color="151518"/>
        </w:rPr>
        <w:t>Illex</w:t>
      </w:r>
      <w:proofErr w:type="spellEnd"/>
      <w:r>
        <w:rPr>
          <w:rStyle w:val="css-g38gqj"/>
          <w:i/>
          <w:iCs/>
          <w:u w:color="151518"/>
        </w:rPr>
        <w:t xml:space="preserve"> </w:t>
      </w:r>
      <w:proofErr w:type="spellStart"/>
      <w:r>
        <w:rPr>
          <w:rStyle w:val="css-g38gqj"/>
          <w:i/>
          <w:iCs/>
          <w:shd w:val="clear" w:color="auto" w:fill="FFFFFF"/>
        </w:rPr>
        <w:t>illecebrosus</w:t>
      </w:r>
      <w:proofErr w:type="spellEnd"/>
      <w:r>
        <w:rPr>
          <w:rStyle w:val="css-g38gqj"/>
          <w:u w:color="151518"/>
        </w:rPr>
        <w:t xml:space="preserve">) from moving into the region which facilitated a prey switch to capelin </w:t>
      </w:r>
      <w:r>
        <w:rPr>
          <w:rStyle w:val="css-g38gqj"/>
          <w:u w:color="151518"/>
        </w:rPr>
        <w:fldChar w:fldCharType="begin"/>
      </w:r>
      <w:r>
        <w:rPr>
          <w:rStyle w:val="css-g38gqj"/>
          <w:u w:color="151518"/>
        </w:rPr>
        <w:instrText xml:space="preserve"> ADDIN EN.CITE &lt;EndNote&gt;&lt;Cite  &gt;&lt;Author&gt;Montevecchi&lt;/Author&gt;&lt;Year&gt;2007&lt;/Year&gt;&lt;RecNum&gt;730&lt;/RecNum&gt;&lt;Prefix&gt;&lt;/Prefix&gt;&lt;Suffix&gt;&lt;/Suffix&gt;&lt;Pages&gt;&lt;/Pages&gt;&lt;DisplayText&gt;(Montevecchi &amp; Myers 1997,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&gt;&lt;Author&gt;Montevecchi&lt;/Author&gt;&lt;Year&gt;1997&lt;/Year&gt;&lt;RecNum&gt;163&lt;/RecNum&gt;&lt;Prefix&gt;&lt;/Prefix&gt;&lt;Suffix&gt;&lt;/Suffix&gt;&lt;Pages&gt;&lt;/Pages&gt;&lt;record&gt;&lt;rec-number&gt;163&lt;/rec-number&gt;&lt;foreign-keys&gt;&lt;key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File&lt;/reprint-edition&gt;&lt;dates&gt;&lt;year&gt;1997&lt;/year&gt;&lt;pub-dates&gt;&lt;date&gt;1997&lt;/date&gt;&lt;/pub-dates&gt;&lt;/dates&gt;&lt;label&gt;171&lt;/label&gt;&lt;urls/&gt;&lt;/record&gt;&lt;/Cite&gt;&lt;/EndNote&gt;</w:instrText>
      </w:r>
      <w:r>
        <w:rPr>
          <w:rStyle w:val="css-g38gqj"/>
          <w:u w:color="151518"/>
        </w:rPr>
        <w:fldChar w:fldCharType="separate"/>
      </w:r>
      <w:r>
        <w:rPr>
          <w:rStyle w:val="css-g38gqj"/>
          <w:u w:color="151518"/>
        </w:rPr>
        <w:t>(Montevecchi &amp; Myers 1997, Montevecchi 2007)</w:t>
      </w:r>
      <w:r>
        <w:rPr>
          <w:rStyle w:val="css-g38gqj"/>
          <w:u w:color="151518"/>
        </w:rPr>
        <w:fldChar w:fldCharType="end"/>
      </w:r>
      <w:r>
        <w:rPr>
          <w:rStyle w:val="css-g38gqj"/>
          <w:u w:color="151518"/>
        </w:rPr>
        <w:t xml:space="preserve">. </w:t>
      </w:r>
      <w:commentRangeStart w:id="440"/>
      <w:r>
        <w:rPr>
          <w:rStyle w:val="css-g38gqj"/>
          <w:u w:color="151518"/>
        </w:rPr>
        <w:t xml:space="preserve">Moreover, the contribution of capelin to the </w:t>
      </w:r>
      <w:ins w:id="441" w:author="Montevecchi, William" w:date="2018-06-02T17:12:00Z">
        <w:r>
          <w:rPr>
            <w:rStyle w:val="css-g38gqj"/>
            <w:u w:color="151518"/>
          </w:rPr>
          <w:t xml:space="preserve">gannets’ </w:t>
        </w:r>
      </w:ins>
      <w:r>
        <w:rPr>
          <w:rStyle w:val="css-g38gqj"/>
          <w:u w:color="151518"/>
        </w:rPr>
        <w:t xml:space="preserve">diet </w:t>
      </w:r>
      <w:del w:id="442" w:author="Montevecchi, William" w:date="2018-06-02T17:12:00Z">
        <w:r>
          <w:rPr>
            <w:rStyle w:val="css-g38gqj"/>
            <w:u w:color="151518"/>
          </w:rPr>
          <w:delText xml:space="preserve">of Northern gannets </w:delText>
        </w:r>
      </w:del>
      <w:r>
        <w:rPr>
          <w:rStyle w:val="css-g38gqj"/>
          <w:u w:color="151518"/>
        </w:rPr>
        <w:t xml:space="preserve">is highly dependent on the timing of diet sampling and whether diet sampling temporally overlaps with capelin spawning </w:t>
      </w:r>
      <w:r>
        <w:rPr>
          <w:rStyle w:val="css-g38gqj"/>
          <w:u w:color="151518"/>
        </w:rPr>
        <w:fldChar w:fldCharType="begin"/>
      </w:r>
      <w:r>
        <w:rPr>
          <w:rStyle w:val="css-g38gqj"/>
          <w:u w:color="151518"/>
        </w:rPr>
        <w:instrText xml:space="preserve"> ADDIN EN.CITE &lt;EndNote&gt;&lt;Cite  &gt;&lt;Author&gt;Davoren&lt;/Author&gt;&lt;Year&gt;2012&lt;/Year&gt;&lt;RecNum&gt;1041&lt;/RecNum&gt;&lt;Prefix&gt;&lt;/Prefix&gt;&lt;Suffix&gt;&lt;/Suffix&gt;&lt;Pages&gt;&lt;/Pages&gt;&lt;DisplayText&gt;(Davoren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Style w:val="css-g38gqj"/>
          <w:u w:color="151518"/>
        </w:rPr>
        <w:fldChar w:fldCharType="separate"/>
      </w:r>
      <w:r>
        <w:rPr>
          <w:rStyle w:val="css-g38gqj"/>
          <w:u w:color="151518"/>
        </w:rPr>
        <w:t>(Davoren et al. 2012)</w:t>
      </w:r>
      <w:r>
        <w:rPr>
          <w:rStyle w:val="css-g38gqj"/>
          <w:u w:color="151518"/>
        </w:rPr>
        <w:fldChar w:fldCharType="end"/>
      </w:r>
      <w:r>
        <w:rPr>
          <w:rStyle w:val="css-g38gqj"/>
          <w:u w:color="151518"/>
        </w:rPr>
        <w:t xml:space="preserve">. In addition, the pulse of incoming spawning capelin into the inshore is reflected in a reduction of the dietary niche breadth of seabird and cetacean predators </w:t>
      </w:r>
      <w:r>
        <w:rPr>
          <w:rStyle w:val="css-g38gqj"/>
          <w:u w:color="151518"/>
        </w:rPr>
        <w:fldChar w:fldCharType="begin"/>
      </w:r>
      <w:r>
        <w:rPr>
          <w:rStyle w:val="css-g38gqj"/>
          <w:u w:color="151518"/>
        </w:rPr>
        <w:instrText xml:space="preserve"> ADDIN EN.CITE &lt;EndNote&gt;&lt;Cite  &gt;&lt;Author&gt;Gulka&lt;/Author&gt;&lt;Year&gt;2017&lt;/Year&gt;&lt;RecNum&gt;879&lt;/RecNum&gt;&lt;Prefix&gt;&lt;/Prefix&gt;&lt;Suffix&gt;&lt;/Suffix&gt;&lt;Pages&gt;&lt;/Pages&gt;&lt;DisplayText&gt;(Gulka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Style w:val="css-g38gqj"/>
          <w:u w:color="151518"/>
        </w:rPr>
        <w:fldChar w:fldCharType="separate"/>
      </w:r>
      <w:r>
        <w:rPr>
          <w:rStyle w:val="css-g38gqj"/>
          <w:u w:color="151518"/>
        </w:rPr>
        <w:t>(Gulka et al. 2017)</w:t>
      </w:r>
      <w:r>
        <w:rPr>
          <w:rStyle w:val="css-g38gqj"/>
          <w:u w:color="151518"/>
        </w:rPr>
        <w:fldChar w:fldCharType="end"/>
      </w:r>
      <w:r>
        <w:rPr>
          <w:rStyle w:val="css-g38gqj"/>
          <w:u w:color="151518"/>
        </w:rPr>
        <w:t xml:space="preserve">. </w:t>
      </w:r>
      <w:commentRangeEnd w:id="440"/>
      <w:r w:rsidR="00B64F4C">
        <w:rPr>
          <w:rStyle w:val="CommentReference"/>
          <w:rFonts w:ascii="Times New Roman" w:eastAsia="Arial Unicode MS" w:hAnsi="Times New Roman" w:cs="Times New Roman"/>
          <w:color w:val="auto"/>
          <w:lang w:eastAsia="en-US"/>
        </w:rPr>
        <w:commentReference w:id="440"/>
      </w:r>
    </w:p>
    <w:p w:rsidR="005E1546" w:rsidRDefault="00EB75CB">
      <w:pPr>
        <w:pStyle w:val="Style1"/>
        <w:rPr>
          <w:rStyle w:val="css-g38gqj"/>
          <w:u w:color="151518"/>
        </w:rPr>
      </w:pPr>
      <w:r>
        <w:rPr>
          <w:rStyle w:val="css-g38gqj"/>
          <w:u w:color="151518"/>
        </w:rPr>
        <w:t xml:space="preserve">In summary, the trends in seabird abundance do not </w:t>
      </w:r>
      <w:del w:id="443" w:author="Montevecchi, William" w:date="2018-06-02T17:16:00Z">
        <w:r>
          <w:rPr>
            <w:rStyle w:val="css-g38gqj"/>
            <w:u w:color="151518"/>
          </w:rPr>
          <w:delText xml:space="preserve">represent </w:delText>
        </w:r>
      </w:del>
      <w:ins w:id="444" w:author="Montevecchi, William" w:date="2018-06-02T17:16:00Z">
        <w:r>
          <w:rPr>
            <w:rStyle w:val="css-g38gqj"/>
            <w:u w:color="151518"/>
          </w:rPr>
          <w:t xml:space="preserve">provide </w:t>
        </w:r>
      </w:ins>
      <w:r>
        <w:rPr>
          <w:rStyle w:val="css-g38gqj"/>
          <w:u w:color="151518"/>
        </w:rPr>
        <w:t xml:space="preserve">support for either the collapse or non-collapse hypothesis as other variables, such as removal of gill nets in the inshore area, had a larger impact on seabird survival. </w:t>
      </w:r>
      <w:commentRangeStart w:id="445"/>
      <w:r>
        <w:rPr>
          <w:rStyle w:val="css-g38gqj"/>
          <w:u w:color="151518"/>
        </w:rPr>
        <w:t xml:space="preserve">However, seasonal seabird dietary </w:t>
      </w:r>
      <w:r>
        <w:rPr>
          <w:rStyle w:val="css-g38gqj"/>
          <w:u w:color="151518"/>
        </w:rPr>
        <w:lastRenderedPageBreak/>
        <w:t xml:space="preserve">information does support the hypothesis of capelin collapse as it refutes the hypothesis of capelin as an inshore year-round </w:t>
      </w:r>
      <w:commentRangeStart w:id="446"/>
      <w:r>
        <w:rPr>
          <w:rStyle w:val="css-g38gqj"/>
          <w:u w:color="151518"/>
        </w:rPr>
        <w:t>resident</w:t>
      </w:r>
      <w:commentRangeEnd w:id="446"/>
      <w:r w:rsidR="00CA0E1D">
        <w:rPr>
          <w:rStyle w:val="CommentReference"/>
          <w:rFonts w:ascii="Times New Roman" w:eastAsia="Arial Unicode MS" w:hAnsi="Times New Roman" w:cs="Times New Roman"/>
          <w:color w:val="auto"/>
          <w:lang w:eastAsia="en-US"/>
        </w:rPr>
        <w:commentReference w:id="446"/>
      </w:r>
      <w:r>
        <w:rPr>
          <w:rStyle w:val="css-g38gqj"/>
          <w:u w:color="151518"/>
        </w:rPr>
        <w:t>.</w:t>
      </w:r>
      <w:commentRangeEnd w:id="445"/>
      <w:r>
        <w:commentReference w:id="445"/>
      </w:r>
    </w:p>
    <w:p w:rsidR="005E1546" w:rsidRDefault="00EB75CB">
      <w:pPr>
        <w:pStyle w:val="Heading3"/>
        <w:spacing w:line="480" w:lineRule="auto"/>
        <w:rPr>
          <w:rStyle w:val="css-g38gqj"/>
          <w:rFonts w:ascii="Calibri" w:eastAsia="Calibri" w:hAnsi="Calibri" w:cs="Calibri"/>
          <w:color w:val="000000"/>
          <w:sz w:val="24"/>
          <w:szCs w:val="24"/>
          <w:u w:color="000000"/>
        </w:rPr>
      </w:pPr>
      <w:r>
        <w:rPr>
          <w:rStyle w:val="css-g38gqj"/>
          <w:rFonts w:ascii="Calibri" w:eastAsia="Calibri" w:hAnsi="Calibri" w:cs="Calibri"/>
          <w:color w:val="000000"/>
          <w:sz w:val="24"/>
          <w:szCs w:val="24"/>
          <w:u w:color="000000"/>
        </w:rPr>
        <w:t xml:space="preserve">Zooplankton response: </w:t>
      </w:r>
      <w:proofErr w:type="spellStart"/>
      <w:r>
        <w:rPr>
          <w:rStyle w:val="css-g38gqj"/>
          <w:rFonts w:ascii="Calibri" w:eastAsia="Calibri" w:hAnsi="Calibri" w:cs="Calibri"/>
          <w:i/>
          <w:iCs/>
          <w:color w:val="000000"/>
          <w:sz w:val="24"/>
          <w:szCs w:val="24"/>
          <w:u w:color="000000"/>
        </w:rPr>
        <w:t>Calanus</w:t>
      </w:r>
      <w:proofErr w:type="spellEnd"/>
      <w:r>
        <w:rPr>
          <w:rStyle w:val="css-g38gqj"/>
          <w:rFonts w:ascii="Calibri" w:eastAsia="Calibri" w:hAnsi="Calibri" w:cs="Calibri"/>
          <w:i/>
          <w:iCs/>
          <w:color w:val="000000"/>
          <w:sz w:val="24"/>
          <w:szCs w:val="24"/>
          <w:u w:color="000000"/>
        </w:rPr>
        <w:t xml:space="preserve"> </w:t>
      </w:r>
      <w:proofErr w:type="spellStart"/>
      <w:r>
        <w:rPr>
          <w:rStyle w:val="css-g38gqj"/>
          <w:rFonts w:ascii="Calibri" w:eastAsia="Calibri" w:hAnsi="Calibri" w:cs="Calibri"/>
          <w:i/>
          <w:iCs/>
          <w:color w:val="000000"/>
          <w:sz w:val="24"/>
          <w:szCs w:val="24"/>
          <w:u w:color="000000"/>
        </w:rPr>
        <w:t>finmarchicus</w:t>
      </w:r>
      <w:proofErr w:type="spellEnd"/>
      <w:r>
        <w:rPr>
          <w:rStyle w:val="css-g38gqj"/>
          <w:rFonts w:ascii="Calibri" w:eastAsia="Calibri" w:hAnsi="Calibri" w:cs="Calibri"/>
          <w:color w:val="000000"/>
          <w:sz w:val="24"/>
          <w:szCs w:val="24"/>
          <w:u w:color="000000"/>
        </w:rPr>
        <w:t xml:space="preserve"> abundance</w:t>
      </w:r>
    </w:p>
    <w:p w:rsidR="005E1546" w:rsidRDefault="00EB75CB">
      <w:pPr>
        <w:pStyle w:val="Style1"/>
      </w:pPr>
      <w:ins w:id="447" w:author="Montevecchi, William" w:date="2018-06-02T17:45:00Z">
        <w:r>
          <w:rPr>
            <w:rStyle w:val="css-g38gqj"/>
          </w:rPr>
          <w:t>B and g</w:t>
        </w:r>
      </w:ins>
      <w:del w:id="448" w:author="Montevecchi, William" w:date="2018-06-02T17:45:00Z">
        <w:r>
          <w:rPr>
            <w:rStyle w:val="css-g38gqj"/>
          </w:rPr>
          <w:delText>G</w:delText>
        </w:r>
      </w:del>
      <w:r>
        <w:rPr>
          <w:rStyle w:val="css-g38gqj"/>
        </w:rPr>
        <w:t xml:space="preserve">iven the magnitude of the </w:t>
      </w:r>
      <w:ins w:id="449" w:author="Montevecchi, William" w:date="2018-06-02T17:44:00Z">
        <w:r>
          <w:rPr>
            <w:rStyle w:val="css-g38gqj"/>
          </w:rPr>
          <w:t xml:space="preserve">capelin </w:t>
        </w:r>
      </w:ins>
      <w:r>
        <w:rPr>
          <w:rStyle w:val="css-g38gqj"/>
        </w:rPr>
        <w:t>collapse</w:t>
      </w:r>
      <w:del w:id="450" w:author="Montevecchi, William" w:date="2018-06-02T17:44:00Z">
        <w:r>
          <w:rPr>
            <w:rStyle w:val="css-g38gqj"/>
          </w:rPr>
          <w:delText xml:space="preserve"> of capelin</w:delText>
        </w:r>
      </w:del>
      <w:r>
        <w:rPr>
          <w:rStyle w:val="css-g38gqj"/>
        </w:rPr>
        <w:t xml:space="preserve">, Frank et al. expected </w:t>
      </w:r>
      <w:del w:id="451" w:author="Montevecchi, William" w:date="2018-06-02T17:44:00Z">
        <w:r>
          <w:rPr>
            <w:rStyle w:val="css-g38gqj"/>
          </w:rPr>
          <w:delText xml:space="preserve">to see </w:delText>
        </w:r>
      </w:del>
      <w:r>
        <w:rPr>
          <w:rStyle w:val="css-g38gqj"/>
        </w:rPr>
        <w:t xml:space="preserve">a significant increase in their main prey </w:t>
      </w:r>
      <w:proofErr w:type="spellStart"/>
      <w:r>
        <w:rPr>
          <w:rStyle w:val="css-g38gqj"/>
        </w:rPr>
        <w:t>prey</w:t>
      </w:r>
      <w:proofErr w:type="spellEnd"/>
      <w:r>
        <w:rPr>
          <w:rStyle w:val="css-g38gqj"/>
        </w:rPr>
        <w:t xml:space="preserve">, </w:t>
      </w:r>
      <w:proofErr w:type="spellStart"/>
      <w:r>
        <w:rPr>
          <w:rStyle w:val="css-g38gqj"/>
          <w:i/>
          <w:iCs/>
        </w:rPr>
        <w:t>Calanus</w:t>
      </w:r>
      <w:proofErr w:type="spellEnd"/>
      <w:r>
        <w:rPr>
          <w:rStyle w:val="css-g38gqj"/>
          <w:i/>
          <w:iCs/>
        </w:rPr>
        <w:t xml:space="preserve"> </w:t>
      </w:r>
      <w:proofErr w:type="spellStart"/>
      <w:r>
        <w:rPr>
          <w:rStyle w:val="css-g38gqj"/>
          <w:i/>
          <w:iCs/>
        </w:rPr>
        <w:t>finmarchicus</w:t>
      </w:r>
      <w:proofErr w:type="spellEnd"/>
      <w:r>
        <w:rPr>
          <w:rStyle w:val="css-g38gqj"/>
          <w:i/>
          <w:iCs/>
        </w:rPr>
        <w:t xml:space="preserve"> </w:t>
      </w:r>
      <w:r>
        <w:rPr>
          <w:rStyle w:val="css-g38gqj"/>
          <w:i/>
          <w:iCs/>
        </w:rPr>
        <w:fldChar w:fldCharType="begin"/>
      </w:r>
      <w:r>
        <w:rPr>
          <w:rStyle w:val="css-g38gqj"/>
          <w:i/>
          <w:iCs/>
        </w:rPr>
        <w:instrText xml:space="preserve"> ADDIN EN.CITE &lt;EndNote&gt;&lt;Cite  &gt;&lt;Author&gt;Dalpadado&lt;/Author&gt;&lt;Year&gt;2013&lt;/Year&gt;&lt;RecNum&gt;604&lt;/RecNum&gt;&lt;Prefix&gt;&lt;/Prefix&gt;&lt;Suffix&gt;&lt;/Suffix&gt;&lt;Pages&gt;&lt;/Pages&gt;&lt;DisplayText&gt;(Dalpadado &amp; Mowbray 2013)&lt;/DisplayText&gt;&lt;record&gt;&lt;rec-number&gt;604&lt;/rec-number&gt;&lt;foreign-keys&gt;&lt;key app="EN" db-id="2pv5prxr6xz2a4ea50h5dww0ewvx0ttdtdsa" timestamp="1449717192"&gt;604&lt;/key&gt;&lt;/foreign-keys&gt;&lt;ref-type name="Journal Article"&gt;17&lt;/ref-type&gt;&lt;contributors&gt;&lt;authors&gt;&lt;author&gt;Dalpadado, Padmini&lt;/author&gt;&lt;author&gt;Mowbray, F.&lt;/author&gt;&lt;/authors&gt;&lt;/contributors&gt;&lt;titles&gt;&lt;title&gt;Comparative analysis of feeding ecology of capelin from two shelf ecosystems, off Newfoundland and in the Barents Sea&lt;/title&gt;&lt;secondary-title&gt;Progress in Oceanography&lt;/secondary-title&gt;&lt;/titles&gt;&lt;periodical&gt;&lt;full-title&gt;Progress in Oceanography&lt;/full-title&gt;&lt;/periodical&gt;&lt;volume&gt;114&lt;/volume&gt;&lt;section&gt;97-105&lt;/section&gt;&lt;reprint-edition&gt;Not in File&lt;/reprint-edition&gt;&lt;keywords&gt;&lt;keyword&gt;feeding&lt;/keyword&gt;&lt;keyword&gt;Capelin&lt;/keyword&gt;&lt;keyword&gt;Ecosystems&lt;/keyword&gt;&lt;keyword&gt;ecosystem&lt;/keyword&gt;&lt;keyword&gt;Newfoundland&lt;/keyword&gt;&lt;/keywords&gt;&lt;dates&gt;&lt;year&gt;2013&lt;/year&gt;&lt;pub-dates&gt;&lt;date&gt;2013&lt;/date&gt;&lt;/pub-dates&gt;&lt;/dates&gt;&lt;label&gt;626&lt;/label&gt;&lt;urls/&gt;&lt;electronic-resource-num&gt;10.1016/j.pocean.2013.05.007&lt;/electronic-resource-num&gt;&lt;/record&gt;&lt;/Cite&gt;&lt;/EndNote&gt;</w:instrText>
      </w:r>
      <w:r>
        <w:rPr>
          <w:rStyle w:val="css-g38gqj"/>
          <w:i/>
          <w:iCs/>
        </w:rPr>
        <w:fldChar w:fldCharType="separate"/>
      </w:r>
      <w:r>
        <w:rPr>
          <w:rStyle w:val="css-g38gqj"/>
          <w:i/>
          <w:iCs/>
        </w:rPr>
        <w:t>(Dalpadado &amp; Mowbray 2013)</w:t>
      </w:r>
      <w:r>
        <w:rPr>
          <w:rStyle w:val="css-g38gqj"/>
          <w:i/>
          <w:iCs/>
        </w:rPr>
        <w:fldChar w:fldCharType="end"/>
      </w:r>
      <w:ins w:id="452" w:author="Montevecchi, William" w:date="2018-06-02T17:46:00Z">
        <w:r>
          <w:rPr>
            <w:rStyle w:val="css-g38gqj"/>
          </w:rPr>
          <w:t>.</w:t>
        </w:r>
      </w:ins>
      <w:del w:id="453" w:author="Montevecchi, William" w:date="2018-06-02T17:46:00Z">
        <w:r>
          <w:rPr>
            <w:rStyle w:val="css-g38gqj"/>
          </w:rPr>
          <w:delText>,.</w:delText>
        </w:r>
      </w:del>
      <w:r>
        <w:rPr>
          <w:rStyle w:val="css-g38gqj"/>
        </w:rPr>
        <w:t xml:space="preserve"> </w:t>
      </w:r>
      <w:del w:id="454" w:author="Montevecchi, William" w:date="2018-06-02T17:46:00Z">
        <w:r>
          <w:rPr>
            <w:rStyle w:val="css-g38gqj"/>
          </w:rPr>
          <w:delText>Frank et al.</w:delText>
        </w:r>
      </w:del>
      <w:ins w:id="455" w:author="Montevecchi, William" w:date="2018-06-02T17:46:00Z">
        <w:r>
          <w:rPr>
            <w:rStyle w:val="css-g38gqj"/>
          </w:rPr>
          <w:t>They</w:t>
        </w:r>
      </w:ins>
      <w:r>
        <w:rPr>
          <w:rStyle w:val="css-g38gqj"/>
        </w:rPr>
        <w:t xml:space="preserve"> used the continuous plankton recorder (CPR) data to estimate </w:t>
      </w:r>
      <w:r>
        <w:rPr>
          <w:rStyle w:val="css-g38gqj"/>
          <w:i/>
          <w:iCs/>
        </w:rPr>
        <w:t xml:space="preserve">C. </w:t>
      </w:r>
      <w:proofErr w:type="spellStart"/>
      <w:r>
        <w:rPr>
          <w:rStyle w:val="css-g38gqj"/>
          <w:i/>
          <w:iCs/>
        </w:rPr>
        <w:t>finmarchicus</w:t>
      </w:r>
      <w:proofErr w:type="spellEnd"/>
      <w:r>
        <w:rPr>
          <w:rStyle w:val="css-g38gqj"/>
          <w:i/>
          <w:iCs/>
        </w:rPr>
        <w:t xml:space="preserve"> </w:t>
      </w:r>
      <w:r>
        <w:rPr>
          <w:rStyle w:val="css-g38gqj"/>
        </w:rPr>
        <w:t xml:space="preserve">abundance pre- and post-1991 in the NL region. However, the usefulness of CPR data for the Northwest Atlantic has been </w:t>
      </w:r>
      <w:del w:id="456" w:author="Montevecchi, William" w:date="2018-06-02T17:47:00Z">
        <w:r>
          <w:rPr>
            <w:rStyle w:val="css-g38gqj"/>
          </w:rPr>
          <w:delText xml:space="preserve">called into </w:delText>
        </w:r>
      </w:del>
      <w:proofErr w:type="gramStart"/>
      <w:r>
        <w:rPr>
          <w:rStyle w:val="css-g38gqj"/>
        </w:rPr>
        <w:t>question</w:t>
      </w:r>
      <w:ins w:id="457" w:author="Montevecchi, William" w:date="2018-06-02T17:47:00Z">
        <w:r>
          <w:rPr>
            <w:rStyle w:val="css-g38gqj"/>
          </w:rPr>
          <w:t>ed</w:t>
        </w:r>
      </w:ins>
      <w:r>
        <w:rPr>
          <w:rStyle w:val="css-g38gqj"/>
        </w:rPr>
        <w:t xml:space="preserve"> </w:t>
      </w:r>
      <w:proofErr w:type="gramEnd"/>
      <w:del w:id="458" w:author="Montevecchi, William" w:date="2018-06-02T17:47:00Z">
        <w:r>
          <w:rPr>
            <w:rStyle w:val="css-g38gqj"/>
          </w:rPr>
          <w:delText>in the literature</w:delText>
        </w:r>
      </w:del>
      <w:r>
        <w:rPr>
          <w:rStyle w:val="css-g38gqj"/>
        </w:rPr>
        <w:t xml:space="preserve">. </w:t>
      </w:r>
      <w:r>
        <w:rPr>
          <w:rStyle w:val="css-g38gqj"/>
        </w:rPr>
        <w:fldChar w:fldCharType="begin"/>
      </w:r>
      <w:r>
        <w:rPr>
          <w:rStyle w:val="css-g38gqj"/>
        </w:rPr>
        <w:instrText xml:space="preserve"> ADDIN EN.CITE &lt;EndNote&gt;&lt;Cite  &gt;&lt;Author&gt;Head&lt;/Author&gt;&lt;Year&gt;2010&lt;/Year&gt;&lt;Prefix&gt;&lt;/Prefix&gt;&lt;Suffix&gt;&lt;/Suffix&gt;&lt;Pages&gt;&lt;/Pages&gt;&lt;DisplayText&gt;Head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Pr>
          <w:rStyle w:val="css-g38gqj"/>
        </w:rPr>
        <w:fldChar w:fldCharType="separate"/>
      </w:r>
      <w:r>
        <w:rPr>
          <w:rStyle w:val="css-g38gqj"/>
        </w:rPr>
        <w:t>Head and Pepin (2010)</w:t>
      </w:r>
      <w:r>
        <w:rPr>
          <w:rStyle w:val="css-g38gqj"/>
        </w:rPr>
        <w:fldChar w:fldCharType="end"/>
      </w:r>
      <w:r>
        <w:rPr>
          <w:rStyle w:val="css-g38gqj"/>
        </w:rPr>
        <w:t xml:space="preserve"> noted that only two years between 1960-1978 had more than 8 months of observations over the Grand Banks sections of the CPR sampling (corresponding to Area E9 used by Frank et al.), and inconsistencies in the course of the survey tracks from ships-of-opportunity resulted in uneven sampling of different water masses </w:t>
      </w:r>
      <w:r>
        <w:rPr>
          <w:rStyle w:val="css-g38gqj"/>
        </w:rPr>
        <w:fldChar w:fldCharType="begin"/>
      </w:r>
      <w:r>
        <w:rPr>
          <w:rStyle w:val="css-g38gqj"/>
        </w:rPr>
        <w:instrText xml:space="preserve"> ADDIN EN.CITE &lt;EndNote&gt;&lt;Cite  &gt;&lt;Author&gt;Pepin&lt;/Author&gt;&lt;Year&gt;2011&lt;/Year&gt;&lt;RecNum&gt;802&lt;/RecNum&gt;&lt;Prefix&gt;&lt;/Prefix&gt;&lt;Suffix&gt;&lt;/Suffix&gt;&lt;Pages&gt;&lt;/Pages&gt;&lt;DisplayText&gt;(Pepin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Pr>
          <w:rStyle w:val="css-g38gqj"/>
        </w:rPr>
        <w:fldChar w:fldCharType="separate"/>
      </w:r>
      <w:r>
        <w:rPr>
          <w:rStyle w:val="css-g38gqj"/>
        </w:rPr>
        <w:t>(Pepin et al. 2011)</w:t>
      </w:r>
      <w:r>
        <w:rPr>
          <w:rStyle w:val="css-g38gqj"/>
        </w:rPr>
        <w:fldChar w:fldCharType="end"/>
      </w:r>
      <w:r>
        <w:rPr>
          <w:rStyle w:val="css-g38gqj"/>
        </w:rPr>
        <w:t xml:space="preserve">. Furthermore, there was a substantial reduction in CPR mileage towed in the 1980s with a contraction of monitoring to 20° W in the eastern Atlantic </w:t>
      </w:r>
      <w:r>
        <w:rPr>
          <w:rStyle w:val="css-g38gqj"/>
        </w:rPr>
        <w:fldChar w:fldCharType="begin"/>
      </w:r>
      <w:r>
        <w:rPr>
          <w:rStyle w:val="css-g38gqj"/>
        </w:rPr>
        <w:instrText xml:space="preserve"> ADDIN EN.CITE &lt;EndNote&gt;&lt;Cite  &gt;&lt;Author&gt;Reid&lt;/Author&gt;&lt;Year&gt;2003&lt;/Year&gt;&lt;RecNum&gt;1025&lt;/RecNum&gt;&lt;Prefix&gt;&lt;/Prefix&gt;&lt;Suffix&gt;&lt;/Suffix&gt;&lt;Pages&gt;&lt;/Pages&gt;&lt;DisplayText&gt;(Reid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css-g38gqj"/>
        </w:rPr>
        <w:fldChar w:fldCharType="separate"/>
      </w:r>
      <w:r>
        <w:rPr>
          <w:rStyle w:val="css-g38gqj"/>
        </w:rPr>
        <w:t>(Reid et al. 2003)</w:t>
      </w:r>
      <w:r>
        <w:rPr>
          <w:rStyle w:val="css-g38gqj"/>
        </w:rPr>
        <w:fldChar w:fldCharType="end"/>
      </w:r>
      <w:r>
        <w:rPr>
          <w:rStyle w:val="css-g38gqj"/>
        </w:rPr>
        <w:t xml:space="preserve">. During this decade, monitoring science fell out of </w:t>
      </w:r>
      <w:proofErr w:type="spellStart"/>
      <w:r>
        <w:rPr>
          <w:rStyle w:val="css-g38gqj"/>
        </w:rPr>
        <w:t>favour</w:t>
      </w:r>
      <w:proofErr w:type="spellEnd"/>
      <w:r>
        <w:rPr>
          <w:rStyle w:val="css-g38gqj"/>
        </w:rPr>
        <w:t xml:space="preserve"> </w:t>
      </w:r>
      <w:r>
        <w:rPr>
          <w:rStyle w:val="css-g38gqj"/>
        </w:rPr>
        <w:fldChar w:fldCharType="begin"/>
      </w:r>
      <w:r>
        <w:rPr>
          <w:rStyle w:val="css-g38gqj"/>
        </w:rPr>
        <w:instrText xml:space="preserve"> ADDIN EN.CITE &lt;EndNote&gt;&lt;Cite  &gt;&lt;Author&gt;Reid&lt;/Author&gt;&lt;Year&gt;2003&lt;/Year&gt;&lt;RecNum&gt;1025&lt;/RecNum&gt;&lt;Prefix&gt;&lt;/Prefix&gt;&lt;Suffix&gt;&lt;/Suffix&gt;&lt;Pages&gt;&lt;/Pages&gt;&lt;DisplayText&gt;(Reid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Pr>
          <w:rStyle w:val="css-g38gqj"/>
        </w:rPr>
        <w:fldChar w:fldCharType="separate"/>
      </w:r>
      <w:r>
        <w:rPr>
          <w:rStyle w:val="css-g38gqj"/>
        </w:rPr>
        <w:t>(Reid et al. 2003)</w:t>
      </w:r>
      <w:r>
        <w:rPr>
          <w:rStyle w:val="css-g38gqj"/>
        </w:rPr>
        <w:fldChar w:fldCharType="end"/>
      </w:r>
      <w:r>
        <w:rPr>
          <w:rStyle w:val="css-g38gqj"/>
        </w:rPr>
        <w:t>. Other researchers have looked at the CPR data as a potential</w:t>
      </w:r>
      <w:del w:id="459" w:author="Montevecchi, William" w:date="2018-06-02T17:48:00Z">
        <w:r>
          <w:rPr>
            <w:rStyle w:val="css-g38gqj"/>
          </w:rPr>
          <w:delText xml:space="preserve"> data</w:delText>
        </w:r>
      </w:del>
      <w:r>
        <w:rPr>
          <w:rStyle w:val="css-g38gqj"/>
        </w:rPr>
        <w:t xml:space="preserve"> source for productivity levels in the NL region, but the large CPR data gap in the region from 1979-1990 precluded its use in a recent capelin study </w:t>
      </w:r>
      <w:r>
        <w:rPr>
          <w:rStyle w:val="css-g38gqj"/>
        </w:rPr>
        <w:fldChar w:fldCharType="begin"/>
      </w:r>
      <w:r>
        <w:rPr>
          <w:rStyle w:val="css-g38gqj"/>
        </w:rPr>
        <w:instrText xml:space="preserve"> ADDIN EN.CITE &lt;EndNote&gt;&lt;Cite  &gt;&lt;Author&gt;Mullowney&lt;/Author&gt;&lt;Year&gt;2016&lt;/Year&gt;&lt;RecNum&gt;826&lt;/RecNum&gt;&lt;Prefix&gt;&lt;/Prefix&gt;&lt;Suffix&gt;&lt;/Suffix&gt;&lt;Pages&gt;&lt;/Pages&gt;&lt;DisplayText&gt;(Mullowney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Pr>
          <w:rStyle w:val="css-g38gqj"/>
        </w:rPr>
        <w:fldChar w:fldCharType="separate"/>
      </w:r>
      <w:r>
        <w:rPr>
          <w:rStyle w:val="css-g38gqj"/>
        </w:rPr>
        <w:t>(Mullowney et al. 2016)</w:t>
      </w:r>
      <w:r>
        <w:rPr>
          <w:rStyle w:val="css-g38gqj"/>
        </w:rPr>
        <w:fldChar w:fldCharType="end"/>
      </w:r>
      <w:r>
        <w:rPr>
          <w:rStyle w:val="css-g38gqj"/>
        </w:rPr>
        <w:t>.</w:t>
      </w:r>
      <w:r>
        <w:rPr>
          <w:rStyle w:val="css-g38gqj"/>
        </w:rPr>
        <w:tab/>
      </w:r>
    </w:p>
    <w:p w:rsidR="005E1546" w:rsidRDefault="00EB75CB">
      <w:pPr>
        <w:pStyle w:val="Style1"/>
      </w:pPr>
      <w:r>
        <w:rPr>
          <w:rStyle w:val="css-g38gqj"/>
        </w:rPr>
        <w:t xml:space="preserve">Since 1999, Fisheries and Oceans Canada has run the Atlantic Zonal Monitoring Program (AZMP) in three regions in eastern Canada: Scotian Shelf, Gulf of St. Lawrence, and </w:t>
      </w:r>
      <w:del w:id="460" w:author="Montevecchi, William" w:date="2018-06-02T17:49:00Z">
        <w:r>
          <w:rPr>
            <w:rStyle w:val="css-g38gqj"/>
          </w:rPr>
          <w:delText>Newfoundland and Labrador</w:delText>
        </w:r>
      </w:del>
      <w:ins w:id="461" w:author="Montevecchi, William" w:date="2018-06-02T17:49:00Z">
        <w:r>
          <w:rPr>
            <w:rStyle w:val="css-g38gqj"/>
          </w:rPr>
          <w:t>NL</w:t>
        </w:r>
      </w:ins>
      <w:r>
        <w:rPr>
          <w:rStyle w:val="css-g38gqj"/>
        </w:rPr>
        <w:t xml:space="preserve">. The AZMP program collects physical, chemical and biological data at stations along 14 oceanographic transects during offshore spring and fall cruises </w:t>
      </w:r>
      <w:r>
        <w:rPr>
          <w:rStyle w:val="css-g38gqj"/>
        </w:rPr>
        <w:fldChar w:fldCharType="begin"/>
      </w:r>
      <w:r>
        <w:rPr>
          <w:rStyle w:val="css-g38gqj"/>
        </w:rPr>
        <w:instrText xml:space="preserve"> ADDIN EN.CITE &lt;EndNote&gt;&lt;Cite  &gt;&lt;Author&gt;Pepin&lt;/Author&gt;&lt;Year&gt;2015&lt;/Year&gt;&lt;Prefix&gt;see &lt;/Prefix&gt;&lt;Suffix&gt; for details&lt;/Suffix&gt;&lt;Pages&gt;&lt;/Pages&gt;&lt;DisplayText&gt;(see Pepin et al. 2015 for details)&lt;/DisplayText&gt;&lt;record&gt;&lt;rec-number&gt;1031&lt;/rec-number&gt;&lt;foreign-keys&gt;&lt;key app="EN" db-id="2pv5prxr6xz2a4ea50h5dww0ewvx0ttdtdsa" timestamp="1526408904"&gt;1031&lt;/key&gt;&lt;/foreign-keys&gt;&lt;ref-type name="Journal Article"&gt;17&lt;/ref-type&gt;&lt;contributors&gt;&lt;authors&gt;&lt;author&gt;Pepin, Pierre&lt;/author&gt;&lt;author&gt;Johnson, Catherine L.&lt;/author&gt;&lt;author&gt;Harvey, Michel&lt;/author&gt;&lt;author&gt;Casault, Benoit&lt;/author&gt;&lt;author&gt;Chassé, Joël&lt;/author&gt;&lt;author&gt;Colbourne, Eugene B.&lt;/author&gt;&lt;author&gt;Galbraith, Peter S.&lt;/author&gt;&lt;author&gt;Hebert, Dave&lt;/author&gt;&lt;author&gt;Lazin, Gordana&lt;/author&gt;&lt;author&gt;Maillet, Gary&lt;/author&gt;&lt;author&gt;Plourde, Stéphane&lt;/author&gt;&lt;author&gt;Starr, Michel&lt;/author&gt;&lt;/authors&gt;&lt;/contributors&gt;&lt;titles&gt;&lt;title&gt;A multivariate evaluation of environmental effects on zooplankton community structure in the western North Atlantic&lt;/title&gt;&lt;secondary-title&gt;Progress in Oceanography&lt;/secondary-title&gt;&lt;/titles&gt;&lt;periodical&gt;&lt;full-title&gt;Progress in Oceanography&lt;/full-title&gt;&lt;/periodical&gt;&lt;pages&gt;197-220&lt;/pages&gt;&lt;volume&gt;134&lt;/volume&gt;&lt;dates&gt;&lt;year&gt;2015&lt;/year&gt;&lt;pub-dates&gt;&lt;date&gt;2015/05/01/&lt;/date&gt;&lt;/pub-dates&gt;&lt;/dates&gt;&lt;isbn&gt;0079-6611&lt;/isbn&gt;&lt;urls&gt;&lt;related-urls&gt;&lt;url&gt;http://www.sciencedirect.com/science/article/pii/S0079661115000282&lt;/url&gt;&lt;/related-urls&gt;&lt;/urls&gt;&lt;electronic-resource-num&gt;https://doi.org/10.1016/j.pocean.2015.01.017&lt;/electronic-resource-num&gt;&lt;/record&gt;&lt;/Cite&gt;&lt;/EndNote&gt;</w:instrText>
      </w:r>
      <w:r>
        <w:rPr>
          <w:rStyle w:val="css-g38gqj"/>
        </w:rPr>
        <w:fldChar w:fldCharType="separate"/>
      </w:r>
      <w:r>
        <w:rPr>
          <w:rStyle w:val="css-g38gqj"/>
        </w:rPr>
        <w:t>(see Pepin et al. 2015 for details)</w:t>
      </w:r>
      <w:r>
        <w:rPr>
          <w:rStyle w:val="css-g38gqj"/>
        </w:rPr>
        <w:fldChar w:fldCharType="end"/>
      </w:r>
      <w:r>
        <w:rPr>
          <w:rStyle w:val="css-g38gqj"/>
        </w:rPr>
        <w:t>.</w:t>
      </w:r>
      <w:r>
        <w:rPr>
          <w:rStyle w:val="css-g38gqj"/>
          <w:i/>
          <w:iCs/>
        </w:rPr>
        <w:t xml:space="preserve"> </w:t>
      </w:r>
      <w:r>
        <w:rPr>
          <w:rStyle w:val="css-g38gqj"/>
        </w:rPr>
        <w:t xml:space="preserve">The yearly changes in densities of </w:t>
      </w:r>
      <w:r>
        <w:rPr>
          <w:rStyle w:val="css-g38gqj"/>
          <w:i/>
          <w:iCs/>
        </w:rPr>
        <w:t xml:space="preserve">C. </w:t>
      </w:r>
      <w:proofErr w:type="spellStart"/>
      <w:r>
        <w:rPr>
          <w:rStyle w:val="css-g38gqj"/>
          <w:i/>
          <w:iCs/>
        </w:rPr>
        <w:t>finmarchicus</w:t>
      </w:r>
      <w:proofErr w:type="spellEnd"/>
      <w:r>
        <w:rPr>
          <w:rStyle w:val="css-g38gqj"/>
        </w:rPr>
        <w:t xml:space="preserve"> based on AZMP surveys are highly </w:t>
      </w:r>
      <w:commentRangeStart w:id="462"/>
      <w:r>
        <w:rPr>
          <w:rStyle w:val="css-g38gqj"/>
        </w:rPr>
        <w:lastRenderedPageBreak/>
        <w:t xml:space="preserve">significant </w:t>
      </w:r>
      <w:commentRangeEnd w:id="462"/>
      <w:r w:rsidR="00CA0E1D">
        <w:rPr>
          <w:rStyle w:val="CommentReference"/>
          <w:rFonts w:ascii="Times New Roman" w:eastAsia="Arial Unicode MS" w:hAnsi="Times New Roman" w:cs="Times New Roman"/>
          <w:color w:val="auto"/>
          <w:lang w:eastAsia="en-US"/>
        </w:rPr>
        <w:commentReference w:id="462"/>
      </w:r>
      <w:r>
        <w:rPr>
          <w:rStyle w:val="css-g38gqj"/>
        </w:rPr>
        <w:t xml:space="preserve">for the four main sections across the Newfoundland Shelf, and range from 3 to 70-fold changes in abundance from 1999-2015 </w:t>
      </w:r>
      <w:r>
        <w:rPr>
          <w:rStyle w:val="css-g38gqj"/>
        </w:rPr>
        <w:fldChar w:fldCharType="begin"/>
      </w:r>
      <w:r>
        <w:rPr>
          <w:rStyle w:val="css-g38gqj"/>
        </w:rPr>
        <w:instrText xml:space="preserve"> ADDIN EN.CITE &lt;EndNote&gt;&lt;Cite  &gt;&lt;Author&gt;Pepin&lt;/Author&gt;&lt;Year&gt;2017&lt;/Year&gt;&lt;RecNum&gt;1026&lt;/RecNum&gt;&lt;Prefix&gt;&lt;/Prefix&gt;&lt;Suffix&gt;&lt;/Suffix&gt;&lt;Pages&gt;&lt;/Pages&gt;&lt;DisplayText&gt;(Pepin et al. 2017)&lt;/DisplayText&gt;&lt;record&gt;&lt;rec-number&gt;1026&lt;/rec-number&gt;&lt;foreign-keys&gt;&lt;key app="EN" db-id="2pv5prxr6xz2a4ea50h5dww0ewvx0ttdtdsa" timestamp="1526393741"&gt;1026&lt;/key&gt;&lt;/foreign-keys&gt;&lt;ref-type name="Journal Article"&gt;17&lt;/ref-type&gt;&lt;contributors&gt;&lt;authors&gt;&lt;author&gt;Pepin, Pierre&lt;/author&gt;&lt;author&gt;Maillet, G.&lt;/author&gt;&lt;author&gt;Fraser, S.&lt;/author&gt;&lt;author&gt;Doyle, G.&lt;/author&gt;&lt;author&gt;Robar, A.&lt;/author&gt;&lt;author&gt;Shears, Tim&lt;/author&gt;&lt;author&gt;Redmond, Greg&lt;/author&gt;&lt;/authors&gt;&lt;/contributors&gt;&lt;titles&gt;&lt;title&gt;Optical, chemical and biological oceanographic conditions on the Newfoundland and Labrador Shelf during 2014-2015&lt;/title&gt;&lt;secondary-title&gt;Canadian Science Advisory Secretariat (CSAS) Research Document&lt;/secondary-title&gt;&lt;/titles&gt;&lt;periodical&gt;&lt;full-title&gt;Canadian Science Advisory Secretariat (CSAS) Research Document&lt;/full-title&gt;&lt;/periodical&gt;&lt;volume&gt;2017/009&lt;/volume&gt;&lt;dates&gt;&lt;year&gt;2017&lt;/year&gt;&lt;/dates&gt;&lt;urls/&gt;&lt;/record&gt;&lt;/Cite&gt;&lt;/EndNote&gt;</w:instrText>
      </w:r>
      <w:r>
        <w:rPr>
          <w:rStyle w:val="css-g38gqj"/>
        </w:rPr>
        <w:fldChar w:fldCharType="separate"/>
      </w:r>
      <w:r>
        <w:rPr>
          <w:rStyle w:val="css-g38gqj"/>
        </w:rPr>
        <w:t>(Pepin et al. 2017)</w:t>
      </w:r>
      <w:r>
        <w:rPr>
          <w:rStyle w:val="css-g38gqj"/>
        </w:rPr>
        <w:fldChar w:fldCharType="end"/>
      </w:r>
      <w:r>
        <w:rPr>
          <w:rStyle w:val="css-g38gqj"/>
        </w:rPr>
        <w:t xml:space="preserve">. </w:t>
      </w:r>
      <w:commentRangeStart w:id="463"/>
      <w:r>
        <w:rPr>
          <w:rStyle w:val="css-g38gqj"/>
        </w:rPr>
        <w:t xml:space="preserve">However, there has been a sustained decrease in </w:t>
      </w:r>
      <w:r>
        <w:rPr>
          <w:rStyle w:val="css-g38gqj"/>
          <w:i/>
          <w:iCs/>
          <w:lang w:val="it-IT"/>
        </w:rPr>
        <w:t>C.</w:t>
      </w:r>
      <w:r>
        <w:rPr>
          <w:rStyle w:val="css-g38gqj"/>
        </w:rPr>
        <w:t xml:space="preserve"> </w:t>
      </w:r>
      <w:proofErr w:type="spellStart"/>
      <w:r>
        <w:rPr>
          <w:rStyle w:val="css-g38gqj"/>
          <w:i/>
          <w:iCs/>
        </w:rPr>
        <w:t>finmarchicus</w:t>
      </w:r>
      <w:proofErr w:type="spellEnd"/>
      <w:r>
        <w:rPr>
          <w:rStyle w:val="css-g38gqj"/>
        </w:rPr>
        <w:t xml:space="preserve"> biomass since 2013, which is consistent with the decrease in the spring acoustic index of capelin biomass in recent years </w:t>
      </w:r>
      <w:r>
        <w:rPr>
          <w:rStyle w:val="css-g38gqj"/>
          <w:shd w:val="clear" w:color="auto" w:fill="FFFF00"/>
        </w:rPr>
        <w:t>(DFO 2018</w:t>
      </w:r>
      <w:r>
        <w:rPr>
          <w:rStyle w:val="css-g38gqj"/>
        </w:rPr>
        <w:t xml:space="preserve">). </w:t>
      </w:r>
      <w:commentRangeEnd w:id="463"/>
      <w:r w:rsidR="00A81FFD">
        <w:rPr>
          <w:rStyle w:val="CommentReference"/>
          <w:rFonts w:ascii="Times New Roman" w:eastAsia="Arial Unicode MS" w:hAnsi="Times New Roman" w:cs="Times New Roman"/>
          <w:color w:val="auto"/>
          <w:lang w:eastAsia="en-US"/>
        </w:rPr>
        <w:commentReference w:id="463"/>
      </w:r>
    </w:p>
    <w:p w:rsidR="005E1546" w:rsidRPr="00C1468D" w:rsidRDefault="00EB75CB">
      <w:pPr>
        <w:pStyle w:val="Style1"/>
        <w:rPr>
          <w:lang w:val="fr-CA"/>
          <w:rPrChange w:id="464" w:author="DFO-MPO" w:date="2018-06-05T14:43:00Z">
            <w:rPr/>
          </w:rPrChange>
        </w:rPr>
      </w:pPr>
      <w:r>
        <w:rPr>
          <w:rStyle w:val="css-g38gqj"/>
        </w:rPr>
        <w:t xml:space="preserve">In summary, neither the CPR nor AZMP data can be used to support or reject the hypothesis of a capelin stock collapse. The AZMP data does, however, support the hypothesis that bottom-up processes are driving capelin survival in the NL </w:t>
      </w:r>
      <w:r>
        <w:rPr>
          <w:rStyle w:val="css-g38gqj"/>
          <w:lang w:val="it-IT"/>
        </w:rPr>
        <w:t xml:space="preserve">region </w:t>
      </w:r>
      <w:r>
        <w:rPr>
          <w:rStyle w:val="css-g38gqj"/>
          <w:lang w:val="it-IT"/>
        </w:rPr>
        <w:fldChar w:fldCharType="begin"/>
      </w:r>
      <w:r>
        <w:rPr>
          <w:rStyle w:val="css-g38gqj"/>
          <w:lang w:val="it-IT"/>
        </w:rPr>
        <w:instrText xml:space="preserve"> ADDIN EN.CITE &lt;EndNote&gt;&lt;Cite  &gt;&lt;Author&gt;Buren&lt;/Author&gt;&lt;Year&gt;2014&lt;/Year&gt;&lt;RecNum&gt;743&lt;/RecNum&gt;&lt;Prefix&gt;&lt;/Prefix&gt;&lt;Suffix&gt;&lt;/Suffix&gt;&lt;Pages&gt;&lt;/Pages&gt;&lt;DisplayText&gt;(Buren et al. 2014a, Obradovich et al. 2014, Murphy et al. 2018)&lt;/DisplayText&gt;&lt;record&gt;&lt;rec-number&gt;743&lt;/rec-number&gt;&lt;foreign-keys&gt;&lt;key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&gt;&lt;Author&gt;Obradovich&lt;/Author&gt;&lt;Year&gt;2014&lt;/Year&gt;&lt;RecNum&gt;889&lt;/RecNum&gt;&lt;Prefix&gt;&lt;/Prefix&gt;&lt;Suffix&gt;&lt;/Suffix&gt;&lt;Pages&gt;&lt;/Pages&gt;&lt;record&gt;&lt;rec-number&gt;889&lt;/rec-number&gt;&lt;foreign-keys&gt;&lt;key app="EN" db-id="2pv5prxr6xz2a4ea50h5dww0ewvx0ttdtdsa" timestamp="1516286159"&gt;889&lt;/key&gt;&lt;/foreign-keys&gt;&lt;ref-type name="Journal Article"&gt;17&lt;/ref-type&gt;&lt;contributors&gt;&lt;authors&gt;&lt;author&gt;Obradovich, Shannon G.&lt;/author&gt;&lt;author&gt;Carruthers, Erin H.&lt;/author&gt;&lt;author&gt;Rose, George A.&lt;/author&gt;&lt;/authors&gt;&lt;/contributors&gt;&lt;titles&gt;&lt;title&gt;Bottom-up limits to Newfoundland capelin (Mallotus villosus) rebuilding: the euphausiid hypothesis&lt;/title&gt;&lt;secondary-title&gt;ICES Journal of Marine Science&lt;/secondary-title&gt;&lt;/titles&gt;&lt;periodical&gt;&lt;full-title&gt;ICES Journal of Marine Science&lt;/full-title&gt;&lt;/periodical&gt;&lt;pages&gt;775-783&lt;/pages&gt;&lt;volume&gt;71&lt;/volume&gt;&lt;number&gt;4&lt;/number&gt;&lt;dates&gt;&lt;year&gt;2014&lt;/year&gt;&lt;/dates&gt;&lt;isbn&gt;1054-3139&lt;/isbn&gt;&lt;urls&gt;&lt;related-urls&gt;&lt;url&gt;http://dx.doi.org/10.1093/icesjms/fst184&lt;/url&gt;&lt;/related-urls&gt;&lt;/urls&gt;&lt;electronic-resource-num&gt;10.1093/icesjms/fst184&lt;/electronic-resource-num&gt;&lt;/record&gt;&lt;/Cite&gt;&lt;Cite  &gt;&lt;Author&gt;Murphy&lt;/Author&gt;&lt;Year&gt;2018&lt;/Year&gt;&lt;RecNum&gt;880&lt;/RecNum&gt;&lt;Prefix&gt;&lt;/Prefix&gt;&lt;Suffix&gt;&lt;/Suffix&gt;&lt;Pages&gt;&lt;/Pages&gt;&lt;record&gt;&lt;rec-number&gt;880&lt;/rec-number&gt;&lt;foreign-keys&gt;&lt;key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css-g38gqj"/>
          <w:lang w:val="it-IT"/>
        </w:rPr>
        <w:fldChar w:fldCharType="separate"/>
      </w:r>
      <w:r>
        <w:rPr>
          <w:rStyle w:val="css-g38gqj"/>
          <w:lang w:val="it-IT"/>
        </w:rPr>
        <w:t>(Buren et al. 2014a, Obradovich et al. 2014, Murphy et al. 2018)</w:t>
      </w:r>
      <w:r>
        <w:rPr>
          <w:rStyle w:val="css-g38gqj"/>
          <w:lang w:val="it-IT"/>
        </w:rPr>
        <w:fldChar w:fldCharType="end"/>
      </w:r>
      <w:r w:rsidRPr="00C1468D">
        <w:rPr>
          <w:rStyle w:val="css-g38gqj"/>
          <w:lang w:val="fr-CA"/>
          <w:rPrChange w:id="465" w:author="DFO-MPO" w:date="2018-06-05T14:43:00Z">
            <w:rPr>
              <w:rStyle w:val="css-g38gqj"/>
            </w:rPr>
          </w:rPrChange>
        </w:rPr>
        <w:t>.</w:t>
      </w:r>
    </w:p>
    <w:p w:rsidR="005E1546" w:rsidRDefault="00EB75CB">
      <w:pPr>
        <w:pStyle w:val="Style1"/>
        <w:ind w:firstLine="0"/>
        <w:outlineLvl w:val="2"/>
        <w:rPr>
          <w:rStyle w:val="css-g38gqj"/>
          <w:b/>
          <w:bCs/>
        </w:rPr>
        <w:pPrChange w:id="466" w:author="DFO-MPO" w:date="2018-06-11T16:41:00Z">
          <w:pPr>
            <w:pStyle w:val="Style1"/>
            <w:ind w:firstLine="0"/>
          </w:pPr>
        </w:pPrChange>
      </w:pPr>
      <w:r>
        <w:rPr>
          <w:rStyle w:val="css-g38gqj"/>
          <w:b/>
          <w:bCs/>
        </w:rPr>
        <w:t xml:space="preserve">Physical </w:t>
      </w:r>
      <w:commentRangeStart w:id="467"/>
      <w:r>
        <w:rPr>
          <w:rStyle w:val="css-g38gqj"/>
          <w:b/>
          <w:bCs/>
        </w:rPr>
        <w:t>variability</w:t>
      </w:r>
      <w:commentRangeEnd w:id="467"/>
      <w:r w:rsidR="00CA0E1D">
        <w:rPr>
          <w:rStyle w:val="CommentReference"/>
          <w:rFonts w:ascii="Times New Roman" w:eastAsia="Arial Unicode MS" w:hAnsi="Times New Roman" w:cs="Times New Roman"/>
          <w:color w:val="auto"/>
          <w:lang w:eastAsia="en-US"/>
        </w:rPr>
        <w:commentReference w:id="467"/>
      </w:r>
    </w:p>
    <w:p w:rsidR="005E1546" w:rsidRDefault="00EB75CB">
      <w:pPr>
        <w:pStyle w:val="Style1"/>
      </w:pPr>
      <w:r>
        <w:t xml:space="preserve">Frank et al. argued that their analysis of ocean climate showed a change in conditions ~ 5 years after the proposed capelin collapse and, therefore, the physical evidence was weak for an environmental driver of capelin collapse. </w:t>
      </w:r>
      <w:commentRangeStart w:id="468"/>
      <w:del w:id="469" w:author="Montevecchi, William" w:date="2018-06-02T18:33:00Z">
        <w:r>
          <w:delText>Frank et al.</w:delText>
        </w:r>
      </w:del>
      <w:ins w:id="470" w:author="Montevecchi, William" w:date="2018-06-02T18:33:00Z">
        <w:r>
          <w:t>They</w:t>
        </w:r>
      </w:ins>
      <w:r>
        <w:t xml:space="preserve"> contend that the transition from cold to warm conditions in 1996 </w:t>
      </w:r>
      <w:commentRangeEnd w:id="468"/>
      <w:r w:rsidR="006A0A88">
        <w:rPr>
          <w:rStyle w:val="CommentReference"/>
          <w:rFonts w:ascii="Times New Roman" w:eastAsia="Arial Unicode MS" w:hAnsi="Times New Roman" w:cs="Times New Roman"/>
          <w:color w:val="auto"/>
          <w:lang w:eastAsia="en-US"/>
        </w:rPr>
        <w:commentReference w:id="468"/>
      </w:r>
      <w:r>
        <w:t>is the distinguishing signal of their PC1 analysis</w:t>
      </w:r>
      <w:ins w:id="471" w:author="DFO-MPO" w:date="2018-06-12T11:39:00Z">
        <w:r w:rsidR="006A0A88">
          <w:t xml:space="preserve"> (see Fig. 3 in Frank et al)</w:t>
        </w:r>
      </w:ins>
      <w:r>
        <w:t xml:space="preserve">. However, elsewhere in the literature, 1991, not 1996, has been identified as climatologically important due to its strong cold anomaly </w:t>
      </w:r>
      <w:r>
        <w:fldChar w:fldCharType="begin"/>
      </w:r>
      <w:r>
        <w:instrText xml:space="preserve"> ADDIN EN.CITE &lt;EndNote&gt;&lt;Cite  &gt;&lt;Author&gt;Drinkwater&lt;/Author&gt;&lt;Year&gt;1996&lt;/Year&gt;&lt;RecNum&gt;108&lt;/RecNum&gt;&lt;Prefix&gt;e.g.`, &lt;/Prefix&gt;&lt;Suffix&gt;&lt;/Suffix&gt;&lt;Pages&gt;&lt;/Pages&gt;&lt;DisplayText&gt;(e.g., Drinkwater 1996, Colbourne et al. 2014,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fldChar w:fldCharType="separate"/>
      </w:r>
      <w:r>
        <w:t xml:space="preserve">(e.g., Drinkwater 1996, Colbourne et al. 2014, </w:t>
      </w:r>
      <w:r>
        <w:fldChar w:fldCharType="end"/>
      </w:r>
      <w:del w:id="472" w:author="Montevecchi, William" w:date="2018-06-02T18:34:00Z">
        <w:r>
          <w:fldChar w:fldCharType="begin"/>
        </w:r>
        <w:r>
          <w:delInstrText xml:space="preserve"> ADDIN EN.CITE &lt;EndNote&gt;&lt;Cite  &gt;&lt;Author&gt;Drinkwater&lt;/Author&gt;&lt;Year&gt;1996&lt;/Year&gt;&lt;RecNum&gt;108&lt;/RecNum&gt;&lt;Prefix&gt;e.g.`, &lt;/Prefix&gt;&lt;Suffix&gt;&lt;/Suffix&gt;&lt;Pages&gt;&lt;/Pages&gt;&lt;DisplayText&gt;Colbourne et al.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delInstrText>
        </w:r>
        <w:r>
          <w:fldChar w:fldCharType="separate"/>
        </w:r>
        <w:r>
          <w:delText xml:space="preserve">Colbourne et al. </w:delText>
        </w:r>
        <w:r>
          <w:fldChar w:fldCharType="end"/>
        </w:r>
      </w:del>
      <w:r>
        <w:fldChar w:fldCharType="begin"/>
      </w:r>
      <w:r>
        <w:instrText xml:space="preserve"> ADDIN EN.CITE &lt;EndNote&gt;&lt;Cite  &gt;&lt;Author&gt;Drinkwater&lt;/Author&gt;&lt;Year&gt;1996&lt;/Year&gt;&lt;RecNum&gt;108&lt;/RecNum&gt;&lt;Prefix&gt;e.g.`, &lt;/Prefix&gt;&lt;Suffix&gt;&lt;/Suffix&gt;&lt;Pages&gt;&lt;/Pages&gt;&lt;DisplayText&gt;2015,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fldChar w:fldCharType="separate"/>
      </w:r>
      <w:r>
        <w:t xml:space="preserve">2015, </w:t>
      </w:r>
      <w:r>
        <w:fldChar w:fldCharType="end"/>
      </w:r>
      <w:del w:id="473" w:author="Montevecchi, William" w:date="2018-06-02T18:34:00Z">
        <w:r>
          <w:fldChar w:fldCharType="begin"/>
        </w:r>
        <w:r>
          <w:delInstrText xml:space="preserve"> ADDIN EN.CITE &lt;EndNote&gt;&lt;Cite  &gt;&lt;Author&gt;Drinkwater&lt;/Author&gt;&lt;Year&gt;1996&lt;/Year&gt;&lt;RecNum&gt;108&lt;/RecNum&gt;&lt;Prefix&gt;e.g.`, &lt;/Prefix&gt;&lt;Suffix&gt;&lt;/Suffix&gt;&lt;Pages&gt;&lt;/Pages&gt;&lt;DisplayText&gt;Colbourne et al. &lt;/DisplayText&gt;&lt;record&gt;&lt;rec-number&gt;108&lt;/rec-number&gt;&lt;foreign-keys&gt;&lt;key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delInstrText>
        </w:r>
        <w:r>
          <w:fldChar w:fldCharType="separate"/>
        </w:r>
        <w:r>
          <w:delText xml:space="preserve">Colbourne et al. </w:delText>
        </w:r>
        <w:r>
          <w:fldChar w:fldCharType="end"/>
        </w:r>
      </w:del>
      <w:r>
        <w:fldChar w:fldCharType="begin"/>
      </w:r>
      <w:r>
        <w:instrText xml:space="preserve"> ADDIN EN.CITE &lt;EndNote&gt;&lt;Cite  &gt;&lt;Author&gt;Drinkwater&lt;/Author&gt;&lt;Year&gt;1996&lt;/Year&gt;&lt;RecNum&gt;108&lt;/RecNum&gt;&lt;Prefix&gt;e.g.`, &lt;/Prefix&gt;&lt;Suffix&gt;&lt;/Suffix&gt;&lt;Pages&gt;&lt;/Pages&gt;&lt;DisplayText&gt;2016)&lt;/DisplayText&gt;&lt;record&gt;&lt;rec-number&gt;108&lt;/rec-number&gt;&lt;foreign-keys&gt;&lt;key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&gt;&lt;Author&gt;Colbourne&lt;/Author&gt;&lt;Year&gt;2014&lt;/Year&gt;&lt;RecNum&gt;1030&lt;/RecNum&gt;&lt;Prefix&gt;&lt;/Prefix&gt;&lt;Suffix&gt;&lt;/Suffix&gt;&lt;Pages&gt;&lt;/Pages&gt;&lt;record&gt;&lt;rec-number&gt;1030&lt;/rec-number&gt;&lt;foreign-keys&gt;&lt;key app="EN" db-id="2pv5prxr6xz2a4ea50h5dww0ewvx0ttdtdsa" timestamp="1526395149"&gt;1030&lt;/key&gt;&lt;/foreign-keys&gt;&lt;ref-type name="Journal Article"&gt;17&lt;/ref-type&gt;&lt;contributors&gt;&lt;authors&gt;&lt;author&gt;Colbourne, E.&lt;/author&gt;&lt;author&gt;Holden, J.&lt;/author&gt;&lt;author&gt;Craig, J.&lt;/author&gt;&lt;author&gt;Senciall, D.&lt;/author&gt;&lt;author&gt;Bailey, W.&lt;/author&gt;&lt;author&gt;Stead, P.&lt;/author&gt;&lt;author&gt;Fitzpatrick, C.&lt;/author&gt;&lt;/authors&gt;&lt;/contributors&gt;&lt;titles&gt;&lt;title&gt;Physical oceanographic conditions on the Newfoundland and Labrador Shelf during 2013&lt;/title&gt;&lt;secondary-title&gt;Canadian Atlantic Fisheries Scientific Advisory Committee Research Document&lt;/secondary-title&gt;&lt;/titles&gt;&lt;periodical&gt;&lt;full-title&gt;Canadian Atlantic Fisheries Scientific Advisory Committee Research Document&lt;/full-title&gt;&lt;/periodical&gt;&lt;volume&gt;2014/094&lt;/volume&gt;&lt;dates&gt;&lt;year&gt;2014&lt;/year&gt;&lt;/dates&gt;&lt;urls/&gt;&lt;/record&gt;&lt;/Cite&gt;&lt;Cite  &gt;&lt;Author&gt;Colbourne&lt;/Author&gt;&lt;Year&gt;2015&lt;/Year&gt;&lt;RecNum&gt;1029&lt;/RecNum&gt;&lt;Prefix&gt;&lt;/Prefix&gt;&lt;Suffix&gt;&lt;/Suffix&gt;&lt;Pages&gt;&lt;/Pages&gt;&lt;record&gt;&lt;rec-number&gt;1029&lt;/rec-number&gt;&lt;foreign-keys&gt;&lt;key app="EN" db-id="2pv5prxr6xz2a4ea50h5dww0ewvx0ttdtdsa" timestamp="1526395062"&gt;1029&lt;/key&gt;&lt;/foreign-keys&gt;&lt;ref-type name="Journal Article"&gt;17&lt;/ref-type&gt;&lt;contributors&gt;&lt;authors&gt;&lt;author&gt;Colbourne, E.&lt;/author&gt;&lt;author&gt;Holden, J.&lt;/author&gt;&lt;author&gt;Senciall, D.&lt;/author&gt;&lt;author&gt;Bailey, W.&lt;/author&gt;&lt;author&gt;Craig, J.&lt;/author&gt;&lt;author&gt;Snook, S.&lt;/author&gt;&lt;/authors&gt;&lt;/contributors&gt;&lt;titles&gt;&lt;title&gt;Physical oceanographic conditions on the Newfoundland and Labrador Shelf during 2014&lt;/title&gt;&lt;secondary-title&gt;Canadian Atlantic Fisheries Scientific Advisory Committee Research Document&lt;/secondary-title&gt;&lt;/titles&gt;&lt;periodical&gt;&lt;full-title&gt;Canadian Atlantic Fisheries Scientific Advisory Committee Research Document&lt;/full-title&gt;&lt;/periodical&gt;&lt;volume&gt;2015/053&lt;/volume&gt;&lt;dates&gt;&lt;year&gt;2015&lt;/year&gt;&lt;/dates&gt;&lt;urls/&gt;&lt;/record&gt;&lt;/Cite&gt;&lt;Cite  &gt;&lt;Author&gt;Colbourne&lt;/Author&gt;&lt;Year&gt;2016&lt;/Year&gt;&lt;RecNum&gt;1028&lt;/RecNum&gt;&lt;Prefix&gt;&lt;/Prefix&gt;&lt;Suffix&gt;&lt;/Suffix&gt;&lt;Pages&gt;&lt;/Pages&gt;&lt;record&gt;&lt;rec-number&gt;1028&lt;/rec-number&gt;&lt;foreign-keys&gt;&lt;key app="EN" db-id="2pv5prxr6xz2a4ea50h5dww0ewvx0ttdtdsa" timestamp="1526394963"&gt;1028&lt;/key&gt;&lt;/foreign-keys&gt;&lt;ref-type name="Journal Article"&gt;17&lt;/ref-type&gt;&lt;contributors&gt;&lt;authors&gt;&lt;author&gt;Colbourne, E.&lt;/author&gt;&lt;author&gt;Holden, J.&lt;/author&gt;&lt;author&gt;Senciall, D.&lt;/author&gt;&lt;author&gt;Bailey, W.&lt;/author&gt;&lt;author&gt;Snook, S.&lt;/author&gt;&lt;author&gt;Higdon, J.&lt;/author&gt;&lt;/authors&gt;&lt;/contributors&gt;&lt;titles&gt;&lt;title&gt;Physical oceanographic conditions on the Newfoundland and Labrador Shelf during 2015&lt;/title&gt;&lt;secondary-title&gt;Canadian Atlantic Fisheries Scientific Advisory Committee Research Document&lt;/secondary-title&gt;&lt;/titles&gt;&lt;periodical&gt;&lt;full-title&gt;Canadian Atlantic Fisheries Scientific Advisory Committee Research Document&lt;/full-title&gt;&lt;/periodical&gt;&lt;volume&gt;2016/079&lt;/volume&gt;&lt;dates&gt;&lt;year&gt;2016&lt;/year&gt;&lt;/dates&gt;&lt;urls/&gt;&lt;/record&gt;&lt;/Cite&gt;&lt;/EndNote&gt;</w:instrText>
      </w:r>
      <w:r>
        <w:fldChar w:fldCharType="separate"/>
      </w:r>
      <w:r>
        <w:t>2016)</w:t>
      </w:r>
      <w:r>
        <w:fldChar w:fldCharType="end"/>
      </w:r>
      <w:r>
        <w:t xml:space="preserve"> and biologically important due to the dramatic regime shift in the North Atlantic ecosystem in 1991 with the collapse of Atlantic cod, capelin and other finfish species and an increase in shellfish biomass </w:t>
      </w:r>
      <w:r>
        <w:fldChar w:fldCharType="begin"/>
      </w:r>
      <w:r>
        <w:instrText xml:space="preserve"> ADDIN EN.CITE &lt;EndNote&gt;&lt;Cite  &gt;&lt;Author&gt;Gomes&lt;/Author&gt;&lt;Year&gt;1995&lt;/Year&gt;&lt;RecNum&gt;112&lt;/RecNum&gt;&lt;Prefix&gt;&lt;/Prefix&gt;&lt;Suffix&gt;&lt;/Suffix&gt;&lt;Pages&gt;&lt;/Pages&gt;&lt;DisplayText&gt;(Gomes et al. 1995, Lilly et al. 2000, Rice 2002, Koen-Alonso et al. 2010, Hammill et al. 2011, Buren et al. 2014a, Pedersen et al. 2017)&lt;/DisplayText&gt;&lt;record&gt;&lt;rec-number&gt;112&lt;/rec-number&gt;&lt;foreign-keys&gt;&lt;key app="EN" db-id="2pv5prxr6xz2a4ea50h5dww0ewvx0ttdtdsa" timestamp="1449717148"&gt;112&lt;/key&gt;&lt;/foreign-keys&gt;&lt;ref-type name="Journal Article"&gt;17&lt;/ref-type&gt;&lt;contributors&gt;&lt;authors&gt;&lt;author&gt;Gomes, Manuel do Carmo&lt;/author&gt;&lt;author&gt;Haedrich, Richard L.&lt;/author&gt;&lt;author&gt;Villagarcia, M.Guadalupe&lt;/author&gt;&lt;/authors&gt;&lt;/contributors&gt;&lt;titles&gt;&lt;title&gt;Spatial and temporal changes in the groundfish assemblages on the north-east Newfoundland/Labrador Shelf, north-west Atlantic, 1978-1991&lt;/title&gt;&lt;secondary-title&gt;Fisheries Oceanography&lt;/secondary-title&gt;&lt;/titles&gt;&lt;periodical&gt;&lt;full-title&gt;Fisheries Oceanography&lt;/full-title&gt;&lt;/periodical&gt;&lt;pages&gt;85-101&lt;/pages&gt;&lt;volume&gt;4&lt;/volume&gt;&lt;number&gt;2&lt;/number&gt;&lt;reprint-edition&gt;In File&lt;/reprint-edition&gt;&lt;dates&gt;&lt;year&gt;1995&lt;/year&gt;&lt;pub-dates&gt;&lt;date&gt;1995&lt;/date&gt;&lt;/pub-dates&gt;&lt;/dates&gt;&lt;label&gt;119&lt;/label&gt;&lt;urls/&gt;&lt;/record&gt;&lt;/Cite&gt;&lt;Cite  &gt;&lt;Author&gt;Lilly&lt;/Author&gt;&lt;Year&gt;2000&lt;/Year&gt;&lt;RecNum&gt;105&lt;/RecNum&gt;&lt;Prefix&gt;&lt;/Prefix&gt;&lt;Suffix&gt;&lt;/Suffix&gt;&lt;Pages&gt;&lt;/Pages&gt;&lt;record&gt;&lt;rec-number&gt;105&lt;/rec-number&gt;&lt;foreign-keys&gt;&lt;key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File&lt;/reprint-edition&gt;&lt;dates&gt;&lt;year&gt;2000&lt;/year&gt;&lt;pub-dates&gt;&lt;date&gt;2000&lt;/date&gt;&lt;/pub-dates&gt;&lt;/dates&gt;&lt;label&gt;112&lt;/label&gt;&lt;urls/&gt;&lt;/record&gt;&lt;/Cite&gt;&lt;Cite  &gt;&lt;Author&gt;Rice&lt;/Author&gt;&lt;Year&gt;2002&lt;/Year&gt;&lt;RecNum&gt;67&lt;/RecNum&gt;&lt;Prefix&gt;&lt;/Prefix&gt;&lt;Suffix&gt;&lt;/Suffix&gt;&lt;Pages&gt;&lt;/Pages&gt;&lt;record&gt;&lt;rec-number&gt;67&lt;/rec-number&gt;&lt;foreign-keys&gt;&lt;key app="EN" db-id="2pv5prxr6xz2a4ea50h5dww0ewvx0ttdtdsa" timestamp="1449717148"&gt;67&lt;/key&gt;&lt;/foreign-keys&gt;&lt;ref-type name="Book Section"&gt;5&lt;/ref-type&gt;&lt;contributors&gt;&lt;authors&gt;&lt;author&gt;Rice, Jake&lt;/author&gt;&lt;/authors&gt;&lt;secondary-authors&gt;&lt;author&gt;Sherman, K.&lt;/author&gt;&lt;author&gt;Skjoldal, H.R.&lt;/author&gt;&lt;/secondary-authors&gt;&lt;/contributors&gt;&lt;titles&gt;&lt;title&gt;Changes to the large marine ecosystem of the Newfoundland-Labrador shelf&lt;/title&gt;&lt;secondary-title&gt;Large marine ecosystems of the North Atlantic&lt;/secondary-title&gt;&lt;/titles&gt;&lt;pages&gt;51-103&lt;/pages&gt;&lt;section&gt;3&lt;/section&gt;&lt;reprint-edition&gt;Not in File&lt;/reprint-edition&gt;&lt;keywords&gt;&lt;keyword&gt;ecosystem&lt;/keyword&gt;&lt;/keywords&gt;&lt;dates&gt;&lt;year&gt;2002&lt;/year&gt;&lt;pub-dates&gt;&lt;date&gt;2002&lt;/date&gt;&lt;/pub-dates&gt;&lt;/dates&gt;&lt;publisher&gt;Elsevier Science B.V.&lt;/publisher&gt;&lt;label&gt;72&lt;/label&gt;&lt;urls/&gt;&lt;/record&gt;&lt;/Cite&gt;&lt;Cite  &gt;&lt;Author&gt;Koen-Alonso&lt;/Author&gt;&lt;Year&gt;2010&lt;/Year&gt;&lt;RecNum&gt;755&lt;/RecNum&gt;&lt;Prefix&gt;&lt;/Prefix&gt;&lt;Suffix&gt;&lt;/Suffix&gt;&lt;Pages&gt;&lt;/Pages&gt;&lt;record&gt;&lt;rec-number&gt;755&lt;/rec-number&gt;&lt;foreign-keys&gt;&lt;key app="EN" db-id="2pv5prxr6xz2a4ea50h5dww0ewvx0ttdtdsa" timestamp="1449717192"&gt;755&lt;/key&gt;&lt;/foreign-keys&gt;&lt;ref-type name="Report"&gt;27&lt;/ref-type&gt;&lt;contributors&gt;&lt;authors&gt;&lt;author&gt;Koen-Alonso, Mariano&lt;/author&gt;&lt;author&gt;Pepin, Pierre&lt;/author&gt;&lt;author&gt;Mowbray, Fran&lt;/author&gt;&lt;/authors&gt;&lt;/contributors&gt;&lt;titles&gt;&lt;title&gt;Exploring the role of environmental and anthropogenic drivers in the trajectories of core fish species of the Newfoundland-Labrador marine community&lt;/title&gt;&lt;/titles&gt;&lt;pages&gt;1-16&lt;/pages&gt;&lt;keywords&gt;&lt;keyword&gt;community&lt;/keyword&gt;&lt;keyword&gt;COMMUNITIES&lt;/keyword&gt;&lt;/keywords&gt;&lt;dates&gt;&lt;year&gt;2010&lt;/year&gt;&lt;pub-dates&gt;&lt;date&gt;2010&lt;/date&gt;&lt;/pub-dates&gt;&lt;/dates&gt;&lt;isbn&gt;10/37&lt;/isbn&gt;&lt;label&gt;779&lt;/label&gt;&lt;urls/&gt;&lt;/record&gt;&lt;/Cite&gt;&lt;Cite  &gt;&lt;Author&gt;Hammill&lt;/Author&gt;&lt;Year&gt;2011&lt;/Year&gt;&lt;RecNum&gt;645&lt;/RecNum&gt;&lt;Prefix&gt;&lt;/Prefix&gt;&lt;Suffix&gt;&lt;/Suffix&gt;&lt;Pages&gt;&lt;/Pages&gt;&lt;record&gt;&lt;rec-number&gt;645&lt;/rec-number&gt;&lt;foreign-keys&gt;&lt;key app="EN" db-id="2pv5prxr6xz2a4ea50h5dww0ewvx0ttdtdsa" timestamp="1449717192"&gt;645&lt;/key&gt;&lt;/foreign-keys&gt;&lt;ref-type name="Journal Article"&gt;17&lt;/ref-type&gt;&lt;contributors&gt;&lt;authors&gt;&lt;author&gt;Hammill, M.O.&lt;/author&gt;&lt;author&gt;Stenson, Garry B.&lt;/author&gt;&lt;author&gt;Doniol-Valcroze, T.&lt;/author&gt;&lt;author&gt;Mosnier, A&lt;/author&gt;&lt;/authors&gt;&lt;/contributors&gt;&lt;titles&gt;&lt;title&gt;Northwest Atlantic harp seals population trends, 1952-2012&lt;/title&gt;&lt;secondary-title&gt;DFO Canadian Science Advisory Secretariat Research Document&lt;/secondary-title&gt;&lt;/titles&gt;&lt;periodical&gt;&lt;full-title&gt;DFO Canadian Science Advisory Secretariat Research Document&lt;/full-title&gt;&lt;/periodical&gt;&lt;volume&gt;2011/099&lt;/volume&gt;&lt;reprint-edition&gt;In File&lt;/reprint-edition&gt;&lt;keywords&gt;&lt;keyword&gt;seals&lt;/keyword&gt;&lt;/keywords&gt;&lt;dates&gt;&lt;year&gt;2011&lt;/year&gt;&lt;pub-dates&gt;&lt;date&gt;2011&lt;/date&gt;&lt;/pub-dates&gt;&lt;/dates&gt;&lt;label&gt;667&lt;/label&gt;&lt;urls/&gt;&lt;/record&gt;&lt;/Cite&gt;&lt;Cite  &gt;&lt;Author&gt;Buren&lt;/Author&gt;&lt;Year&gt;2014&lt;/Year&gt;&lt;RecNum&gt;743&lt;/RecNum&gt;&lt;Prefix&gt;&lt;/Prefix&gt;&lt;Suffix&gt;&lt;/Suffix&gt;&lt;Pages&gt;&lt;/Pages&gt;&lt;record&gt;&lt;rec-number&gt;743&lt;/rec-number&gt;&lt;foreign-keys&gt;&lt;key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(Gomes et al. 1995, Lilly et al. 2000, Rice 2002, Koen-Alonso et al. 2010, Hammill et al. 2011, Buren et al. 2014a, Pedersen et al. 2017)</w:t>
      </w:r>
      <w:r>
        <w:fldChar w:fldCharType="end"/>
      </w:r>
      <w:r>
        <w:t xml:space="preserve">; seabird dietary shifts from warm- to cold-water pelagic prey </w:t>
      </w:r>
      <w:r>
        <w:fldChar w:fldCharType="begin"/>
      </w:r>
      <w:r>
        <w:instrText xml:space="preserve"> ADDIN EN.CITE &lt;EndNote&gt;&lt;Cite  &gt;&lt;Author&gt;Montevecchi&lt;/Author&gt;&lt;Year&gt;1997&lt;/Year&gt;&lt;RecNum&gt;163&lt;/RecNum&gt;&lt;Prefix&gt;&lt;/Prefix&gt;&lt;Suffix&gt;&lt;/Suffix&gt;&lt;Pages&gt;&lt;/Pages&gt;&lt;DisplayText&gt;(Montevecchi &amp; Myers &lt;/DisplayText&gt;&lt;record&gt;&lt;rec-number&gt;163&lt;/rec-number&gt;&lt;foreign-keys&gt;&lt;key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&gt;&lt;Author&gt;Montevecchi&lt;/Author&gt;&lt;Year&gt;2007&lt;/Year&gt;&lt;RecNum&gt;730&lt;/RecNum&gt;&lt;Prefix&gt;&lt;/Prefix&gt;&lt;Suffix&gt;&lt;/Suffix&gt;&lt;Pages&gt;&lt;/Pages&gt;&lt;record&gt;&lt;rec-number&gt;730&lt;/rec-number&gt;&lt;foreign-keys&gt;&lt;key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&gt;&lt;Author&gt;Montevecchi&lt;/Author&gt;&lt;Year&gt;1992&lt;/Year&gt;&lt;RecNum&gt;1027&lt;/RecNum&gt;&lt;Prefix&gt;&lt;/Prefix&gt;&lt;Suffix&gt;&lt;/Suffix&gt;&lt;Pages&gt;&lt;/Pages&gt;&lt;record&gt;&lt;rec-number&gt;1027&lt;/rec-number&gt;&lt;foreign-keys&gt;&lt;key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fldChar w:fldCharType="separate"/>
      </w:r>
      <w:r>
        <w:t xml:space="preserve">(Montevecchi &amp; Myers </w:t>
      </w:r>
      <w:r>
        <w:fldChar w:fldCharType="end"/>
      </w:r>
      <w:del w:id="474" w:author="Montevecchi, William" w:date="2018-06-02T18:54:00Z">
        <w:r>
          <w:fldChar w:fldCharType="begin"/>
        </w:r>
        <w:r>
          <w:delInstrText xml:space="preserve"> ADDIN EN.CITE &lt;EndNote&gt;&lt;Cite  &gt;&lt;Author&gt;Montevecchi&lt;/Author&gt;&lt;Year&gt;1997&lt;/Year&gt;&lt;RecNum&gt;163&lt;/RecNum&gt;&lt;Prefix&gt;&lt;/Prefix&gt;&lt;Suffix&gt;&lt;/Suffix&gt;&lt;Pages&gt;&lt;/Pages&gt;&lt;DisplayText&gt;Ransom&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&gt;&lt;Author&gt;Montevecchi&lt;/Author&gt;&lt;Year&gt;2007&lt;/Year&gt;&lt;RecNum&gt;730&lt;/RecNum&gt;&lt;Prefix&gt;&lt;/Prefix&gt;&lt;Suffix&gt;&lt;/Suffix&gt;&lt;Pages&gt;&lt;/Pages&gt;&lt;record&gt;&lt;rec-number&gt;730&lt;/rec-number&gt;&lt;foreign-keys&gt;&lt;key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&gt;&lt;Author&gt;Montevecchi&lt;/Author&gt;&lt;Year&gt;1992&lt;/Year&gt;&lt;RecNum&gt;1027&lt;/RecNum&gt;&lt;Prefix&gt;&lt;/Prefix&gt;&lt;Suffix&gt;&lt;/Suffix&gt;&lt;Pages&gt;&lt;/Pages&gt;&lt;record&gt;&lt;rec-number&gt;1027&lt;/rec-number&gt;&lt;foreign-keys&gt;&lt;key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delInstrText>
        </w:r>
        <w:r>
          <w:fldChar w:fldCharType="separate"/>
        </w:r>
        <w:r>
          <w:delText>Ransom</w:delText>
        </w:r>
        <w:r>
          <w:fldChar w:fldCharType="end"/>
        </w:r>
      </w:del>
      <w:r>
        <w:fldChar w:fldCharType="begin"/>
      </w:r>
      <w:r>
        <w:instrText xml:space="preserve"> ADDIN EN.CITE &lt;EndNote&gt;&lt;Cite  &gt;&lt;Author&gt;Montevecchi&lt;/Author&gt;&lt;Year&gt;1997&lt;/Year&gt;&lt;RecNum&gt;163&lt;/RecNum&gt;&lt;Prefix&gt;&lt;/Prefix&gt;&lt;Suffix&gt;&lt;/Suffix&gt;&lt;Pages&gt;&lt;/Pages&gt;&lt;DisplayText&gt; 1992, Montevecchi &amp; Myers 1997, Montevecchi 2007)&lt;/DisplayText&gt;&lt;record&gt;&lt;rec-number&gt;163&lt;/rec-number&gt;&lt;foreign-keys&gt;&lt;key app="EN" db-id="2pv5prxr6xz2a4ea50h5dww0ewvx0ttdtdsa" timestamp="1449717149"&gt;163&lt;/key&gt;&lt;/foreign-keys&gt;&lt;ref-type name="Journal Article"&gt;17&lt;/ref-type&gt;&lt;contributors&gt;&lt;authors&gt;&lt;author&gt;Montevecchi, William A.&lt;/author&gt;&lt;author&gt;Myers, Ransom A.&lt;/author&gt;&lt;/authors&gt;&lt;/contributors&gt;&lt;titles&gt;&lt;title&gt;Centurial and decadal oceanographic influences on changes in Northern Gannet populations and diets in the Northwest Atlantic: Implications for climate change&lt;/title&gt;&lt;secondary-title&gt;ICES Journal of Marine Science&lt;/secondary-title&gt;&lt;/titles&gt;&lt;periodical&gt;&lt;full-title&gt;ICES Journal of Marine Science&lt;/full-title&gt;&lt;/periodical&gt;&lt;pages&gt;608-614&lt;/pages&gt;&lt;volume&gt;54&lt;/volume&gt;&lt;reprint-edition&gt;Not in File&lt;/reprint-edition&gt;&lt;dates&gt;&lt;year&gt;1997&lt;/year&gt;&lt;pub-dates&gt;&lt;date&gt;1997&lt;/date&gt;&lt;/pub-dates&gt;&lt;/dates&gt;&lt;label&gt;171&lt;/label&gt;&lt;urls/&gt;&lt;/record&gt;&lt;/Cite&gt;&lt;Cite  &gt;&lt;Author&gt;Montevecchi&lt;/Author&gt;&lt;Year&gt;2007&lt;/Year&gt;&lt;RecNum&gt;730&lt;/RecNum&gt;&lt;Prefix&gt;&lt;/Prefix&gt;&lt;Suffix&gt;&lt;/Suffix&gt;&lt;Pages&gt;&lt;/Pages&gt;&lt;record&gt;&lt;rec-number&gt;730&lt;/rec-number&gt;&lt;foreign-keys&gt;&lt;key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web&lt;/keyword&gt;&lt;/keywords&gt;&lt;dates&gt;&lt;year&gt;2007&lt;/year&gt;&lt;pub-dates&gt;&lt;date&gt;2007&lt;/date&gt;&lt;/pub-dates&gt;&lt;/dates&gt;&lt;label&gt;754&lt;/label&gt;&lt;urls/&gt;&lt;/record&gt;&lt;/Cite&gt;&lt;Cite  &gt;&lt;Author&gt;Montevecchi&lt;/Author&gt;&lt;Year&gt;1992&lt;/Year&gt;&lt;RecNum&gt;1027&lt;/RecNum&gt;&lt;Prefix&gt;&lt;/Prefix&gt;&lt;Suffix&gt;&lt;/Suffix&gt;&lt;Pages&gt;&lt;/Pages&gt;&lt;record&gt;&lt;rec-number&gt;1027&lt;/rec-number&gt;&lt;foreign-keys&gt;&lt;key app="EN" db-id="2pv5prxr6xz2a4ea50h5dww0ewvx0ttdtdsa" timestamp="1526394143"&gt;1027&lt;/key&gt;&lt;/foreign-keys&gt;&lt;ref-type name="Journal Article"&gt;17&lt;/ref-type&gt;&lt;contributors&gt;&lt;authors&gt;&lt;author&gt;Montevecchi, W.A.&lt;/author&gt;&lt;author&gt;Myers Ransom, A.&lt;/author&gt;&lt;/authors&gt;&lt;/contributors&gt;&lt;titles&gt;&lt;title&gt;Monitoring fluctuations in pelagic fish availability with seabirds&lt;/title&gt;&lt;secondary-title&gt;Canadian Atlantic Fisheries Scientific Advisory Committee Research Document &lt;/secondary-title&gt;&lt;/titles&gt;&lt;periodical&gt;&lt;full-title&gt;Canadian Atlantic Fisheries Scientific Advisory Committee Research Document&lt;/full-title&gt;&lt;/periodical&gt;&lt;volume&gt;92/94&lt;/volume&gt;&lt;dates&gt;&lt;year&gt;1992&lt;/year&gt;&lt;/dates&gt;&lt;urls/&gt;&lt;/record&gt;&lt;/Cite&gt;&lt;/EndNote&gt;</w:instrText>
      </w:r>
      <w:r>
        <w:fldChar w:fldCharType="separate"/>
      </w:r>
      <w:r>
        <w:t xml:space="preserve"> 1992, Montevecchi &amp; Myers 1997, Montevecchi 2007)</w:t>
      </w:r>
      <w:r>
        <w:fldChar w:fldCharType="end"/>
      </w:r>
      <w:r>
        <w:t xml:space="preserve">; and shifts in fish diet </w:t>
      </w:r>
      <w:r>
        <w:fldChar w:fldCharType="begin"/>
      </w:r>
      <w:r>
        <w:instrText xml:space="preserve"> ADDIN EN.CITE &lt;EndNote&gt;&lt;Cite  &gt;&lt;Author&gt;Dawe&lt;/Author&gt;&lt;Year&gt;2012&lt;/Year&gt;&lt;RecNum&gt;698&lt;/RecNum&gt;&lt;Prefix&gt;&lt;/Prefix&gt;&lt;Suffix&gt;&lt;/Suffix&gt;&lt;Pages&gt;&lt;/Pages&gt;&lt;DisplayText&gt;(Dawe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fldChar w:fldCharType="separate"/>
      </w:r>
      <w:r>
        <w:t>(Dawe et al. 2012)</w:t>
      </w:r>
      <w:r>
        <w:fldChar w:fldCharType="end"/>
      </w:r>
      <w:r>
        <w:t xml:space="preserve">. </w:t>
      </w:r>
    </w:p>
    <w:p w:rsidR="005E1546" w:rsidRDefault="00EB75CB">
      <w:pPr>
        <w:pStyle w:val="Style1"/>
        <w:rPr>
          <w:rStyle w:val="css-g38gqj"/>
          <w:b/>
          <w:bCs/>
        </w:rPr>
      </w:pPr>
      <w:r>
        <w:lastRenderedPageBreak/>
        <w:t xml:space="preserve">In summary, based on the extensive published literature on the regime shift in the Northwest Atlantic </w:t>
      </w:r>
      <w:r>
        <w:fldChar w:fldCharType="begin"/>
      </w:r>
      <w:r>
        <w:instrText xml:space="preserve"> ADDIN EN.CITE &lt;EndNote&gt;&lt;Cite  &gt;&lt;Author&gt;Drinkwater&lt;/Author&gt;&lt;Year&gt;1996&lt;/Year&gt;&lt;RecNum&gt;108&lt;/RecNum&gt;&lt;Prefix&gt;&lt;/Prefix&gt;&lt;Suffix&gt;&lt;/Suffix&gt;&lt;Pages&gt;&lt;/Pages&gt;&lt;DisplayText&gt;(e.g., Drinkwater 1996, Buren et al. 2014a, Pedersen et al. 2017)&lt;/DisplayText&gt;&lt;record&gt;&lt;rec-number&gt;108&lt;/rec-number&gt;&lt;foreign-keys&gt;&lt;key app="EN" db-id="2pv5prxr6xz2a4ea50h5dww0ewvx0ttdtdsa" timestamp="1449717148"&gt;108&lt;/key&gt;&lt;/foreign-keys&gt;&lt;ref-type name="Journal Article"&gt;17&lt;/ref-type&gt;&lt;contributors&gt;&lt;authors&gt;&lt;author&gt;Drinkwater, Kenneth F.&lt;/author&gt;&lt;/authors&gt;&lt;/contributors&gt;&lt;titles&gt;&lt;title&gt;Atmospheric and oceanic variability in the Northwest Atlantic during the 1980s and early 1990s&lt;/title&gt;&lt;secondary-title&gt;Journal of Northwest Atlantic Fishery Science&lt;/secondary-title&gt;&lt;/titles&gt;&lt;periodical&gt;&lt;full-title&gt;Journal of Northwest Atlantic Fishery Science&lt;/full-title&gt;&lt;/periodical&gt;&lt;pages&gt;77-97&lt;/pages&gt;&lt;volume&gt;18&lt;/volume&gt;&lt;reprint-edition&gt;Not in File&lt;/reprint-edition&gt;&lt;dates&gt;&lt;year&gt;1996&lt;/year&gt;&lt;pub-dates&gt;&lt;date&gt;1996&lt;/date&gt;&lt;/pub-dates&gt;&lt;/dates&gt;&lt;label&gt;115&lt;/label&gt;&lt;urls/&gt;&lt;/record&gt;&lt;/Cite&gt;&lt;Cite  &gt;&lt;Author&gt;Buren&lt;/Author&gt;&lt;Year&gt;2014&lt;/Year&gt;&lt;RecNum&gt;743&lt;/RecNum&gt;&lt;Prefix&gt;e.g.`, &lt;/Prefix&gt;&lt;Suffix&gt;&lt;/Suffix&gt;&lt;Pages&gt;&lt;/Pages&gt;&lt;record&gt;&lt;rec-number&gt;743&lt;/rec-number&gt;&lt;foreign-keys&gt;&lt;key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&gt;&lt;Author&gt;Pedersen&lt;/Author&gt;&lt;Year&gt;2017&lt;/Year&gt;&lt;Prefix&gt;&lt;/Prefix&gt;&lt;Suffix&gt;&lt;/Suffix&gt;&lt;Pages&gt;&lt;/Pages&gt;&lt;record&gt;&lt;rec-number&gt;887&lt;/rec-number&gt;&lt;foreign-keys&gt;&lt;key app="EN" db-id="2pv5prxr6xz2a4ea50h5dww0ewvx0ttdtdsa" timestamp="1516284409"&gt;887&lt;/key&gt;&lt;/foreign-keys&gt;&lt;ref-type name="Journal Article"&gt;17&lt;/ref-type&gt;&lt;contributors&gt;&lt;authors&gt;&lt;author&gt;Pedersen, Eric J.&lt;/author&gt;&lt;author&gt;Thompson, Patrick L.&lt;/author&gt;&lt;author&gt;Ball, R. Aaron&lt;/author&gt;&lt;author&gt;Fortin, Marie-Josée&lt;/author&gt;&lt;author&gt;Gouhier, Tarik C.&lt;/author&gt;&lt;author&gt;Link, Heike&lt;/author&gt;&lt;author&gt;Moritz, Charlotte&lt;/author&gt;&lt;author&gt;Nenzen, Hedvig&lt;/author&gt;&lt;author&gt;Stanley, Ryan R. E.&lt;/author&gt;&lt;author&gt;Taranu, Zofia E.&lt;/author&gt;&lt;author&gt;Gonzalez, Andrew&lt;/author&gt;&lt;author&gt;Guichard, Frédéric&lt;/author&gt;&lt;author&gt;Pepin, Pierre&lt;/author&gt;&lt;/authors&gt;&lt;/contributors&gt;&lt;titles&gt;&lt;title&gt;Signatures of the collapse and incipient recovery of an overexploited marine ecosystem&lt;/title&gt;&lt;secondary-title&gt;Royal Society Open Science&lt;/secondary-title&gt;&lt;/titles&gt;&lt;periodical&gt;&lt;full-title&gt;Royal Society Open Science&lt;/full-title&gt;&lt;/periodical&gt;&lt;volume&gt;4&lt;/volume&gt;&lt;number&gt;7&lt;/number&gt;&lt;dates&gt;&lt;year&gt;2017&lt;/year&gt;&lt;/dates&gt;&lt;urls&gt;&lt;related-urls&gt;&lt;url&gt;http://rsos.royalsocietypublishing.org/content/royopensci/4/7/170215.full.pdf&lt;/url&gt;&lt;/related-urls&gt;&lt;/urls&gt;&lt;electronic-resource-num&gt;10.1098/rsos.170215&lt;/electronic-resource-num&gt;&lt;/record&gt;&lt;/Cite&gt;&lt;/EndNote&gt;</w:instrText>
      </w:r>
      <w:r>
        <w:fldChar w:fldCharType="separate"/>
      </w:r>
      <w:r>
        <w:t>(e.g., Drinkwater 1996, Buren et al. 2014a, Pedersen et al. 2017)</w:t>
      </w:r>
      <w:r>
        <w:fldChar w:fldCharType="end"/>
      </w:r>
      <w:r>
        <w:t xml:space="preserve">, the weight of evidence approach suggests that </w:t>
      </w:r>
      <w:del w:id="475" w:author="Montevecchi, William" w:date="2018-06-02T18:55:00Z">
        <w:r>
          <w:delText xml:space="preserve">we consider </w:delText>
        </w:r>
      </w:del>
      <w:r>
        <w:t xml:space="preserve">the cold-water anomaly of the early 1990s </w:t>
      </w:r>
      <w:ins w:id="476" w:author="Montevecchi, William" w:date="2018-06-02T18:55:00Z">
        <w:r>
          <w:t>w</w:t>
        </w:r>
      </w:ins>
      <w:r>
        <w:t xml:space="preserve">as </w:t>
      </w:r>
      <w:ins w:id="477" w:author="Montevecchi, William" w:date="2018-06-02T18:55:00Z">
        <w:r>
          <w:t xml:space="preserve">the </w:t>
        </w:r>
      </w:ins>
      <w:del w:id="478" w:author="Montevecchi, William" w:date="2018-06-02T18:55:00Z">
        <w:r>
          <w:delText>a likely</w:delText>
        </w:r>
      </w:del>
      <w:r>
        <w:t xml:space="preserve"> physical driver of capelin collapse. </w:t>
      </w:r>
    </w:p>
    <w:p w:rsidR="005E1546" w:rsidRDefault="005E1546">
      <w:pPr>
        <w:pStyle w:val="BodyA"/>
        <w:spacing w:line="480" w:lineRule="auto"/>
        <w:ind w:firstLine="720"/>
        <w:rPr>
          <w:sz w:val="24"/>
          <w:szCs w:val="24"/>
        </w:rPr>
      </w:pPr>
    </w:p>
    <w:p w:rsidR="005E1546" w:rsidRDefault="00EB75CB">
      <w:pPr>
        <w:pStyle w:val="Body"/>
        <w:spacing w:after="200" w:line="276" w:lineRule="auto"/>
      </w:pPr>
      <w:r>
        <w:rPr>
          <w:rStyle w:val="css-g38gqj"/>
          <w:rFonts w:ascii="Calibri" w:eastAsia="Calibri" w:hAnsi="Calibri" w:cs="Calibri"/>
        </w:rPr>
        <w:br w:type="page"/>
      </w:r>
    </w:p>
    <w:p w:rsidR="005E1546" w:rsidRDefault="00EB75CB">
      <w:pPr>
        <w:pStyle w:val="Heading2"/>
        <w:rPr>
          <w:rStyle w:val="css-g38gqj"/>
          <w:rFonts w:ascii="Calibri" w:eastAsia="Calibri" w:hAnsi="Calibri" w:cs="Calibri"/>
          <w:i w:val="0"/>
          <w:iCs w:val="0"/>
          <w:sz w:val="24"/>
          <w:szCs w:val="24"/>
        </w:rPr>
      </w:pPr>
      <w:r>
        <w:rPr>
          <w:rStyle w:val="css-g38gqj"/>
          <w:rFonts w:ascii="Calibri" w:eastAsia="Calibri" w:hAnsi="Calibri" w:cs="Calibri"/>
          <w:i w:val="0"/>
          <w:iCs w:val="0"/>
          <w:sz w:val="24"/>
          <w:szCs w:val="24"/>
        </w:rPr>
        <w:lastRenderedPageBreak/>
        <w:t>Discussion</w:t>
      </w:r>
    </w:p>
    <w:p w:rsidR="005E1546" w:rsidRDefault="00EB75CB">
      <w:pPr>
        <w:pStyle w:val="Style1"/>
      </w:pPr>
      <w:r>
        <w:rPr>
          <w:rStyle w:val="css-g38gqj"/>
          <w:u w:color="151518"/>
        </w:rPr>
        <w:t xml:space="preserve">Numerous sources of </w:t>
      </w:r>
      <w:commentRangeStart w:id="479"/>
      <w:r>
        <w:rPr>
          <w:rStyle w:val="css-g38gqj"/>
          <w:u w:color="151518"/>
        </w:rPr>
        <w:t xml:space="preserve">primary and government </w:t>
      </w:r>
      <w:commentRangeEnd w:id="479"/>
      <w:r w:rsidR="006A0A88">
        <w:rPr>
          <w:rStyle w:val="CommentReference"/>
          <w:rFonts w:ascii="Times New Roman" w:eastAsia="Arial Unicode MS" w:hAnsi="Times New Roman" w:cs="Times New Roman"/>
          <w:color w:val="auto"/>
          <w:lang w:eastAsia="en-US"/>
        </w:rPr>
        <w:commentReference w:id="479"/>
      </w:r>
      <w:r>
        <w:rPr>
          <w:rStyle w:val="css-g38gqj"/>
          <w:u w:color="151518"/>
        </w:rPr>
        <w:t xml:space="preserve">literature </w:t>
      </w:r>
      <w:ins w:id="480" w:author="Aaron Adamack" w:date="2018-06-05T15:57:00Z">
        <w:r w:rsidR="001C3469">
          <w:rPr>
            <w:rStyle w:val="css-g38gqj"/>
            <w:u w:color="151518"/>
          </w:rPr>
          <w:t xml:space="preserve">have </w:t>
        </w:r>
      </w:ins>
      <w:r>
        <w:rPr>
          <w:rStyle w:val="css-g38gqj"/>
          <w:u w:color="151518"/>
        </w:rPr>
        <w:t xml:space="preserve">concluded that the NL capelin stock suffered an order of magnitude decline in the early 1990s </w:t>
      </w:r>
      <w:r>
        <w:rPr>
          <w:rStyle w:val="css-g38gqj"/>
          <w:u w:color="151518"/>
        </w:rPr>
        <w:fldChar w:fldCharType="begin"/>
      </w:r>
      <w:r>
        <w:rPr>
          <w:rStyle w:val="css-g38gqj"/>
          <w:u w:color="151518"/>
        </w:rPr>
        <w:instrText xml:space="preserve"> ADDIN EN.CITE &lt;EndNote&gt;&lt;Cite  &gt;&lt;Author&gt;DFO&lt;/Author&gt;&lt;Year&gt;1994&lt;/Year&gt;&lt;RecNum&gt;886&lt;/RecNum&gt;&lt;Prefix&gt;&lt;/Prefix&gt;&lt;Suffix&gt;&lt;/Suffix&gt;&lt;Pages&gt;&lt;/Pages&gt;&lt;DisplayText&gt;(DFO 1994, Miller 1994, 1997, Rose &amp; O'Driscoll 2002, Davoren &amp; Montevecchi 2003, Rose 2007, DFO 2008, 2010, 2013, Buren et al. 2014a, Mullowney &amp; Rose 2014, DFO 2015, Murphy et al. 2018)&lt;/DisplayText&gt;&lt;record&gt;&lt;rec-number&gt;886&lt;/rec-number&gt;&lt;foreign-keys&gt;&lt;key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&gt;&lt;Author&gt;DFO&lt;/Author&gt;&lt;Year&gt;2015&lt;/Year&gt;&lt;RecNum&gt;831&lt;/RecNum&gt;&lt;Prefix&gt;&lt;/Prefix&gt;&lt;Suffix&gt;&lt;/Suffix&gt;&lt;Pages&gt;&lt;/Pages&gt;&lt;record&gt;&lt;rec-number&gt;831&lt;/rec-number&gt;&lt;foreign-keys&gt;&lt;key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Cite  &gt;&lt;Author&gt;Rose&lt;/Author&gt;&lt;Year&gt;2007&lt;/Year&gt;&lt;RecNum&gt;705&lt;/RecNum&gt;&lt;Prefix&gt;&lt;/Prefix&gt;&lt;Suffix&gt;&lt;/Suffix&gt;&lt;Pages&gt;&lt;/Pages&gt;&lt;record&gt;&lt;rec-number&gt;705&lt;/rec-number&gt;&lt;foreign-keys&gt;&lt;key app="EN" db-id="2pv5prxr6xz2a4ea50h5dww0ewvx0ttdtdsa" timestamp="1449717192"&gt;705&lt;/key&gt;&lt;/foreign-keys&gt;&lt;ref-type name="Book"&gt;6&lt;/ref-type&gt;&lt;contributors&gt;&lt;authors&gt;&lt;author&gt;Rose, George A.&lt;/author&gt;&lt;/authors&gt;&lt;/contributors&gt;&lt;titles&gt;&lt;title&gt;Cod: an ecological history of the North Atlantic fisheries&lt;/title&gt;&lt;/titles&gt;&lt;reprint-edition&gt;In File&lt;/reprint-edition&gt;&lt;keywords&gt;&lt;keyword&gt;Cod&lt;/keyword&gt;&lt;keyword&gt;North Atlantic&lt;/keyword&gt;&lt;keyword&gt;Fisheries&lt;/keyword&gt;&lt;keyword&gt;fishery&lt;/keyword&gt;&lt;/keywords&gt;&lt;dates&gt;&lt;year&gt;2007&lt;/year&gt;&lt;pub-dates&gt;&lt;date&gt;2007&lt;/date&gt;&lt;/pub-dates&gt;&lt;/dates&gt;&lt;pub-location&gt;St John's, NL&lt;/pub-location&gt;&lt;publisher&gt;Breakwater Books&lt;/publisher&gt;&lt;label&gt;728&lt;/label&gt;&lt;urls/&gt;&lt;/record&gt;&lt;/Cite&gt;&lt;Cite  &gt;&lt;Author&gt;Rose&lt;/Author&gt;&lt;Year&gt;2002&lt;/Year&gt;&lt;RecNum&gt;44&lt;/RecNum&gt;&lt;Prefix&gt;&lt;/Prefix&gt;&lt;Suffix&gt;&lt;/Suffix&gt;&lt;Pages&gt;&lt;/Pages&gt;&lt;record&gt;&lt;rec-number&gt;44&lt;/rec-number&gt;&lt;foreign-keys&gt;&lt;key app="EN" db-id="2pv5prxr6xz2a4ea50h5dww0ewvx0ttdtdsa" timestamp="1449717148"&gt;44&lt;/key&gt;&lt;/foreign-keys&gt;&lt;ref-type name="Journal Article"&gt;17&lt;/ref-type&gt;&lt;contributors&gt;&lt;authors&gt;&lt;author&gt;Rose, George A.&lt;/author&gt;&lt;author&gt;O'Driscoll, R.L.&lt;/author&gt;&lt;/authors&gt;&lt;/contributors&gt;&lt;titles&gt;&lt;title&gt;Capelin are good for cod: can the northern stock rebuild without them?&lt;/title&gt;&lt;secondary-title&gt;ICES Journal of Marine Science&lt;/secondary-title&gt;&lt;/titles&gt;&lt;periodical&gt;&lt;full-title&gt;ICES Journal of Marine Science&lt;/full-title&gt;&lt;/periodical&gt;&lt;pages&gt;1018-1026&lt;/pages&gt;&lt;volume&gt;59&lt;/volume&gt;&lt;reprint-edition&gt;Not in File&lt;/reprint-edition&gt;&lt;dates&gt;&lt;year&gt;2002&lt;/year&gt;&lt;pub-dates&gt;&lt;date&gt;2002&lt;/date&gt;&lt;/pub-dates&gt;&lt;/dates&gt;&lt;label&gt;46&lt;/label&gt;&lt;urls/&gt;&lt;/record&gt;&lt;/Cite&gt;&lt;Cite  &gt;&lt;Author&gt;Davoren&lt;/Author&gt;&lt;Year&gt;2003&lt;/Year&gt;&lt;RecNum&gt;143&lt;/RecNum&gt;&lt;Prefix&gt;&lt;/Prefix&gt;&lt;Suffix&gt;&lt;/Suffix&gt;&lt;Pages&gt;&lt;/Pages&gt;&lt;record&gt;&lt;rec-number&gt;143&lt;/rec-number&gt;&lt;foreign-keys&gt;&lt;key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File&lt;/reprint-edition&gt;&lt;dates&gt;&lt;year&gt;2003&lt;/year&gt;&lt;pub-dates&gt;&lt;date&gt;2003&lt;/date&gt;&lt;/pub-dates&gt;&lt;/dates&gt;&lt;label&gt;151&lt;/label&gt;&lt;urls/&gt;&lt;/record&gt;&lt;/Cite&gt;&lt;Cite  &gt;&lt;Author&gt;Buren&lt;/Author&gt;&lt;Year&gt;2014&lt;/Year&gt;&lt;RecNum&gt;743&lt;/RecNum&gt;&lt;Prefix&gt;&lt;/Prefix&gt;&lt;Suffix&gt;&lt;/Suffix&gt;&lt;Pages&gt;&lt;/Pages&gt;&lt;record&gt;&lt;rec-number&gt;743&lt;/rec-number&gt;&lt;foreign-keys&gt;&lt;key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electronic-resource-num&gt;doi:10.1371/journal.pone.0087589&lt;/electronic-resource-num&gt;&lt;/record&gt;&lt;/Cite&gt;&lt;Cite  &gt;&lt;Author&gt;Mullowney&lt;/Author&gt;&lt;Year&gt;2014&lt;/Year&gt;&lt;RecNum&gt;809&lt;/RecNum&gt;&lt;Prefix&gt;&lt;/Prefix&gt;&lt;Suffix&gt;&lt;/Suffix&gt;&lt;Pages&gt;&lt;/Pages&gt;&lt;record&gt;&lt;rec-number&gt;809&lt;/rec-number&gt;&lt;foreign-keys&gt;&lt;key app="EN" db-id="2pv5prxr6xz2a4ea50h5dww0ewvx0ttdtdsa" timestamp="1449717192"&gt;809&lt;/key&gt;&lt;/foreign-keys&gt;&lt;ref-type name="Journal Article"&gt;17&lt;/ref-type&gt;&lt;contributors&gt;&lt;authors&gt;&lt;author&gt;Mullowney, Darrell R.J.&lt;/author&gt;&lt;author&gt;Rose, George A.&lt;/author&gt;&lt;/authors&gt;&lt;/contributors&gt;&lt;titles&gt;&lt;title&gt;Is recovery of northern cod limited by poor feeding? The capelin hypothesis revisited&lt;/title&gt;&lt;secondary-title&gt;ICES Journal of Marine Science: Journal du Conseil&lt;/secondary-title&gt;&lt;/titles&gt;&lt;periodical&gt;&lt;full-title&gt;ICES Journal of Marine Science: Journal du Conseil&lt;/full-title&gt;&lt;/periodical&gt;&lt;reprint-edition&gt;Not in File&lt;/reprint-edition&gt;&lt;keywords&gt;&lt;keyword&gt;Atlantic cod&lt;/keyword&gt;&lt;keyword&gt;Capelin&lt;/keyword&gt;&lt;keyword&gt;Cod&lt;/keyword&gt;&lt;keyword&gt;Diet&lt;/keyword&gt;&lt;keyword&gt;feeding&lt;/keyword&gt;&lt;keyword&gt;Gadus morhua&lt;/keyword&gt;&lt;keyword&gt;growth&lt;/keyword&gt;&lt;keyword&gt;Ice&lt;/keyword&gt;&lt;keyword&gt;Mallotus villosus&lt;/keyword&gt;&lt;keyword&gt;mortality&lt;/keyword&gt;&lt;keyword&gt;Newfoundland&lt;/keyword&gt;&lt;keyword&gt;Newfoundland and Labrador&lt;/keyword&gt;&lt;keyword&gt;prey&lt;/keyword&gt;&lt;keyword&gt;RECOVERY&lt;/keyword&gt;&lt;keyword&gt;spawning&lt;/keyword&gt;&lt;keyword&gt;Temperature&lt;/keyword&gt;&lt;/keywords&gt;&lt;dates&gt;&lt;year&gt;2014&lt;/year&gt;&lt;pub-dates&gt;&lt;date&gt;1/6/2014&lt;/date&gt;&lt;/pub-dates&gt;&lt;/dates&gt;&lt;label&gt;834&lt;/label&gt;&lt;urls&gt;&lt;related-urls&gt;&lt;url&gt;http://icesjms.oxfordjournals.org/content/early/2014/01/05/icesjms.fst188.abstract&lt;/url&gt;&lt;/related-urls&gt;&lt;pdf-urls&gt;&lt;url&gt;file://C:\Users\burena\AppData\Local\Temp\1\nrc_cjfas54_104-1.ris&lt;/url&gt;&lt;/pdf-urls&gt;&lt;/urls&gt;&lt;/record&gt;&lt;/Cite&gt;&lt;Cite  &gt;&lt;Author&gt;Murphy&lt;/Author&gt;&lt;Year&gt;2018&lt;/Year&gt;&lt;RecNum&gt;880&lt;/RecNum&gt;&lt;Prefix&gt;&lt;/Prefix&gt;&lt;Suffix&gt;&lt;/Suffix&gt;&lt;Pages&gt;&lt;/Pages&gt;&lt;record&gt;&lt;rec-number&gt;880&lt;/rec-number&gt;&lt;foreign-keys&gt;&lt;key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css-g38gqj"/>
          <w:u w:color="151518"/>
        </w:rPr>
        <w:fldChar w:fldCharType="separate"/>
      </w:r>
      <w:r>
        <w:rPr>
          <w:rStyle w:val="css-g38gqj"/>
          <w:u w:color="151518"/>
        </w:rPr>
        <w:t>(DFO 1994, Miller 1994, 1997, Rose &amp; O'Driscoll 2002, Davoren &amp; Montevecchi 2003, Rose 2007, DFO 2008, 2010, 2013, Buren et al. 2014a, Mullowney &amp; Rose 2014, DFO 2015, Murphy et al. 2018)</w:t>
      </w:r>
      <w:r>
        <w:rPr>
          <w:rStyle w:val="css-g38gqj"/>
          <w:u w:color="151518"/>
        </w:rPr>
        <w:fldChar w:fldCharType="end"/>
      </w:r>
      <w:r>
        <w:rPr>
          <w:rStyle w:val="css-g38gqj"/>
          <w:u w:color="151518"/>
        </w:rPr>
        <w:t>.</w:t>
      </w:r>
      <w:r>
        <w:t xml:space="preserve"> In contrast, </w:t>
      </w:r>
      <w:r>
        <w:rPr>
          <w:rStyle w:val="css-g38gqj"/>
          <w:u w:color="151518"/>
        </w:rPr>
        <w:t xml:space="preserve">Frank et al. postulated that the capelin stock did not suffer a collapse but rather </w:t>
      </w:r>
      <w:del w:id="481" w:author="Aaron Adamack" w:date="2018-06-05T15:57:00Z">
        <w:r w:rsidDel="001C3469">
          <w:rPr>
            <w:rStyle w:val="css-g38gqj"/>
            <w:u w:color="151518"/>
          </w:rPr>
          <w:delText xml:space="preserve">capelin </w:delText>
        </w:r>
      </w:del>
      <w:r>
        <w:rPr>
          <w:rStyle w:val="css-g38gqj"/>
          <w:u w:color="151518"/>
        </w:rPr>
        <w:t xml:space="preserve">experienced a dramatic change in phenology post-1991 and became non-migratory. We used the weight of evidence approach to evaluate the empirical support for the hypothesis of a capelin stock collapse </w:t>
      </w:r>
      <w:r>
        <w:t xml:space="preserve">using multiple, independent lines of enquiry with diverse statistical methods </w:t>
      </w:r>
      <w:r>
        <w:fldChar w:fldCharType="begin"/>
      </w:r>
      <w:r>
        <w:instrText xml:space="preserve"> ADDIN EN.CITE &lt;EndNote&gt;&lt;Cite  &gt;&lt;Author&gt;Munafò&lt;/Author&gt;&lt;Year&gt;2018&lt;/Year&gt;&lt;Prefix&gt;e.g.`, triangulation`, sensu &lt;/Prefix&gt;&lt;Suffix&gt;&lt;/Suffix&gt;&lt;Pages&gt;&lt;/Pages&gt;&lt;DisplayText&gt;(e.g., triangulation, sensu Munafò &amp;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fldChar w:fldCharType="separate"/>
      </w:r>
      <w:r>
        <w:t>(e.g., triangulation, sensu Munafò &amp; Davey Smith 2018)</w:t>
      </w:r>
      <w:r>
        <w:fldChar w:fldCharType="end"/>
      </w:r>
      <w:r>
        <w:t>. The weight of evidence approach led us to conclude that the Div. 2J3KL capelin stock suffered a bottom-up, climate-driven population collapse in 1991 with minimal recovery in the subsequent 25 years.</w:t>
      </w:r>
    </w:p>
    <w:p w:rsidR="005E1546" w:rsidRDefault="00EB75CB">
      <w:pPr>
        <w:pStyle w:val="Style1"/>
      </w:pPr>
      <w:r>
        <w:rPr>
          <w:rStyle w:val="css-g38gqj"/>
          <w:u w:color="151518"/>
        </w:rPr>
        <w:t xml:space="preserve">Frank et al. </w:t>
      </w:r>
      <w:r>
        <w:rPr>
          <w:rStyle w:val="css-g38gqj"/>
        </w:rPr>
        <w:t xml:space="preserve">proposed two explanations for their hypothesis of non-collapse: (1) </w:t>
      </w:r>
      <w:del w:id="482" w:author="Montevecchi, William" w:date="2018-06-02T18:57:00Z">
        <w:r>
          <w:rPr>
            <w:rStyle w:val="css-g38gqj"/>
          </w:rPr>
          <w:delText xml:space="preserve">there was </w:delText>
        </w:r>
      </w:del>
      <w:r>
        <w:rPr>
          <w:rStyle w:val="css-g38gqj"/>
        </w:rPr>
        <w:t xml:space="preserve">a </w:t>
      </w:r>
      <w:proofErr w:type="spellStart"/>
      <w:r>
        <w:rPr>
          <w:rStyle w:val="css-g38gqj"/>
        </w:rPr>
        <w:t>spatio</w:t>
      </w:r>
      <w:proofErr w:type="spellEnd"/>
      <w:r>
        <w:rPr>
          <w:rStyle w:val="css-g38gqj"/>
        </w:rPr>
        <w:t xml:space="preserve">-temporal mismatch between the spring acoustic survey and capelin phenology; and (2) </w:t>
      </w:r>
      <w:del w:id="483" w:author="Montevecchi, William" w:date="2018-06-02T18:58:00Z">
        <w:r>
          <w:rPr>
            <w:rStyle w:val="css-g38gqj"/>
          </w:rPr>
          <w:delText xml:space="preserve">there was </w:delText>
        </w:r>
      </w:del>
      <w:r>
        <w:rPr>
          <w:rStyle w:val="css-g38gqj"/>
        </w:rPr>
        <w:t xml:space="preserve">a change in biology of capelin from a highly migratory stock to one that inhabits the inshore. </w:t>
      </w:r>
      <w:commentRangeStart w:id="484"/>
      <w:r>
        <w:rPr>
          <w:rStyle w:val="css-g38gqj"/>
        </w:rPr>
        <w:t xml:space="preserve">The first hypothesis was rejected by both </w:t>
      </w:r>
      <w:r>
        <w:rPr>
          <w:rStyle w:val="css-g38gqj"/>
          <w:u w:color="151518"/>
        </w:rPr>
        <w:t xml:space="preserve">Frank et al. </w:t>
      </w:r>
      <w:r>
        <w:rPr>
          <w:rStyle w:val="css-g38gqj"/>
        </w:rPr>
        <w:t>and our analyses. While the spring acoustic survey surveys all age classes (age-1 to age-3+),</w:t>
      </w:r>
      <w:commentRangeEnd w:id="484"/>
      <w:r w:rsidR="006A0A88">
        <w:rPr>
          <w:rStyle w:val="CommentReference"/>
          <w:rFonts w:ascii="Times New Roman" w:eastAsia="Arial Unicode MS" w:hAnsi="Times New Roman" w:cs="Times New Roman"/>
          <w:color w:val="auto"/>
          <w:lang w:eastAsia="en-US"/>
        </w:rPr>
        <w:commentReference w:id="484"/>
      </w:r>
      <w:r>
        <w:rPr>
          <w:rStyle w:val="css-g38gqj"/>
        </w:rPr>
        <w:t xml:space="preserve"> it primarily targets the younger, immature portion of the stock that is not migrating, so late spawning post-1991 would not affect the abundance index of the immature portion of the stock. </w:t>
      </w:r>
      <w:commentRangeStart w:id="485"/>
      <w:r>
        <w:rPr>
          <w:rStyle w:val="css-g38gqj"/>
          <w:lang w:val="pt-PT"/>
        </w:rPr>
        <w:t xml:space="preserve">The positive significant relationship between an inshore larval index and the offshore age-2 abundance index also provides strong support for the ability of the spring acoustic survey to produce an index of age-2 capelin </w:t>
      </w:r>
      <w:r>
        <w:rPr>
          <w:rStyle w:val="css-g38gqj"/>
          <w:lang w:val="pt-PT"/>
        </w:rPr>
        <w:lastRenderedPageBreak/>
        <w:t xml:space="preserve">abundance </w:t>
      </w:r>
      <w:r>
        <w:rPr>
          <w:rStyle w:val="css-g38gqj"/>
          <w:lang w:val="pt-PT"/>
        </w:rPr>
        <w:fldChar w:fldCharType="begin"/>
      </w:r>
      <w:r>
        <w:rPr>
          <w:rStyle w:val="css-g38gqj"/>
          <w:lang w:val="pt-PT"/>
        </w:rP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css-g38gqj"/>
          <w:lang w:val="pt-PT"/>
        </w:rPr>
        <w:fldChar w:fldCharType="separate"/>
      </w:r>
      <w:r>
        <w:rPr>
          <w:rStyle w:val="css-g38gqj"/>
          <w:lang w:val="pt-PT"/>
        </w:rPr>
        <w:t>(Murphy et al. 2018)</w:t>
      </w:r>
      <w:r>
        <w:rPr>
          <w:rStyle w:val="css-g38gqj"/>
          <w:lang w:val="pt-PT"/>
        </w:rPr>
        <w:fldChar w:fldCharType="end"/>
      </w:r>
      <w:r>
        <w:rPr>
          <w:rStyle w:val="css-g38gqj"/>
        </w:rPr>
        <w:t>.</w:t>
      </w:r>
      <w:commentRangeEnd w:id="485"/>
      <w:r w:rsidR="00AD6EAF">
        <w:rPr>
          <w:rStyle w:val="CommentReference"/>
          <w:rFonts w:ascii="Times New Roman" w:eastAsia="Arial Unicode MS" w:hAnsi="Times New Roman" w:cs="Times New Roman"/>
          <w:color w:val="auto"/>
          <w:lang w:eastAsia="en-US"/>
        </w:rPr>
        <w:commentReference w:id="485"/>
      </w:r>
      <w:r>
        <w:rPr>
          <w:rStyle w:val="css-g38gqj"/>
        </w:rPr>
        <w:t xml:space="preserve"> Therefore, we argue that the spring acoustic survey provides a robust index of a currently depressed capelin stock in the offshore. </w:t>
      </w:r>
    </w:p>
    <w:p w:rsidR="005E1546" w:rsidRDefault="00EB75CB">
      <w:pPr>
        <w:pStyle w:val="Style1"/>
      </w:pPr>
      <w:r>
        <w:rPr>
          <w:rStyle w:val="css-g38gqj"/>
          <w:u w:color="151518"/>
        </w:rPr>
        <w:t>Frank et al.</w:t>
      </w:r>
      <w:r>
        <w:rPr>
          <w:rStyle w:val="css-g38gqj"/>
        </w:rPr>
        <w:t xml:space="preserve">’s second hypothesis is that the capelin stock has become less migratory and stayed inshore year round post-1991. We tested this hypothesis using multiple independent datasets, which included both fishery-dependent (inshore commercial catch) and fishery-independent (spring acoustic survey, FBTS, AZMP oceanography cruises, larval indices, predator diet, predator </w:t>
      </w:r>
      <w:proofErr w:type="spellStart"/>
      <w:r>
        <w:rPr>
          <w:rStyle w:val="css-g38gqj"/>
        </w:rPr>
        <w:t>behaviour</w:t>
      </w:r>
      <w:proofErr w:type="spellEnd"/>
      <w:r>
        <w:rPr>
          <w:rStyle w:val="css-g38gqj"/>
        </w:rPr>
        <w:t xml:space="preserve">) data. Using the FBTS data and the center of gravity approach described in Thorson et al. </w:t>
      </w:r>
      <w:r>
        <w:rPr>
          <w:rStyle w:val="css-g38gqj"/>
        </w:rPr>
        <w:fldChar w:fldCharType="begin"/>
      </w:r>
      <w:r>
        <w:rPr>
          <w:rStyle w:val="css-g38gqj"/>
        </w:rPr>
        <w:instrText xml:space="preserve"> ADDIN EN.CITE &lt;EndNote&gt;&lt;Cite  &gt;&lt;Author&gt;Thorson&lt;/Author&gt;&lt;Year&gt;2016&lt;/Year&gt;&lt;Prefix&gt;&lt;/Prefix&gt;&lt;Suffix&gt;&lt;/Suffix&gt;&lt;Pages&gt;&lt;/Pages&gt;&lt;DisplayText&gt;(2016)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Pr>
          <w:rStyle w:val="css-g38gqj"/>
        </w:rPr>
        <w:fldChar w:fldCharType="separate"/>
      </w:r>
      <w:r>
        <w:rPr>
          <w:rStyle w:val="css-g38gqj"/>
        </w:rPr>
        <w:t>(2016)</w:t>
      </w:r>
      <w:r>
        <w:rPr>
          <w:rStyle w:val="css-g38gqj"/>
        </w:rPr>
        <w:fldChar w:fldCharType="end"/>
      </w:r>
      <w:r>
        <w:rPr>
          <w:rStyle w:val="css-g38gqj"/>
        </w:rPr>
        <w:t xml:space="preserve">, we found no evidence of inter-annual longitudinal movements post-1995, but rather capelin’s </w:t>
      </w:r>
      <w:proofErr w:type="spellStart"/>
      <w:r>
        <w:rPr>
          <w:rStyle w:val="css-g38gqj"/>
        </w:rPr>
        <w:t>centre</w:t>
      </w:r>
      <w:proofErr w:type="spellEnd"/>
      <w:r>
        <w:rPr>
          <w:rStyle w:val="css-g38gqj"/>
        </w:rPr>
        <w:t xml:space="preserve"> of gravity moved </w:t>
      </w:r>
      <w:proofErr w:type="spellStart"/>
      <w:r>
        <w:rPr>
          <w:rStyle w:val="css-g38gqj"/>
        </w:rPr>
        <w:t>latitudinally</w:t>
      </w:r>
      <w:proofErr w:type="spellEnd"/>
      <w:r>
        <w:rPr>
          <w:rStyle w:val="css-g38gqj"/>
        </w:rPr>
        <w:t xml:space="preserve"> depending on abundance. In years with </w:t>
      </w:r>
      <w:commentRangeStart w:id="486"/>
      <w:r>
        <w:rPr>
          <w:rStyle w:val="css-g38gqj"/>
        </w:rPr>
        <w:t xml:space="preserve">low </w:t>
      </w:r>
      <w:commentRangeEnd w:id="486"/>
      <w:r w:rsidR="001C3469">
        <w:rPr>
          <w:rStyle w:val="CommentReference"/>
          <w:rFonts w:ascii="Times New Roman" w:eastAsia="Arial Unicode MS" w:hAnsi="Times New Roman" w:cs="Times New Roman"/>
          <w:color w:val="auto"/>
          <w:lang w:eastAsia="en-US"/>
        </w:rPr>
        <w:commentReference w:id="486"/>
      </w:r>
      <w:r>
        <w:rPr>
          <w:rStyle w:val="css-g38gqj"/>
        </w:rPr>
        <w:t xml:space="preserve">capelin abundance, </w:t>
      </w:r>
      <w:proofErr w:type="gramStart"/>
      <w:r>
        <w:rPr>
          <w:rStyle w:val="css-g38gqj"/>
        </w:rPr>
        <w:t xml:space="preserve">capelin </w:t>
      </w:r>
      <w:del w:id="487" w:author="Aaron Adamack" w:date="2018-06-05T15:58:00Z">
        <w:r w:rsidDel="001C3469">
          <w:rPr>
            <w:rStyle w:val="css-g38gqj"/>
          </w:rPr>
          <w:delText xml:space="preserve">was </w:delText>
        </w:r>
      </w:del>
      <w:ins w:id="488" w:author="Aaron Adamack" w:date="2018-06-05T15:58:00Z">
        <w:r w:rsidR="001C3469">
          <w:rPr>
            <w:rStyle w:val="css-g38gqj"/>
          </w:rPr>
          <w:t>were</w:t>
        </w:r>
        <w:proofErr w:type="gramEnd"/>
        <w:r w:rsidR="001C3469">
          <w:rPr>
            <w:rStyle w:val="css-g38gqj"/>
          </w:rPr>
          <w:t xml:space="preserve"> </w:t>
        </w:r>
      </w:ins>
      <w:r>
        <w:rPr>
          <w:rStyle w:val="css-g38gqj"/>
        </w:rPr>
        <w:t xml:space="preserve">distributed further south. This southerly distribution of capelin post-1991 was also found for juvenile capelin </w:t>
      </w:r>
      <w:r>
        <w:rPr>
          <w:rStyle w:val="css-g38gqj"/>
        </w:rPr>
        <w:fldChar w:fldCharType="begin"/>
      </w:r>
      <w:r>
        <w:rPr>
          <w:rStyle w:val="css-g38gqj"/>
        </w:rPr>
        <w:instrText xml:space="preserve"> ADDIN EN.CITE &lt;EndNote&gt;&lt;Cite  &gt;&lt;Author&gt;Anderson&lt;/Author&gt;&lt;Year&gt;2002&lt;/Year&gt;&lt;RecNum&gt;96&lt;/RecNum&gt;&lt;Prefix&gt;&lt;/Prefix&gt;&lt;Suffix&gt;&lt;/Suffix&gt;&lt;Pages&gt;&lt;/Pages&gt;&lt;DisplayText&gt;(Anderson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File&lt;/reprint-edition&gt;&lt;dates&gt;&lt;year&gt;2002&lt;/year&gt;&lt;pub-dates&gt;&lt;date&gt;2002&lt;/date&gt;&lt;/pub-dates&gt;&lt;/dates&gt;&lt;label&gt;102&lt;/label&gt;&lt;urls/&gt;&lt;/record&gt;&lt;/Cite&gt;&lt;/EndNote&gt;</w:instrText>
      </w:r>
      <w:r>
        <w:rPr>
          <w:rStyle w:val="css-g38gqj"/>
        </w:rPr>
        <w:fldChar w:fldCharType="separate"/>
      </w:r>
      <w:r>
        <w:rPr>
          <w:rStyle w:val="css-g38gqj"/>
        </w:rPr>
        <w:t>(Anderson et al. 2002)</w:t>
      </w:r>
      <w:r>
        <w:rPr>
          <w:rStyle w:val="css-g38gqj"/>
        </w:rPr>
        <w:fldChar w:fldCharType="end"/>
      </w:r>
      <w:r>
        <w:rPr>
          <w:rStyle w:val="css-g38gqj"/>
        </w:rPr>
        <w:t xml:space="preserve"> and in fall acoustic surveys </w:t>
      </w:r>
      <w:r>
        <w:rPr>
          <w:rStyle w:val="css-g38gqj"/>
        </w:rPr>
        <w:fldChar w:fldCharType="begin"/>
      </w:r>
      <w:r>
        <w:rPr>
          <w:rStyle w:val="css-g38gqj"/>
        </w:rPr>
        <w:instrText xml:space="preserve"> ADDIN EN.CITE &lt;EndNote&gt;&lt;Cite  &gt;&lt;Author&gt;Miller&lt;/Author&gt;&lt;Year&gt;1994&lt;/Year&gt;&lt;RecNum&gt;885&lt;/RecNum&gt;&lt;Prefix&gt;&lt;/Prefix&gt;&lt;Suffix&gt;&lt;/Suffix&gt;&lt;Pages&gt;&lt;/Pages&gt;&lt;DisplayText&gt;(Miller &amp; Lilly 1991, Miller 1992, 1993, 1994)&lt;/DisplayText&gt;&lt;record&gt;&lt;rec-number&gt;885&lt;/rec-number&gt;&lt;foreign-keys&gt;&lt;key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&gt;&lt;Author&gt;Miller&lt;/Author&gt;&lt;Year&gt;1991&lt;/Year&gt;&lt;RecNum&gt;1046&lt;/RecNum&gt;&lt;Prefix&gt;&lt;/Prefix&gt;&lt;Suffix&gt;&lt;/Suffix&gt;&lt;Pages&gt;&lt;/Pages&gt;&lt;record&gt;&lt;rec-number&gt;1046&lt;/rec-number&gt;&lt;foreign-keys&gt;&lt;key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Document&lt;/full-title&gt;&lt;/periodical&gt;&lt;volume&gt;91/11&lt;/volume&gt;&lt;dates&gt;&lt;year&gt;1991&lt;/year&gt;&lt;/dates&gt;&lt;urls/&gt;&lt;/record&gt;&lt;/Cite&gt;&lt;Cite  &gt;&lt;Author&gt;Miller&lt;/Author&gt;&lt;Year&gt;1992&lt;/Year&gt;&lt;RecNum&gt;1044&lt;/RecNum&gt;&lt;Prefix&gt;&lt;/Prefix&gt;&lt;Suffix&gt;&lt;/Suffix&gt;&lt;Pages&gt;&lt;/Pages&gt;&lt;record&gt;&lt;rec-number&gt;1044&lt;/rec-number&gt;&lt;foreign-keys&gt;&lt;key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Document&lt;/full-title&gt;&lt;/periodical&gt;&lt;volume&gt;92/15&lt;/volume&gt;&lt;dates&gt;&lt;year&gt;1992&lt;/year&gt;&lt;/dates&gt;&lt;urls/&gt;&lt;/record&gt;&lt;/Cite&gt;&lt;Cite  &gt;&lt;Author&gt;Miller&lt;/Author&gt;&lt;Year&gt;1993&lt;/Year&gt;&lt;RecNum&gt;1045&lt;/RecNum&gt;&lt;Prefix&gt;&lt;/Prefix&gt;&lt;Suffix&gt;&lt;/Suffix&gt;&lt;Pages&gt;&lt;/Pages&gt;&lt;record&gt;&lt;rec-number&gt;1045&lt;/rec-number&gt;&lt;foreign-keys&gt;&lt;key app="EN" db-id="2pv5prxr6xz2a4ea50h5dww0ewvx0ttdtdsa" timestamp="1526582723"&gt;1045&lt;/key&gt;&lt;/foreign-keys&gt;&lt;ref-type name="Journal Article"&gt;17&lt;/ref-type&gt;&lt;contributors&gt;&lt;authors&gt;&lt;author&gt;Miller, D.S.&lt;/author&gt;&lt;/authors&gt;&lt;/contributors&gt;&lt;titles&gt;&lt;title&gt;Observations and studies on SA2 + Div. 3K capelin in 1992&lt;/title&gt;&lt;secondary-title&gt;Canadian Atlantic Fisheries Scientific Advisory Committee Research Document&lt;/secondary-title&gt;&lt;/titles&gt;&lt;periodical&gt;&lt;full-title&gt;Canadian Atlantic Fisheries Scientific Advisory Committee Research Document&lt;/full-title&gt;&lt;/periodical&gt;&lt;volume&gt;93/10&lt;/volume&gt;&lt;dates&gt;&lt;year&gt;1993&lt;/year&gt;&lt;/dates&gt;&lt;urls/&gt;&lt;/record&gt;&lt;/Cite&gt;&lt;/EndNote&gt;</w:instrText>
      </w:r>
      <w:r>
        <w:rPr>
          <w:rStyle w:val="css-g38gqj"/>
        </w:rPr>
        <w:fldChar w:fldCharType="separate"/>
      </w:r>
      <w:r>
        <w:rPr>
          <w:rStyle w:val="css-g38gqj"/>
        </w:rPr>
        <w:t>(Miller &amp; Lilly 1991, Miller 1992, 1993, 1994)</w:t>
      </w:r>
      <w:r>
        <w:rPr>
          <w:rStyle w:val="css-g38gqj"/>
        </w:rPr>
        <w:fldChar w:fldCharType="end"/>
      </w:r>
      <w:r>
        <w:rPr>
          <w:rStyle w:val="css-g38gqj"/>
        </w:rPr>
        <w:t>. However, the FBTS surveys a limited number of inshore strata. If we considered all of the inshore strata not surveyed by the FBTS, there would need to be a minimum of 41,000 kg/km</w:t>
      </w:r>
      <w:r>
        <w:rPr>
          <w:rStyle w:val="css-g38gqj"/>
          <w:vertAlign w:val="superscript"/>
        </w:rPr>
        <w:t>2</w:t>
      </w:r>
      <w:r>
        <w:rPr>
          <w:rStyle w:val="css-g38gqj"/>
        </w:rPr>
        <w:t xml:space="preserve"> of capelin uniformly distributed in the inshore strata to compensate for the ‘</w:t>
      </w:r>
      <w:r>
        <w:rPr>
          <w:rStyle w:val="css-g38gqj"/>
          <w:lang w:val="nl-NL"/>
        </w:rPr>
        <w:t>missing</w:t>
      </w:r>
      <w:r>
        <w:rPr>
          <w:rStyle w:val="css-g38gqj"/>
        </w:rPr>
        <w:t>’ 3-6 Mt capelin from the offshore. Seasonal acoustic surveys in Trinity bay found a maximum of 10,000 kg/km</w:t>
      </w:r>
      <w:r>
        <w:rPr>
          <w:rStyle w:val="css-g38gqj"/>
          <w:vertAlign w:val="superscript"/>
        </w:rPr>
        <w:t>2</w:t>
      </w:r>
      <w:r>
        <w:rPr>
          <w:rStyle w:val="css-g38gqj"/>
        </w:rPr>
        <w:t xml:space="preserve"> in June, and the inshore capelin densities were a fraction of this outside of the peak spawning period. The lack of </w:t>
      </w:r>
      <w:ins w:id="489" w:author="George Rose" w:date="2018-06-03T08:52:00Z">
        <w:r>
          <w:rPr>
            <w:rStyle w:val="css-g38gqj"/>
          </w:rPr>
          <w:t xml:space="preserve">adult </w:t>
        </w:r>
      </w:ins>
      <w:r>
        <w:rPr>
          <w:rStyle w:val="css-g38gqj"/>
        </w:rPr>
        <w:t xml:space="preserve">capelin in the inshore area outside of the spawning period is also corroborated with predator diet and behavior data. </w:t>
      </w:r>
      <w:commentRangeStart w:id="490"/>
      <w:r>
        <w:rPr>
          <w:rStyle w:val="css-g38gqj"/>
        </w:rPr>
        <w:t xml:space="preserve">Atlantic cod inshore diet data from 1996-2003 found </w:t>
      </w:r>
      <w:ins w:id="491" w:author="Aaron Adamack" w:date="2018-06-05T15:59:00Z">
        <w:r w:rsidR="001C3469">
          <w:rPr>
            <w:rStyle w:val="css-g38gqj"/>
          </w:rPr>
          <w:t xml:space="preserve">that consumption of </w:t>
        </w:r>
      </w:ins>
      <w:r>
        <w:rPr>
          <w:rStyle w:val="css-g38gqj"/>
        </w:rPr>
        <w:t xml:space="preserve">capelin </w:t>
      </w:r>
      <w:del w:id="492" w:author="Aaron Adamack" w:date="2018-06-05T15:59:00Z">
        <w:r w:rsidDel="001C3469">
          <w:rPr>
            <w:rStyle w:val="css-g38gqj"/>
          </w:rPr>
          <w:delText xml:space="preserve">feeding </w:delText>
        </w:r>
      </w:del>
      <w:r>
        <w:rPr>
          <w:rStyle w:val="css-g38gqj"/>
        </w:rPr>
        <w:t xml:space="preserve">was highly prevalent in June compared to January </w:t>
      </w:r>
      <w:r>
        <w:rPr>
          <w:rStyle w:val="css-g38gqj"/>
        </w:rPr>
        <w:fldChar w:fldCharType="begin"/>
      </w:r>
      <w:r>
        <w:rPr>
          <w:rStyle w:val="css-g38gqj"/>
        </w:rPr>
        <w:instrText xml:space="preserve"> ADDIN EN.CITE &lt;EndNote&gt;&lt;Cite  &gt;&lt;Author&gt;Sherwood&lt;/Author&gt;&lt;Year&gt;2007&lt;/Year&gt;&lt;Prefix&gt;&lt;/Prefix&gt;&lt;Suffix&gt;&lt;/Suffix&gt;&lt;Pages&gt;&lt;/Pages&gt;&lt;DisplayText&gt;(Sherwood et al. 2007)&lt;/DisplayText&gt;&lt;record&gt;&lt;rec-number&gt;309&lt;/rec-number&gt;&lt;foreign-keys&gt;&lt;key app="EN" db-id="2pv5prxr6xz2a4ea50h5dww0ewvx0ttdtdsa" timestamp="1449717191"&gt;309&lt;/key&gt;&lt;/foreign-keys&gt;&lt;ref-type name="Journal Article"&gt;17&lt;/ref-type&gt;&lt;contributors&gt;&lt;authors&gt;&lt;author&gt;Sherwood, Graham D.&lt;/author&gt;&lt;author&gt;Rideout, Rick M.&lt;/author&gt;&lt;author&gt;Fudge, Susan B.&lt;/author&gt;&lt;author&gt;Rose, George A.&lt;/author&gt;&lt;/authors&gt;&lt;/contributors&gt;&lt;titles&gt;&lt;title&gt;&lt;style face="normal" font="default" size="100%"&gt;Influence of diet on growth, condition and reproductive capacity in Newfoundland and Labrador cod (&lt;/style&gt;&lt;style face="italic" font="default" size="100%"&gt;Gadus morhua&lt;/style&gt;&lt;style face="normal" font="default" size="100%"&gt;): Insights from stable carbon isotopes (&lt;/style&gt;&lt;style face="normal" font="Times New Roman Greek" size="100%"&gt;ä&lt;/style&gt;&lt;style face="superscript" font="Times New Roman" size="100%"&gt;13&lt;/style&gt;&lt;style face="normal" font="Times New Roman" size="100%"&gt;C&lt;/style&gt;&lt;style face="normal" font="default" size="100%"&gt;)&lt;/style&gt;&lt;/title&gt;&lt;secondary-title&gt;Deep Sea Research Part II: Topical Studies in Oceanography&lt;/secondary-title&gt;&lt;/titles&gt;&lt;periodical&gt;&lt;full-title&gt;Deep Sea Research Part II: Topical Studies in Oceanography&lt;/full-title&gt;&lt;/periodical&gt;&lt;pages&gt;2794-2809&lt;/pages&gt;&lt;volume&gt;54&lt;/volume&gt;&lt;number&gt;23-26&lt;/number&gt;&lt;reprint-edition&gt;Not in File&lt;/reprint-edition&gt;&lt;keywords&gt;&lt;keyword&gt;Atlantic cod&lt;/keyword&gt;&lt;keyword&gt;Capelin&lt;/keyword&gt;&lt;keyword&gt;community&lt;/keyword&gt;&lt;keyword&gt;Condition factor&lt;/keyword&gt;&lt;keyword&gt;Diet&lt;/keyword&gt;&lt;keyword&gt;Newfoundland and Labrador&lt;/keyword&gt;&lt;keyword&gt;Reproduction&lt;/keyword&gt;&lt;/keywords&gt;&lt;dates&gt;&lt;year&gt;2007&lt;/year&gt;&lt;pub-dates&gt;&lt;date&gt;2007&lt;/date&gt;&lt;/pub-dates&gt;&lt;/dates&gt;&lt;isbn&gt;0967-0645&lt;/isbn&gt;&lt;label&gt;321&lt;/label&gt;&lt;urls&gt;&lt;related-urls&gt;&lt;url&gt;http://www.sciencedirect.com/science/article/B6VGC-4PYMWM5-2/2/06d98bae70b17d0d21eb00eb0a672b85&lt;/url&gt;&lt;/related-urls&gt;&lt;/urls&gt;&lt;electronic-resource-num&gt;doi: DOI: 10.1016/j.dsr2.2007.08.007&lt;/electronic-resource-num&gt;&lt;/record&gt;&lt;/Cite&gt;&lt;/EndNote&gt;</w:instrText>
      </w:r>
      <w:r>
        <w:rPr>
          <w:rStyle w:val="css-g38gqj"/>
        </w:rPr>
        <w:fldChar w:fldCharType="separate"/>
      </w:r>
      <w:r>
        <w:rPr>
          <w:rStyle w:val="css-g38gqj"/>
        </w:rPr>
        <w:t>(Sherwood et al. 2007)</w:t>
      </w:r>
      <w:r>
        <w:rPr>
          <w:rStyle w:val="css-g38gqj"/>
        </w:rPr>
        <w:fldChar w:fldCharType="end"/>
      </w:r>
      <w:r>
        <w:rPr>
          <w:rStyle w:val="css-g38gqj"/>
        </w:rPr>
        <w:t xml:space="preserve">; </w:t>
      </w:r>
      <w:commentRangeEnd w:id="490"/>
      <w:r>
        <w:commentReference w:id="490"/>
      </w:r>
      <w:commentRangeStart w:id="493"/>
      <w:proofErr w:type="spellStart"/>
      <w:r>
        <w:rPr>
          <w:rStyle w:val="css-g38gqj"/>
        </w:rPr>
        <w:t>murres</w:t>
      </w:r>
      <w:commentRangeEnd w:id="493"/>
      <w:proofErr w:type="spellEnd"/>
      <w:r w:rsidR="006A0A88">
        <w:rPr>
          <w:rStyle w:val="CommentReference"/>
          <w:rFonts w:ascii="Times New Roman" w:eastAsia="Arial Unicode MS" w:hAnsi="Times New Roman" w:cs="Times New Roman"/>
          <w:color w:val="auto"/>
          <w:lang w:eastAsia="en-US"/>
        </w:rPr>
        <w:commentReference w:id="493"/>
      </w:r>
      <w:r>
        <w:rPr>
          <w:rStyle w:val="css-g38gqj"/>
        </w:rPr>
        <w:t xml:space="preserve"> exhibited a temporal shift towards later breeding in the late 1990s, which corresponded with the later inshore arrivals of capelin in the </w:t>
      </w:r>
      <w:proofErr w:type="spellStart"/>
      <w:r>
        <w:rPr>
          <w:rStyle w:val="css-g38gqj"/>
        </w:rPr>
        <w:t>murres</w:t>
      </w:r>
      <w:proofErr w:type="spellEnd"/>
      <w:r>
        <w:rPr>
          <w:rStyle w:val="css-g38gqj"/>
        </w:rPr>
        <w:t xml:space="preserve">’ foraging </w:t>
      </w:r>
      <w:r>
        <w:rPr>
          <w:rStyle w:val="css-g38gqj"/>
        </w:rPr>
        <w:lastRenderedPageBreak/>
        <w:t xml:space="preserve">range </w:t>
      </w:r>
      <w:r>
        <w:rPr>
          <w:rStyle w:val="css-g38gqj"/>
        </w:rPr>
        <w:fldChar w:fldCharType="begin"/>
      </w:r>
      <w:r>
        <w:rPr>
          <w:rStyle w:val="css-g38gqj"/>
        </w:rPr>
        <w:instrText xml:space="preserve"> ADDIN EN.CITE &lt;EndNote&gt;&lt;Cite  &gt;&lt;Author&gt;Davoren&lt;/Author&gt;&lt;Year&gt;2003&lt;/Year&gt;&lt;RecNum&gt;143&lt;/RecNum&gt;&lt;Prefix&gt;&lt;/Prefix&gt;&lt;Suffix&gt;&lt;/Suffix&gt;&lt;Pages&gt;&lt;/Pages&gt;&lt;DisplayText&gt;(Davoren &amp;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File&lt;/reprint-edition&gt;&lt;dates&gt;&lt;year&gt;2003&lt;/year&gt;&lt;pub-dates&gt;&lt;date&gt;2003&lt;/date&gt;&lt;/pub-dates&gt;&lt;/dates&gt;&lt;label&gt;151&lt;/label&gt;&lt;urls/&gt;&lt;/record&gt;&lt;/Cite&gt;&lt;/EndNote&gt;</w:instrText>
      </w:r>
      <w:r>
        <w:rPr>
          <w:rStyle w:val="css-g38gqj"/>
        </w:rPr>
        <w:fldChar w:fldCharType="separate"/>
      </w:r>
      <w:r>
        <w:rPr>
          <w:rStyle w:val="css-g38gqj"/>
        </w:rPr>
        <w:t>(Davoren &amp; Montevecchi 2003)</w:t>
      </w:r>
      <w:r>
        <w:rPr>
          <w:rStyle w:val="css-g38gqj"/>
        </w:rPr>
        <w:fldChar w:fldCharType="end"/>
      </w:r>
      <w:r>
        <w:rPr>
          <w:rStyle w:val="css-g38gqj"/>
        </w:rPr>
        <w:t xml:space="preserve">; dietary shifts in four seabird species (great shearwater </w:t>
      </w:r>
      <w:proofErr w:type="spellStart"/>
      <w:r>
        <w:rPr>
          <w:rStyle w:val="css-g38gqj"/>
          <w:i/>
          <w:iCs/>
        </w:rPr>
        <w:t>Ardenna</w:t>
      </w:r>
      <w:proofErr w:type="spellEnd"/>
      <w:r>
        <w:rPr>
          <w:rStyle w:val="css-g38gqj"/>
        </w:rPr>
        <w:t xml:space="preserve"> </w:t>
      </w:r>
      <w:r>
        <w:rPr>
          <w:rStyle w:val="css-g38gqj"/>
          <w:i/>
          <w:iCs/>
        </w:rPr>
        <w:t>gravis</w:t>
      </w:r>
      <w:r>
        <w:rPr>
          <w:rStyle w:val="css-g38gqj"/>
        </w:rPr>
        <w:t xml:space="preserve">, sooty shearwater </w:t>
      </w:r>
      <w:proofErr w:type="spellStart"/>
      <w:r>
        <w:rPr>
          <w:rStyle w:val="css-g38gqj"/>
          <w:i/>
          <w:iCs/>
        </w:rPr>
        <w:t>Ardenna</w:t>
      </w:r>
      <w:proofErr w:type="spellEnd"/>
      <w:r>
        <w:rPr>
          <w:rStyle w:val="css-g38gqj"/>
          <w:i/>
          <w:iCs/>
        </w:rPr>
        <w:t xml:space="preserve"> </w:t>
      </w:r>
      <w:proofErr w:type="spellStart"/>
      <w:r>
        <w:rPr>
          <w:rStyle w:val="css-g38gqj"/>
          <w:i/>
          <w:iCs/>
        </w:rPr>
        <w:t>grisea</w:t>
      </w:r>
      <w:proofErr w:type="spellEnd"/>
      <w:r>
        <w:rPr>
          <w:rStyle w:val="css-g38gqj"/>
        </w:rPr>
        <w:t xml:space="preserve">, herring gull </w:t>
      </w:r>
      <w:proofErr w:type="spellStart"/>
      <w:r>
        <w:rPr>
          <w:rStyle w:val="css-g38gqj"/>
          <w:i/>
          <w:iCs/>
        </w:rPr>
        <w:t>Larus</w:t>
      </w:r>
      <w:proofErr w:type="spellEnd"/>
      <w:r>
        <w:rPr>
          <w:rStyle w:val="css-g38gqj"/>
          <w:i/>
          <w:iCs/>
        </w:rPr>
        <w:t xml:space="preserve"> </w:t>
      </w:r>
      <w:proofErr w:type="spellStart"/>
      <w:r>
        <w:rPr>
          <w:rStyle w:val="css-g38gqj"/>
          <w:i/>
          <w:iCs/>
        </w:rPr>
        <w:t>argentatus</w:t>
      </w:r>
      <w:proofErr w:type="spellEnd"/>
      <w:r>
        <w:rPr>
          <w:rStyle w:val="css-g38gqj"/>
        </w:rPr>
        <w:t>, great black</w:t>
      </w:r>
      <w:ins w:id="494" w:author="Montevecchi, William" w:date="2018-06-02T19:02:00Z">
        <w:r>
          <w:rPr>
            <w:rStyle w:val="css-g38gqj"/>
          </w:rPr>
          <w:t>-</w:t>
        </w:r>
      </w:ins>
      <w:r>
        <w:rPr>
          <w:rStyle w:val="css-g38gqj"/>
        </w:rPr>
        <w:t xml:space="preserve">backed gull </w:t>
      </w:r>
      <w:proofErr w:type="spellStart"/>
      <w:r>
        <w:rPr>
          <w:rStyle w:val="css-g38gqj"/>
          <w:i/>
          <w:iCs/>
        </w:rPr>
        <w:t>Larus</w:t>
      </w:r>
      <w:proofErr w:type="spellEnd"/>
      <w:r>
        <w:rPr>
          <w:rStyle w:val="css-g38gqj"/>
          <w:i/>
          <w:iCs/>
        </w:rPr>
        <w:t xml:space="preserve"> </w:t>
      </w:r>
      <w:proofErr w:type="spellStart"/>
      <w:r>
        <w:rPr>
          <w:rStyle w:val="css-g38gqj"/>
          <w:i/>
          <w:iCs/>
        </w:rPr>
        <w:t>marinus</w:t>
      </w:r>
      <w:proofErr w:type="spellEnd"/>
      <w:r>
        <w:rPr>
          <w:rStyle w:val="css-g38gqj"/>
        </w:rPr>
        <w:t>) and humpback whale (</w:t>
      </w:r>
      <w:proofErr w:type="spellStart"/>
      <w:r>
        <w:rPr>
          <w:rStyle w:val="css-g38gqj"/>
          <w:i/>
          <w:iCs/>
        </w:rPr>
        <w:t>Megaptera</w:t>
      </w:r>
      <w:proofErr w:type="spellEnd"/>
      <w:r>
        <w:rPr>
          <w:rStyle w:val="css-g38gqj"/>
          <w:i/>
          <w:iCs/>
        </w:rPr>
        <w:t xml:space="preserve"> </w:t>
      </w:r>
      <w:proofErr w:type="spellStart"/>
      <w:r>
        <w:rPr>
          <w:rStyle w:val="css-g38gqj"/>
          <w:i/>
          <w:iCs/>
        </w:rPr>
        <w:t>novaeangliae</w:t>
      </w:r>
      <w:proofErr w:type="spellEnd"/>
      <w:r>
        <w:rPr>
          <w:rStyle w:val="css-g38gqj"/>
        </w:rPr>
        <w:t xml:space="preserve">) throughout the summer was associated with dramatic shifts in inshore capelin abundance associated with the spawning season </w:t>
      </w:r>
      <w:r>
        <w:rPr>
          <w:rStyle w:val="css-g38gqj"/>
        </w:rPr>
        <w:fldChar w:fldCharType="begin"/>
      </w:r>
      <w:r>
        <w:rPr>
          <w:rStyle w:val="css-g38gqj"/>
        </w:rPr>
        <w:instrText xml:space="preserve"> ADDIN EN.CITE &lt;EndNote&gt;&lt;Cite  &gt;&lt;Author&gt;Gulka&lt;/Author&gt;&lt;Year&gt;2017&lt;/Year&gt;&lt;RecNum&gt;879&lt;/RecNum&gt;&lt;Prefix&gt;&lt;/Prefix&gt;&lt;Suffix&gt;&lt;/Suffix&gt;&lt;Pages&gt;&lt;/Pages&gt;&lt;DisplayText&gt;(Gulka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Style w:val="css-g38gqj"/>
        </w:rPr>
        <w:fldChar w:fldCharType="separate"/>
      </w:r>
      <w:r>
        <w:rPr>
          <w:rStyle w:val="css-g38gqj"/>
        </w:rPr>
        <w:t>(Gulka et al. 2017)</w:t>
      </w:r>
      <w:r>
        <w:rPr>
          <w:rStyle w:val="css-g38gqj"/>
        </w:rPr>
        <w:fldChar w:fldCharType="end"/>
      </w:r>
      <w:ins w:id="495" w:author="DFO-MPO" w:date="2018-06-12T11:46:00Z">
        <w:r w:rsidR="009613B1">
          <w:rPr>
            <w:rStyle w:val="css-g38gqj"/>
          </w:rPr>
          <w:t xml:space="preserve"> which is inconsistent with a large mass of inshore capelin</w:t>
        </w:r>
      </w:ins>
      <w:r>
        <w:rPr>
          <w:rStyle w:val="css-g38gqj"/>
        </w:rPr>
        <w:t xml:space="preserve">. Furthermore, it is highly unlikely that 3-6 Mt of capelin inshore would have been missed </w:t>
      </w:r>
      <w:ins w:id="496" w:author="Aaron Adamack" w:date="2018-06-05T16:00:00Z">
        <w:r w:rsidR="001C3469">
          <w:rPr>
            <w:rStyle w:val="css-g38gqj"/>
          </w:rPr>
          <w:t xml:space="preserve">by both DFO and harvesters </w:t>
        </w:r>
      </w:ins>
      <w:r>
        <w:rPr>
          <w:rStyle w:val="css-g38gqj"/>
        </w:rPr>
        <w:t>since 1991, given that there are</w:t>
      </w:r>
      <w:ins w:id="497" w:author="Aaron Adamack" w:date="2018-06-05T16:00:00Z">
        <w:r w:rsidR="001C3469">
          <w:rPr>
            <w:rStyle w:val="css-g38gqj"/>
          </w:rPr>
          <w:t xml:space="preserve"> </w:t>
        </w:r>
        <w:proofErr w:type="gramStart"/>
        <w:r w:rsidR="001C3469">
          <w:rPr>
            <w:rStyle w:val="css-g38gqj"/>
          </w:rPr>
          <w:t>hundreds(</w:t>
        </w:r>
        <w:proofErr w:type="gramEnd"/>
        <w:r w:rsidR="001C3469">
          <w:rPr>
            <w:rStyle w:val="css-g38gqj"/>
          </w:rPr>
          <w:t>?) of</w:t>
        </w:r>
      </w:ins>
      <w:r>
        <w:rPr>
          <w:rStyle w:val="css-g38gqj"/>
        </w:rPr>
        <w:t xml:space="preserve"> harvesters with echo sounders on the </w:t>
      </w:r>
      <w:r>
        <w:rPr>
          <w:rStyle w:val="css-g38gqj"/>
          <w:lang w:val="nl-NL"/>
        </w:rPr>
        <w:t>water</w:t>
      </w:r>
      <w:r>
        <w:rPr>
          <w:rStyle w:val="css-g38gqj"/>
        </w:rPr>
        <w:t xml:space="preserve"> </w:t>
      </w:r>
      <w:ins w:id="498" w:author="Aaron Adamack" w:date="2018-06-05T16:01:00Z">
        <w:r w:rsidR="001C3469">
          <w:rPr>
            <w:rStyle w:val="css-g38gqj"/>
          </w:rPr>
          <w:t xml:space="preserve">throughout the year </w:t>
        </w:r>
      </w:ins>
      <w:r>
        <w:rPr>
          <w:rStyle w:val="css-g38gqj"/>
        </w:rPr>
        <w:t>pursuing inshore fisheries for capelin, Atlantic herring, snow crab (</w:t>
      </w:r>
      <w:proofErr w:type="spellStart"/>
      <w:r>
        <w:rPr>
          <w:rStyle w:val="css-g38gqj"/>
          <w:i/>
          <w:iCs/>
        </w:rPr>
        <w:t>Chionoecetes</w:t>
      </w:r>
      <w:proofErr w:type="spellEnd"/>
      <w:r>
        <w:rPr>
          <w:rStyle w:val="css-g38gqj"/>
          <w:i/>
          <w:iCs/>
        </w:rPr>
        <w:t xml:space="preserve"> </w:t>
      </w:r>
      <w:proofErr w:type="spellStart"/>
      <w:r>
        <w:rPr>
          <w:rStyle w:val="css-g38gqj"/>
          <w:i/>
          <w:iCs/>
        </w:rPr>
        <w:t>opilio</w:t>
      </w:r>
      <w:proofErr w:type="spellEnd"/>
      <w:r>
        <w:rPr>
          <w:rStyle w:val="css-g38gqj"/>
        </w:rPr>
        <w:t xml:space="preserve">) and Atlantic cod. </w:t>
      </w:r>
    </w:p>
    <w:p w:rsidR="005E1546" w:rsidRDefault="00EB75CB">
      <w:pPr>
        <w:pStyle w:val="Style1"/>
      </w:pPr>
      <w:r>
        <w:rPr>
          <w:rStyle w:val="css-g38gqj"/>
        </w:rPr>
        <w:t xml:space="preserve">Using the weight of evidence approach, the majority of the independent data sources examined support the hypothesis of a collapsed capelin stock. </w:t>
      </w:r>
      <w:commentRangeStart w:id="499"/>
      <w:r>
        <w:rPr>
          <w:rStyle w:val="css-g38gqj"/>
        </w:rPr>
        <w:t>Therefore</w:t>
      </w:r>
      <w:commentRangeEnd w:id="499"/>
      <w:r>
        <w:commentReference w:id="499"/>
      </w:r>
      <w:r>
        <w:rPr>
          <w:rStyle w:val="css-g38gqj"/>
        </w:rPr>
        <w:t xml:space="preserve">, the spring acoustic survey provides a robust index of abundance and biomass of the capelin stock. Given the survey design, these are minimum estimates, </w:t>
      </w:r>
      <w:commentRangeStart w:id="500"/>
      <w:r>
        <w:rPr>
          <w:rStyle w:val="css-g38gqj"/>
        </w:rPr>
        <w:t>but all data sources examined indicate that the spring acoustic survey captures trends in the capelin population, which collapsed in the early 1990s</w:t>
      </w:r>
      <w:commentRangeEnd w:id="500"/>
      <w:r w:rsidR="009613B1">
        <w:rPr>
          <w:rStyle w:val="CommentReference"/>
          <w:rFonts w:ascii="Times New Roman" w:eastAsia="Arial Unicode MS" w:hAnsi="Times New Roman" w:cs="Times New Roman"/>
          <w:color w:val="auto"/>
          <w:lang w:eastAsia="en-US"/>
        </w:rPr>
        <w:commentReference w:id="500"/>
      </w:r>
      <w:r>
        <w:rPr>
          <w:rStyle w:val="css-g38gqj"/>
        </w:rPr>
        <w:t xml:space="preserve">. </w:t>
      </w:r>
    </w:p>
    <w:p w:rsidR="005E1546" w:rsidRDefault="00EB75CB">
      <w:pPr>
        <w:pStyle w:val="Body"/>
        <w:spacing w:after="200" w:line="276" w:lineRule="auto"/>
      </w:pPr>
      <w:r>
        <w:rPr>
          <w:rStyle w:val="css-g38gqj"/>
          <w:rFonts w:ascii="Calibri" w:eastAsia="Calibri" w:hAnsi="Calibri" w:cs="Calibri"/>
          <w:b/>
          <w:bCs/>
        </w:rPr>
        <w:br w:type="page"/>
      </w:r>
    </w:p>
    <w:p w:rsidR="005E1546" w:rsidRDefault="00EB75CB">
      <w:pPr>
        <w:pStyle w:val="Heading2"/>
      </w:pPr>
      <w:r w:rsidRPr="00C1468D">
        <w:rPr>
          <w:lang w:val="en-CA"/>
          <w:rPrChange w:id="501" w:author="DFO-MPO" w:date="2018-06-05T10:35:00Z">
            <w:rPr>
              <w:lang w:val="fr-FR"/>
            </w:rPr>
          </w:rPrChange>
        </w:rPr>
        <w:lastRenderedPageBreak/>
        <w:t>Figure captions</w:t>
      </w:r>
    </w:p>
    <w:p w:rsidR="005E1546" w:rsidRDefault="00EB75CB">
      <w:pPr>
        <w:pStyle w:val="Caption"/>
        <w:spacing w:after="0" w:line="480" w:lineRule="auto"/>
        <w:rPr>
          <w:rStyle w:val="css-g38gqj"/>
          <w:rFonts w:ascii="Calibri" w:eastAsia="Calibri" w:hAnsi="Calibri" w:cs="Calibri"/>
          <w:b w:val="0"/>
          <w:bCs w:val="0"/>
          <w:color w:val="000000"/>
          <w:sz w:val="24"/>
          <w:szCs w:val="24"/>
          <w:u w:color="000000"/>
        </w:rPr>
      </w:pPr>
      <w:bookmarkStart w:id="502" w:name="_Ref314012633"/>
      <w:proofErr w:type="gramStart"/>
      <w:r>
        <w:rPr>
          <w:rStyle w:val="css-g38gqj"/>
          <w:rFonts w:ascii="Calibri" w:eastAsia="Calibri" w:hAnsi="Calibri" w:cs="Calibri"/>
          <w:b w:val="0"/>
          <w:bCs w:val="0"/>
          <w:color w:val="000000"/>
          <w:sz w:val="24"/>
          <w:szCs w:val="24"/>
          <w:u w:color="000000"/>
        </w:rPr>
        <w:t>Fig. 1.</w:t>
      </w:r>
      <w:proofErr w:type="gramEnd"/>
      <w:r>
        <w:rPr>
          <w:rStyle w:val="css-g38gqj"/>
          <w:rFonts w:ascii="Calibri" w:eastAsia="Calibri" w:hAnsi="Calibri" w:cs="Calibri"/>
          <w:b w:val="0"/>
          <w:bCs w:val="0"/>
          <w:color w:val="000000"/>
          <w:sz w:val="24"/>
          <w:szCs w:val="24"/>
          <w:u w:color="000000"/>
        </w:rPr>
        <w:t xml:space="preserve"> Capelin stock area in NAFO Divisions 2J3KL including the </w:t>
      </w:r>
      <w:proofErr w:type="spellStart"/>
      <w:r>
        <w:rPr>
          <w:rStyle w:val="css-g38gqj"/>
          <w:rFonts w:ascii="Calibri" w:eastAsia="Calibri" w:hAnsi="Calibri" w:cs="Calibri"/>
          <w:b w:val="0"/>
          <w:bCs w:val="0"/>
          <w:color w:val="000000"/>
          <w:sz w:val="24"/>
          <w:szCs w:val="24"/>
          <w:u w:color="000000"/>
        </w:rPr>
        <w:t>embayments</w:t>
      </w:r>
      <w:proofErr w:type="spellEnd"/>
      <w:r>
        <w:rPr>
          <w:rStyle w:val="css-g38gqj"/>
          <w:rFonts w:ascii="Calibri" w:eastAsia="Calibri" w:hAnsi="Calibri" w:cs="Calibri"/>
          <w:b w:val="0"/>
          <w:bCs w:val="0"/>
          <w:color w:val="000000"/>
          <w:sz w:val="24"/>
          <w:szCs w:val="24"/>
          <w:u w:color="000000"/>
        </w:rPr>
        <w:t xml:space="preserve"> of Newfoundland, Canada.</w:t>
      </w:r>
    </w:p>
    <w:p w:rsidR="005E1546" w:rsidRDefault="00EB75CB">
      <w:pPr>
        <w:pStyle w:val="Caption"/>
        <w:spacing w:after="0" w:line="480" w:lineRule="auto"/>
        <w:rPr>
          <w:rStyle w:val="css-g38gqj"/>
          <w:rFonts w:ascii="Calibri" w:eastAsia="Calibri" w:hAnsi="Calibri" w:cs="Calibri"/>
          <w:b w:val="0"/>
          <w:bCs w:val="0"/>
          <w:color w:val="000000"/>
          <w:sz w:val="24"/>
          <w:szCs w:val="24"/>
          <w:u w:color="000000"/>
        </w:rPr>
      </w:pPr>
      <w:proofErr w:type="gramStart"/>
      <w:r>
        <w:rPr>
          <w:rStyle w:val="css-g38gqj"/>
          <w:rFonts w:ascii="Calibri" w:eastAsia="Calibri" w:hAnsi="Calibri" w:cs="Calibri"/>
          <w:b w:val="0"/>
          <w:bCs w:val="0"/>
          <w:color w:val="000000"/>
          <w:sz w:val="24"/>
          <w:szCs w:val="24"/>
          <w:u w:color="000000"/>
        </w:rPr>
        <w:t xml:space="preserve">Fig. </w:t>
      </w:r>
      <w:bookmarkEnd w:id="502"/>
      <w:r>
        <w:rPr>
          <w:rStyle w:val="css-g38gqj"/>
          <w:rFonts w:ascii="Calibri" w:eastAsia="Calibri" w:hAnsi="Calibri" w:cs="Calibri"/>
          <w:b w:val="0"/>
          <w:bCs w:val="0"/>
          <w:color w:val="000000"/>
          <w:sz w:val="24"/>
          <w:szCs w:val="24"/>
          <w:u w:color="000000"/>
        </w:rPr>
        <w:t>2</w:t>
      </w:r>
      <w:r>
        <w:rPr>
          <w:rStyle w:val="css-g38gqj"/>
          <w:rFonts w:ascii="Calibri" w:eastAsia="Calibri" w:hAnsi="Calibri" w:cs="Calibri"/>
          <w:color w:val="000000"/>
          <w:sz w:val="24"/>
          <w:szCs w:val="24"/>
          <w:u w:color="000000"/>
        </w:rPr>
        <w:t>.</w:t>
      </w:r>
      <w:proofErr w:type="gramEnd"/>
      <w:r>
        <w:rPr>
          <w:rStyle w:val="css-g38gqj"/>
          <w:rFonts w:ascii="Calibri" w:eastAsia="Calibri" w:hAnsi="Calibri" w:cs="Calibri"/>
          <w:b w:val="0"/>
          <w:bCs w:val="0"/>
          <w:color w:val="000000"/>
          <w:sz w:val="24"/>
          <w:szCs w:val="24"/>
          <w:u w:color="000000"/>
        </w:rPr>
        <w:t xml:space="preserve"> </w:t>
      </w:r>
      <w:proofErr w:type="gramStart"/>
      <w:r>
        <w:rPr>
          <w:rStyle w:val="css-g38gqj"/>
          <w:rFonts w:ascii="Calibri" w:eastAsia="Calibri" w:hAnsi="Calibri" w:cs="Calibri"/>
          <w:b w:val="0"/>
          <w:bCs w:val="0"/>
          <w:color w:val="000000"/>
          <w:sz w:val="24"/>
          <w:szCs w:val="24"/>
          <w:u w:color="000000"/>
        </w:rPr>
        <w:t xml:space="preserve">The fall acoustic survey track in NAFO Div. 2J3K for capelin of (a) Canada in October 1983 (see Miller and </w:t>
      </w:r>
      <w:proofErr w:type="spellStart"/>
      <w:r>
        <w:rPr>
          <w:rStyle w:val="css-g38gqj"/>
          <w:rFonts w:ascii="Calibri" w:eastAsia="Calibri" w:hAnsi="Calibri" w:cs="Calibri"/>
          <w:b w:val="0"/>
          <w:bCs w:val="0"/>
          <w:color w:val="000000"/>
          <w:sz w:val="24"/>
          <w:szCs w:val="24"/>
          <w:u w:color="000000"/>
        </w:rPr>
        <w:t>Carscadden</w:t>
      </w:r>
      <w:proofErr w:type="spellEnd"/>
      <w:r>
        <w:rPr>
          <w:rStyle w:val="css-g38gqj"/>
          <w:rFonts w:ascii="Calibri" w:eastAsia="Calibri" w:hAnsi="Calibri" w:cs="Calibri"/>
          <w:b w:val="0"/>
          <w:bCs w:val="0"/>
          <w:color w:val="000000"/>
          <w:sz w:val="24"/>
          <w:szCs w:val="24"/>
          <w:u w:color="000000"/>
        </w:rPr>
        <w:t xml:space="preserve"> 1983 for more details) and (b) USSR in November 1991 (see </w:t>
      </w:r>
      <w:proofErr w:type="spellStart"/>
      <w:r>
        <w:rPr>
          <w:rStyle w:val="css-g38gqj"/>
          <w:rFonts w:ascii="Calibri" w:eastAsia="Calibri" w:hAnsi="Calibri" w:cs="Calibri"/>
          <w:b w:val="0"/>
          <w:bCs w:val="0"/>
          <w:color w:val="000000"/>
          <w:sz w:val="24"/>
          <w:szCs w:val="24"/>
          <w:u w:color="000000"/>
        </w:rPr>
        <w:t>Bakanev</w:t>
      </w:r>
      <w:proofErr w:type="spellEnd"/>
      <w:r>
        <w:rPr>
          <w:rStyle w:val="css-g38gqj"/>
          <w:rFonts w:ascii="Calibri" w:eastAsia="Calibri" w:hAnsi="Calibri" w:cs="Calibri"/>
          <w:b w:val="0"/>
          <w:bCs w:val="0"/>
          <w:color w:val="000000"/>
          <w:sz w:val="24"/>
          <w:szCs w:val="24"/>
          <w:u w:color="000000"/>
        </w:rPr>
        <w:t xml:space="preserve"> 1992 for more details).</w:t>
      </w:r>
      <w:proofErr w:type="gramEnd"/>
    </w:p>
    <w:p w:rsidR="005E1546" w:rsidRDefault="00EB75CB">
      <w:pPr>
        <w:pStyle w:val="Body"/>
        <w:spacing w:line="480" w:lineRule="auto"/>
        <w:rPr>
          <w:rStyle w:val="css-g38gqj"/>
          <w:rFonts w:ascii="Calibri" w:eastAsia="Calibri" w:hAnsi="Calibri" w:cs="Calibri"/>
        </w:rPr>
      </w:pPr>
      <w:bookmarkStart w:id="503" w:name="_Ref514161259"/>
      <w:proofErr w:type="gramStart"/>
      <w:r>
        <w:rPr>
          <w:rStyle w:val="css-g38gqj"/>
          <w:rFonts w:ascii="Calibri" w:eastAsia="Calibri" w:hAnsi="Calibri" w:cs="Calibri"/>
        </w:rPr>
        <w:t xml:space="preserve">Fig. </w:t>
      </w:r>
      <w:bookmarkEnd w:id="503"/>
      <w:r>
        <w:rPr>
          <w:rStyle w:val="css-g38gqj"/>
          <w:rFonts w:ascii="Calibri" w:eastAsia="Calibri" w:hAnsi="Calibri" w:cs="Calibri"/>
        </w:rPr>
        <w:t>3.</w:t>
      </w:r>
      <w:proofErr w:type="gramEnd"/>
      <w:r>
        <w:rPr>
          <w:rStyle w:val="css-g38gqj"/>
          <w:rFonts w:ascii="Calibri" w:eastAsia="Calibri" w:hAnsi="Calibri" w:cs="Calibri"/>
        </w:rPr>
        <w:t xml:space="preserve"> (a) Capelin biomass estimated from the seasonal inshore acoustic survey. The May values are for the main portion of Trinity Bay only, while the other months surveyed the entire bay, including the arms and headland (note the log scale); and (b) capelin maturity stage composition (n = 5319) and (c) capelin age composition (n=864) sampled in the seasonal inshore acoustic surveys in Trinity Bay in 2003-05. S/R is spent/recovering, </w:t>
      </w:r>
      <w:proofErr w:type="gramStart"/>
      <w:r>
        <w:rPr>
          <w:rStyle w:val="css-g38gqj"/>
          <w:rFonts w:ascii="Calibri" w:eastAsia="Calibri" w:hAnsi="Calibri" w:cs="Calibri"/>
        </w:rPr>
        <w:t>Mat</w:t>
      </w:r>
      <w:proofErr w:type="gramEnd"/>
      <w:r>
        <w:rPr>
          <w:rStyle w:val="css-g38gqj"/>
          <w:rFonts w:ascii="Calibri" w:eastAsia="Calibri" w:hAnsi="Calibri" w:cs="Calibri"/>
        </w:rPr>
        <w:t xml:space="preserve">. </w:t>
      </w:r>
      <w:proofErr w:type="gramStart"/>
      <w:r>
        <w:rPr>
          <w:rStyle w:val="css-g38gqj"/>
          <w:rFonts w:ascii="Calibri" w:eastAsia="Calibri" w:hAnsi="Calibri" w:cs="Calibri"/>
        </w:rPr>
        <w:t>is</w:t>
      </w:r>
      <w:proofErr w:type="gramEnd"/>
      <w:r>
        <w:rPr>
          <w:rStyle w:val="css-g38gqj"/>
          <w:rFonts w:ascii="Calibri" w:eastAsia="Calibri" w:hAnsi="Calibri" w:cs="Calibri"/>
        </w:rPr>
        <w:t xml:space="preserve"> maturing, and </w:t>
      </w:r>
      <w:proofErr w:type="spellStart"/>
      <w:r>
        <w:rPr>
          <w:rStyle w:val="css-g38gqj"/>
          <w:rFonts w:ascii="Calibri" w:eastAsia="Calibri" w:hAnsi="Calibri" w:cs="Calibri"/>
        </w:rPr>
        <w:t>Imm</w:t>
      </w:r>
      <w:proofErr w:type="spellEnd"/>
      <w:r>
        <w:rPr>
          <w:rStyle w:val="css-g38gqj"/>
          <w:rFonts w:ascii="Calibri" w:eastAsia="Calibri" w:hAnsi="Calibri" w:cs="Calibri"/>
        </w:rPr>
        <w:t xml:space="preserve">. </w:t>
      </w:r>
      <w:proofErr w:type="gramStart"/>
      <w:r>
        <w:rPr>
          <w:rStyle w:val="css-g38gqj"/>
          <w:rFonts w:ascii="Calibri" w:eastAsia="Calibri" w:hAnsi="Calibri" w:cs="Calibri"/>
        </w:rPr>
        <w:t>is</w:t>
      </w:r>
      <w:proofErr w:type="gramEnd"/>
      <w:r>
        <w:rPr>
          <w:rStyle w:val="css-g38gqj"/>
          <w:rFonts w:ascii="Calibri" w:eastAsia="Calibri" w:hAnsi="Calibri" w:cs="Calibri"/>
        </w:rPr>
        <w:t xml:space="preserve"> immature.</w:t>
      </w:r>
    </w:p>
    <w:p w:rsidR="005E1546" w:rsidRDefault="00EB75CB">
      <w:pPr>
        <w:pStyle w:val="Body"/>
        <w:spacing w:line="480" w:lineRule="auto"/>
        <w:rPr>
          <w:rStyle w:val="css-g38gqj"/>
          <w:rFonts w:ascii="Calibri" w:eastAsia="Calibri" w:hAnsi="Calibri" w:cs="Calibri"/>
        </w:rPr>
      </w:pPr>
      <w:bookmarkStart w:id="504" w:name="_Ref514161310"/>
      <w:proofErr w:type="gramStart"/>
      <w:r>
        <w:rPr>
          <w:rStyle w:val="css-g38gqj"/>
          <w:rFonts w:ascii="Calibri" w:eastAsia="Calibri" w:hAnsi="Calibri" w:cs="Calibri"/>
        </w:rPr>
        <w:t>Fig. 4</w:t>
      </w:r>
      <w:bookmarkEnd w:id="504"/>
      <w:r>
        <w:rPr>
          <w:rStyle w:val="css-g38gqj"/>
          <w:rFonts w:ascii="Calibri" w:eastAsia="Calibri" w:hAnsi="Calibri" w:cs="Calibri"/>
        </w:rPr>
        <w:t>.</w:t>
      </w:r>
      <w:proofErr w:type="gramEnd"/>
      <w:r>
        <w:rPr>
          <w:rStyle w:val="css-g38gqj"/>
          <w:rFonts w:ascii="Calibri" w:eastAsia="Calibri" w:hAnsi="Calibri" w:cs="Calibri"/>
        </w:rPr>
        <w:t xml:space="preserve"> Spring (May) acoustic index of capelin in NAFO Div. 3L (black circles) (1988-1992, 1996, 1999-2005, 2007-2015, 2017) and Trinity Bay May inshore acoustic index (grey triangles) (1999-2005, 2007-2013, 2017). Black and grey vertical lines indicate 95% confidence intervals. Note the log scale.</w:t>
      </w:r>
    </w:p>
    <w:p w:rsidR="005E1546" w:rsidRDefault="00EB75CB">
      <w:pPr>
        <w:pStyle w:val="Body"/>
        <w:spacing w:line="480" w:lineRule="auto"/>
        <w:rPr>
          <w:rStyle w:val="css-g38gqj"/>
          <w:rFonts w:ascii="Calibri" w:eastAsia="Calibri" w:hAnsi="Calibri" w:cs="Calibri"/>
        </w:rPr>
      </w:pPr>
      <w:bookmarkStart w:id="505" w:name="_Ref514161325"/>
      <w:commentRangeStart w:id="506"/>
      <w:proofErr w:type="gramStart"/>
      <w:r>
        <w:rPr>
          <w:rStyle w:val="css-g38gqj"/>
          <w:rFonts w:ascii="Calibri" w:eastAsia="Calibri" w:hAnsi="Calibri" w:cs="Calibri"/>
        </w:rPr>
        <w:t>Fig. 5</w:t>
      </w:r>
      <w:bookmarkEnd w:id="505"/>
      <w:r>
        <w:rPr>
          <w:rStyle w:val="css-g38gqj"/>
          <w:rFonts w:ascii="Calibri" w:eastAsia="Calibri" w:hAnsi="Calibri" w:cs="Calibri"/>
        </w:rPr>
        <w:t>.</w:t>
      </w:r>
      <w:proofErr w:type="gramEnd"/>
      <w:r>
        <w:rPr>
          <w:rStyle w:val="css-g38gqj"/>
          <w:rFonts w:ascii="Calibri" w:eastAsia="Calibri" w:hAnsi="Calibri" w:cs="Calibri"/>
        </w:rPr>
        <w:t xml:space="preserve"> Center of gravity analysis using the VAST package in R (Thorson et al. 2016, Thorson &amp; Barnett 2017) using data from the fall bottom-trawl survey (1995-2017) to fit a geostatistical delta-generalized linear mixed model to estimate the spatial and temporal distribution of capelin. Annual center of gravity estimates are connected by lines through time, where cooler colors (blue) indicate earlier years and warmer colors (red) indicate more recent years. The red </w:t>
      </w:r>
      <w:r>
        <w:rPr>
          <w:rStyle w:val="css-g38gqj"/>
          <w:rFonts w:ascii="Calibri" w:eastAsia="Calibri" w:hAnsi="Calibri" w:cs="Calibri"/>
        </w:rPr>
        <w:lastRenderedPageBreak/>
        <w:t>area indicates areas not covered by the survey and the light pink (cream) area indicates inshore strata that are poorly covered by the fall bottom-trawl survey.</w:t>
      </w:r>
      <w:commentRangeEnd w:id="506"/>
      <w:r w:rsidR="001C3469">
        <w:rPr>
          <w:rStyle w:val="CommentReference"/>
          <w:rFonts w:eastAsia="Arial Unicode MS"/>
          <w:color w:val="auto"/>
          <w:lang w:val="en-US" w:eastAsia="en-US"/>
        </w:rPr>
        <w:commentReference w:id="506"/>
      </w:r>
    </w:p>
    <w:p w:rsidR="005E1546" w:rsidRDefault="00EB75CB">
      <w:pPr>
        <w:pStyle w:val="Body"/>
        <w:spacing w:after="200" w:line="276" w:lineRule="auto"/>
      </w:pPr>
      <w:r>
        <w:rPr>
          <w:rStyle w:val="css-g38gqj"/>
          <w:rFonts w:ascii="Calibri" w:eastAsia="Calibri" w:hAnsi="Calibri" w:cs="Calibri"/>
          <w:b/>
          <w:bCs/>
        </w:rPr>
        <w:br w:type="page"/>
      </w:r>
    </w:p>
    <w:p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Fig. 1</w:t>
      </w:r>
    </w:p>
    <w:p w:rsidR="005E1546" w:rsidRDefault="00EB75CB">
      <w:pPr>
        <w:pStyle w:val="Body"/>
        <w:spacing w:after="200" w:line="276" w:lineRule="auto"/>
      </w:pPr>
      <w:commentRangeStart w:id="507"/>
      <w:r>
        <w:rPr>
          <w:rStyle w:val="css-g38gqj"/>
          <w:rFonts w:ascii="Calibri" w:eastAsia="Calibri" w:hAnsi="Calibri" w:cs="Calibri"/>
          <w:b/>
          <w:bCs/>
          <w:noProof/>
          <w:lang w:val="en-CA"/>
        </w:rPr>
        <w:drawing>
          <wp:inline distT="0" distB="0" distL="0" distR="0" wp14:anchorId="5BF528A7" wp14:editId="67257731">
            <wp:extent cx="3874477" cy="4238174"/>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9">
                      <a:extLst/>
                    </a:blip>
                    <a:stretch>
                      <a:fillRect/>
                    </a:stretch>
                  </pic:blipFill>
                  <pic:spPr>
                    <a:xfrm>
                      <a:off x="0" y="0"/>
                      <a:ext cx="3874477" cy="4238174"/>
                    </a:xfrm>
                    <a:prstGeom prst="rect">
                      <a:avLst/>
                    </a:prstGeom>
                    <a:ln w="12700" cap="flat">
                      <a:noFill/>
                      <a:miter lim="400000"/>
                    </a:ln>
                    <a:effectLst/>
                  </pic:spPr>
                </pic:pic>
              </a:graphicData>
            </a:graphic>
          </wp:inline>
        </w:drawing>
      </w:r>
      <w:commentRangeEnd w:id="507"/>
      <w:r w:rsidR="001C3469">
        <w:rPr>
          <w:rStyle w:val="CommentReference"/>
          <w:rFonts w:eastAsia="Arial Unicode MS"/>
          <w:color w:val="auto"/>
          <w:lang w:val="en-US" w:eastAsia="en-US"/>
        </w:rPr>
        <w:commentReference w:id="507"/>
      </w:r>
      <w:r>
        <w:rPr>
          <w:rStyle w:val="css-g38gqj"/>
          <w:rFonts w:ascii="Calibri" w:eastAsia="Calibri" w:hAnsi="Calibri" w:cs="Calibri"/>
          <w:b/>
          <w:bCs/>
        </w:rPr>
        <w:br w:type="page"/>
      </w:r>
    </w:p>
    <w:p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Fig. 2</w:t>
      </w:r>
      <w:r>
        <w:rPr>
          <w:rStyle w:val="css-g38gqj"/>
          <w:rFonts w:ascii="Calibri" w:eastAsia="Calibri" w:hAnsi="Calibri" w:cs="Calibri"/>
          <w:b/>
          <w:bCs/>
        </w:rPr>
        <w:br/>
      </w:r>
      <w:commentRangeStart w:id="508"/>
    </w:p>
    <w:p w:rsidR="005E1546" w:rsidRDefault="00EB75CB">
      <w:pPr>
        <w:pStyle w:val="Body"/>
        <w:spacing w:after="200" w:line="276" w:lineRule="auto"/>
        <w:rPr>
          <w:rStyle w:val="css-g38gqj"/>
          <w:rFonts w:ascii="Calibri" w:eastAsia="Calibri" w:hAnsi="Calibri" w:cs="Calibri"/>
          <w:b/>
          <w:bCs/>
        </w:rPr>
      </w:pPr>
      <w:ins w:id="509" w:author="Alejandro Buren" w:date="2018-05-22T16:23:00Z">
        <w:r>
          <w:rPr>
            <w:rStyle w:val="css-g38gqj"/>
            <w:rFonts w:ascii="Calibri" w:eastAsia="Calibri" w:hAnsi="Calibri" w:cs="Calibri"/>
            <w:b/>
            <w:bCs/>
          </w:rPr>
          <w:t>Are</w:t>
        </w:r>
      </w:ins>
      <w:commentRangeEnd w:id="508"/>
      <w:r>
        <w:commentReference w:id="508"/>
      </w:r>
      <w:ins w:id="510" w:author="Alejandro Buren" w:date="2018-05-22T16:23:00Z">
        <w:r>
          <w:rPr>
            <w:rStyle w:val="css-g38gqj"/>
            <w:rFonts w:ascii="Calibri" w:eastAsia="Calibri" w:hAnsi="Calibri" w:cs="Calibri"/>
            <w:b/>
            <w:bCs/>
          </w:rPr>
          <w:t xml:space="preserve"> there nicer versions of these maps available?</w:t>
        </w:r>
      </w:ins>
    </w:p>
    <w:p w:rsidR="005E1546" w:rsidRDefault="005E1546">
      <w:pPr>
        <w:pStyle w:val="Body"/>
        <w:spacing w:after="200" w:line="276" w:lineRule="auto"/>
        <w:rPr>
          <w:rFonts w:ascii="Calibri" w:eastAsia="Calibri" w:hAnsi="Calibri" w:cs="Calibri"/>
          <w:b/>
          <w:bCs/>
        </w:rPr>
      </w:pPr>
    </w:p>
    <w:p w:rsidR="005E1546" w:rsidRDefault="005E1546">
      <w:pPr>
        <w:pStyle w:val="Body"/>
        <w:spacing w:after="200" w:line="276" w:lineRule="auto"/>
        <w:rPr>
          <w:rFonts w:ascii="Calibri" w:eastAsia="Calibri" w:hAnsi="Calibri" w:cs="Calibri"/>
          <w:b/>
          <w:bCs/>
        </w:rPr>
      </w:pPr>
    </w:p>
    <w:p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noProof/>
          <w:lang w:val="en-CA"/>
        </w:rPr>
        <mc:AlternateContent>
          <mc:Choice Requires="wpg">
            <w:drawing>
              <wp:anchor distT="0" distB="0" distL="0" distR="0" simplePos="0" relativeHeight="251660288" behindDoc="0" locked="0" layoutInCell="1" allowOverlap="1">
                <wp:simplePos x="0" y="0"/>
                <wp:positionH relativeFrom="column">
                  <wp:posOffset>3303270</wp:posOffset>
                </wp:positionH>
                <wp:positionV relativeFrom="line">
                  <wp:posOffset>137159</wp:posOffset>
                </wp:positionV>
                <wp:extent cx="396241" cy="1403986"/>
                <wp:effectExtent l="0" t="0" r="0" b="0"/>
                <wp:wrapNone/>
                <wp:docPr id="1073741828" name="officeArt object"/>
                <wp:cNvGraphicFramePr/>
                <a:graphic xmlns:a="http://schemas.openxmlformats.org/drawingml/2006/main">
                  <a:graphicData uri="http://schemas.microsoft.com/office/word/2010/wordprocessingGroup">
                    <wpg:wgp>
                      <wpg:cNvGrpSpPr/>
                      <wpg:grpSpPr>
                        <a:xfrm>
                          <a:off x="0" y="0"/>
                          <a:ext cx="396241" cy="1403986"/>
                          <a:chOff x="0" y="0"/>
                          <a:chExt cx="396240" cy="1403985"/>
                        </a:xfrm>
                      </wpg:grpSpPr>
                      <wps:wsp>
                        <wps:cNvPr id="1073741826" name="Shape 1073741826"/>
                        <wps:cNvSpPr/>
                        <wps:spPr>
                          <a:xfrm>
                            <a:off x="-1" y="-1"/>
                            <a:ext cx="396242" cy="1403987"/>
                          </a:xfrm>
                          <a:prstGeom prst="rect">
                            <a:avLst/>
                          </a:prstGeom>
                          <a:solidFill>
                            <a:srgbClr val="FFFFFF"/>
                          </a:solidFill>
                          <a:ln w="12700" cap="flat">
                            <a:noFill/>
                            <a:miter lim="400000"/>
                          </a:ln>
                          <a:effectLst/>
                        </wps:spPr>
                        <wps:bodyPr/>
                      </wps:wsp>
                      <wps:wsp>
                        <wps:cNvPr id="1073741827" name="Shape 1073741827"/>
                        <wps:cNvSpPr/>
                        <wps:spPr>
                          <a:xfrm>
                            <a:off x="-1" y="-1"/>
                            <a:ext cx="396242" cy="1403987"/>
                          </a:xfrm>
                          <a:prstGeom prst="rect">
                            <a:avLst/>
                          </a:prstGeom>
                          <a:noFill/>
                          <a:ln w="12700" cap="flat">
                            <a:noFill/>
                            <a:miter lim="400000"/>
                          </a:ln>
                          <a:effectLst/>
                        </wps:spPr>
                        <wps:txbx>
                          <w:txbxContent>
                            <w:p w:rsidR="00EC54C8" w:rsidRDefault="00EC54C8">
                              <w:pPr>
                                <w:pStyle w:val="Body"/>
                              </w:pPr>
                              <w:proofErr w:type="gramStart"/>
                              <w:r>
                                <w:rPr>
                                  <w:rStyle w:val="css-g38gqj"/>
                                  <w:rFonts w:eastAsia="Arial Unicode MS" w:cs="Arial Unicode MS"/>
                                </w:rPr>
                                <w:t>b</w:t>
                              </w:r>
                              <w:proofErr w:type="gramEnd"/>
                            </w:p>
                          </w:txbxContent>
                        </wps:txbx>
                        <wps:bodyPr wrap="square" lIns="45719" tIns="45719" rIns="45719" bIns="45719" numCol="1" anchor="t">
                          <a:noAutofit/>
                        </wps:bodyPr>
                      </wps:wsp>
                    </wpg:wgp>
                  </a:graphicData>
                </a:graphic>
              </wp:anchor>
            </w:drawing>
          </mc:Choice>
          <mc:Fallback>
            <w:pict>
              <v:group id="officeArt object" o:spid="_x0000_s1026" style="position:absolute;margin-left:260.1pt;margin-top:10.8pt;width:31.2pt;height:110.55pt;z-index:251660288;mso-wrap-distance-left:0;mso-wrap-distance-right:0;mso-position-vertical-relative:line" coordsize="3962,14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">
                <v:rect id="Shape 1073741826" o:spid="_x0000_s1027" style="position:absolute;width:3962;height:1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ZqcgA&#10;AADjAAAADwAAAGRycy9kb3ducmV2LnhtbERPzU4CMRC+m/gOzZhwMdKCyOJCIURjwsGLrA8w2Y7b&#10;le1005ZleXtrYuJxvv/Z7EbXiYFCbD1rmE0VCOLam5YbDZ/V28MKREzIBjvPpOFKEXbb25sNlsZf&#10;+IOGY2pEDuFYogabUl9KGWtLDuPU98SZ+/LBYcpnaKQJeMnhrpNzpZbSYcu5wWJPL5bq0/HsNBTh&#10;e+GSUsP1+fBevT5Vdrg/j1pP7sb9GkSiMf2L/9wHk+er4rFYzFbzJfz+lAGQ2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O1mpyAAAAOMAAAAPAAAAAAAAAAAAAAAAAJgCAABk&#10;cnMvZG93bnJldi54bWxQSwUGAAAAAAQABAD1AAAAjQMAAAAA&#10;" stroked="f" strokeweight="1pt">
                  <v:stroke miterlimit="4"/>
                </v:rect>
                <v:rect id="Shape 1073741827" o:spid="_x0000_s1028" style="position:absolute;width:3962;height:1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sbE8cA&#10;AADjAAAADwAAAGRycy9kb3ducmV2LnhtbERPX0vDMBB/F/Ydwg18c0nbabe6bIzhRNiT0w9wNGdT&#10;bS6lSbf67Y0g+Hi//7fZTa4TFxpC61lDtlAgiGtvWm40vL8d71YgQkQ22HkmDd8UYLed3WywMv7K&#10;r3Q5x0akEA4VarAx9pWUobbkMCx8T5y4Dz84jOkcGmkGvKZw18lcqQfpsOXUYLGng6X66zw6DTI7&#10;Fd3ajet8suNTsVT3n8fnXuvb+bR/BBFpiv/iP/eLSfNVWZTLbJWX8PtTAkB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7GxPHAAAA4wAAAA8AAAAAAAAAAAAAAAAAmAIAAGRy&#10;cy9kb3ducmV2LnhtbFBLBQYAAAAABAAEAPUAAACMAwAAAAA=&#10;" filled="f" stroked="f" strokeweight="1pt">
                  <v:stroke miterlimit="4"/>
                  <v:textbox inset="1.27mm,1.27mm,1.27mm,1.27mm">
                    <w:txbxContent>
                      <w:p w:rsidR="00EC54C8" w:rsidRDefault="00EC54C8">
                        <w:pPr>
                          <w:pStyle w:val="Body"/>
                        </w:pPr>
                        <w:proofErr w:type="gramStart"/>
                        <w:r>
                          <w:rPr>
                            <w:rStyle w:val="css-g38gqj"/>
                            <w:rFonts w:eastAsia="Arial Unicode MS" w:cs="Arial Unicode MS"/>
                          </w:rPr>
                          <w:t>b</w:t>
                        </w:r>
                        <w:proofErr w:type="gramEnd"/>
                      </w:p>
                    </w:txbxContent>
                  </v:textbox>
                </v:rect>
                <w10:wrap anchory="line"/>
              </v:group>
            </w:pict>
          </mc:Fallback>
        </mc:AlternateContent>
      </w:r>
      <w:r>
        <w:rPr>
          <w:rStyle w:val="css-g38gqj"/>
          <w:rFonts w:ascii="Calibri" w:eastAsia="Calibri" w:hAnsi="Calibri" w:cs="Calibri"/>
          <w:b/>
          <w:bCs/>
          <w:noProof/>
          <w:lang w:val="en-CA"/>
        </w:rPr>
        <mc:AlternateContent>
          <mc:Choice Requires="wpg">
            <w:drawing>
              <wp:anchor distT="0" distB="0" distL="0" distR="0" simplePos="0" relativeHeight="251659264" behindDoc="0" locked="0" layoutInCell="1" allowOverlap="1">
                <wp:simplePos x="0" y="0"/>
                <wp:positionH relativeFrom="column">
                  <wp:posOffset>278130</wp:posOffset>
                </wp:positionH>
                <wp:positionV relativeFrom="line">
                  <wp:posOffset>129540</wp:posOffset>
                </wp:positionV>
                <wp:extent cx="396241" cy="1403986"/>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396241" cy="1403986"/>
                          <a:chOff x="0" y="0"/>
                          <a:chExt cx="396240" cy="1403985"/>
                        </a:xfrm>
                      </wpg:grpSpPr>
                      <wps:wsp>
                        <wps:cNvPr id="1073741829" name="Shape 1073741829"/>
                        <wps:cNvSpPr/>
                        <wps:spPr>
                          <a:xfrm>
                            <a:off x="-1" y="-1"/>
                            <a:ext cx="396242" cy="1403987"/>
                          </a:xfrm>
                          <a:prstGeom prst="rect">
                            <a:avLst/>
                          </a:prstGeom>
                          <a:solidFill>
                            <a:srgbClr val="FFFFFF"/>
                          </a:solidFill>
                          <a:ln w="12700" cap="flat">
                            <a:noFill/>
                            <a:miter lim="400000"/>
                          </a:ln>
                          <a:effectLst/>
                        </wps:spPr>
                        <wps:bodyPr/>
                      </wps:wsp>
                      <wps:wsp>
                        <wps:cNvPr id="1073741830" name="Shape 1073741830"/>
                        <wps:cNvSpPr/>
                        <wps:spPr>
                          <a:xfrm>
                            <a:off x="-1" y="-1"/>
                            <a:ext cx="396242" cy="1403987"/>
                          </a:xfrm>
                          <a:prstGeom prst="rect">
                            <a:avLst/>
                          </a:prstGeom>
                          <a:noFill/>
                          <a:ln w="12700" cap="flat">
                            <a:noFill/>
                            <a:miter lim="400000"/>
                          </a:ln>
                          <a:effectLst/>
                        </wps:spPr>
                        <wps:txbx>
                          <w:txbxContent>
                            <w:p w:rsidR="00EC54C8" w:rsidRDefault="00EC54C8">
                              <w:pPr>
                                <w:pStyle w:val="Body"/>
                              </w:pPr>
                              <w:proofErr w:type="gramStart"/>
                              <w:r>
                                <w:rPr>
                                  <w:rStyle w:val="css-g38gqj"/>
                                  <w:rFonts w:eastAsia="Arial Unicode MS" w:cs="Arial Unicode MS"/>
                                </w:rPr>
                                <w:t>a</w:t>
                              </w:r>
                              <w:proofErr w:type="gramEnd"/>
                            </w:p>
                          </w:txbxContent>
                        </wps:txbx>
                        <wps:bodyPr wrap="square" lIns="45719" tIns="45719" rIns="45719" bIns="45719" numCol="1" anchor="t">
                          <a:noAutofit/>
                        </wps:bodyPr>
                      </wps:wsp>
                    </wpg:wgp>
                  </a:graphicData>
                </a:graphic>
              </wp:anchor>
            </w:drawing>
          </mc:Choice>
          <mc:Fallback>
            <w:pict>
              <v:group id="_x0000_s1029" style="position:absolute;margin-left:21.9pt;margin-top:10.2pt;width:31.2pt;height:110.55pt;z-index:251659264;mso-wrap-distance-left:0;mso-wrap-distance-right:0;mso-position-vertical-relative:line" coordsize="3962,14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">
                <v:rect id="Shape 1073741829" o:spid="_x0000_s1030" style="position:absolute;width:3962;height:1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N28gA&#10;AADjAAAADwAAAGRycy9kb3ducmV2LnhtbERPzU4CMRC+m/AOzZBwMdKC6MJKIURjwsGLrA8w2Y7b&#10;1e1005ZleXtrYuJxvv/Z7kfXiYFCbD1rWMwVCOLam5YbDR/V690aREzIBjvPpOFKEfa7yc0WS+Mv&#10;/E7DKTUih3AsUYNNqS+ljLUlh3Hue+LMffrgMOUzNNIEvORw18mlUo/SYcu5wWJPz5bq79PZaSjC&#10;18olpYbr5vhWvTxUdrg9j1rPpuPhCUSiMf2L/9xHk+er4r5YLdbLDfz+lAGQu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pM3byAAAAOMAAAAPAAAAAAAAAAAAAAAAAJgCAABk&#10;cnMvZG93bnJldi54bWxQSwUGAAAAAAQABAD1AAAAjQMAAAAA&#10;" stroked="f" strokeweight="1pt">
                  <v:stroke miterlimit="4"/>
                </v:rect>
                <v:rect id="Shape 1073741830" o:spid="_x0000_s1031" style="position:absolute;width:3962;height:14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" filled="f" stroked="f" strokeweight="1pt">
                  <v:stroke miterlimit="4"/>
                  <v:textbox inset="1.27mm,1.27mm,1.27mm,1.27mm">
                    <w:txbxContent>
                      <w:p w:rsidR="00EC54C8" w:rsidRDefault="00EC54C8">
                        <w:pPr>
                          <w:pStyle w:val="Body"/>
                        </w:pPr>
                        <w:proofErr w:type="gramStart"/>
                        <w:r>
                          <w:rPr>
                            <w:rStyle w:val="css-g38gqj"/>
                            <w:rFonts w:eastAsia="Arial Unicode MS" w:cs="Arial Unicode MS"/>
                          </w:rPr>
                          <w:t>a</w:t>
                        </w:r>
                        <w:proofErr w:type="gramEnd"/>
                      </w:p>
                    </w:txbxContent>
                  </v:textbox>
                </v:rect>
                <w10:wrap anchory="line"/>
              </v:group>
            </w:pict>
          </mc:Fallback>
        </mc:AlternateContent>
      </w:r>
      <w:commentRangeStart w:id="511"/>
      <w:r>
        <w:rPr>
          <w:rStyle w:val="css-g38gqj"/>
          <w:rFonts w:ascii="Calibri" w:eastAsia="Calibri" w:hAnsi="Calibri" w:cs="Calibri"/>
          <w:b/>
          <w:bCs/>
          <w:noProof/>
          <w:lang w:val="en-CA"/>
        </w:rPr>
        <w:drawing>
          <wp:inline distT="0" distB="0" distL="0" distR="0" wp14:anchorId="4C646705" wp14:editId="42D0FB37">
            <wp:extent cx="5943600" cy="3582671"/>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2.png"/>
                    <pic:cNvPicPr>
                      <a:picLocks noChangeAspect="1"/>
                    </pic:cNvPicPr>
                  </pic:nvPicPr>
                  <pic:blipFill>
                    <a:blip r:embed="rId10">
                      <a:extLst/>
                    </a:blip>
                    <a:stretch>
                      <a:fillRect/>
                    </a:stretch>
                  </pic:blipFill>
                  <pic:spPr>
                    <a:xfrm>
                      <a:off x="0" y="0"/>
                      <a:ext cx="5943600" cy="3582671"/>
                    </a:xfrm>
                    <a:prstGeom prst="rect">
                      <a:avLst/>
                    </a:prstGeom>
                    <a:ln w="12700" cap="flat">
                      <a:noFill/>
                      <a:miter lim="400000"/>
                    </a:ln>
                    <a:effectLst/>
                  </pic:spPr>
                </pic:pic>
              </a:graphicData>
            </a:graphic>
          </wp:inline>
        </w:drawing>
      </w:r>
      <w:commentRangeEnd w:id="511"/>
      <w:r w:rsidR="001C3469">
        <w:rPr>
          <w:rStyle w:val="CommentReference"/>
          <w:rFonts w:eastAsia="Arial Unicode MS"/>
          <w:color w:val="auto"/>
          <w:lang w:val="en-US" w:eastAsia="en-US"/>
        </w:rPr>
        <w:commentReference w:id="511"/>
      </w:r>
    </w:p>
    <w:p w:rsidR="005E1546" w:rsidRDefault="00EB75CB">
      <w:pPr>
        <w:pStyle w:val="Body"/>
        <w:spacing w:after="200" w:line="276" w:lineRule="auto"/>
      </w:pPr>
      <w:r>
        <w:rPr>
          <w:rStyle w:val="css-g38gqj"/>
          <w:rFonts w:ascii="Calibri" w:eastAsia="Calibri" w:hAnsi="Calibri" w:cs="Calibri"/>
          <w:b/>
          <w:bCs/>
        </w:rPr>
        <w:br w:type="page"/>
      </w:r>
    </w:p>
    <w:p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Fig. 3</w:t>
      </w:r>
    </w:p>
    <w:p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noProof/>
          <w:lang w:val="en-CA"/>
        </w:rPr>
        <w:drawing>
          <wp:inline distT="0" distB="0" distL="0" distR="0">
            <wp:extent cx="4671646" cy="7655167"/>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3.png"/>
                    <pic:cNvPicPr>
                      <a:picLocks noChangeAspect="1"/>
                    </pic:cNvPicPr>
                  </pic:nvPicPr>
                  <pic:blipFill>
                    <a:blip r:embed="rId11">
                      <a:extLst/>
                    </a:blip>
                    <a:stretch>
                      <a:fillRect/>
                    </a:stretch>
                  </pic:blipFill>
                  <pic:spPr>
                    <a:xfrm>
                      <a:off x="0" y="0"/>
                      <a:ext cx="4671646" cy="7655167"/>
                    </a:xfrm>
                    <a:prstGeom prst="rect">
                      <a:avLst/>
                    </a:prstGeom>
                    <a:ln w="12700" cap="flat">
                      <a:noFill/>
                      <a:miter lim="400000"/>
                    </a:ln>
                    <a:effectLst/>
                  </pic:spPr>
                </pic:pic>
              </a:graphicData>
            </a:graphic>
          </wp:inline>
        </w:drawing>
      </w:r>
    </w:p>
    <w:p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 xml:space="preserve">Fig. 4 </w:t>
      </w:r>
    </w:p>
    <w:p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noProof/>
          <w:lang w:val="en-CA"/>
        </w:rPr>
        <w:drawing>
          <wp:inline distT="0" distB="0" distL="0" distR="0">
            <wp:extent cx="5943600" cy="3302000"/>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4.png"/>
                    <pic:cNvPicPr>
                      <a:picLocks noChangeAspect="1"/>
                    </pic:cNvPicPr>
                  </pic:nvPicPr>
                  <pic:blipFill>
                    <a:blip r:embed="rId12">
                      <a:extLst/>
                    </a:blip>
                    <a:stretch>
                      <a:fillRect/>
                    </a:stretch>
                  </pic:blipFill>
                  <pic:spPr>
                    <a:xfrm>
                      <a:off x="0" y="0"/>
                      <a:ext cx="5943600" cy="3302000"/>
                    </a:xfrm>
                    <a:prstGeom prst="rect">
                      <a:avLst/>
                    </a:prstGeom>
                    <a:ln w="12700" cap="flat">
                      <a:noFill/>
                      <a:miter lim="400000"/>
                    </a:ln>
                    <a:effectLst/>
                  </pic:spPr>
                </pic:pic>
              </a:graphicData>
            </a:graphic>
          </wp:inline>
        </w:drawing>
      </w:r>
    </w:p>
    <w:p w:rsidR="005E1546" w:rsidRDefault="005E1546">
      <w:pPr>
        <w:pStyle w:val="Body"/>
        <w:spacing w:after="200" w:line="276" w:lineRule="auto"/>
        <w:rPr>
          <w:rFonts w:ascii="Calibri" w:eastAsia="Calibri" w:hAnsi="Calibri" w:cs="Calibri"/>
          <w:b/>
          <w:bCs/>
        </w:rPr>
      </w:pPr>
    </w:p>
    <w:p w:rsidR="005E1546" w:rsidRDefault="00EB75CB">
      <w:pPr>
        <w:pStyle w:val="Body"/>
        <w:spacing w:after="200" w:line="276" w:lineRule="auto"/>
      </w:pPr>
      <w:r>
        <w:rPr>
          <w:rStyle w:val="css-g38gqj"/>
          <w:rFonts w:ascii="Calibri" w:eastAsia="Calibri" w:hAnsi="Calibri" w:cs="Calibri"/>
          <w:b/>
          <w:bCs/>
        </w:rPr>
        <w:br w:type="page"/>
      </w:r>
    </w:p>
    <w:p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rPr>
        <w:lastRenderedPageBreak/>
        <w:t>Fig. 5</w:t>
      </w:r>
    </w:p>
    <w:p w:rsidR="005E1546" w:rsidRDefault="00EB75CB">
      <w:pPr>
        <w:pStyle w:val="Body"/>
        <w:spacing w:after="200" w:line="276" w:lineRule="auto"/>
        <w:rPr>
          <w:rStyle w:val="css-g38gqj"/>
          <w:rFonts w:ascii="Calibri" w:eastAsia="Calibri" w:hAnsi="Calibri" w:cs="Calibri"/>
          <w:b/>
          <w:bCs/>
        </w:rPr>
      </w:pPr>
      <w:r>
        <w:rPr>
          <w:rStyle w:val="css-g38gqj"/>
          <w:rFonts w:ascii="Calibri" w:eastAsia="Calibri" w:hAnsi="Calibri" w:cs="Calibri"/>
          <w:b/>
          <w:bCs/>
          <w:noProof/>
          <w:lang w:val="en-CA"/>
        </w:rPr>
        <w:drawing>
          <wp:inline distT="0" distB="0" distL="0" distR="0">
            <wp:extent cx="5943109" cy="5943109"/>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5.png"/>
                    <pic:cNvPicPr>
                      <a:picLocks noChangeAspect="1"/>
                    </pic:cNvPicPr>
                  </pic:nvPicPr>
                  <pic:blipFill>
                    <a:blip r:embed="rId13">
                      <a:extLst/>
                    </a:blip>
                    <a:stretch>
                      <a:fillRect/>
                    </a:stretch>
                  </pic:blipFill>
                  <pic:spPr>
                    <a:xfrm>
                      <a:off x="0" y="0"/>
                      <a:ext cx="5943109" cy="5943109"/>
                    </a:xfrm>
                    <a:prstGeom prst="rect">
                      <a:avLst/>
                    </a:prstGeom>
                    <a:ln w="12700" cap="flat">
                      <a:noFill/>
                      <a:miter lim="400000"/>
                    </a:ln>
                    <a:effectLst/>
                  </pic:spPr>
                </pic:pic>
              </a:graphicData>
            </a:graphic>
          </wp:inline>
        </w:drawing>
      </w:r>
    </w:p>
    <w:p w:rsidR="005E1546" w:rsidRDefault="00EB75CB">
      <w:pPr>
        <w:pStyle w:val="Body"/>
        <w:spacing w:after="200" w:line="276" w:lineRule="auto"/>
      </w:pPr>
      <w:r>
        <w:rPr>
          <w:rStyle w:val="css-g38gqj"/>
          <w:rFonts w:ascii="Calibri" w:eastAsia="Calibri" w:hAnsi="Calibri" w:cs="Calibri"/>
          <w:b/>
          <w:bCs/>
          <w:noProof/>
          <w:lang w:val="en-CA"/>
        </w:rPr>
        <w:lastRenderedPageBreak/>
        <w:drawing>
          <wp:inline distT="0" distB="0" distL="0" distR="0">
            <wp:extent cx="5943600" cy="1828800"/>
            <wp:effectExtent l="0" t="0" r="0" b="0"/>
            <wp:docPr id="1073741836" name="officeArt object" descr="C:\Users\RegularP\Documents\PROJECTS\frank_rebuttal\analysis\Campelen_model6_v2\center_of_gravity.png"/>
            <wp:cNvGraphicFramePr/>
            <a:graphic xmlns:a="http://schemas.openxmlformats.org/drawingml/2006/main">
              <a:graphicData uri="http://schemas.openxmlformats.org/drawingml/2006/picture">
                <pic:pic xmlns:pic="http://schemas.openxmlformats.org/drawingml/2006/picture">
                  <pic:nvPicPr>
                    <pic:cNvPr id="1073741836" name="image6.png" descr="C:\Users\RegularP\Documents\PROJECTS\frank_rebuttal\analysis\Campelen_model6_v2\center_of_gravity.png"/>
                    <pic:cNvPicPr>
                      <a:picLocks noChangeAspect="1"/>
                    </pic:cNvPicPr>
                  </pic:nvPicPr>
                  <pic:blipFill>
                    <a:blip r:embed="rId14">
                      <a:extLst/>
                    </a:blip>
                    <a:stretch>
                      <a:fillRect/>
                    </a:stretch>
                  </pic:blipFill>
                  <pic:spPr>
                    <a:xfrm>
                      <a:off x="0" y="0"/>
                      <a:ext cx="5943600" cy="1828800"/>
                    </a:xfrm>
                    <a:prstGeom prst="rect">
                      <a:avLst/>
                    </a:prstGeom>
                    <a:ln w="12700" cap="flat">
                      <a:noFill/>
                      <a:miter lim="400000"/>
                    </a:ln>
                    <a:effectLst/>
                  </pic:spPr>
                </pic:pic>
              </a:graphicData>
            </a:graphic>
          </wp:inline>
        </w:drawing>
      </w:r>
      <w:r>
        <w:rPr>
          <w:rStyle w:val="css-g38gqj"/>
          <w:rFonts w:ascii="Calibri" w:eastAsia="Calibri" w:hAnsi="Calibri" w:cs="Calibri"/>
          <w:b/>
          <w:bCs/>
        </w:rPr>
        <w:br w:type="page"/>
      </w:r>
    </w:p>
    <w:p w:rsidR="005E1546" w:rsidRDefault="00EB75CB">
      <w:pPr>
        <w:pStyle w:val="Heading2"/>
      </w:pPr>
      <w:r>
        <w:rPr>
          <w:lang w:val="en-US"/>
        </w:rPr>
        <w:lastRenderedPageBreak/>
        <w:t xml:space="preserve">Supplementary </w:t>
      </w:r>
      <w:commentRangeStart w:id="512"/>
      <w:r>
        <w:rPr>
          <w:lang w:val="it-IT"/>
        </w:rPr>
        <w:t>material</w:t>
      </w:r>
      <w:commentRangeEnd w:id="512"/>
      <w:r>
        <w:commentReference w:id="512"/>
      </w:r>
    </w:p>
    <w:p w:rsidR="005E1546" w:rsidRDefault="00EB75CB">
      <w:pPr>
        <w:pStyle w:val="Heading3"/>
        <w:spacing w:line="480" w:lineRule="auto"/>
        <w:rPr>
          <w:rStyle w:val="css-g38gqj"/>
          <w:rFonts w:ascii="Calibri" w:eastAsia="Calibri" w:hAnsi="Calibri" w:cs="Calibri"/>
          <w:sz w:val="24"/>
          <w:szCs w:val="24"/>
        </w:rPr>
      </w:pPr>
      <w:r>
        <w:rPr>
          <w:rStyle w:val="css-g38gqj"/>
          <w:rFonts w:ascii="Calibri" w:eastAsia="Calibri" w:hAnsi="Calibri" w:cs="Calibri"/>
          <w:color w:val="000000"/>
          <w:sz w:val="24"/>
          <w:szCs w:val="24"/>
          <w:u w:color="000000"/>
        </w:rPr>
        <w:t>Trinity Bay seasonal inshore acoustic surveys (2003-2005)</w:t>
      </w:r>
    </w:p>
    <w:p w:rsidR="005E1546" w:rsidRDefault="00EB75CB">
      <w:pPr>
        <w:pStyle w:val="Style1"/>
      </w:pPr>
      <w:r>
        <w:t>Inshore seasonal acoustic surveys (January, June</w:t>
      </w:r>
      <w:ins w:id="513" w:author="Montevecchi, William" w:date="2018-06-02T19:08:00Z">
        <w:r>
          <w:t xml:space="preserve">, </w:t>
        </w:r>
      </w:ins>
      <w:del w:id="514" w:author="Montevecchi, William" w:date="2018-06-02T19:08:00Z">
        <w:r>
          <w:delText xml:space="preserve"> and </w:delText>
        </w:r>
      </w:del>
      <w:r>
        <w:t xml:space="preserve">September) in Trinity Bay were conducted from a 23 m inshore research vessel (CCGS </w:t>
      </w:r>
      <w:proofErr w:type="spellStart"/>
      <w:r>
        <w:t>Shamook</w:t>
      </w:r>
      <w:proofErr w:type="spellEnd"/>
      <w:r>
        <w:t>) using a calibrated EK500 ec</w:t>
      </w:r>
      <w:del w:id="515" w:author="Montevecchi, William" w:date="2018-06-02T19:08:00Z">
        <w:r>
          <w:delText>o</w:delText>
        </w:r>
      </w:del>
      <w:r>
        <w:t>ho</w:t>
      </w:r>
      <w:ins w:id="516" w:author="Montevecchi, William" w:date="2018-06-02T19:08:00Z">
        <w:r>
          <w:t>-</w:t>
        </w:r>
      </w:ins>
      <w:r>
        <w:t xml:space="preserve">sounder with a towed 38 kHz transducer.  Surveys followed a fixed transect design and covered both the main portions and the four arms of Trinity Bay (Suppl. Fig 1). When acoustic targets were encountered, sampling was conducted using bottom and midwater trawls to target the portion of the water column where the acoustic signal occurred. The lack of fishable aggregations of capelin during the seasonal surveys precluded extensive sampling but samples were obtained from most aggregations. Length, sex and maturity stage were recorded for all fish sampled and ages determined for two fish per sex per 0.5 cm interval.  </w:t>
      </w:r>
    </w:p>
    <w:p w:rsidR="005E1546" w:rsidRDefault="00EB75CB">
      <w:pPr>
        <w:pStyle w:val="Style1"/>
      </w:pPr>
      <w:r>
        <w:t xml:space="preserve">Spatial patterns in age composition were similar to those patterns reported by Winters </w:t>
      </w:r>
      <w:ins w:id="517" w:author="Montevecchi, William" w:date="2018-06-02T19:07:00Z">
        <w:r>
          <w:t>(</w:t>
        </w:r>
      </w:ins>
      <w:r>
        <w:t>1970</w:t>
      </w:r>
      <w:ins w:id="518" w:author="Montevecchi, William" w:date="2018-06-02T19:07:00Z">
        <w:r>
          <w:t>)</w:t>
        </w:r>
      </w:ins>
      <w:r>
        <w:t xml:space="preserve"> with older larger capelin overwintering in the main portion of the bay while juvenile capelin were more prevalent in the inner arms.  In all months except June, </w:t>
      </w:r>
      <w:proofErr w:type="gramStart"/>
      <w:r>
        <w:t>capelin were</w:t>
      </w:r>
      <w:proofErr w:type="gramEnd"/>
      <w:r>
        <w:t xml:space="preserve"> aggregated along the sides of the trench around 200 m depth, whereas in June they present in the arms and in shallower water closer to shore at the bottom of the bay (Suppl. Fig. 2).  </w:t>
      </w:r>
    </w:p>
    <w:p w:rsidR="005E1546" w:rsidRDefault="00EB75CB">
      <w:pPr>
        <w:pStyle w:val="Style1"/>
      </w:pPr>
      <w:r>
        <w:t>The spring acoustic surveys have opportunistically surveyed other northeastern bays of Newfoundland including Conception Bay (</w:t>
      </w:r>
      <w:r>
        <w:rPr>
          <w:rStyle w:val="css-g38gqj"/>
          <w:shd w:val="clear" w:color="auto" w:fill="FFFF00"/>
        </w:rPr>
        <w:t>XXXX</w:t>
      </w:r>
      <w:r>
        <w:t xml:space="preserve">), Notre Dame Bay (1999) and </w:t>
      </w:r>
      <w:proofErr w:type="spellStart"/>
      <w:r>
        <w:t>Bonavista</w:t>
      </w:r>
      <w:proofErr w:type="spellEnd"/>
      <w:r>
        <w:t xml:space="preserve"> Bay (</w:t>
      </w:r>
      <w:r>
        <w:rPr>
          <w:rStyle w:val="css-g38gqj"/>
          <w:shd w:val="clear" w:color="auto" w:fill="FFFF00"/>
        </w:rPr>
        <w:t>XXXX</w:t>
      </w:r>
      <w:r>
        <w:t>) (Fig. 1).  These surveys did not produce a biomass estimate due to low densities of capelin surveyed.</w:t>
      </w:r>
    </w:p>
    <w:p w:rsidR="005E1546" w:rsidRDefault="00EB75CB">
      <w:pPr>
        <w:pStyle w:val="Body"/>
        <w:spacing w:after="200" w:line="276" w:lineRule="auto"/>
      </w:pPr>
      <w:r>
        <w:rPr>
          <w:rFonts w:ascii="Arial Unicode MS" w:eastAsia="Arial Unicode MS" w:hAnsi="Arial Unicode MS" w:cs="Arial Unicode MS"/>
        </w:rPr>
        <w:br w:type="page"/>
      </w:r>
    </w:p>
    <w:p w:rsidR="005E1546" w:rsidRDefault="00EB75CB">
      <w:pPr>
        <w:pStyle w:val="Heading2"/>
      </w:pPr>
      <w:r w:rsidRPr="00737E6C">
        <w:rPr>
          <w:lang w:val="en-CA"/>
          <w:rPrChange w:id="519" w:author="Aaron Adamack" w:date="2018-06-05T14:55:00Z">
            <w:rPr>
              <w:lang w:val="fr-FR"/>
            </w:rPr>
          </w:rPrChange>
        </w:rPr>
        <w:lastRenderedPageBreak/>
        <w:t>References</w:t>
      </w:r>
    </w:p>
    <w:p w:rsidR="005E1546" w:rsidRDefault="00EB75CB">
      <w:pPr>
        <w:pStyle w:val="EndNoteBibliography"/>
        <w:ind w:left="720" w:hanging="720"/>
      </w:pPr>
      <w:r>
        <w:fldChar w:fldCharType="begin"/>
      </w:r>
      <w:r>
        <w:instrText xml:space="preserve"> ADDIN EN.REFLIST </w:instrText>
      </w:r>
      <w:r>
        <w:fldChar w:fldCharType="separate"/>
      </w:r>
    </w:p>
    <w:p w:rsidR="005E1546" w:rsidRDefault="00EB75CB">
      <w:pPr>
        <w:pStyle w:val="EndNoteBibliography"/>
        <w:ind w:left="720" w:hanging="720"/>
      </w:pPr>
      <w:r>
        <w:rPr>
          <w:lang w:val="en-US"/>
        </w:rPr>
        <w:t>Alheit J, Roy C, Kifani S (2009) Decadal-scale variability in populations. In: Checkley D, Alheit J, Oozeki Y, Roy C (eds) Climate Change and Small Pelagic Fish. Cambridge University Press, Cambridge, UK</w:t>
      </w:r>
    </w:p>
    <w:p w:rsidR="005E1546" w:rsidRDefault="00EB75CB">
      <w:pPr>
        <w:pStyle w:val="EndNoteBibliography"/>
        <w:ind w:left="720" w:hanging="720"/>
      </w:pPr>
      <w:r>
        <w:rPr>
          <w:lang w:val="it-IT"/>
        </w:rPr>
        <w:t>Anderson JT, Dalley EL, O'Driscoll RL (2002) Juvenile capelin (</w:t>
      </w:r>
      <w:r>
        <w:rPr>
          <w:rStyle w:val="css-g38gqj"/>
          <w:i/>
          <w:iCs/>
        </w:rPr>
        <w:t>Mallotus villosus</w:t>
      </w:r>
      <w:r>
        <w:rPr>
          <w:lang w:val="en-US"/>
        </w:rPr>
        <w:t>) off Newfoundland and Labrador in the 1990s. ICES Journal of Marine Science 59:917-928.</w:t>
      </w:r>
    </w:p>
    <w:p w:rsidR="005E1546" w:rsidRDefault="00EB75CB">
      <w:pPr>
        <w:pStyle w:val="EndNoteBibliography"/>
        <w:ind w:left="720" w:hanging="720"/>
      </w:pPr>
      <w:r>
        <w:rPr>
          <w:lang w:val="en-US"/>
        </w:rPr>
        <w:t>Anon (1998) Capelin in SA2 + Div. 3KL. Book 98/63. Canadian Science Advisory Secretariat (CSAS) Research Document</w:t>
      </w:r>
    </w:p>
    <w:p w:rsidR="005E1546" w:rsidRDefault="00EB75CB">
      <w:pPr>
        <w:pStyle w:val="EndNoteBibliography"/>
        <w:ind w:left="720" w:hanging="720"/>
      </w:pPr>
      <w:r>
        <w:rPr>
          <w:lang w:val="en-US"/>
        </w:rPr>
        <w:t>Bakanev VS (1992) Results from the acoustic capelin surveys in Div 3LNO and 2J+3KL in 1991. NAFO SCR Doc 92/1</w:t>
      </w:r>
    </w:p>
    <w:p w:rsidR="005E1546" w:rsidRDefault="00EB75CB">
      <w:pPr>
        <w:pStyle w:val="EndNoteBibliography"/>
        <w:ind w:left="720" w:hanging="720"/>
      </w:pPr>
      <w:r>
        <w:rPr>
          <w:lang w:val="en-US"/>
        </w:rPr>
        <w:t>Bourne C, Mowbray F, Squires B, Croft J (2015) An assessment framework and review of Newfoundland east and south coast Atlantic herring (</w:t>
      </w:r>
      <w:r>
        <w:rPr>
          <w:rStyle w:val="css-g38gqj"/>
          <w:i/>
          <w:iCs/>
          <w:lang w:val="es-ES_tradnl"/>
        </w:rPr>
        <w:t>Clupea harengus</w:t>
      </w:r>
      <w:r>
        <w:rPr>
          <w:lang w:val="en-US"/>
        </w:rPr>
        <w:t>) stocks to the spring of 2013. Canadian Science Advisory Secretariat (CSAS) Research Document 2015/029</w:t>
      </w:r>
    </w:p>
    <w:p w:rsidR="005E1546" w:rsidRDefault="00EB75CB">
      <w:pPr>
        <w:pStyle w:val="EndNoteBibliography"/>
        <w:ind w:left="720" w:hanging="720"/>
      </w:pPr>
      <w:r>
        <w:rPr>
          <w:lang w:val="en-US"/>
        </w:rPr>
        <w:t>Buren AD, Koen-Alonso M, Pepin P, Mowbray F, Nakashima BS, Stenson GB, Ollerhead N, Montevecchi WA (2014a) Bottom-up regulation of capelin, a keystone forage species. PLoS ONE 9:e87589.</w:t>
      </w:r>
    </w:p>
    <w:p w:rsidR="005E1546" w:rsidRDefault="00EB75CB">
      <w:pPr>
        <w:pStyle w:val="EndNoteBibliography"/>
        <w:ind w:left="720" w:hanging="720"/>
      </w:pPr>
      <w:r>
        <w:rPr>
          <w:lang w:val="en-US"/>
        </w:rPr>
        <w:t>Buren AD, Koen-Alonso M, Stenson GB (2014b) The role of harp seals, fisheries and food availability in driving the dynamics of northern cod. Marine Ecology Progress Series 511:265-284.</w:t>
      </w:r>
    </w:p>
    <w:p w:rsidR="005E1546" w:rsidRDefault="00EB75CB">
      <w:pPr>
        <w:pStyle w:val="EndNoteBibliography"/>
        <w:ind w:left="720" w:hanging="720"/>
      </w:pPr>
      <w:r>
        <w:rPr>
          <w:lang w:val="en-US"/>
        </w:rPr>
        <w:t>Carscadden J, Nakashima BS, Miller DS (1994) An evaluation of trends in abundance of capelin (Mallotus villosus) from acoustics, aerial surveys and catch rates in NAFO Division 3L, 1982-89. Northw Atl Fish Sci 17:45-57.</w:t>
      </w:r>
    </w:p>
    <w:p w:rsidR="005E1546" w:rsidRDefault="00EB75CB">
      <w:pPr>
        <w:pStyle w:val="EndNoteBibliography"/>
        <w:ind w:left="720" w:hanging="720"/>
      </w:pPr>
      <w:r>
        <w:rPr>
          <w:lang w:val="en-US"/>
        </w:rPr>
        <w:t>Carscadden JE, Frank KT, Leggett WC (2001) Ecosystem changes and the effects on capelin (</w:t>
      </w:r>
      <w:r>
        <w:rPr>
          <w:rStyle w:val="css-g38gqj"/>
          <w:i/>
          <w:iCs/>
        </w:rPr>
        <w:t>Mallotus villosus</w:t>
      </w:r>
      <w:r>
        <w:rPr>
          <w:lang w:val="en-US"/>
        </w:rPr>
        <w:t>), a major forage species. Canadian Journal of Fisheries and Aquatic Sciences 58:73-85.</w:t>
      </w:r>
    </w:p>
    <w:p w:rsidR="005E1546" w:rsidRDefault="00EB75CB">
      <w:pPr>
        <w:pStyle w:val="EndNoteBibliography"/>
        <w:ind w:left="720" w:hanging="720"/>
      </w:pPr>
      <w:r>
        <w:rPr>
          <w:lang w:val="nl-NL"/>
        </w:rPr>
        <w:t>Carscadden JE, Gj</w:t>
      </w:r>
      <w:r>
        <w:rPr>
          <w:lang w:val="da-DK"/>
        </w:rPr>
        <w:t>ø</w:t>
      </w:r>
      <w:r>
        <w:t>s</w:t>
      </w:r>
      <w:r>
        <w:rPr>
          <w:lang w:val="da-DK"/>
        </w:rPr>
        <w:t>æ</w:t>
      </w:r>
      <w:r>
        <w:t>ter H, Vilhjá</w:t>
      </w:r>
      <w:r>
        <w:rPr>
          <w:lang w:val="en-US"/>
        </w:rPr>
        <w:t>lmsson H (2013) A comparison of recent changes in distribution of capelin (</w:t>
      </w:r>
      <w:r>
        <w:rPr>
          <w:rStyle w:val="css-g38gqj"/>
          <w:i/>
          <w:iCs/>
        </w:rPr>
        <w:t>Mallotus villosus)</w:t>
      </w:r>
      <w:r>
        <w:rPr>
          <w:lang w:val="en-US"/>
        </w:rPr>
        <w:t xml:space="preserve"> in the Barents Sea, around Iceland and in the Northwest Atlantic. Progress in Oceanography</w:t>
      </w:r>
    </w:p>
    <w:p w:rsidR="005E1546" w:rsidRDefault="00EB75CB">
      <w:pPr>
        <w:pStyle w:val="EndNoteBibliography"/>
        <w:ind w:left="720" w:hanging="720"/>
      </w:pPr>
      <w:r>
        <w:rPr>
          <w:lang w:val="en-US"/>
        </w:rPr>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5E1546" w:rsidRDefault="00EB75CB">
      <w:pPr>
        <w:pStyle w:val="EndNoteBibliography"/>
        <w:ind w:left="720" w:hanging="720"/>
      </w:pPr>
      <w:r>
        <w:rPr>
          <w:lang w:val="en-US"/>
        </w:rPr>
        <w:t>Chardine JW, Robertson GJ, Ryan PC, Turner B (2003) Abundance and distribution of common murres breeding at Funk Island, Newfoundland in 1972 and 2000. Canadian Wildlife Service Technical Report Series Atlantic Region:iv + 15.</w:t>
      </w:r>
    </w:p>
    <w:p w:rsidR="005E1546" w:rsidRDefault="00EB75CB">
      <w:pPr>
        <w:pStyle w:val="EndNoteBibliography"/>
        <w:ind w:left="720" w:hanging="720"/>
      </w:pPr>
      <w:r>
        <w:rPr>
          <w:lang w:val="es-ES_tradnl"/>
        </w:rPr>
        <w:t>Chavez FP, Ryan J, Lluch-Cota SE, Ñ</w:t>
      </w:r>
      <w:r>
        <w:rPr>
          <w:lang w:val="en-US"/>
        </w:rPr>
        <w:t>iquen MC (2003) From anchovies to sardines and back: multidecadal change in the Pacific Ocean. Science 299:217-221.</w:t>
      </w:r>
    </w:p>
    <w:p w:rsidR="005E1546" w:rsidRDefault="00EB75CB">
      <w:pPr>
        <w:pStyle w:val="EndNoteBibliography"/>
        <w:ind w:left="720" w:hanging="720"/>
      </w:pPr>
      <w:r>
        <w:rPr>
          <w:lang w:val="en-US"/>
        </w:rPr>
        <w:t>Colbourne E, Holden J, Craig J, Senciall D, Bailey W, Stead P, Fitzpatrick C (2014) Physical oceanographic conditions on the Newfoundland and Labrador Shelf during 2013. Canadian Atlantic Fisheries Scientific Advisory Committee Research Document 2014/094</w:t>
      </w:r>
    </w:p>
    <w:p w:rsidR="005E1546" w:rsidRDefault="00EB75CB">
      <w:pPr>
        <w:pStyle w:val="EndNoteBibliography"/>
        <w:ind w:left="720" w:hanging="720"/>
      </w:pPr>
      <w:r>
        <w:rPr>
          <w:lang w:val="en-US"/>
        </w:rPr>
        <w:t>Colbourne E, Holden J, Senciall D, Bailey W, Craig J, Snook S (2015) Physical oceanographic conditions on the Newfoundland and Labrador Shelf during 2014. Canadian Atlantic Fisheries Scientific Advisory Committee Research Document 2015/053</w:t>
      </w:r>
    </w:p>
    <w:p w:rsidR="005E1546" w:rsidRDefault="00EB75CB">
      <w:pPr>
        <w:pStyle w:val="EndNoteBibliography"/>
        <w:ind w:left="720" w:hanging="720"/>
      </w:pPr>
      <w:r>
        <w:rPr>
          <w:lang w:val="en-US"/>
        </w:rPr>
        <w:t>Colbourne E, Holden J, Senciall D, Bailey W, Snook S, Higdon J (2016) Physical oceanographic conditions on the Newfoundland and Labrador Shelf during 2015. Canadian Atlantic Fisheries Scientific Advisory Committee Research Document 2016/079</w:t>
      </w:r>
    </w:p>
    <w:p w:rsidR="005E1546" w:rsidRDefault="00EB75CB">
      <w:pPr>
        <w:pStyle w:val="EndNoteBibliography"/>
        <w:ind w:left="720" w:hanging="720"/>
      </w:pPr>
      <w:r>
        <w:rPr>
          <w:lang w:val="en-US"/>
        </w:rPr>
        <w:t>Dalley EL, Anderson JT, deYoung B (2002) Atmospheric forcing, larval drift, and recruitment of capelin ( Mallotus villosus ). ICES Journal of Marine Science 59:929-941.</w:t>
      </w:r>
    </w:p>
    <w:p w:rsidR="005E1546" w:rsidRDefault="00EB75CB">
      <w:pPr>
        <w:pStyle w:val="EndNoteBibliography"/>
        <w:ind w:left="720" w:hanging="720"/>
      </w:pPr>
      <w:r>
        <w:rPr>
          <w:lang w:val="en-US"/>
        </w:rPr>
        <w:lastRenderedPageBreak/>
        <w:t xml:space="preserve">Dalpadado P, Borkner N, Bogstad B, Mehl S (2001) Distribution of </w:t>
      </w:r>
      <w:r>
        <w:rPr>
          <w:rStyle w:val="css-g38gqj"/>
          <w:i/>
          <w:iCs/>
          <w:lang w:val="de-DE"/>
        </w:rPr>
        <w:t xml:space="preserve">Themisto </w:t>
      </w:r>
      <w:r>
        <w:rPr>
          <w:lang w:val="en-US"/>
        </w:rPr>
        <w:t>(Amphipoda) spp. in the Barents Sea and predator-prey interactions. ICES Journal of Marine Science 58:876-895.</w:t>
      </w:r>
    </w:p>
    <w:p w:rsidR="005E1546" w:rsidRDefault="00EB75CB">
      <w:pPr>
        <w:pStyle w:val="EndNoteBibliography"/>
        <w:ind w:left="720" w:hanging="720"/>
      </w:pPr>
      <w:r>
        <w:rPr>
          <w:lang w:val="en-US"/>
        </w:rPr>
        <w:t>Dalpadado P, Mowbray F (2013) Comparative analysis of feeding ecology of capelin from two shelf ecosystems, off Newfoundland and in the Barents Sea. Progress in Oceanography 114</w:t>
      </w:r>
    </w:p>
    <w:p w:rsidR="005E1546" w:rsidRDefault="00EB75CB">
      <w:pPr>
        <w:pStyle w:val="EndNoteBibliography"/>
        <w:ind w:left="720" w:hanging="720"/>
      </w:pPr>
      <w:r>
        <w:rPr>
          <w:lang w:val="en-US"/>
        </w:rPr>
        <w:t>Davoren GK (2013) Distribution of marine predator hotspots explained by persistent areas of prey. Marine Biology 160:3043-3058.</w:t>
      </w:r>
    </w:p>
    <w:p w:rsidR="005E1546" w:rsidRDefault="00EB75CB">
      <w:pPr>
        <w:pStyle w:val="EndNoteBibliography"/>
        <w:ind w:left="720" w:hanging="720"/>
      </w:pPr>
      <w:r>
        <w:rPr>
          <w:lang w:val="en-US"/>
        </w:rPr>
        <w:t>Davoren GK, Montevecchi WA (2003) Signals from seabirds indicate changing biology of capelin stocks. Marine Ecology Progress Series 258:253-261.</w:t>
      </w:r>
    </w:p>
    <w:p w:rsidR="005E1546" w:rsidRDefault="00EB75CB">
      <w:pPr>
        <w:pStyle w:val="EndNoteBibliography"/>
        <w:ind w:left="720" w:hanging="720"/>
      </w:pPr>
      <w:r>
        <w:rPr>
          <w:lang w:val="en-US"/>
        </w:rPr>
        <w:t>Davoren GK, Penton P, Burke C, Montevecchi WA (2012) Water temperature and timing of capelin spawning determine seabird diets. ICES Journal of Marine Science 69:1234-1241.</w:t>
      </w:r>
    </w:p>
    <w:p w:rsidR="005E1546" w:rsidRDefault="00EB75CB">
      <w:pPr>
        <w:pStyle w:val="EndNoteBibliography"/>
        <w:ind w:left="720" w:hanging="720"/>
      </w:pPr>
      <w:r>
        <w:rPr>
          <w:lang w:val="en-US"/>
        </w:rPr>
        <w:t>Dawe E, Koen-Alonso M, Chabot D, Stansbury D, Mullowney D (2012) Trophic interactions between key predatory fishes and crustaceans: comparison of two Northwest Atlantic systems during a period of ecosystem change. Marine Ecology Progress Series 469:233-248.</w:t>
      </w:r>
    </w:p>
    <w:p w:rsidR="005E1546" w:rsidRDefault="00EB75CB">
      <w:pPr>
        <w:pStyle w:val="EndNoteBibliography"/>
        <w:ind w:left="720" w:hanging="720"/>
      </w:pPr>
      <w:r>
        <w:rPr>
          <w:lang w:val="en-US"/>
        </w:rPr>
        <w:t>deYoung B, Rose GA (1993) On recruitment and distribution of Atlantic cod (</w:t>
      </w:r>
      <w:r>
        <w:rPr>
          <w:rStyle w:val="css-g38gqj"/>
          <w:i/>
          <w:iCs/>
        </w:rPr>
        <w:t>Gadus morhua</w:t>
      </w:r>
      <w:r>
        <w:rPr>
          <w:lang w:val="en-US"/>
        </w:rPr>
        <w:t>) off Newfoundland. Canadian Journal of Fisheries and Aquatic Sciences 50:2729-2741.</w:t>
      </w:r>
    </w:p>
    <w:p w:rsidR="005E1546" w:rsidRDefault="00EB75CB">
      <w:pPr>
        <w:pStyle w:val="EndNoteBibliography"/>
        <w:ind w:left="720" w:hanging="720"/>
      </w:pPr>
      <w:r>
        <w:rPr>
          <w:lang w:val="en-US"/>
        </w:rPr>
        <w:t>DFO (1994) Report on the status of pelagic fishes (capelin off Newfoundland and in the Gulf of St. Lawrence, and herring off the East, Southeast and South coasts off Newfoundland). DFO Atlantic Fisheries Stock Status Report 1994/3</w:t>
      </w:r>
    </w:p>
    <w:p w:rsidR="005E1546" w:rsidRDefault="00EB75CB">
      <w:pPr>
        <w:pStyle w:val="EndNoteBibliography"/>
        <w:ind w:left="720" w:hanging="720"/>
      </w:pPr>
      <w:r>
        <w:rPr>
          <w:lang w:val="en-US"/>
        </w:rPr>
        <w:t>DFO (2008) Assessment of capelin in SA2+Div. 3KL in 2008. DFO Canadian Science Advisory Secretariat Science Advisory Report 2008/054</w:t>
      </w:r>
    </w:p>
    <w:p w:rsidR="005E1546" w:rsidRDefault="00EB75CB">
      <w:pPr>
        <w:pStyle w:val="EndNoteBibliography"/>
        <w:ind w:left="720" w:hanging="720"/>
      </w:pPr>
      <w:r>
        <w:rPr>
          <w:lang w:val="en-US"/>
        </w:rPr>
        <w:t>DFO (2010) Assessment of Capelin in SA 2 + Div. 3KL in 2010. DFO Canadian Science Advisory Secretariat Science Advisory Report 2010/090</w:t>
      </w:r>
    </w:p>
    <w:p w:rsidR="005E1546" w:rsidRDefault="00EB75CB">
      <w:pPr>
        <w:pStyle w:val="EndNoteBibliography"/>
        <w:ind w:left="720" w:hanging="720"/>
      </w:pPr>
      <w:r>
        <w:rPr>
          <w:lang w:val="en-US"/>
        </w:rPr>
        <w:t>DFO (2013) Assessment of capelin in SA2 + Div. 3KL in 2013. DFO Canadian Science Advisory Secretariat Science Advisory Report 2013/11</w:t>
      </w:r>
    </w:p>
    <w:p w:rsidR="005E1546" w:rsidRDefault="00EB75CB">
      <w:pPr>
        <w:pStyle w:val="EndNoteBibliography"/>
        <w:ind w:left="720" w:hanging="720"/>
      </w:pPr>
      <w:r>
        <w:rPr>
          <w:lang w:val="en-US"/>
        </w:rPr>
        <w:t>DFO (2015) Assessment of capelin in Subarea 2 and Divisions 3KL in 2015. DFO Canadian Science Advisory Secretariat Science Advisory Report 2015/036</w:t>
      </w:r>
    </w:p>
    <w:p w:rsidR="005E1546" w:rsidRDefault="00EB75CB">
      <w:pPr>
        <w:pStyle w:val="EndNoteBibliography"/>
        <w:ind w:left="720" w:hanging="720"/>
      </w:pPr>
      <w:r>
        <w:rPr>
          <w:lang w:val="en-US"/>
        </w:rPr>
        <w:t>Drinkwater KF (1996) Atmospheric and oceanic variability in the Northwest Atlantic during the 1980s and early 1990s. Journal of Northwest Atlantic Fishery Science 18:77-97.</w:t>
      </w:r>
    </w:p>
    <w:p w:rsidR="005E1546" w:rsidRDefault="00EB75CB">
      <w:pPr>
        <w:pStyle w:val="EndNoteBibliography"/>
        <w:ind w:left="720" w:hanging="720"/>
      </w:pPr>
      <w:r>
        <w:rPr>
          <w:lang w:val="en-US"/>
        </w:rPr>
        <w:t>Evans GT, Nakashima BS (2002) A weighted multiplicative analysis to estimate trends in year-class size of capelin. ICES Journal of Marine Science 59:1116-1119.</w:t>
      </w:r>
    </w:p>
    <w:p w:rsidR="005E1546" w:rsidRDefault="00EB75CB">
      <w:pPr>
        <w:pStyle w:val="EndNoteBibliography"/>
        <w:ind w:left="720" w:hanging="720"/>
      </w:pPr>
      <w:r>
        <w:rPr>
          <w:lang w:val="en-US"/>
        </w:rPr>
        <w:t>Frank KT, Carscadden JE, Simon JE (1996) Recent excursions of capelin (</w:t>
      </w:r>
      <w:r>
        <w:rPr>
          <w:rStyle w:val="css-g38gqj"/>
          <w:i/>
          <w:iCs/>
        </w:rPr>
        <w:t>Mallotus villosus</w:t>
      </w:r>
      <w:r>
        <w:rPr>
          <w:lang w:val="en-US"/>
        </w:rPr>
        <w:t>) to the Scotian Shelf and Flemish Cap during anomalous hydrographic conditions. Canadian Journal of Fisheries and Aquatic Sciences 53:1473-1486.</w:t>
      </w:r>
    </w:p>
    <w:p w:rsidR="005E1546" w:rsidRDefault="00EB75CB">
      <w:pPr>
        <w:pStyle w:val="EndNoteBibliography"/>
        <w:ind w:left="720" w:hanging="720"/>
      </w:pPr>
      <w:r>
        <w:rPr>
          <w:lang w:val="en-US"/>
        </w:rPr>
        <w:t>Frank KT, Leggett WC (1982) Coastal water mass replacement: its effect on zooplankton dynamics and the predator</w:t>
      </w:r>
      <w:r>
        <w:t>–</w:t>
      </w:r>
      <w:r>
        <w:rPr>
          <w:lang w:val="en-US"/>
        </w:rPr>
        <w:t>prey complex associated with larval capelin (</w:t>
      </w:r>
      <w:r>
        <w:rPr>
          <w:rStyle w:val="css-g38gqj"/>
          <w:i/>
          <w:iCs/>
        </w:rPr>
        <w:t>Mallotus villosus</w:t>
      </w:r>
      <w:r>
        <w:rPr>
          <w:lang w:val="en-US"/>
        </w:rPr>
        <w:t>). Canadian Journal of Fisheries and Aquatic Sciences 39:991-1003.</w:t>
      </w:r>
    </w:p>
    <w:p w:rsidR="005E1546" w:rsidRDefault="00EB75CB">
      <w:pPr>
        <w:pStyle w:val="EndNoteBibliography"/>
        <w:ind w:left="720" w:hanging="720"/>
      </w:pPr>
      <w:r>
        <w:rPr>
          <w:lang w:val="en-US"/>
        </w:rPr>
        <w:t>Frank KT, Petrie B, Boyce D, Leggett WC (2016) Anomalous ecosystem dynamics following the apparent collapse of a keystone forage species. Marine Ecology Progress Series 553:185-202.</w:t>
      </w:r>
    </w:p>
    <w:p w:rsidR="005E1546" w:rsidRDefault="00EB75CB">
      <w:pPr>
        <w:pStyle w:val="EndNoteBibliography"/>
        <w:ind w:left="720" w:hanging="720"/>
      </w:pPr>
      <w:r>
        <w:t>Gj</w:t>
      </w:r>
      <w:r>
        <w:rPr>
          <w:lang w:val="da-DK"/>
        </w:rPr>
        <w:t>ø</w:t>
      </w:r>
      <w:r>
        <w:t>s</w:t>
      </w:r>
      <w:r>
        <w:rPr>
          <w:lang w:val="da-DK"/>
        </w:rPr>
        <w:t>æ</w:t>
      </w:r>
      <w:r>
        <w:rPr>
          <w:lang w:val="en-US"/>
        </w:rPr>
        <w:t>ter H (1998) The population biology and exploitation of capelin (Mallotus villosus) in the barents sea. Sarsia 83:453-496.</w:t>
      </w:r>
    </w:p>
    <w:p w:rsidR="005E1546" w:rsidRDefault="00EB75CB">
      <w:pPr>
        <w:pStyle w:val="EndNoteBibliography"/>
        <w:ind w:left="720" w:hanging="720"/>
      </w:pPr>
      <w:r>
        <w:t>Gj</w:t>
      </w:r>
      <w:r>
        <w:rPr>
          <w:lang w:val="da-DK"/>
        </w:rPr>
        <w:t>ø</w:t>
      </w:r>
      <w:r>
        <w:t>s</w:t>
      </w:r>
      <w:r>
        <w:rPr>
          <w:lang w:val="da-DK"/>
        </w:rPr>
        <w:t>æ</w:t>
      </w:r>
      <w:r>
        <w:rPr>
          <w:lang w:val="en-US"/>
        </w:rPr>
        <w:t>ter H, Bogstad B, Tjelmeland S (2009) Ecosystem effects of the three capelin stock collapses in the Barents Sea. Marine Biology Research 5:40-53.</w:t>
      </w:r>
    </w:p>
    <w:p w:rsidR="005E1546" w:rsidRDefault="00EB75CB">
      <w:pPr>
        <w:pStyle w:val="EndNoteBibliography"/>
        <w:ind w:left="720" w:hanging="720"/>
      </w:pPr>
      <w:r>
        <w:t>Gj</w:t>
      </w:r>
      <w:r>
        <w:rPr>
          <w:lang w:val="da-DK"/>
        </w:rPr>
        <w:t>ø</w:t>
      </w:r>
      <w:r>
        <w:t>s</w:t>
      </w:r>
      <w:r>
        <w:rPr>
          <w:lang w:val="da-DK"/>
        </w:rPr>
        <w:t>æ</w:t>
      </w:r>
      <w:r>
        <w:rPr>
          <w:lang w:val="en-US"/>
        </w:rPr>
        <w:t xml:space="preserve">ter H, Dalpadado P, Hassel A (2002) Growth of Barents Sea capelin ( </w:t>
      </w:r>
      <w:r>
        <w:rPr>
          <w:rStyle w:val="css-g38gqj"/>
          <w:i/>
          <w:iCs/>
        </w:rPr>
        <w:t>Mallotus villosus</w:t>
      </w:r>
      <w:r>
        <w:rPr>
          <w:lang w:val="en-US"/>
        </w:rPr>
        <w:t xml:space="preserve"> ) in relation to zooplankton abundance. ICES Journal of Marine Science 59:959-967.</w:t>
      </w:r>
    </w:p>
    <w:p w:rsidR="005E1546" w:rsidRDefault="00EB75CB">
      <w:pPr>
        <w:pStyle w:val="EndNoteBibliography"/>
        <w:ind w:left="720" w:hanging="720"/>
      </w:pPr>
      <w:r>
        <w:rPr>
          <w:lang w:val="en-US"/>
        </w:rPr>
        <w:t>Gomes MdC, Haedrich RL, Villagarcia MG (1995) Spatial and temporal changes in the groundfish assemblages on the north-east Newfoundland/Labrador Shelf, north-west Atlantic, 1978-1991. Fisheries Oceanography 4:85-101.</w:t>
      </w:r>
    </w:p>
    <w:p w:rsidR="005E1546" w:rsidRDefault="00EB75CB">
      <w:pPr>
        <w:pStyle w:val="EndNoteBibliography"/>
        <w:ind w:left="720" w:hanging="720"/>
      </w:pPr>
      <w:r>
        <w:rPr>
          <w:lang w:val="en-US"/>
        </w:rPr>
        <w:lastRenderedPageBreak/>
        <w:t>Gulka J, Carvalho PC, Jenkins E, Johnson K, Maynard L, Davoren GK (2017) Dietary niche shifts of multiple marine predators under varying prey availability on the Northeast Newfoundland Coast. Frontiers in Marine Science 4</w:t>
      </w:r>
    </w:p>
    <w:p w:rsidR="005E1546" w:rsidRDefault="00EB75CB">
      <w:pPr>
        <w:pStyle w:val="EndNoteBibliography"/>
        <w:ind w:left="720" w:hanging="720"/>
      </w:pPr>
      <w:r>
        <w:rPr>
          <w:lang w:val="en-US"/>
        </w:rPr>
        <w:t>Hammill MO, Stenson GB, Doniol-Valcroze T, Mosnier A (2011) Northwest Atlantic harp seals population trends, 1952-2012. DFO Canadian Science Advisory Secretariat Research Document 2011/099</w:t>
      </w:r>
    </w:p>
    <w:p w:rsidR="005E1546" w:rsidRDefault="00EB75CB">
      <w:pPr>
        <w:pStyle w:val="EndNoteBibliography"/>
        <w:ind w:left="720" w:hanging="720"/>
      </w:pPr>
      <w:r>
        <w:rPr>
          <w:lang w:val="en-US"/>
        </w:rPr>
        <w:t>Hamre J (1994) Biodiversity and exploitation of the main fish stocks in the Norwegian - Barents Sea ecosystem. Biodiversity &amp; Conservation 3:473-492.</w:t>
      </w:r>
    </w:p>
    <w:p w:rsidR="005E1546" w:rsidRDefault="00EB75CB">
      <w:pPr>
        <w:pStyle w:val="EndNoteBibliography"/>
        <w:ind w:left="720" w:hanging="720"/>
      </w:pPr>
      <w:r>
        <w:rPr>
          <w:lang w:val="en-US"/>
        </w:rPr>
        <w:t xml:space="preserve">Haug T, Nilssen K (1995) Ecological implications of harp seals </w:t>
      </w:r>
      <w:r>
        <w:rPr>
          <w:rStyle w:val="css-g38gqj"/>
          <w:i/>
          <w:iCs/>
          <w:lang w:val="nl-NL"/>
        </w:rPr>
        <w:t>Phoca groenlandica</w:t>
      </w:r>
      <w:r>
        <w:rPr>
          <w:lang w:val="en-US"/>
        </w:rPr>
        <w:t xml:space="preserve"> invasions in northern Norway. In: Schytte Blix A, Wall</w:t>
      </w:r>
      <w:r>
        <w:rPr>
          <w:lang w:val="da-DK"/>
        </w:rPr>
        <w:t>ø</w:t>
      </w:r>
      <w:r>
        <w:rPr>
          <w:lang w:val="de-DE"/>
        </w:rPr>
        <w:t xml:space="preserve">e L, Ulltang </w:t>
      </w:r>
      <w:r>
        <w:t xml:space="preserve">Ø </w:t>
      </w:r>
      <w:r>
        <w:rPr>
          <w:lang w:val="en-US"/>
        </w:rPr>
        <w:t xml:space="preserve">(eds) Whales, seals, fish and man. Elsevier Science </w:t>
      </w:r>
    </w:p>
    <w:p w:rsidR="005E1546" w:rsidRDefault="00EB75CB">
      <w:pPr>
        <w:pStyle w:val="EndNoteBibliography"/>
        <w:ind w:left="720" w:hanging="720"/>
      </w:pPr>
      <w:r>
        <w:rPr>
          <w:lang w:val="en-US"/>
        </w:rPr>
        <w:t>Head EJH, Pepin P (2010) Spatial and inter-decadal variability in plankton abundance and composition in the Northwest Atlantic (1958</w:t>
      </w:r>
      <w:r>
        <w:t>–</w:t>
      </w:r>
      <w:r>
        <w:rPr>
          <w:lang w:val="en-US"/>
        </w:rPr>
        <w:t>2006). Journal of Plankton Research 32:1633-1648.</w:t>
      </w:r>
    </w:p>
    <w:p w:rsidR="005E1546" w:rsidRDefault="00EB75CB">
      <w:pPr>
        <w:pStyle w:val="EndNoteBibliography"/>
        <w:ind w:left="720" w:hanging="720"/>
      </w:pPr>
      <w:r>
        <w:t>Hop H, Gj</w:t>
      </w:r>
      <w:r>
        <w:rPr>
          <w:lang w:val="da-DK"/>
        </w:rPr>
        <w:t>ø</w:t>
      </w:r>
      <w:r>
        <w:t>s</w:t>
      </w:r>
      <w:r>
        <w:rPr>
          <w:lang w:val="da-DK"/>
        </w:rPr>
        <w:t>æ</w:t>
      </w:r>
      <w:r>
        <w:t>ter H (2013) Polar cod (</w:t>
      </w:r>
      <w:r>
        <w:rPr>
          <w:rStyle w:val="css-g38gqj"/>
          <w:i/>
          <w:iCs/>
        </w:rPr>
        <w:t>Boreogadus saida</w:t>
      </w:r>
      <w:r>
        <w:rPr>
          <w:lang w:val="en-US"/>
        </w:rPr>
        <w:t>) and capelin (</w:t>
      </w:r>
      <w:r>
        <w:rPr>
          <w:rStyle w:val="css-g38gqj"/>
          <w:i/>
          <w:iCs/>
        </w:rPr>
        <w:t>Mallotus villosus</w:t>
      </w:r>
      <w:r>
        <w:rPr>
          <w:lang w:val="en-US"/>
        </w:rPr>
        <w:t>) as key species in marine food webs of the Arctic and the Barents Sea. Marine Biology Research 9:878-894.</w:t>
      </w:r>
    </w:p>
    <w:p w:rsidR="005E1546" w:rsidRDefault="00EB75CB">
      <w:pPr>
        <w:pStyle w:val="EndNoteBibliography"/>
        <w:ind w:left="720" w:hanging="720"/>
      </w:pPr>
      <w:r>
        <w:rPr>
          <w:lang w:val="en-US"/>
        </w:rPr>
        <w:t>ICES (2017) Report of the North Western Working Group (NWWG). Copenhagen, Denmark</w:t>
      </w:r>
    </w:p>
    <w:p w:rsidR="005E1546" w:rsidRDefault="00EB75CB">
      <w:pPr>
        <w:pStyle w:val="EndNoteBibliography"/>
        <w:ind w:left="720" w:hanging="720"/>
      </w:pPr>
      <w:r>
        <w:t>Ingvaldsen RB, Gj</w:t>
      </w:r>
      <w:r>
        <w:rPr>
          <w:lang w:val="da-DK"/>
        </w:rPr>
        <w:t>ø</w:t>
      </w:r>
      <w:r>
        <w:t>s</w:t>
      </w:r>
      <w:r>
        <w:rPr>
          <w:lang w:val="da-DK"/>
        </w:rPr>
        <w:t>æ</w:t>
      </w:r>
      <w:r>
        <w:rPr>
          <w:lang w:val="en-US"/>
        </w:rPr>
        <w:t>ter H (2013) Responses in spatial distribution of Barents Sea capelin to changes in stock size, ocean temperature and ice cover. Marine Biology Research 9:867-877.</w:t>
      </w:r>
    </w:p>
    <w:p w:rsidR="005E1546" w:rsidRDefault="00EB75CB">
      <w:pPr>
        <w:pStyle w:val="EndNoteBibliography"/>
        <w:ind w:left="720" w:hanging="720"/>
      </w:pPr>
      <w:r>
        <w:rPr>
          <w:lang w:val="nl-NL"/>
        </w:rPr>
        <w:t>Jangaard PM (1974) The capelin (</w:t>
      </w:r>
      <w:r>
        <w:rPr>
          <w:rStyle w:val="css-g38gqj"/>
          <w:i/>
          <w:iCs/>
        </w:rPr>
        <w:t>Mallotus villosus</w:t>
      </w:r>
      <w:r>
        <w:rPr>
          <w:lang w:val="en-US"/>
        </w:rPr>
        <w:t>): biology, distribution, exploitation, utilization, and composition. Bulletin of the Fisheries Research Board of Canada 186:1-70.</w:t>
      </w:r>
    </w:p>
    <w:p w:rsidR="005E1546" w:rsidRDefault="00EB75CB">
      <w:pPr>
        <w:pStyle w:val="EndNoteBibliography"/>
        <w:ind w:left="720" w:hanging="720"/>
      </w:pPr>
      <w:r>
        <w:rPr>
          <w:lang w:val="en-US"/>
        </w:rPr>
        <w:t>Jech JM, McQuinn IH (2016) Towards a balanced presentation and objective interpretation of acoustic and trawl survey data, with specific reference to the eastern Scotian Shelf. Canadian Journal of Fisheries and Aquatic Sciences 73:1914-1921.</w:t>
      </w:r>
    </w:p>
    <w:p w:rsidR="005E1546" w:rsidRDefault="00EB75CB">
      <w:pPr>
        <w:pStyle w:val="EndNoteBibliography"/>
        <w:ind w:left="720" w:hanging="720"/>
      </w:pPr>
      <w:r>
        <w:rPr>
          <w:lang w:val="en-US"/>
        </w:rPr>
        <w:t>Koen-Alonso M, Fogarty M, Pepin P, Hyde K, Gamble R (2013) Ecosystem production potential in the Northwest Atlantic. Northwest Atlantic Fisheries Organisation Science Council Research Document 13/075</w:t>
      </w:r>
    </w:p>
    <w:p w:rsidR="005E1546" w:rsidRDefault="00EB75CB">
      <w:pPr>
        <w:pStyle w:val="EndNoteBibliography"/>
        <w:ind w:left="720" w:hanging="720"/>
      </w:pPr>
      <w:r>
        <w:rPr>
          <w:lang w:val="en-US"/>
        </w:rPr>
        <w:t xml:space="preserve">Koen-Alonso M, Pepin P, Mowbray F (2010) Exploring the role of environmental and anthropogenic drivers in the trajectories of core fish species of the Newfoundland-Labrador marine community. </w:t>
      </w:r>
    </w:p>
    <w:p w:rsidR="005E1546" w:rsidRDefault="00EB75CB">
      <w:pPr>
        <w:pStyle w:val="EndNoteBibliography"/>
        <w:ind w:left="720" w:hanging="720"/>
      </w:pPr>
      <w:r>
        <w:rPr>
          <w:lang w:val="en-US"/>
        </w:rPr>
        <w:t>Leggett WC, Frank KT, Carscadden JE (1984) Meteorological and hydrographic regulation of year-class strength in capelin (</w:t>
      </w:r>
      <w:r>
        <w:rPr>
          <w:rStyle w:val="css-g38gqj"/>
          <w:i/>
          <w:iCs/>
        </w:rPr>
        <w:t>Mallotus villosus</w:t>
      </w:r>
      <w:r>
        <w:rPr>
          <w:lang w:val="en-US"/>
        </w:rPr>
        <w:t>). Canadian Journal of Fisheries and Aquatic Sciences 41:1193-1201.</w:t>
      </w:r>
    </w:p>
    <w:p w:rsidR="005E1546" w:rsidRDefault="00EB75CB">
      <w:pPr>
        <w:pStyle w:val="EndNoteBibliography"/>
        <w:ind w:left="720" w:hanging="720"/>
      </w:pPr>
      <w:r>
        <w:rPr>
          <w:lang w:val="en-US"/>
        </w:rPr>
        <w:t>Lilly GR (1987) Interactions between Atlantic cod (</w:t>
      </w:r>
      <w:r>
        <w:rPr>
          <w:rStyle w:val="css-g38gqj"/>
          <w:i/>
          <w:iCs/>
        </w:rPr>
        <w:t>Gadus morhua</w:t>
      </w:r>
      <w:r>
        <w:rPr>
          <w:lang w:val="en-US"/>
        </w:rPr>
        <w:t>) and capelin (</w:t>
      </w:r>
      <w:r>
        <w:rPr>
          <w:rStyle w:val="css-g38gqj"/>
          <w:i/>
          <w:iCs/>
        </w:rPr>
        <w:t>Mallotus villosus</w:t>
      </w:r>
      <w:r>
        <w:rPr>
          <w:lang w:val="en-US"/>
        </w:rPr>
        <w:t>) off Labrador and eastern Newfoundland: a review. Canadian Technical Report in Fisheries and Aquatic Sciences 1567:1-37.</w:t>
      </w:r>
    </w:p>
    <w:p w:rsidR="005E1546" w:rsidRDefault="00EB75CB">
      <w:pPr>
        <w:pStyle w:val="EndNoteBibliography"/>
        <w:ind w:left="720" w:hanging="720"/>
      </w:pPr>
      <w:r>
        <w:rPr>
          <w:lang w:val="en-US"/>
        </w:rPr>
        <w:t>Lilly GR (1991) Interannual variability in predation by cod (</w:t>
      </w:r>
      <w:r>
        <w:rPr>
          <w:rStyle w:val="css-g38gqj"/>
          <w:i/>
          <w:iCs/>
        </w:rPr>
        <w:t>Gadus morhua</w:t>
      </w:r>
      <w:r>
        <w:t>) on capelin (</w:t>
      </w:r>
      <w:r>
        <w:rPr>
          <w:rStyle w:val="css-g38gqj"/>
          <w:i/>
          <w:iCs/>
        </w:rPr>
        <w:t>Mallotus villosus</w:t>
      </w:r>
      <w:r>
        <w:rPr>
          <w:lang w:val="en-US"/>
        </w:rPr>
        <w:t>) and other prey off southern Labrador and northeastern Newfoundland. ICES Marine Science Symposia 193:133-146.</w:t>
      </w:r>
    </w:p>
    <w:p w:rsidR="005E1546" w:rsidRDefault="00EB75CB">
      <w:pPr>
        <w:pStyle w:val="EndNoteBibliography"/>
        <w:ind w:left="720" w:hanging="720"/>
      </w:pPr>
      <w:r>
        <w:rPr>
          <w:lang w:val="en-US"/>
        </w:rPr>
        <w:t>Lilly GR (2005) Southern Labrador and eastern Newfoundland (NAFO Divisions 2J+3KL). In: Brander KM (ed) Spawning and life history information for North Atlantic cod stocks ICES Cooperative Research Report, No 274</w:t>
      </w:r>
    </w:p>
    <w:p w:rsidR="005E1546" w:rsidRDefault="00EB75CB">
      <w:pPr>
        <w:pStyle w:val="EndNoteBibliography"/>
        <w:ind w:left="720" w:hanging="720"/>
      </w:pPr>
      <w:r>
        <w:rPr>
          <w:lang w:val="en-US"/>
        </w:rPr>
        <w:t>Lilly GR, Davis DJ (1993) Changes in the distribution of capelin in Divisions 2J, 3K and 3L in the autumns of recent years, as inferred from bottom-trawl by-catches and cod stomachs examinations. NAFO SCR Doc 93/54</w:t>
      </w:r>
    </w:p>
    <w:p w:rsidR="005E1546" w:rsidRDefault="00EB75CB">
      <w:pPr>
        <w:pStyle w:val="EndNoteBibliography"/>
        <w:ind w:left="720" w:hanging="720"/>
      </w:pPr>
      <w:r>
        <w:rPr>
          <w:lang w:val="en-US"/>
        </w:rPr>
        <w:t>Lilly GR, Hop H, Stansbury DE, Bishop CA (1994) Distribution and abundance of polar cod (</w:t>
      </w:r>
      <w:r>
        <w:rPr>
          <w:rStyle w:val="css-g38gqj"/>
          <w:i/>
          <w:iCs/>
        </w:rPr>
        <w:t>Boreogadus saida</w:t>
      </w:r>
      <w:r>
        <w:rPr>
          <w:lang w:val="en-US"/>
        </w:rPr>
        <w:t>) off southern Labrador and eastern Newfoundland. ICES CM 0:6</w:t>
      </w:r>
    </w:p>
    <w:p w:rsidR="005E1546" w:rsidRDefault="00EB75CB">
      <w:pPr>
        <w:pStyle w:val="EndNoteBibliography"/>
        <w:ind w:left="720" w:hanging="720"/>
      </w:pPr>
      <w:r>
        <w:rPr>
          <w:lang w:val="en-US"/>
        </w:rPr>
        <w:t>Lilly GR, Parsons DG, Kulka DW (2000) Was the increase in shrimp biomass on the northeast Newfoundland shelf a consequence of a release in predation pressure from cod? Journal of Northwest Atlantic Fishery Science 27:45-61.</w:t>
      </w:r>
    </w:p>
    <w:p w:rsidR="005E1546" w:rsidRDefault="00EB75CB">
      <w:pPr>
        <w:pStyle w:val="EndNoteBibliography"/>
        <w:ind w:left="720" w:hanging="720"/>
      </w:pPr>
      <w:r>
        <w:rPr>
          <w:lang w:val="en-US"/>
        </w:rPr>
        <w:t>Melvin GD, Fife FJ, Sochasky JB, Power MJ, Stephenson RL (1995) The 1995 Update on Georges Bank 5Z Herring Stock. DFO Atlantic Fisheries Research Document 95/86</w:t>
      </w:r>
    </w:p>
    <w:p w:rsidR="005E1546" w:rsidRDefault="00EB75CB">
      <w:pPr>
        <w:pStyle w:val="EndNoteBibliography"/>
        <w:ind w:left="720" w:hanging="720"/>
      </w:pPr>
      <w:r>
        <w:rPr>
          <w:rStyle w:val="css-g38gqj"/>
          <w:shd w:val="clear" w:color="auto" w:fill="FFFF00"/>
        </w:rPr>
        <w:lastRenderedPageBreak/>
        <w:t>Miller DS, Carscadden, JE (1984) Capelin acoustic biomass survey for NAFO Division 2J3K, October 1983. Canadian Atlantic Fisheries Scientific Advisory Committee Research Document 84/79</w:t>
      </w:r>
    </w:p>
    <w:p w:rsidR="005E1546" w:rsidRDefault="00EB75CB">
      <w:pPr>
        <w:pStyle w:val="EndNoteBibliography"/>
        <w:ind w:left="720" w:hanging="720"/>
      </w:pPr>
      <w:r>
        <w:rPr>
          <w:lang w:val="en-US"/>
        </w:rPr>
        <w:t>Miller DS (1992) Observations and studies on SA2 + Div. 3K capelin in 1991. Canadian Atlantic Fisheries Scientific Advisory Committee Research Document 92/15</w:t>
      </w:r>
    </w:p>
    <w:p w:rsidR="005E1546" w:rsidRDefault="00EB75CB">
      <w:pPr>
        <w:pStyle w:val="EndNoteBibliography"/>
        <w:ind w:left="720" w:hanging="720"/>
      </w:pPr>
      <w:r>
        <w:rPr>
          <w:lang w:val="en-US"/>
        </w:rPr>
        <w:t>Miller DS (1993) Observations and studies on SA2 + Div. 3K capelin in 1992. Canadian Atlantic Fisheries Scientific Advisory Committee Research Document 93/10</w:t>
      </w:r>
    </w:p>
    <w:p w:rsidR="005E1546" w:rsidRDefault="00EB75CB">
      <w:pPr>
        <w:pStyle w:val="EndNoteBibliography"/>
        <w:ind w:left="720" w:hanging="720"/>
      </w:pPr>
      <w:r>
        <w:rPr>
          <w:lang w:val="en-US"/>
        </w:rPr>
        <w:t>Miller DS (1994) Results from an acoustic survey for capelin (</w:t>
      </w:r>
      <w:r>
        <w:rPr>
          <w:rStyle w:val="css-g38gqj"/>
          <w:i/>
          <w:iCs/>
        </w:rPr>
        <w:t>Mallotus villosus</w:t>
      </w:r>
      <w:r>
        <w:rPr>
          <w:lang w:val="en-US"/>
        </w:rPr>
        <w:t>) in NAFO Divisions 2J3KL in the autumn of 1993.  Capelin in SA2 + Div 3KL DFO Atlantic Fisheries Research Document 94/18</w:t>
      </w:r>
    </w:p>
    <w:p w:rsidR="005E1546" w:rsidRDefault="00EB75CB">
      <w:pPr>
        <w:pStyle w:val="EndNoteBibliography"/>
        <w:ind w:left="720" w:hanging="720"/>
      </w:pPr>
      <w:r>
        <w:rPr>
          <w:lang w:val="en-US"/>
        </w:rPr>
        <w:t>Miller DS (1995) Results from an Acoustic Survey for Capelin (</w:t>
      </w:r>
      <w:r>
        <w:rPr>
          <w:rStyle w:val="css-g38gqj"/>
          <w:i/>
          <w:iCs/>
        </w:rPr>
        <w:t>Mallotus villosus</w:t>
      </w:r>
      <w:r>
        <w:rPr>
          <w:lang w:val="en-US"/>
        </w:rPr>
        <w:t>) in NAFO Divisions 2J3KL in the Autumn of 1994.  Capelin in SA2 + Div 3KL DFO Atlantic Fisheries Research Document 95/70</w:t>
      </w:r>
    </w:p>
    <w:p w:rsidR="005E1546" w:rsidRDefault="00EB75CB">
      <w:pPr>
        <w:pStyle w:val="EndNoteBibliography"/>
        <w:ind w:left="720" w:hanging="720"/>
      </w:pPr>
      <w:r>
        <w:rPr>
          <w:lang w:val="en-US"/>
        </w:rPr>
        <w:t>Miller DS (1997) Results from an acoustic survey for capelin (</w:t>
      </w:r>
      <w:r>
        <w:rPr>
          <w:rStyle w:val="css-g38gqj"/>
          <w:i/>
          <w:iCs/>
        </w:rPr>
        <w:t>Mallotus villosus</w:t>
      </w:r>
      <w:r>
        <w:rPr>
          <w:lang w:val="en-US"/>
        </w:rPr>
        <w:t>) in NAFO Divisions 3KL in the spring of 1996.  Capelin in SA2 + Div 3KL DFO Atlantic Fisheries Research Document 97/29</w:t>
      </w:r>
    </w:p>
    <w:p w:rsidR="005E1546" w:rsidRDefault="00EB75CB">
      <w:pPr>
        <w:pStyle w:val="EndNoteBibliography"/>
        <w:ind w:left="720" w:hanging="720"/>
      </w:pPr>
      <w:r>
        <w:rPr>
          <w:lang w:val="en-US"/>
        </w:rPr>
        <w:t>Miller DS, Lilly GR (1991) Observations and studies on SA2 + Div. 3K capelin in 1991. Canadian Atlantic Fisheries Scientific Advisory Committee Research Document 91/11</w:t>
      </w:r>
    </w:p>
    <w:p w:rsidR="005E1546" w:rsidRDefault="00EB75CB">
      <w:pPr>
        <w:pStyle w:val="EndNoteBibliography"/>
        <w:ind w:left="720" w:hanging="720"/>
      </w:pPr>
      <w:r>
        <w:rPr>
          <w:lang w:val="en-US"/>
        </w:rPr>
        <w:t xml:space="preserve">Montevecchi WA (2007) Binary dietary responses of northern gannets </w:t>
      </w:r>
      <w:r>
        <w:rPr>
          <w:rStyle w:val="css-g38gqj"/>
          <w:i/>
          <w:iCs/>
          <w:lang w:val="it-IT"/>
        </w:rPr>
        <w:t>Sula bassana</w:t>
      </w:r>
      <w:r>
        <w:rPr>
          <w:lang w:val="en-US"/>
        </w:rPr>
        <w:t xml:space="preserve"> indicate changing food web and oceanographic conditions. Marine Ecology Progress Series 352:213-220.</w:t>
      </w:r>
    </w:p>
    <w:p w:rsidR="005E1546" w:rsidRDefault="00EB75CB">
      <w:pPr>
        <w:pStyle w:val="EndNoteBibliography"/>
        <w:ind w:left="720" w:hanging="720"/>
      </w:pPr>
      <w:r>
        <w:rPr>
          <w:lang w:val="en-US"/>
        </w:rPr>
        <w:t>Montevecchi WA, Myers RA (1997) Centurial and decadal oceanographic influences on changes in Northern Gannet populations and diets in the Northwest Atlantic: Implications for climate change. ICES Journal of Marine Science 54:608-614.</w:t>
      </w:r>
    </w:p>
    <w:p w:rsidR="005E1546" w:rsidRDefault="00EB75CB">
      <w:pPr>
        <w:pStyle w:val="EndNoteBibliography"/>
        <w:ind w:left="720" w:hanging="720"/>
      </w:pPr>
      <w:r>
        <w:rPr>
          <w:lang w:val="it-IT"/>
        </w:rPr>
        <w:t>Montevecchi WA, Myers R</w:t>
      </w:r>
      <w:del w:id="520" w:author="Montevecchi, William" w:date="2018-06-01T17:25:00Z">
        <w:r>
          <w:delText xml:space="preserve">ansom </w:delText>
        </w:r>
      </w:del>
      <w:r>
        <w:rPr>
          <w:lang w:val="en-US"/>
        </w:rPr>
        <w:t>A (1992) Monitoring fluctuations in pelagic fish availability with seabirds. Canadian Atlantic Fisheries Scientific Advisory Committee Research Document 92/94</w:t>
      </w:r>
    </w:p>
    <w:p w:rsidR="005E1546" w:rsidRDefault="00EB75CB">
      <w:pPr>
        <w:pStyle w:val="EndNoteBibliography"/>
        <w:ind w:left="720" w:hanging="720"/>
      </w:pPr>
      <w:r>
        <w:rPr>
          <w:lang w:val="en-US"/>
        </w:rPr>
        <w:t>Morgan MJ, Koen-Alonso M, Rideout RM, Buren AD, Maddock Parsons D (2017) Growth and condition in relation to the lack of recovery of northern cod. ICES Journal of Marine Science:fsx166-fsx166.</w:t>
      </w:r>
    </w:p>
    <w:p w:rsidR="005E1546" w:rsidRDefault="00EB75CB">
      <w:pPr>
        <w:pStyle w:val="EndNoteBibliography"/>
        <w:ind w:left="720" w:hanging="720"/>
      </w:pPr>
      <w:r>
        <w:rPr>
          <w:lang w:val="en-US"/>
        </w:rPr>
        <w:t>Mowbray F (2002) Changes in the vertical distribution of capelin (</w:t>
      </w:r>
      <w:r>
        <w:rPr>
          <w:rStyle w:val="css-g38gqj"/>
          <w:i/>
          <w:iCs/>
        </w:rPr>
        <w:t>Mallotus villosus</w:t>
      </w:r>
      <w:r>
        <w:rPr>
          <w:lang w:val="en-US"/>
        </w:rPr>
        <w:t>) off Newfoundland. ICES Journal of Marine Science 59:942-949.</w:t>
      </w:r>
    </w:p>
    <w:p w:rsidR="005E1546" w:rsidRDefault="00EB75CB">
      <w:pPr>
        <w:pStyle w:val="EndNoteBibliography"/>
        <w:ind w:left="720" w:hanging="720"/>
      </w:pPr>
      <w:r>
        <w:rPr>
          <w:lang w:val="en-US"/>
        </w:rPr>
        <w:t xml:space="preserve">Mowbray F (2014) Recent spring offshore acoustic survey results for capelin, </w:t>
      </w:r>
      <w:r>
        <w:rPr>
          <w:rStyle w:val="css-g38gqj"/>
          <w:i/>
          <w:iCs/>
        </w:rPr>
        <w:t>Mallotus villosus</w:t>
      </w:r>
      <w:r>
        <w:rPr>
          <w:lang w:val="en-US"/>
        </w:rPr>
        <w:t>, in NAFO Division 3L. DFO Canadian Science Advisory Secretariat Research Document 2013/040</w:t>
      </w:r>
    </w:p>
    <w:p w:rsidR="005E1546" w:rsidRDefault="00EB75CB">
      <w:pPr>
        <w:pStyle w:val="EndNoteBibliography"/>
        <w:ind w:left="720" w:hanging="720"/>
      </w:pPr>
      <w:r>
        <w:rPr>
          <w:lang w:val="en-US"/>
        </w:rPr>
        <w:t>Mullowney D, Maillet G, Dawe E, Rose G, Rowe S (2016) Spawning delays of northern capelin (</w:t>
      </w:r>
      <w:r>
        <w:rPr>
          <w:rStyle w:val="css-g38gqj"/>
          <w:i/>
          <w:iCs/>
        </w:rPr>
        <w:t>Mallotus villosus</w:t>
      </w:r>
      <w:r>
        <w:rPr>
          <w:lang w:val="en-US"/>
        </w:rPr>
        <w:t>) and recovery dynamics: A mismatch with ice-mediated spring bloom? Progress in Oceanography 141:144-152.</w:t>
      </w:r>
    </w:p>
    <w:p w:rsidR="005E1546" w:rsidRDefault="00EB75CB">
      <w:pPr>
        <w:pStyle w:val="EndNoteBibliography"/>
        <w:ind w:left="720" w:hanging="720"/>
      </w:pPr>
      <w:r>
        <w:rPr>
          <w:lang w:val="en-US"/>
        </w:rPr>
        <w:t>Mullowney DRJ, Rose GA (2014) Is recovery of northern cod limited by poor feeding? The capelin hypothesis revisited. ICES Journal of Marine Science: Journal du Conseil</w:t>
      </w:r>
    </w:p>
    <w:p w:rsidR="005E1546" w:rsidRDefault="00EB75CB">
      <w:pPr>
        <w:pStyle w:val="EndNoteBibliography"/>
        <w:ind w:left="720" w:hanging="720"/>
      </w:pPr>
      <w:r>
        <w:t>Munaf</w:t>
      </w:r>
      <w:r>
        <w:rPr>
          <w:lang w:val="it-IT"/>
        </w:rPr>
        <w:t xml:space="preserve">ò </w:t>
      </w:r>
      <w:r>
        <w:rPr>
          <w:lang w:val="en-US"/>
        </w:rPr>
        <w:t>MR, Davey Smith G (2018) Robust research needs many lines of evidence. Nature 553:399-401.</w:t>
      </w:r>
    </w:p>
    <w:p w:rsidR="005E1546" w:rsidRDefault="00EB75CB">
      <w:pPr>
        <w:pStyle w:val="EndNoteBibliography"/>
        <w:ind w:left="720" w:hanging="720"/>
      </w:pPr>
      <w:r>
        <w:rPr>
          <w:lang w:val="en-US"/>
        </w:rPr>
        <w:t>Murphy HM, Pepin P, Robert D (2018) Re-visiting the drivers of capelin recruitment in Newfoundland since 1991. Fisheries Research 200:1-10.</w:t>
      </w:r>
    </w:p>
    <w:p w:rsidR="005E1546" w:rsidRDefault="00EB75CB">
      <w:pPr>
        <w:pStyle w:val="EndNoteBibliography"/>
        <w:ind w:left="720" w:hanging="720"/>
      </w:pPr>
      <w:r>
        <w:rPr>
          <w:lang w:val="en-US"/>
        </w:rPr>
        <w:t>NAFO (2014) Report of the 7</w:t>
      </w:r>
      <w:r>
        <w:rPr>
          <w:rStyle w:val="css-g38gqj"/>
          <w:vertAlign w:val="superscript"/>
        </w:rPr>
        <w:t>th</w:t>
      </w:r>
      <w:r>
        <w:rPr>
          <w:lang w:val="en-US"/>
        </w:rPr>
        <w:t xml:space="preserve"> Meeting of the NAFO Scientific Council (SC) Working Group on Ecosystem Science and Assessment (WGESA).  Northwest Atlantic Fisheries Organisation Science Council Studies Doc 14/023 Serial No N6410, NAFO Headquarters, Dartmouth, NS, Canada</w:t>
      </w:r>
    </w:p>
    <w:p w:rsidR="005E1546" w:rsidRDefault="00EB75CB">
      <w:pPr>
        <w:pStyle w:val="EndNoteBibliography"/>
        <w:ind w:left="720" w:hanging="720"/>
      </w:pPr>
      <w:r>
        <w:rPr>
          <w:lang w:val="en-US"/>
        </w:rPr>
        <w:t>Nakashima B (1996) The relationship between oceanographic conditions in the 1990s and changes in spawning behaviour, growth and early life history of capelin (M</w:t>
      </w:r>
      <w:r>
        <w:rPr>
          <w:rStyle w:val="css-g38gqj"/>
          <w:i/>
          <w:iCs/>
        </w:rPr>
        <w:t>allotus villosus)</w:t>
      </w:r>
      <w:r>
        <w:rPr>
          <w:lang w:val="en-US"/>
        </w:rPr>
        <w:t>. NAFO Sci Coun Studies 24:55-68.</w:t>
      </w:r>
    </w:p>
    <w:p w:rsidR="005E1546" w:rsidRDefault="00EB75CB">
      <w:pPr>
        <w:pStyle w:val="EndNoteBibliography"/>
        <w:ind w:left="720" w:hanging="720"/>
      </w:pPr>
      <w:r>
        <w:rPr>
          <w:lang w:val="en-US"/>
        </w:rPr>
        <w:t>Nakashima BS (1997) Results of the 1996 aerial survey of capelin (</w:t>
      </w:r>
      <w:r>
        <w:rPr>
          <w:rStyle w:val="css-g38gqj"/>
          <w:i/>
          <w:iCs/>
        </w:rPr>
        <w:t>Mallotus villosus</w:t>
      </w:r>
      <w:r>
        <w:rPr>
          <w:lang w:val="en-US"/>
        </w:rPr>
        <w:t>) schools.  Capelin in SA2 + Div 3KL DFO Atlantic Fisheries Research Document, 97/29</w:t>
      </w:r>
    </w:p>
    <w:p w:rsidR="005E1546" w:rsidRDefault="00EB75CB">
      <w:pPr>
        <w:pStyle w:val="EndNoteBibliography"/>
        <w:ind w:left="720" w:hanging="720"/>
      </w:pPr>
      <w:r>
        <w:t>Nakashima BS, Mowbray F (2014) Capelin (</w:t>
      </w:r>
      <w:r>
        <w:rPr>
          <w:rStyle w:val="css-g38gqj"/>
          <w:i/>
          <w:iCs/>
        </w:rPr>
        <w:t>Mallotus villosus)</w:t>
      </w:r>
      <w:r>
        <w:rPr>
          <w:lang w:val="en-US"/>
        </w:rPr>
        <w:t xml:space="preserve"> recruitment indices in NAFO Division 3KL. DFO Canadian Science Advisory Secretariat Research Document 2013/091</w:t>
      </w:r>
    </w:p>
    <w:p w:rsidR="005E1546" w:rsidRDefault="00EB75CB">
      <w:pPr>
        <w:pStyle w:val="EndNoteBibliography"/>
        <w:ind w:left="720" w:hanging="720"/>
      </w:pPr>
      <w:r>
        <w:rPr>
          <w:lang w:val="nl-NL"/>
        </w:rPr>
        <w:lastRenderedPageBreak/>
        <w:t>Nakashima BS, Wheeler JP (2002) Capelin (</w:t>
      </w:r>
      <w:r>
        <w:rPr>
          <w:rStyle w:val="css-g38gqj"/>
          <w:i/>
          <w:iCs/>
        </w:rPr>
        <w:t>Mallotus villosus</w:t>
      </w:r>
      <w:r>
        <w:rPr>
          <w:lang w:val="en-US"/>
        </w:rPr>
        <w:t>) spawning behaviour in Newfoundland waters - the interaction between beach and demersal spawning. ICES Journal of Marine Science 59:909-916.</w:t>
      </w:r>
    </w:p>
    <w:p w:rsidR="005E1546" w:rsidRDefault="00EB75CB">
      <w:pPr>
        <w:pStyle w:val="EndNoteBibliography"/>
        <w:ind w:left="720" w:hanging="720"/>
      </w:pPr>
      <w:r>
        <w:rPr>
          <w:lang w:val="en-US"/>
        </w:rPr>
        <w:t>Neville V, Rose GA, Rowe S, Jamieson R, Piercey G (2018) Otolith chemistry and redistributions of northern cod: evidence of Smith Sound-Bonavista Corridor connectivity. Canadian Journal of Fisheries and Aquatic Sciences</w:t>
      </w:r>
    </w:p>
    <w:p w:rsidR="005E1546" w:rsidRDefault="00EB75CB">
      <w:pPr>
        <w:pStyle w:val="EndNoteBibliography"/>
        <w:ind w:left="720" w:hanging="720"/>
      </w:pPr>
      <w:r>
        <w:t>Nilssen KT, Haug T, Ø</w:t>
      </w:r>
      <w:r>
        <w:rPr>
          <w:lang w:val="nl-NL"/>
        </w:rPr>
        <w:t xml:space="preserve">ritsland T, Lindblom L, Kjellqwist SA (1998) Invasions of harp seals </w:t>
      </w:r>
      <w:r>
        <w:rPr>
          <w:rStyle w:val="css-g38gqj"/>
          <w:i/>
          <w:iCs/>
          <w:lang w:val="nl-NL"/>
        </w:rPr>
        <w:t>Phoca groenlandica</w:t>
      </w:r>
      <w:r>
        <w:rPr>
          <w:lang w:val="en-US"/>
        </w:rPr>
        <w:t xml:space="preserve"> Erxleben to coastal waters of nor way in 1995: Ecological and demographic implications. Sarsia 83:337-345.</w:t>
      </w:r>
    </w:p>
    <w:p w:rsidR="005E1546" w:rsidRDefault="00EB75CB">
      <w:pPr>
        <w:pStyle w:val="EndNoteBibliography"/>
        <w:ind w:left="720" w:hanging="720"/>
      </w:pPr>
      <w:r>
        <w:rPr>
          <w:lang w:val="en-US"/>
        </w:rPr>
        <w:t>Obradovich SG, Carruthers EH, Rose GA (2014) Bottom-up limits to Newfoundland capelin (Mallotus villosus) rebuilding: the euphausiid hypothesis. ICES Journal of Marine Science 71:775-783.</w:t>
      </w:r>
    </w:p>
    <w:p w:rsidR="005E1546" w:rsidRDefault="00EB75CB">
      <w:pPr>
        <w:pStyle w:val="EndNoteBibliography"/>
        <w:ind w:left="720" w:hanging="720"/>
      </w:pPr>
      <w:r>
        <w:rPr>
          <w:lang w:val="en-US"/>
        </w:rPr>
        <w:t>Olafsdottir AH, Rose GA (2012) Influences of temperature, bathymetry and fronts on spawning migration routes of Icelandic capelin (</w:t>
      </w:r>
      <w:r>
        <w:rPr>
          <w:rStyle w:val="css-g38gqj"/>
          <w:i/>
          <w:iCs/>
        </w:rPr>
        <w:t>Mallotus villosus</w:t>
      </w:r>
      <w:r>
        <w:rPr>
          <w:lang w:val="en-US"/>
        </w:rPr>
        <w:t>). Fisheries Oceanography 21:182-198.</w:t>
      </w:r>
    </w:p>
    <w:p w:rsidR="005E1546" w:rsidRDefault="00EB75CB">
      <w:pPr>
        <w:pStyle w:val="EndNoteBibliography"/>
        <w:ind w:left="720" w:hanging="720"/>
      </w:pPr>
      <w:r>
        <w:t>Pálsson Ó</w:t>
      </w:r>
      <w:r>
        <w:rPr>
          <w:lang w:val="it-IT"/>
        </w:rPr>
        <w:t>K, Gislason A, Gu</w:t>
      </w:r>
      <w:r>
        <w:t>ðfinnsson HG, Gunnarsson B, Ólafsd</w:t>
      </w:r>
      <w:r>
        <w:rPr>
          <w:lang w:val="es-ES_tradnl"/>
        </w:rPr>
        <w:t>ó</w:t>
      </w:r>
      <w:r>
        <w:t>ttir SR, Petursdottir H, Sveinbj</w:t>
      </w:r>
      <w:r>
        <w:rPr>
          <w:lang w:val="sv-SE"/>
        </w:rPr>
        <w:t>ö</w:t>
      </w:r>
      <w:r>
        <w:rPr>
          <w:lang w:val="en-US"/>
        </w:rPr>
        <w:t>rnsson S, Thorisson K, Valdimarsson H (2012) Ecosystem structure in the Iceland Sea and recent changes to the capelin (Mallotus villosus) population. ICES Journal of Marine Science 69:1242-1254.</w:t>
      </w:r>
    </w:p>
    <w:p w:rsidR="005E1546" w:rsidRDefault="00EB75CB">
      <w:pPr>
        <w:pStyle w:val="EndNoteBibliography"/>
        <w:ind w:left="720" w:hanging="720"/>
      </w:pPr>
      <w:r>
        <w:rPr>
          <w:lang w:val="en-US"/>
        </w:rPr>
        <w:t>Pedersen EJ, Thompson PL, Ball RA, Fortin M-J, Gouhier TC, Link H, Moritz C, Nenzen H, Stanley RRE, Taranu ZE, Gonzalez A, Guichard F, Pepin P (2017) Signatures of the collapse and incipient recovery of an overexploited marine ecosystem. Royal Society Open Science 4</w:t>
      </w:r>
    </w:p>
    <w:p w:rsidR="005E1546" w:rsidRDefault="00EB75CB">
      <w:pPr>
        <w:pStyle w:val="EndNoteBibliography"/>
        <w:ind w:left="720" w:hanging="720"/>
      </w:pPr>
      <w:r>
        <w:rPr>
          <w:lang w:val="en-US"/>
        </w:rPr>
        <w:t>Pepin P, Colbourne E, Maillet G (2011) Seasonal patterns in zooplankton community structure on the Newfoundland and Labrador Shelf. Progress in Oceanography 91:273-285.</w:t>
      </w:r>
    </w:p>
    <w:p w:rsidR="005E1546" w:rsidRDefault="00EB75CB">
      <w:pPr>
        <w:pStyle w:val="EndNoteBibliography"/>
        <w:ind w:left="720" w:hanging="720"/>
      </w:pPr>
      <w:r>
        <w:rPr>
          <w:lang w:val="en-US"/>
        </w:rPr>
        <w:t>Pepin P, Cuff A, Koen-Alonso M, Ollerhead N (2010) Preliminary Analysis for the Delineation of Marine Ecoregions on the NL Shelves. NAFO SCR Doc 10/72</w:t>
      </w:r>
    </w:p>
    <w:p w:rsidR="005E1546" w:rsidRDefault="00EB75CB">
      <w:pPr>
        <w:pStyle w:val="EndNoteBibliography"/>
        <w:ind w:left="720" w:hanging="720"/>
      </w:pPr>
      <w:r>
        <w:rPr>
          <w:lang w:val="en-US"/>
        </w:rPr>
        <w:t>Pepin P, Higdon J, Koen-Alonso M, Fogarty M, Ollerhead N (2014) Application of ecoregion analysis to the identification of Ecosystem Production Units (EPUs) in the NAFO Convention Area. NAFO SCR Doc 14/069</w:t>
      </w:r>
    </w:p>
    <w:p w:rsidR="005E1546" w:rsidRDefault="00EB75CB">
      <w:pPr>
        <w:pStyle w:val="EndNoteBibliography"/>
        <w:ind w:left="720" w:hanging="720"/>
      </w:pPr>
      <w:r>
        <w:rPr>
          <w:lang w:val="en-US"/>
        </w:rPr>
        <w:t>Pepin P, Johnson CL, Harvey M, Casault B, Chass</w:t>
      </w:r>
      <w:r w:rsidRPr="00C1468D">
        <w:rPr>
          <w:rPrChange w:id="521" w:author="DFO-MPO" w:date="2018-06-05T14:43:00Z">
            <w:rPr>
              <w:lang w:val="fr-FR"/>
            </w:rPr>
          </w:rPrChange>
        </w:rPr>
        <w:t xml:space="preserve">é </w:t>
      </w:r>
      <w:r>
        <w:rPr>
          <w:lang w:val="en-US"/>
        </w:rPr>
        <w:t>J, Colbourne EB, Galbraith PS, Hebert D, Lazin G, Maillet G, Plourde S, Starr M (2015) A multivariate evaluation of environmental effects on zooplankton community structure in the western North Atlantic. Progress in Oceanography 134:197-220.</w:t>
      </w:r>
    </w:p>
    <w:p w:rsidR="005E1546" w:rsidRDefault="00EB75CB">
      <w:pPr>
        <w:pStyle w:val="EndNoteBibliography"/>
        <w:ind w:left="720" w:hanging="720"/>
      </w:pPr>
      <w:r>
        <w:rPr>
          <w:lang w:val="en-US"/>
        </w:rPr>
        <w:t>Pepin P, Koen-Alonso M, Higdon J, Ollerhead N (2012) Robustness in the delineation of ecoregions on the Newfoundland and Labrador continental shelf. NAFO SCR Doc 12/067</w:t>
      </w:r>
    </w:p>
    <w:p w:rsidR="005E1546" w:rsidRDefault="00EB75CB">
      <w:pPr>
        <w:pStyle w:val="EndNoteBibliography"/>
        <w:ind w:left="720" w:hanging="720"/>
      </w:pPr>
      <w:r>
        <w:rPr>
          <w:lang w:val="en-US"/>
        </w:rPr>
        <w:t>Pepin P, Maillet G, Fraser S, Doyle G, Robar A, Shears T, Redmond G (2017) Optical, chemical and biological oceanographic conditions on the Newfoundland and Labrador Shelf during 2014-2015. Canadian Science Advisory Secretariat (CSAS) Research Document 2017/009</w:t>
      </w:r>
    </w:p>
    <w:p w:rsidR="005E1546" w:rsidRDefault="00EB75CB">
      <w:pPr>
        <w:pStyle w:val="EndNoteBibliography"/>
        <w:ind w:left="720" w:hanging="720"/>
        <w:rPr>
          <w:ins w:id="522" w:author="Montevecchi, William" w:date="2018-06-01T16:51:00Z"/>
        </w:rPr>
      </w:pPr>
      <w:r>
        <w:rPr>
          <w:lang w:val="en-US"/>
        </w:rPr>
        <w:t>Pikitch EK, Boersma PD, Boyd IL, Conover DO, Cury PM, Essington TE, Heppell SS, Houde ED, Mangel M, Pauly D, Plag</w:t>
      </w:r>
      <w:r>
        <w:t>á</w:t>
      </w:r>
      <w:r>
        <w:rPr>
          <w:lang w:val="en-US"/>
        </w:rPr>
        <w:t>nyi E, Sainsbury KJ, Steneck RS (2012) Little fish: big impact: managing a crucial link in ocean food webs. Lenfest Ocean Program, Washington, DC</w:t>
      </w:r>
    </w:p>
    <w:p w:rsidR="005E1546" w:rsidRDefault="00EB75CB">
      <w:pPr>
        <w:pStyle w:val="Body"/>
        <w:ind w:left="418" w:hanging="418"/>
        <w:rPr>
          <w:ins w:id="523" w:author="Montevecchi, William" w:date="2018-06-01T16:51:00Z"/>
          <w:rStyle w:val="css-g38gqj"/>
          <w:rFonts w:ascii="Calibri" w:eastAsia="Calibri" w:hAnsi="Calibri" w:cs="Calibri"/>
          <w:sz w:val="22"/>
          <w:szCs w:val="22"/>
          <w:shd w:val="clear" w:color="auto" w:fill="FFFFFF"/>
        </w:rPr>
      </w:pPr>
      <w:ins w:id="524" w:author="Montevecchi, William" w:date="2018-06-01T16:51:00Z">
        <w:r>
          <w:rPr>
            <w:rStyle w:val="css-g38gqj"/>
            <w:rFonts w:ascii="Calibri" w:eastAsia="Calibri" w:hAnsi="Calibri" w:cs="Calibri"/>
            <w:sz w:val="22"/>
            <w:szCs w:val="22"/>
            <w:lang w:val="pt-PT"/>
          </w:rPr>
          <w:t xml:space="preserve">Pikitch EK, Routos KJ, Essomgton TE, Santora C, Pauly D et al. </w:t>
        </w:r>
        <w:r>
          <w:rPr>
            <w:rStyle w:val="css-g38gqj"/>
            <w:rFonts w:ascii="Calibri" w:eastAsia="Calibri" w:hAnsi="Calibri" w:cs="Calibri"/>
            <w:sz w:val="22"/>
            <w:szCs w:val="22"/>
          </w:rPr>
          <w:t>(2014) The global contribution of forage fish to marine fisheries and ecosystems. Fish and Fisheries</w:t>
        </w:r>
        <w:r>
          <w:rPr>
            <w:rStyle w:val="css-g38gqj"/>
            <w:rFonts w:ascii="Calibri" w:eastAsia="Calibri" w:hAnsi="Calibri" w:cs="Calibri"/>
            <w:i/>
            <w:iCs/>
            <w:sz w:val="22"/>
            <w:szCs w:val="22"/>
          </w:rPr>
          <w:t>.</w:t>
        </w:r>
        <w:r>
          <w:rPr>
            <w:rStyle w:val="css-g38gqj"/>
            <w:rFonts w:ascii="Calibri" w:eastAsia="Calibri" w:hAnsi="Calibri" w:cs="Calibri"/>
            <w:sz w:val="22"/>
            <w:szCs w:val="22"/>
            <w:shd w:val="clear" w:color="auto" w:fill="FFFFFF"/>
          </w:rPr>
          <w:t xml:space="preserve"> 15:43-64.  doi.org/10.1111/faf.12004</w:t>
        </w:r>
      </w:ins>
    </w:p>
    <w:p w:rsidR="005E1546" w:rsidRDefault="005E1546">
      <w:pPr>
        <w:pStyle w:val="EndNoteBibliography"/>
        <w:ind w:left="720" w:hanging="720"/>
        <w:rPr>
          <w:del w:id="525" w:author="Montevecchi, William" w:date="2018-06-01T16:51:00Z"/>
        </w:rPr>
      </w:pPr>
    </w:p>
    <w:p w:rsidR="005E1546" w:rsidRDefault="00EB75CB">
      <w:pPr>
        <w:pStyle w:val="EndNoteBibliography"/>
        <w:ind w:left="720" w:hanging="720"/>
      </w:pPr>
      <w:r>
        <w:rPr>
          <w:lang w:val="en-US"/>
        </w:rPr>
        <w:t>Regular P, Montevecchi W, Hedd A, Robertson G, Wilhelm S (2013) Canadian fishery closures provide a large-scale test of the impact of gillnet bycatch on seabird populations. Biology Letters 9</w:t>
      </w:r>
    </w:p>
    <w:p w:rsidR="005E1546" w:rsidRDefault="00EB75CB">
      <w:pPr>
        <w:pStyle w:val="EndNoteBibliography"/>
        <w:ind w:left="720" w:hanging="720"/>
      </w:pPr>
      <w:r>
        <w:rPr>
          <w:lang w:val="en-US"/>
        </w:rPr>
        <w:t>Reid PC, Colebrook JM, Matthews JBL, Aiken J (2003) The Continuous Plankton Recorder: concepts and history, from Plankton Indicator to undulating recorders. Progress in Oceanography 58:117-173.</w:t>
      </w:r>
    </w:p>
    <w:p w:rsidR="005E1546" w:rsidRDefault="00EB75CB">
      <w:pPr>
        <w:pStyle w:val="EndNoteBibliography"/>
        <w:ind w:left="720" w:hanging="720"/>
      </w:pPr>
      <w:r>
        <w:rPr>
          <w:lang w:val="en-US"/>
        </w:rPr>
        <w:t>Rice J (2002) Changes to the large marine ecosystem of the Newfoundland-Labrador shelf. In: Sherman K, Skjoldal HR (eds) Large marine ecosystems of the North Atlantic. Elsevier Science B.V.</w:t>
      </w:r>
    </w:p>
    <w:p w:rsidR="005E1546" w:rsidRDefault="00EB75CB">
      <w:pPr>
        <w:pStyle w:val="EndNoteBibliography"/>
        <w:ind w:left="720" w:hanging="720"/>
      </w:pPr>
      <w:r>
        <w:rPr>
          <w:lang w:val="en-US"/>
        </w:rPr>
        <w:t>Rose GA (1993) Cod spawning on a migration highway in the north-west Atlantic. Nature 366:458-461.</w:t>
      </w:r>
    </w:p>
    <w:p w:rsidR="005E1546" w:rsidRDefault="00EB75CB">
      <w:pPr>
        <w:pStyle w:val="EndNoteBibliography"/>
        <w:ind w:left="720" w:hanging="720"/>
      </w:pPr>
      <w:r>
        <w:rPr>
          <w:lang w:val="en-US"/>
        </w:rPr>
        <w:t>Rose GA (2007) Cod: an ecological history of the North Atlantic fisheries. Breakwater Books, St John's, NL</w:t>
      </w:r>
    </w:p>
    <w:p w:rsidR="005E1546" w:rsidRDefault="00EB75CB">
      <w:pPr>
        <w:pStyle w:val="EndNoteBibliography"/>
        <w:ind w:left="720" w:hanging="720"/>
      </w:pPr>
      <w:r>
        <w:rPr>
          <w:lang w:val="en-US"/>
        </w:rPr>
        <w:lastRenderedPageBreak/>
        <w:t>Rose GA, deYoung B, Kulka DW, Goddard SV, Fletcher GL (2000) Distribution shifts and overfishing the northern cod (</w:t>
      </w:r>
      <w:r>
        <w:rPr>
          <w:rStyle w:val="css-g38gqj"/>
          <w:i/>
          <w:iCs/>
        </w:rPr>
        <w:t>Gadus morhua</w:t>
      </w:r>
      <w:r>
        <w:rPr>
          <w:lang w:val="en-US"/>
        </w:rPr>
        <w:t>): a view from the ocean. Canadian Journal of Fisheries and Aquatic Sciences 57:644-663.</w:t>
      </w:r>
    </w:p>
    <w:p w:rsidR="005E1546" w:rsidRDefault="00EB75CB">
      <w:pPr>
        <w:pStyle w:val="EndNoteBibliography"/>
        <w:ind w:left="720" w:hanging="720"/>
      </w:pPr>
      <w:r>
        <w:rPr>
          <w:lang w:val="en-US"/>
        </w:rPr>
        <w:t>Rose GA, O'Driscoll RL (2002) Capelin are good for cod: can the northern stock rebuild without them? ICES Journal of Marine Science 59:1018-1026.</w:t>
      </w:r>
    </w:p>
    <w:p w:rsidR="005E1546" w:rsidRDefault="00EB75CB">
      <w:pPr>
        <w:pStyle w:val="EndNoteBibliography"/>
        <w:ind w:left="720" w:hanging="720"/>
      </w:pPr>
      <w:r>
        <w:rPr>
          <w:lang w:val="en-US"/>
        </w:rPr>
        <w:t>Rose GA, Rowe S (2018) Does redistribution or local growth underpin rebuilding of Canada</w:t>
      </w:r>
      <w:r>
        <w:t>’</w:t>
      </w:r>
      <w:r>
        <w:rPr>
          <w:lang w:val="en-US"/>
        </w:rPr>
        <w:t>s Northern cod? Canadian Journal of Fisheries and Aquatic Sciences:1-11.</w:t>
      </w:r>
    </w:p>
    <w:p w:rsidR="005E1546" w:rsidRDefault="00EB75CB">
      <w:pPr>
        <w:pStyle w:val="EndNoteBibliography"/>
        <w:ind w:left="720" w:hanging="720"/>
      </w:pPr>
      <w:r>
        <w:rPr>
          <w:lang w:val="de-DE"/>
        </w:rPr>
        <w:t>Schwartzlose RA, Alheit J, Bakun A, Baumgartner TR, Cloete R, Crawford RJM, Fletcher WJ, Green-Ruiz Y, Hagen E, Kawasaki T, Lluch-Belda D, Lluch-Cota SE, MacCall AD, Matsuura Y, N</w:t>
      </w:r>
      <w:r w:rsidRPr="00C1468D">
        <w:rPr>
          <w:lang w:val="en-US"/>
          <w:rPrChange w:id="526" w:author="DFO-MPO" w:date="2018-06-05T14:43:00Z">
            <w:rPr>
              <w:lang w:val="fr-FR"/>
            </w:rPr>
          </w:rPrChange>
        </w:rPr>
        <w:t>é</w:t>
      </w:r>
      <w:r>
        <w:rPr>
          <w:lang w:val="es-ES_tradnl"/>
        </w:rPr>
        <w:t>varez-Mart</w:t>
      </w:r>
      <w:r>
        <w:t>í</w:t>
      </w:r>
      <w:r>
        <w:rPr>
          <w:lang w:val="en-US"/>
        </w:rPr>
        <w:t>nez MO, Parrish RH, Roy C, Serra R, Shust KV, Ward MN, Zuzunaga JZ (1999) Worldwide large-scale fluctuations of sardine and anchovy populations. South African Journal of Marine Science 21:289-347.</w:t>
      </w:r>
    </w:p>
    <w:p w:rsidR="005E1546" w:rsidRDefault="00EB75CB">
      <w:pPr>
        <w:pStyle w:val="EndNoteBibliography"/>
        <w:ind w:left="720" w:hanging="720"/>
      </w:pPr>
      <w:r>
        <w:rPr>
          <w:lang w:val="en-US"/>
        </w:rPr>
        <w:t>Sherwood GD, Rideout RM, Fudge SB, Rose GA (2007) Influence of diet on growth, condition and reproductive capacity in Newfoundland and Labrador cod (</w:t>
      </w:r>
      <w:r>
        <w:rPr>
          <w:rStyle w:val="css-g38gqj"/>
          <w:i/>
          <w:iCs/>
        </w:rPr>
        <w:t>Gadus morhua</w:t>
      </w:r>
      <w:r>
        <w:rPr>
          <w:lang w:val="en-US"/>
        </w:rPr>
        <w:t>): Insights from stable carbon isotopes (</w:t>
      </w:r>
      <w:r>
        <w:t>ä</w:t>
      </w:r>
      <w:r>
        <w:rPr>
          <w:rStyle w:val="css-g38gqj"/>
          <w:rFonts w:ascii="Times New Roman" w:hAnsi="Times New Roman"/>
          <w:vertAlign w:val="superscript"/>
        </w:rPr>
        <w:t>13</w:t>
      </w:r>
      <w:r>
        <w:rPr>
          <w:rStyle w:val="css-g38gqj"/>
          <w:rFonts w:ascii="Times New Roman" w:hAnsi="Times New Roman"/>
        </w:rPr>
        <w:t>C</w:t>
      </w:r>
      <w:r>
        <w:rPr>
          <w:lang w:val="en-US"/>
        </w:rPr>
        <w:t>). Deep Sea Research Part II: Topical Studies in Oceanography 54:2794-2809.</w:t>
      </w:r>
    </w:p>
    <w:p w:rsidR="005E1546" w:rsidRDefault="00EB75CB">
      <w:pPr>
        <w:pStyle w:val="EndNoteBibliography"/>
        <w:ind w:left="720" w:hanging="720"/>
      </w:pPr>
      <w:r>
        <w:rPr>
          <w:lang w:val="en-US"/>
        </w:rPr>
        <w:t>Shuter BJ (1990) Population level indicators of stress. In: Adams SM (ed) Biological indicators of stress in fish. American Fisheries Society Symposium 8</w:t>
      </w:r>
    </w:p>
    <w:p w:rsidR="005E1546" w:rsidRDefault="00EB75CB">
      <w:pPr>
        <w:pStyle w:val="EndNoteBibliography"/>
        <w:ind w:left="720" w:hanging="720"/>
      </w:pPr>
      <w:r>
        <w:rPr>
          <w:lang w:val="da-DK"/>
        </w:rPr>
        <w:t xml:space="preserve">Skagseth </w:t>
      </w:r>
      <w:r>
        <w:t>Ø</w:t>
      </w:r>
      <w:r>
        <w:rPr>
          <w:lang w:val="en-US"/>
        </w:rPr>
        <w:t>, Slotte A, Stenevik EK, Nash RDM (2015) Characteristics of the Norwegian Coastal Current during Years with High Recruitment of Norwegian Spring Spawning Herring (Clupea harengus L.). PLOS ONE 10:e0144117.</w:t>
      </w:r>
    </w:p>
    <w:p w:rsidR="005E1546" w:rsidRDefault="00EB75CB">
      <w:pPr>
        <w:pStyle w:val="EndNoteBibliography"/>
        <w:ind w:left="720" w:hanging="720"/>
      </w:pPr>
      <w:r>
        <w:rPr>
          <w:lang w:val="en-US"/>
        </w:rPr>
        <w:t>Soutar A, Issacs JD (1969) History of fish populations inferred from fish scales in anaerobic sediments off California. CalCOFI Reports 13:63-70.</w:t>
      </w:r>
    </w:p>
    <w:p w:rsidR="005E1546" w:rsidRDefault="00EB75CB">
      <w:pPr>
        <w:pStyle w:val="EndNoteBibliography"/>
        <w:ind w:left="720" w:hanging="720"/>
      </w:pPr>
      <w:r>
        <w:rPr>
          <w:lang w:val="en-US"/>
        </w:rPr>
        <w:t>Stenson GB (2012) Estimating consumption of prey by harp seals (</w:t>
      </w:r>
      <w:r>
        <w:rPr>
          <w:rStyle w:val="css-g38gqj"/>
          <w:i/>
          <w:iCs/>
          <w:lang w:val="nl-NL"/>
        </w:rPr>
        <w:t>Pagophilus groenlandicus</w:t>
      </w:r>
      <w:r>
        <w:rPr>
          <w:lang w:val="en-US"/>
        </w:rPr>
        <w:t>) in NAFO Divisions 2J3KL. Canadian Science Advisory Secretariat (CSAS) Research Document 2012/156</w:t>
      </w:r>
    </w:p>
    <w:p w:rsidR="005E1546" w:rsidRDefault="00EB75CB">
      <w:pPr>
        <w:pStyle w:val="EndNoteBibliography"/>
        <w:ind w:left="720" w:hanging="720"/>
      </w:pPr>
      <w:r>
        <w:rPr>
          <w:lang w:val="en-US"/>
        </w:rPr>
        <w:t>Stenson GB, Buren AD, Koen-Alonso M (2016) The impact of changing climate and abundance on reproduction in an ice-dependent species, the Northwest Atlantic harp seal,</w:t>
      </w:r>
      <w:r>
        <w:rPr>
          <w:rStyle w:val="css-g38gqj"/>
          <w:i/>
          <w:iCs/>
          <w:lang w:val="nl-NL"/>
        </w:rPr>
        <w:t xml:space="preserve"> Pagophilus groenlandicus</w:t>
      </w:r>
      <w:r w:rsidRPr="00C1468D">
        <w:rPr>
          <w:rPrChange w:id="527" w:author="DFO-MPO" w:date="2018-06-05T14:43:00Z">
            <w:rPr>
              <w:lang w:val="fr-FR"/>
            </w:rPr>
          </w:rPrChange>
        </w:rPr>
        <w:t>. ICES Journal of Marine Science: Journal du Conseil 73:250-262.</w:t>
      </w:r>
    </w:p>
    <w:p w:rsidR="005E1546" w:rsidRDefault="00EB75CB">
      <w:pPr>
        <w:pStyle w:val="EndNoteBibliography"/>
        <w:ind w:left="720" w:hanging="720"/>
      </w:pPr>
      <w:r>
        <w:rPr>
          <w:lang w:val="en-US"/>
        </w:rPr>
        <w:t xml:space="preserve">Stenson GB, Wakeham D, Buren AD, Koen-Alonso M (2014) Density-dependent and density-independent factors influencing reproductive rates in Northwest Atlantic harp seals, </w:t>
      </w:r>
      <w:r>
        <w:rPr>
          <w:rStyle w:val="css-g38gqj"/>
          <w:i/>
          <w:iCs/>
          <w:lang w:val="nl-NL"/>
        </w:rPr>
        <w:t>Pagophilus groenlandicus</w:t>
      </w:r>
      <w:r>
        <w:rPr>
          <w:lang w:val="en-US"/>
        </w:rPr>
        <w:t>. DFO Canadian Science Advisory Secretariat Research Document 2014/058</w:t>
      </w:r>
    </w:p>
    <w:p w:rsidR="005E1546" w:rsidRDefault="00EB75CB">
      <w:pPr>
        <w:pStyle w:val="EndNoteBibliography"/>
        <w:ind w:left="720" w:hanging="720"/>
      </w:pPr>
      <w:r>
        <w:rPr>
          <w:lang w:val="en-US"/>
        </w:rPr>
        <w:t>Templeman W (1948) The life history of the caplin (</w:t>
      </w:r>
      <w:r>
        <w:rPr>
          <w:rStyle w:val="css-g38gqj"/>
          <w:i/>
          <w:iCs/>
        </w:rPr>
        <w:t>Mallotus villosus</w:t>
      </w:r>
      <w:r>
        <w:t xml:space="preserve"> O. F. Mü</w:t>
      </w:r>
      <w:r>
        <w:rPr>
          <w:lang w:val="en-US"/>
        </w:rPr>
        <w:t>ller) in Newfoundland waters. Bulletin of the Newfoundland Government Laboratory 17:1-151.</w:t>
      </w:r>
    </w:p>
    <w:p w:rsidR="005E1546" w:rsidRDefault="00EB75CB">
      <w:pPr>
        <w:pStyle w:val="EndNoteBibliography"/>
        <w:ind w:left="720" w:hanging="720"/>
      </w:pPr>
      <w:r>
        <w:rPr>
          <w:lang w:val="it-IT"/>
        </w:rPr>
        <w:t>Thorson J, T., Pinsky M, L., Ward E, J., Gimenez O (2016) Model</w:t>
      </w:r>
      <w:r>
        <w:t>‐</w:t>
      </w:r>
      <w:r>
        <w:rPr>
          <w:lang w:val="en-US"/>
        </w:rPr>
        <w:t>based inference for estimating shifts in species distribution, area occupied and centre of gravity. Methods in Ecology and Evolution 7:990-1002.</w:t>
      </w:r>
    </w:p>
    <w:p w:rsidR="005E1546" w:rsidRDefault="00EB75CB">
      <w:pPr>
        <w:pStyle w:val="EndNoteBibliography"/>
        <w:ind w:left="720" w:hanging="720"/>
      </w:pPr>
      <w:r>
        <w:rPr>
          <w:lang w:val="en-US"/>
        </w:rPr>
        <w:t>Thorson JT, Barnett LAK (2017) Comparing estimates of abundance trends and distribution shifts using single- and multispecies models of fishes and biogenic habitat. ICES Journal of Marine Science 74:1311-1321.</w:t>
      </w:r>
    </w:p>
    <w:p w:rsidR="005E1546" w:rsidRDefault="00EB75CB">
      <w:pPr>
        <w:pStyle w:val="EndNoteBibliography"/>
        <w:ind w:left="720" w:hanging="720"/>
      </w:pPr>
      <w:r>
        <w:rPr>
          <w:lang w:val="de-DE"/>
        </w:rPr>
        <w:t xml:space="preserve">Toresen R, </w:t>
      </w:r>
      <w:r>
        <w:t>Ø</w:t>
      </w:r>
      <w:r>
        <w:rPr>
          <w:lang w:val="en-US"/>
        </w:rPr>
        <w:t>stvedt OJ (2000) Variation in abundance of Norwegian spring-spawning herring (Clupea harengus, Clupeidae) throughout the 20th century and the influence of climatic fluctuations. Fish and Fisheries 1:231-256.</w:t>
      </w:r>
    </w:p>
    <w:p w:rsidR="005E1546" w:rsidRDefault="00EB75CB">
      <w:pPr>
        <w:pStyle w:val="EndNoteBibliography"/>
        <w:ind w:left="720" w:hanging="720"/>
      </w:pPr>
      <w:r>
        <w:rPr>
          <w:lang w:val="en-US"/>
        </w:rPr>
        <w:t>Trippel EA (1995) Age at Maturity as a Stress Indicator in Fisheries: Biological processes related to reproduction in northwest Atlantic groundfish populations that have undergone declines. BioScience 45:759-771.</w:t>
      </w:r>
    </w:p>
    <w:p w:rsidR="005E1546" w:rsidRDefault="00EB75CB">
      <w:pPr>
        <w:pStyle w:val="EndNoteBibliography"/>
        <w:ind w:left="720" w:hanging="720"/>
      </w:pPr>
      <w:r>
        <w:t>Vilhjálmsson H (1994) The Icelandic capelin stock. Rit Fiskideildar 13:1-281.</w:t>
      </w:r>
    </w:p>
    <w:p w:rsidR="005E1546" w:rsidRDefault="00EB75CB">
      <w:pPr>
        <w:pStyle w:val="EndNoteBibliography"/>
        <w:ind w:left="720" w:hanging="720"/>
      </w:pPr>
      <w:r>
        <w:rPr>
          <w:lang w:val="en-US"/>
        </w:rPr>
        <w:t>Winters GH (1970) Biological changes in coastal capelin from the over-wintering to the spawning condition. Journal of the Fisheries Research Board of Canada 27:2215-2224.</w:t>
      </w:r>
    </w:p>
    <w:p w:rsidR="005E1546" w:rsidRDefault="00EB75CB">
      <w:pPr>
        <w:pStyle w:val="EndNoteBibliography"/>
        <w:ind w:left="720" w:hanging="720"/>
      </w:pPr>
      <w:r>
        <w:rPr>
          <w:lang w:val="en-US"/>
        </w:rPr>
        <w:lastRenderedPageBreak/>
        <w:t>Winters GH (1995) Interaction between timing, capelin distribution and biomass estimates from the Div. 2J3K capelin acoustic survey.  Capelin in SA2 + Div 3KL. DFO Atlantic Fisheries Research Document 95/70</w:t>
      </w:r>
    </w:p>
    <w:p w:rsidR="005E1546" w:rsidRDefault="00EB75CB">
      <w:pPr>
        <w:pStyle w:val="EndNoteBibliography"/>
        <w:ind w:left="720" w:hanging="720"/>
      </w:pPr>
      <w:r>
        <w:rPr>
          <w:lang w:val="en-US"/>
        </w:rPr>
        <w:t>Winters GH, Carscadden JE (1978) Review of capelin ecology and estimation of surplus yield from predator dynamics. International Commission for the Northwest Atlantic Fisheries Research Bulletin 13:21-30.</w:t>
      </w:r>
      <w:r>
        <w:fldChar w:fldCharType="end"/>
      </w:r>
    </w:p>
    <w:sectPr w:rsidR="005E1546" w:rsidSect="008C5285">
      <w:footerReference w:type="default" r:id="rId15"/>
      <w:pgSz w:w="12240" w:h="15840"/>
      <w:pgMar w:top="1440" w:right="1440" w:bottom="1440" w:left="1440" w:header="708" w:footer="708" w:gutter="0"/>
      <w:lnNumType w:countBy="1" w:restart="continuous"/>
      <w:cols w:space="720"/>
      <w:docGrid w:linePitch="326"/>
      <w:sectPrChange w:id="528" w:author="DFO-MPO" w:date="2018-06-11T14:58:00Z">
        <w:sectPr w:rsidR="005E1546" w:rsidSect="008C5285">
          <w:pgMar w:top="1440" w:right="1440" w:bottom="1440" w:left="1440" w:header="708" w:footer="708" w:gutter="0"/>
          <w:lnNumType w:countBy="0" w:restart="newPage"/>
          <w:docGrid w:linePitch="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George Rose" w:date="2018-06-03T06:35:00Z" w:initials="">
    <w:p w:rsidR="00EC54C8" w:rsidRDefault="00EC54C8">
      <w:pPr>
        <w:pStyle w:val="Default"/>
      </w:pPr>
    </w:p>
    <w:p w:rsidR="00EC54C8" w:rsidRDefault="00EC54C8">
      <w:pPr>
        <w:pStyle w:val="Default"/>
      </w:pPr>
      <w:r>
        <w:rPr>
          <w:rFonts w:eastAsia="Arial Unicode MS" w:cs="Arial Unicode MS"/>
        </w:rPr>
        <w:t>Agree with Bill - might as well take this on directly as reviewers-readers will do so in any event….</w:t>
      </w:r>
    </w:p>
  </w:comment>
  <w:comment w:id="92" w:author="George Rose" w:date="2018-06-03T06:40:00Z" w:initials="">
    <w:p w:rsidR="00EC54C8" w:rsidRDefault="00EC54C8">
      <w:pPr>
        <w:pStyle w:val="Default"/>
      </w:pPr>
    </w:p>
    <w:p w:rsidR="00EC54C8" w:rsidRDefault="00EC54C8">
      <w:pPr>
        <w:pStyle w:val="Default"/>
      </w:pPr>
      <w:r>
        <w:rPr>
          <w:rFonts w:eastAsia="Arial Unicode MS" w:cs="Arial Unicode MS"/>
        </w:rPr>
        <w:t>The Norwegian herring collapsed after a period of gross overfishing - this argument gets a bit tangled…</w:t>
      </w:r>
    </w:p>
  </w:comment>
  <w:comment w:id="94" w:author="George Rose" w:date="2018-06-03T06:44:00Z" w:initials="">
    <w:p w:rsidR="00EC54C8" w:rsidRDefault="00EC54C8">
      <w:pPr>
        <w:pStyle w:val="Default"/>
      </w:pPr>
    </w:p>
    <w:p w:rsidR="00EC54C8" w:rsidRDefault="00EC54C8">
      <w:pPr>
        <w:pStyle w:val="Default"/>
      </w:pPr>
      <w:r>
        <w:rPr>
          <w:rFonts w:eastAsia="Arial Unicode MS" w:cs="Arial Unicode MS"/>
        </w:rPr>
        <w:t>The chapter on this event (</w:t>
      </w:r>
      <w:proofErr w:type="spellStart"/>
      <w:r>
        <w:rPr>
          <w:rFonts w:eastAsia="Arial Unicode MS" w:cs="Arial Unicode MS"/>
        </w:rPr>
        <w:t>Nakken</w:t>
      </w:r>
      <w:proofErr w:type="spellEnd"/>
      <w:r>
        <w:rPr>
          <w:rFonts w:eastAsia="Arial Unicode MS" w:cs="Arial Unicode MS"/>
        </w:rPr>
        <w:t xml:space="preserve"> </w:t>
      </w:r>
      <w:proofErr w:type="spellStart"/>
      <w:r>
        <w:rPr>
          <w:rFonts w:eastAsia="Arial Unicode MS" w:cs="Arial Unicode MS"/>
        </w:rPr>
        <w:t>ed</w:t>
      </w:r>
      <w:proofErr w:type="spellEnd"/>
      <w:proofErr w:type="gramStart"/>
      <w:r>
        <w:rPr>
          <w:rFonts w:eastAsia="Arial Unicode MS" w:cs="Arial Unicode MS"/>
        </w:rPr>
        <w:t>)  would</w:t>
      </w:r>
      <w:proofErr w:type="gramEnd"/>
      <w:r>
        <w:rPr>
          <w:rFonts w:eastAsia="Arial Unicode MS" w:cs="Arial Unicode MS"/>
        </w:rPr>
        <w:t xml:space="preserve"> make a good ref here (I have the full ref but you probably have it)….</w:t>
      </w:r>
    </w:p>
  </w:comment>
  <w:comment w:id="95" w:author="DFO-MPO" w:date="2018-06-11T13:48:00Z" w:initials="KPL">
    <w:p w:rsidR="00EC54C8" w:rsidRDefault="00EC54C8">
      <w:pPr>
        <w:pStyle w:val="CommentText"/>
      </w:pPr>
      <w:r>
        <w:rPr>
          <w:rStyle w:val="CommentReference"/>
        </w:rPr>
        <w:annotationRef/>
      </w:r>
      <w:proofErr w:type="spellStart"/>
      <w:r>
        <w:t>McClatchi</w:t>
      </w:r>
      <w:proofErr w:type="spellEnd"/>
      <w:r>
        <w:t xml:space="preserve"> 2017 shows that forage fish populations can be low for long periods of time in absence of overfishing.</w:t>
      </w:r>
    </w:p>
  </w:comment>
  <w:comment w:id="108" w:author="DFO-MPO" w:date="2018-06-01T13:41:00Z" w:initials="">
    <w:p w:rsidR="00EC54C8" w:rsidRDefault="00EC54C8">
      <w:pPr>
        <w:pStyle w:val="Default"/>
      </w:pPr>
    </w:p>
    <w:p w:rsidR="00EC54C8" w:rsidRDefault="00EC54C8">
      <w:pPr>
        <w:pStyle w:val="Default"/>
      </w:pPr>
      <w:r>
        <w:rPr>
          <w:rFonts w:eastAsia="Arial Unicode MS" w:cs="Arial Unicode MS"/>
        </w:rPr>
        <w:t>Still waiting for this SAR to be posted online to complete reference</w:t>
      </w:r>
    </w:p>
  </w:comment>
  <w:comment w:id="120" w:author="DFO-MPO" w:date="2018-06-11T13:51:00Z" w:initials="KPL">
    <w:p w:rsidR="00EC54C8" w:rsidRDefault="00EC54C8">
      <w:pPr>
        <w:pStyle w:val="CommentText"/>
      </w:pPr>
      <w:r>
        <w:rPr>
          <w:rStyle w:val="CommentReference"/>
        </w:rPr>
        <w:annotationRef/>
      </w:r>
      <w:r>
        <w:t>Rather age of capelin has declined, i.e., no more old, big fish.</w:t>
      </w:r>
    </w:p>
  </w:comment>
  <w:comment w:id="132" w:author="George Rose" w:date="2018-06-03T07:18:00Z" w:initials="">
    <w:p w:rsidR="00EC54C8" w:rsidRDefault="00EC54C8">
      <w:pPr>
        <w:pStyle w:val="Default"/>
      </w:pPr>
    </w:p>
    <w:p w:rsidR="00EC54C8" w:rsidRDefault="00EC54C8">
      <w:pPr>
        <w:pStyle w:val="Default"/>
      </w:pPr>
      <w:r>
        <w:rPr>
          <w:rFonts w:eastAsia="Arial Unicode MS" w:cs="Arial Unicode MS"/>
        </w:rPr>
        <w:t>Rose, G.A. 2005. ICES J mar Sci. 62:1524-1530. Capelin as a “sea canary”…</w:t>
      </w:r>
    </w:p>
    <w:p w:rsidR="00EC54C8" w:rsidRDefault="00EC54C8">
      <w:pPr>
        <w:pStyle w:val="Default"/>
      </w:pPr>
    </w:p>
    <w:p w:rsidR="00EC54C8" w:rsidRDefault="00EC54C8">
      <w:pPr>
        <w:pStyle w:val="Default"/>
      </w:pPr>
      <w:r>
        <w:rPr>
          <w:rFonts w:eastAsia="Arial Unicode MS" w:cs="Arial Unicode MS"/>
        </w:rPr>
        <w:t>Generalizes this a bit….</w:t>
      </w:r>
    </w:p>
  </w:comment>
  <w:comment w:id="140" w:author="Aaron Adamack" w:date="2018-06-05T14:56:00Z" w:initials="ATA">
    <w:p w:rsidR="00EC54C8" w:rsidRDefault="00EC54C8">
      <w:pPr>
        <w:pStyle w:val="CommentText"/>
      </w:pPr>
      <w:r>
        <w:rPr>
          <w:rStyle w:val="CommentReference"/>
        </w:rPr>
        <w:annotationRef/>
      </w:r>
      <w:r>
        <w:t xml:space="preserve">To make the manuscript clearer to people outside of Newfoundland/Canada, I think that what is considered inshore and what is considered to be offshore have to be more clearly defined. Additionally, there are a number of place names that are used at various points throughout the manuscript that should be labelled on a map. I’d suggest doing this on a revised version of Figure 1. Inshore and offshore areas can be indicated using shading and the other points can be labelled on the map. </w:t>
      </w:r>
    </w:p>
  </w:comment>
  <w:comment w:id="150" w:author="DFO-MPO" w:date="2018-06-12T09:02:00Z" w:initials="KPL">
    <w:p w:rsidR="00EC54C8" w:rsidRDefault="00EC54C8">
      <w:pPr>
        <w:pStyle w:val="CommentText"/>
      </w:pPr>
      <w:r>
        <w:rPr>
          <w:rStyle w:val="CommentReference"/>
        </w:rPr>
        <w:annotationRef/>
      </w:r>
      <w:r>
        <w:t>I agree with Aaron’s comment above regarding a map</w:t>
      </w:r>
    </w:p>
    <w:p w:rsidR="00EC54C8" w:rsidRDefault="00EC54C8">
      <w:pPr>
        <w:pStyle w:val="CommentText"/>
      </w:pPr>
      <w:r>
        <w:t xml:space="preserve">.  </w:t>
      </w:r>
    </w:p>
    <w:p w:rsidR="00EC54C8" w:rsidRDefault="00EC54C8">
      <w:pPr>
        <w:pStyle w:val="CommentText"/>
      </w:pPr>
      <w:r>
        <w:t>Do you want to explicitly state that there is no direct evidence for Frank’s claims, i.e., the claims are all based on indirect evidence (of questionable data sets)?</w:t>
      </w:r>
    </w:p>
  </w:comment>
  <w:comment w:id="151" w:author="George Rose" w:date="2018-06-03T07:02:00Z" w:initials="">
    <w:p w:rsidR="00EC54C8" w:rsidRDefault="00EC54C8">
      <w:pPr>
        <w:pStyle w:val="Default"/>
      </w:pPr>
    </w:p>
    <w:p w:rsidR="00EC54C8" w:rsidRDefault="00EC54C8">
      <w:pPr>
        <w:pStyle w:val="Default"/>
      </w:pPr>
      <w:proofErr w:type="gramStart"/>
      <w:r>
        <w:rPr>
          <w:rFonts w:eastAsia="Arial Unicode MS" w:cs="Arial Unicode MS"/>
        </w:rPr>
        <w:t>this</w:t>
      </w:r>
      <w:proofErr w:type="gramEnd"/>
      <w:r>
        <w:rPr>
          <w:rFonts w:eastAsia="Arial Unicode MS" w:cs="Arial Unicode MS"/>
        </w:rPr>
        <w:t xml:space="preserve"> exposes what this paper is really about and justifies Bill’s suggested title change and focus of the MS</w:t>
      </w:r>
    </w:p>
  </w:comment>
  <w:comment w:id="152" w:author="Aaron Adamack" w:date="2018-06-05T14:58:00Z" w:initials="ATA">
    <w:p w:rsidR="00EC54C8" w:rsidRDefault="00EC54C8">
      <w:pPr>
        <w:pStyle w:val="CommentText"/>
      </w:pPr>
      <w:r>
        <w:rPr>
          <w:rStyle w:val="CommentReference"/>
        </w:rPr>
        <w:annotationRef/>
      </w:r>
      <w:r>
        <w:t>Is this the word we want to use for this manuscript?</w:t>
      </w:r>
    </w:p>
  </w:comment>
  <w:comment w:id="153" w:author="DFO-MPO" w:date="2018-06-12T09:13:00Z" w:initials="KPL">
    <w:p w:rsidR="00683F10" w:rsidRDefault="00683F10">
      <w:pPr>
        <w:pStyle w:val="CommentText"/>
      </w:pPr>
      <w:r>
        <w:rPr>
          <w:rStyle w:val="CommentReference"/>
        </w:rPr>
        <w:annotationRef/>
      </w:r>
      <w:r>
        <w:t>I think that two short paragraphs summarizing relevant capelin biology (migration and age-structure) and the methods would be appropriate here.</w:t>
      </w:r>
    </w:p>
  </w:comment>
  <w:comment w:id="155" w:author="Montevecchi, William" w:date="2018-06-02T14:06:00Z" w:initials="">
    <w:p w:rsidR="00EC54C8" w:rsidRDefault="00EC54C8">
      <w:pPr>
        <w:pStyle w:val="Default"/>
      </w:pPr>
    </w:p>
    <w:p w:rsidR="00EC54C8" w:rsidRDefault="00EC54C8">
      <w:pPr>
        <w:pStyle w:val="Default"/>
      </w:pPr>
      <w:r>
        <w:rPr>
          <w:rFonts w:eastAsia="Arial Unicode MS" w:cs="Arial Unicode MS"/>
        </w:rPr>
        <w:t>Give range of months December – Jan??</w:t>
      </w:r>
    </w:p>
  </w:comment>
  <w:comment w:id="181" w:author="Aaron Adamack" w:date="2018-06-05T15:03:00Z" w:initials="ATA">
    <w:p w:rsidR="00EC54C8" w:rsidRDefault="00EC54C8">
      <w:pPr>
        <w:pStyle w:val="CommentText"/>
      </w:pPr>
      <w:r>
        <w:rPr>
          <w:rStyle w:val="CommentReference"/>
        </w:rPr>
        <w:annotationRef/>
      </w:r>
      <w:r>
        <w:t>We have to be careful on the use of high and low densities. What do we mean by a high density?</w:t>
      </w:r>
    </w:p>
  </w:comment>
  <w:comment w:id="182" w:author="DFO-MPO" w:date="2018-06-11T14:06:00Z" w:initials="KPL">
    <w:p w:rsidR="00EC54C8" w:rsidRDefault="00EC54C8">
      <w:pPr>
        <w:pStyle w:val="CommentText"/>
      </w:pPr>
      <w:r>
        <w:rPr>
          <w:rStyle w:val="CommentReference"/>
        </w:rPr>
        <w:annotationRef/>
      </w:r>
      <w:r>
        <w:t>And 2018</w:t>
      </w:r>
    </w:p>
  </w:comment>
  <w:comment w:id="183" w:author="DFO-MPO" w:date="2018-06-12T11:52:00Z" w:initials="KPL">
    <w:p w:rsidR="00EC54C8" w:rsidRDefault="00EC54C8">
      <w:pPr>
        <w:pStyle w:val="CommentText"/>
      </w:pPr>
      <w:r>
        <w:rPr>
          <w:rStyle w:val="CommentReference"/>
        </w:rPr>
        <w:annotationRef/>
      </w:r>
      <w:r>
        <w:t xml:space="preserve">Hard for a naïve observer to know if this is a lot or not.  Do you need the values from </w:t>
      </w:r>
      <w:r w:rsidR="009613B1">
        <w:t>Winter</w:t>
      </w:r>
      <w:r>
        <w:t>?</w:t>
      </w:r>
    </w:p>
  </w:comment>
  <w:comment w:id="184" w:author="DFO-MPO" w:date="2018-06-12T09:20:00Z" w:initials="KPL">
    <w:p w:rsidR="00EC54C8" w:rsidRDefault="00EC54C8">
      <w:pPr>
        <w:pStyle w:val="CommentText"/>
      </w:pPr>
      <w:r>
        <w:rPr>
          <w:rStyle w:val="CommentReference"/>
        </w:rPr>
        <w:annotationRef/>
      </w:r>
      <w:r w:rsidR="00663781">
        <w:t xml:space="preserve">I’m not clear what the relevance of the age/maturity composition is.  As it reads, it seems tangential.  This is an example of where the brief capelin biology section would be helpful.  </w:t>
      </w:r>
    </w:p>
    <w:p w:rsidR="00EC54C8" w:rsidRDefault="00EC54C8">
      <w:pPr>
        <w:pStyle w:val="CommentText"/>
      </w:pPr>
      <w:r>
        <w:t>If retained, I would put it after the following sentence “The seasonal surveys…..” as this make the flow more logical.</w:t>
      </w:r>
    </w:p>
    <w:p w:rsidR="00EC54C8" w:rsidRDefault="00EC54C8">
      <w:pPr>
        <w:pStyle w:val="CommentText"/>
      </w:pPr>
    </w:p>
    <w:p w:rsidR="00EC54C8" w:rsidRDefault="00EC54C8">
      <w:pPr>
        <w:pStyle w:val="CommentText"/>
      </w:pPr>
      <w:r>
        <w:t>Also, I do not see the difference in the subject matter, i.e., number of capelin in Trinity Bay between this paragraph and the next.  Can they be integrated?</w:t>
      </w:r>
    </w:p>
  </w:comment>
  <w:comment w:id="188" w:author="DFO-MPO" w:date="2018-06-12T09:17:00Z" w:initials="KPL">
    <w:p w:rsidR="00663781" w:rsidRDefault="00663781">
      <w:pPr>
        <w:pStyle w:val="CommentText"/>
      </w:pPr>
      <w:r>
        <w:rPr>
          <w:rStyle w:val="CommentReference"/>
        </w:rPr>
        <w:annotationRef/>
      </w:r>
      <w:r>
        <w:t>I’ve always felt that it is unfair to use unpublished data in this context.  Frank et al haven’t seen it.  In court, this would be “inadmissible evidence”.</w:t>
      </w:r>
    </w:p>
  </w:comment>
  <w:comment w:id="192" w:author="Aaron Adamack" w:date="2018-06-05T15:05:00Z" w:initials="ATA">
    <w:p w:rsidR="00EC54C8" w:rsidRDefault="00EC54C8">
      <w:pPr>
        <w:pStyle w:val="CommentText"/>
      </w:pPr>
      <w:r>
        <w:rPr>
          <w:rStyle w:val="CommentReference"/>
        </w:rPr>
        <w:annotationRef/>
      </w:r>
      <w:r>
        <w:t xml:space="preserve">We’re arguing that capelin biomass has been low in every year since 1991. This needs to be clarified. </w:t>
      </w:r>
    </w:p>
  </w:comment>
  <w:comment w:id="196" w:author="DFO-MPO" w:date="2018-06-12T09:23:00Z" w:initials="KPL">
    <w:p w:rsidR="00EC54C8" w:rsidRDefault="00EC54C8">
      <w:pPr>
        <w:pStyle w:val="CommentText"/>
      </w:pPr>
      <w:r>
        <w:rPr>
          <w:rStyle w:val="CommentReference"/>
        </w:rPr>
        <w:annotationRef/>
      </w:r>
      <w:r>
        <w:t>This is the first time that I’ve seen this.  I know what you are referring to but it needs some context.</w:t>
      </w:r>
    </w:p>
    <w:p w:rsidR="00663781" w:rsidRDefault="00663781">
      <w:pPr>
        <w:pStyle w:val="CommentText"/>
      </w:pPr>
    </w:p>
    <w:p w:rsidR="00663781" w:rsidRDefault="00663781">
      <w:pPr>
        <w:pStyle w:val="CommentText"/>
      </w:pPr>
      <w:r>
        <w:t xml:space="preserve">This also makes this sound like a response rather than a comparison of </w:t>
      </w:r>
      <w:proofErr w:type="spellStart"/>
      <w:r>
        <w:t>hypothesies</w:t>
      </w:r>
      <w:proofErr w:type="spellEnd"/>
      <w:r>
        <w:t>.</w:t>
      </w:r>
    </w:p>
    <w:p w:rsidR="00663781" w:rsidRDefault="00663781">
      <w:pPr>
        <w:pStyle w:val="CommentText"/>
      </w:pPr>
    </w:p>
    <w:p w:rsidR="00663781" w:rsidRDefault="00663781">
      <w:pPr>
        <w:pStyle w:val="CommentText"/>
      </w:pPr>
      <w:r>
        <w:t>An alternative approach is to say that this does not support the hypothesis of non-migration.</w:t>
      </w:r>
    </w:p>
  </w:comment>
  <w:comment w:id="199" w:author="DFO-MPO" w:date="2018-06-12T11:52:00Z" w:initials="KPL">
    <w:p w:rsidR="00EC54C8" w:rsidRDefault="00EC54C8">
      <w:pPr>
        <w:pStyle w:val="CommentText"/>
      </w:pPr>
      <w:r>
        <w:rPr>
          <w:rStyle w:val="CommentReference"/>
        </w:rPr>
        <w:annotationRef/>
      </w:r>
      <w:r>
        <w:t>True.  Do you want to acknowledge incomplete spatial coverage?</w:t>
      </w:r>
    </w:p>
    <w:p w:rsidR="00EC54C8" w:rsidRDefault="00EC54C8">
      <w:pPr>
        <w:pStyle w:val="CommentText"/>
      </w:pPr>
    </w:p>
    <w:p w:rsidR="00663781" w:rsidRDefault="00663781">
      <w:pPr>
        <w:pStyle w:val="CommentText"/>
      </w:pPr>
      <w:r>
        <w:t xml:space="preserve">Also, it seems like Frank’ argument is based on </w:t>
      </w:r>
      <w:r w:rsidR="009613B1">
        <w:t>Winter’s</w:t>
      </w:r>
      <w:r>
        <w:t xml:space="preserve"> findings.  Perhaps this was just an anomaly as suggested by the rest of the surveys you presented here.</w:t>
      </w:r>
    </w:p>
    <w:p w:rsidR="00663781" w:rsidRDefault="00663781">
      <w:pPr>
        <w:pStyle w:val="CommentText"/>
      </w:pPr>
    </w:p>
    <w:p w:rsidR="00EC54C8" w:rsidRDefault="00EC54C8">
      <w:pPr>
        <w:pStyle w:val="CommentText"/>
      </w:pPr>
      <w:r>
        <w:t>Also, is there any LEK that you can draw on here?</w:t>
      </w:r>
    </w:p>
  </w:comment>
  <w:comment w:id="205" w:author="DFO-MPO" w:date="2018-06-11T14:18:00Z" w:initials="KPL">
    <w:p w:rsidR="00EC54C8" w:rsidRDefault="00EC54C8">
      <w:pPr>
        <w:pStyle w:val="CommentText"/>
      </w:pPr>
      <w:r>
        <w:rPr>
          <w:rStyle w:val="CommentReference"/>
        </w:rPr>
        <w:annotationRef/>
      </w:r>
      <w:r>
        <w:t>Other NAFO regions around Newfoundland??  Not clear.</w:t>
      </w:r>
    </w:p>
  </w:comment>
  <w:comment w:id="208" w:author="DFO-MPO" w:date="2018-06-12T10:42:00Z" w:initials="KPL">
    <w:p w:rsidR="00EC54C8" w:rsidRDefault="00EC54C8">
      <w:pPr>
        <w:pStyle w:val="CommentText"/>
      </w:pPr>
      <w:r>
        <w:rPr>
          <w:rStyle w:val="CommentReference"/>
        </w:rPr>
        <w:annotationRef/>
      </w:r>
      <w:r>
        <w:t>This is the main hypothesis.  I thought these sentences at the beginning of each section were to focus on the specific analysis from Frank.</w:t>
      </w:r>
    </w:p>
    <w:p w:rsidR="00F52DF4" w:rsidRDefault="00F52DF4">
      <w:pPr>
        <w:pStyle w:val="CommentText"/>
      </w:pPr>
      <w:r>
        <w:t>Perhaps lead with the next sentence.</w:t>
      </w:r>
    </w:p>
  </w:comment>
  <w:comment w:id="212" w:author="DFO-MPO" w:date="2018-06-12T10:51:00Z" w:initials="KPL">
    <w:p w:rsidR="00C06616" w:rsidRDefault="00C06616">
      <w:pPr>
        <w:pStyle w:val="CommentText"/>
      </w:pPr>
      <w:r>
        <w:rPr>
          <w:rStyle w:val="CommentReference"/>
        </w:rPr>
        <w:annotationRef/>
      </w:r>
      <w:r>
        <w:t xml:space="preserve">This really isn’t an alternative.  </w:t>
      </w:r>
      <w:proofErr w:type="spellStart"/>
      <w:r>
        <w:t>Its</w:t>
      </w:r>
      <w:proofErr w:type="spellEnd"/>
      <w:r>
        <w:t xml:space="preserve"> more of a “However”.  This makes this section more of a “Response” but I don’t see how you can get around that.  Frank performed an inappropriate analysis and this needs to be pointed out.  </w:t>
      </w:r>
    </w:p>
  </w:comment>
  <w:comment w:id="211" w:author="Aaron Adamack" w:date="2018-06-05T15:10:00Z" w:initials="ATA">
    <w:p w:rsidR="00EC54C8" w:rsidRDefault="00EC54C8">
      <w:pPr>
        <w:pStyle w:val="CommentText"/>
      </w:pPr>
      <w:r>
        <w:rPr>
          <w:rStyle w:val="CommentReference"/>
        </w:rPr>
        <w:annotationRef/>
      </w:r>
      <w:r>
        <w:t xml:space="preserve">I’m wondering if we need to get a bit more specific hear and link this with changes in cod abundance and shifts in the vertical distribution of capelin.  </w:t>
      </w:r>
      <w:proofErr w:type="spellStart"/>
      <w:r>
        <w:t>Jech</w:t>
      </w:r>
      <w:proofErr w:type="spellEnd"/>
      <w:r>
        <w:t xml:space="preserve"> and </w:t>
      </w:r>
      <w:proofErr w:type="spellStart"/>
      <w:r>
        <w:t>McQuinn</w:t>
      </w:r>
      <w:proofErr w:type="spellEnd"/>
      <w:r>
        <w:t xml:space="preserve"> &lt;note that the software seems to have lost the Mc from </w:t>
      </w:r>
      <w:proofErr w:type="spellStart"/>
      <w:r>
        <w:t>McQuinn</w:t>
      </w:r>
      <w:proofErr w:type="spellEnd"/>
      <w:r>
        <w:t xml:space="preserve">&gt; or perhaps </w:t>
      </w:r>
      <w:proofErr w:type="spellStart"/>
      <w:r>
        <w:t>McQuinn’s</w:t>
      </w:r>
      <w:proofErr w:type="spellEnd"/>
      <w:r>
        <w:t xml:space="preserve"> earlier response to Frank </w:t>
      </w:r>
      <w:proofErr w:type="spellStart"/>
      <w:r>
        <w:t>not e</w:t>
      </w:r>
      <w:proofErr w:type="spellEnd"/>
      <w:r>
        <w:t xml:space="preserve"> that changes in predator abundance affect the availability of prey species to bottom trawls with semi-pelagic fish becoming more available to the trawl as predator biomass declines allowing prey species to hide on the bottom. </w:t>
      </w:r>
    </w:p>
  </w:comment>
  <w:comment w:id="215" w:author="DFO-MPO" w:date="2018-06-12T09:27:00Z" w:initials="KPL">
    <w:p w:rsidR="00EC54C8" w:rsidRDefault="00EC54C8">
      <w:pPr>
        <w:pStyle w:val="CommentText"/>
      </w:pPr>
      <w:r>
        <w:rPr>
          <w:rStyle w:val="CommentReference"/>
        </w:rPr>
        <w:annotationRef/>
      </w:r>
      <w:r>
        <w:t>There is nothing wrong with this statement but it does not flow from the preceding sentence nor follow logically to the next.  Relevance?</w:t>
      </w:r>
    </w:p>
    <w:p w:rsidR="00EC54C8" w:rsidRDefault="00EC54C8">
      <w:pPr>
        <w:pStyle w:val="CommentText"/>
      </w:pPr>
      <w:r>
        <w:t>If this has something to do with the timing of Frank’s analysis, the connection needs to be tighter.  I.e., connect the dots for block heads like me. Perhaps:</w:t>
      </w:r>
    </w:p>
    <w:p w:rsidR="00EC54C8" w:rsidRDefault="00EC54C8">
      <w:pPr>
        <w:pStyle w:val="CommentText"/>
      </w:pPr>
      <w:r>
        <w:t>“Further, in the NL regio</w:t>
      </w:r>
      <w:r w:rsidR="001F0873">
        <w:t>n…. t</w:t>
      </w:r>
      <w:r>
        <w:t xml:space="preserve">o a </w:t>
      </w:r>
      <w:proofErr w:type="spellStart"/>
      <w:r w:rsidR="001F0873">
        <w:t>C</w:t>
      </w:r>
      <w:r>
        <w:t>ampelen</w:t>
      </w:r>
      <w:proofErr w:type="spellEnd"/>
      <w:r>
        <w:t xml:space="preserve"> shrimp trawl, confounding comparisons in biomass over this time period.”</w:t>
      </w:r>
    </w:p>
  </w:comment>
  <w:comment w:id="216" w:author="George Rose" w:date="2018-06-03T07:39:00Z" w:initials="">
    <w:p w:rsidR="00EC54C8" w:rsidRDefault="00EC54C8">
      <w:pPr>
        <w:pStyle w:val="Default"/>
      </w:pPr>
    </w:p>
    <w:p w:rsidR="00EC54C8" w:rsidRDefault="00EC54C8">
      <w:pPr>
        <w:pStyle w:val="Default"/>
      </w:pPr>
      <w:proofErr w:type="gramStart"/>
      <w:r>
        <w:rPr>
          <w:rFonts w:eastAsia="Arial Unicode MS" w:cs="Arial Unicode MS"/>
        </w:rPr>
        <w:t>think</w:t>
      </w:r>
      <w:proofErr w:type="gramEnd"/>
      <w:r>
        <w:rPr>
          <w:rFonts w:eastAsia="Arial Unicode MS" w:cs="Arial Unicode MS"/>
        </w:rPr>
        <w:t xml:space="preserve"> it important to make this point - we did this study in conjunction with DFO to address this issue….</w:t>
      </w:r>
    </w:p>
  </w:comment>
  <w:comment w:id="226" w:author="DFO-MPO" w:date="2018-06-12T10:53:00Z" w:initials="KPL">
    <w:p w:rsidR="00EC54C8" w:rsidRDefault="00EC54C8">
      <w:pPr>
        <w:pStyle w:val="CommentText"/>
      </w:pPr>
      <w:r>
        <w:rPr>
          <w:rStyle w:val="CommentReference"/>
        </w:rPr>
        <w:annotationRef/>
      </w:r>
      <w:r>
        <w:t>I think that the clarity here could be improved.  This seems very inconclusive.  Also, the first half of the paragraph doesn’t really flow to the second.  These seem like unrelated issues – one to do with bottom trawls as a method to sample capelin and the other with the change in distribution.</w:t>
      </w:r>
    </w:p>
    <w:p w:rsidR="00EC54C8" w:rsidRDefault="00EC54C8">
      <w:pPr>
        <w:pStyle w:val="CommentText"/>
      </w:pPr>
    </w:p>
    <w:p w:rsidR="00EC54C8" w:rsidRDefault="00EC54C8">
      <w:pPr>
        <w:pStyle w:val="CommentText"/>
      </w:pPr>
      <w:r>
        <w:t xml:space="preserve">Given next paragraph, I suggest deleting everything from “A similar </w:t>
      </w:r>
      <w:proofErr w:type="spellStart"/>
      <w:r>
        <w:t>centre</w:t>
      </w:r>
      <w:proofErr w:type="spellEnd"/>
      <w:r>
        <w:t>….”</w:t>
      </w:r>
      <w:r w:rsidR="00C06616">
        <w:t xml:space="preserve"> or clarify</w:t>
      </w:r>
      <w:r>
        <w:t>ing.</w:t>
      </w:r>
    </w:p>
  </w:comment>
  <w:comment w:id="238" w:author="DFO-MPO" w:date="2018-06-12T10:53:00Z" w:initials="KPL">
    <w:p w:rsidR="00EC54C8" w:rsidRDefault="00EC54C8">
      <w:pPr>
        <w:pStyle w:val="CommentText"/>
      </w:pPr>
      <w:r>
        <w:rPr>
          <w:rStyle w:val="CommentReference"/>
        </w:rPr>
        <w:annotationRef/>
      </w:r>
      <w:r>
        <w:t>Years and what data were used?</w:t>
      </w:r>
    </w:p>
    <w:p w:rsidR="00C06616" w:rsidRDefault="00C06616">
      <w:pPr>
        <w:pStyle w:val="CommentText"/>
      </w:pPr>
      <w:r>
        <w:t>Do you need an appendix to better explain the methods?</w:t>
      </w:r>
    </w:p>
  </w:comment>
  <w:comment w:id="239" w:author="George Rose" w:date="2018-06-03T07:45:00Z" w:initials="">
    <w:p w:rsidR="00EC54C8" w:rsidRDefault="00EC54C8">
      <w:pPr>
        <w:pStyle w:val="Default"/>
      </w:pPr>
    </w:p>
    <w:p w:rsidR="00EC54C8" w:rsidRDefault="00EC54C8">
      <w:pPr>
        <w:pStyle w:val="Default"/>
      </w:pPr>
      <w:r>
        <w:rPr>
          <w:rFonts w:eastAsia="Arial Unicode MS" w:cs="Arial Unicode MS"/>
        </w:rPr>
        <w:t>Canadian or US spelling - be consistent…</w:t>
      </w:r>
    </w:p>
  </w:comment>
  <w:comment w:id="243" w:author="DFO-MPO" w:date="2018-06-11T14:53:00Z" w:initials="KPL">
    <w:p w:rsidR="00EC54C8" w:rsidRDefault="00EC54C8">
      <w:pPr>
        <w:pStyle w:val="CommentText"/>
      </w:pPr>
      <w:r>
        <w:rPr>
          <w:rStyle w:val="CommentReference"/>
        </w:rPr>
        <w:annotationRef/>
      </w:r>
      <w:r>
        <w:t>What about the mid-1980s to 1995?  Can these be used?  What about for a comparison of before/after the regime shift?</w:t>
      </w:r>
    </w:p>
  </w:comment>
  <w:comment w:id="244" w:author="DFO-MPO" w:date="2018-06-12T10:55:00Z" w:initials="KPL">
    <w:p w:rsidR="001F0873" w:rsidRDefault="001F0873">
      <w:pPr>
        <w:pStyle w:val="CommentText"/>
      </w:pPr>
      <w:r>
        <w:rPr>
          <w:rStyle w:val="CommentReference"/>
        </w:rPr>
        <w:annotationRef/>
      </w:r>
      <w:r w:rsidR="000D7BCF">
        <w:t>I find this paragraph problematic.  What is the point?  Is it that the FBTS is inappropriate for the analyses Frank did due to incomplete coverage?  Or is it that the argument of 3-6Mt capelin is highly unlikely?</w:t>
      </w:r>
    </w:p>
    <w:p w:rsidR="00C06616" w:rsidRDefault="00C06616">
      <w:pPr>
        <w:pStyle w:val="CommentText"/>
      </w:pPr>
    </w:p>
    <w:p w:rsidR="00C06616" w:rsidRDefault="00C06616">
      <w:pPr>
        <w:pStyle w:val="CommentText"/>
      </w:pPr>
      <w:r>
        <w:t xml:space="preserve">I think the point about the vast numbers of capelin uniformly distributed throughout the inshore is critical!  But it has nothing to do with FBTS.  I would put this front and </w:t>
      </w:r>
      <w:proofErr w:type="spellStart"/>
      <w:r>
        <w:t>centre</w:t>
      </w:r>
      <w:proofErr w:type="spellEnd"/>
      <w:r>
        <w:t>, perhaps in the introduction.</w:t>
      </w:r>
    </w:p>
  </w:comment>
  <w:comment w:id="246" w:author="DFO-MPO" w:date="2018-06-11T14:56:00Z" w:initials="KPL">
    <w:p w:rsidR="00EC54C8" w:rsidRDefault="00EC54C8">
      <w:pPr>
        <w:pStyle w:val="CommentText"/>
      </w:pPr>
      <w:r>
        <w:rPr>
          <w:rStyle w:val="CommentReference"/>
        </w:rPr>
        <w:annotationRef/>
      </w:r>
      <w:r>
        <w:t>Perhaps giving the total inshore area would add some context to these areas.</w:t>
      </w:r>
    </w:p>
  </w:comment>
  <w:comment w:id="247" w:author="George Rose" w:date="2018-06-03T08:00:00Z" w:initials="">
    <w:p w:rsidR="00EC54C8" w:rsidRDefault="00EC54C8">
      <w:pPr>
        <w:pStyle w:val="Default"/>
      </w:pPr>
    </w:p>
    <w:p w:rsidR="00EC54C8" w:rsidRDefault="00EC54C8">
      <w:pPr>
        <w:pStyle w:val="Default"/>
      </w:pPr>
      <w:r>
        <w:rPr>
          <w:rFonts w:eastAsia="Arial Unicode MS" w:cs="Arial Unicode MS"/>
        </w:rPr>
        <w:t>This is a very strong argument - there is no way 3-6 Mt of capelin were huddled inshore - and moreover not noticed by anyone!</w:t>
      </w:r>
    </w:p>
  </w:comment>
  <w:comment w:id="248" w:author="Aaron Adamack" w:date="2018-06-05T15:12:00Z" w:initials="ATA">
    <w:p w:rsidR="00EC54C8" w:rsidRDefault="00EC54C8">
      <w:pPr>
        <w:pStyle w:val="CommentText"/>
      </w:pPr>
      <w:r>
        <w:rPr>
          <w:rStyle w:val="CommentReference"/>
        </w:rPr>
        <w:annotationRef/>
      </w:r>
      <w:r>
        <w:t xml:space="preserve">It’s not clear that Trinity Bay is part of the inshore strata. </w:t>
      </w:r>
    </w:p>
  </w:comment>
  <w:comment w:id="249" w:author="DFO-MPO" w:date="2018-06-11T15:17:00Z" w:initials="KPL">
    <w:p w:rsidR="00EC54C8" w:rsidRDefault="00EC54C8">
      <w:pPr>
        <w:pStyle w:val="CommentText"/>
      </w:pPr>
      <w:r>
        <w:rPr>
          <w:rStyle w:val="CommentReference"/>
        </w:rPr>
        <w:annotationRef/>
      </w:r>
      <w:r>
        <w:t>What about the analysis using VAST?</w:t>
      </w:r>
    </w:p>
  </w:comment>
  <w:comment w:id="251" w:author="DFO-MPO" w:date="2018-06-11T15:17:00Z" w:initials="KPL">
    <w:p w:rsidR="00EC54C8" w:rsidRDefault="00EC54C8">
      <w:pPr>
        <w:pStyle w:val="CommentText"/>
      </w:pPr>
      <w:r>
        <w:rPr>
          <w:rStyle w:val="CommentReference"/>
        </w:rPr>
        <w:annotationRef/>
      </w:r>
      <w:r>
        <w:t xml:space="preserve">Completely agree with Aaron below.  </w:t>
      </w:r>
    </w:p>
  </w:comment>
  <w:comment w:id="250" w:author="Aaron Adamack" w:date="2018-06-05T15:14:00Z" w:initials="ATA">
    <w:p w:rsidR="00EC54C8" w:rsidRDefault="00EC54C8">
      <w:pPr>
        <w:pStyle w:val="CommentText"/>
      </w:pPr>
      <w:r>
        <w:rPr>
          <w:rStyle w:val="CommentReference"/>
        </w:rPr>
        <w:annotationRef/>
      </w:r>
      <w:r>
        <w:t xml:space="preserve">I’m struggling with this text a bit. We’re doing an additional analysis with new data in what is supposed to be a summary paragraph. I think this text needs to be moved up and perhaps expanded upon and the summary paragraph needs to </w:t>
      </w:r>
      <w:proofErr w:type="gramStart"/>
      <w:r>
        <w:t>be  rewritten</w:t>
      </w:r>
      <w:proofErr w:type="gramEnd"/>
      <w:r>
        <w:t xml:space="preserve"> a bit. </w:t>
      </w:r>
    </w:p>
  </w:comment>
  <w:comment w:id="253" w:author="DFO-MPO" w:date="2018-06-12T10:58:00Z" w:initials="KPL">
    <w:p w:rsidR="0082765C" w:rsidRDefault="0082765C">
      <w:pPr>
        <w:pStyle w:val="CommentText"/>
      </w:pPr>
      <w:r>
        <w:rPr>
          <w:rStyle w:val="CommentReference"/>
        </w:rPr>
        <w:annotationRef/>
      </w:r>
      <w:r>
        <w:t xml:space="preserve">The relevance of DVM needs to be established, either here or in the “capelin biology” section.  </w:t>
      </w:r>
    </w:p>
    <w:p w:rsidR="0082765C" w:rsidRDefault="0082765C">
      <w:pPr>
        <w:pStyle w:val="CommentText"/>
      </w:pPr>
    </w:p>
    <w:p w:rsidR="0082765C" w:rsidRDefault="0082765C">
      <w:pPr>
        <w:pStyle w:val="CommentText"/>
      </w:pPr>
      <w:r>
        <w:t xml:space="preserve">The first sentence in the “summary” makes this clear.  I would move that sentence up here. </w:t>
      </w:r>
    </w:p>
  </w:comment>
  <w:comment w:id="254" w:author="DFO-MPO" w:date="2018-06-11T15:18:00Z" w:initials="KPL">
    <w:p w:rsidR="00EC54C8" w:rsidRDefault="00EC54C8">
      <w:pPr>
        <w:pStyle w:val="CommentText"/>
      </w:pPr>
      <w:r>
        <w:rPr>
          <w:rStyle w:val="CommentReference"/>
        </w:rPr>
        <w:annotationRef/>
      </w:r>
      <w:r>
        <w:t>Was type of gear controlled for?</w:t>
      </w:r>
    </w:p>
  </w:comment>
  <w:comment w:id="259" w:author="Aaron Adamack" w:date="2018-06-05T15:16:00Z" w:initials="ATA">
    <w:p w:rsidR="00EC54C8" w:rsidRDefault="00EC54C8">
      <w:pPr>
        <w:pStyle w:val="CommentText"/>
      </w:pPr>
      <w:r>
        <w:rPr>
          <w:rStyle w:val="CommentReference"/>
        </w:rPr>
        <w:annotationRef/>
      </w:r>
      <w:r>
        <w:t xml:space="preserve">What is meant by low? </w:t>
      </w:r>
    </w:p>
  </w:comment>
  <w:comment w:id="260" w:author="Aaron Adamack" w:date="2018-06-05T15:17:00Z" w:initials="ATA">
    <w:p w:rsidR="00EC54C8" w:rsidRDefault="00EC54C8">
      <w:pPr>
        <w:pStyle w:val="CommentText"/>
      </w:pPr>
      <w:r>
        <w:rPr>
          <w:rStyle w:val="CommentReference"/>
        </w:rPr>
        <w:annotationRef/>
      </w:r>
      <w:r>
        <w:t>Similarly, what is meant by high?</w:t>
      </w:r>
    </w:p>
  </w:comment>
  <w:comment w:id="258" w:author="DFO-MPO" w:date="2018-06-11T15:22:00Z" w:initials="KPL">
    <w:p w:rsidR="00EC54C8" w:rsidRDefault="00EC54C8">
      <w:pPr>
        <w:pStyle w:val="CommentText"/>
      </w:pPr>
      <w:r>
        <w:rPr>
          <w:rStyle w:val="CommentReference"/>
        </w:rPr>
        <w:annotationRef/>
      </w:r>
      <w:r>
        <w:t xml:space="preserve">A point is being made here but I’m not sure what it is.  Again, make it VERY clear.  </w:t>
      </w:r>
    </w:p>
  </w:comment>
  <w:comment w:id="262" w:author="Aaron Adamack" w:date="2018-06-05T15:17:00Z" w:initials="ATA">
    <w:p w:rsidR="00EC54C8" w:rsidRDefault="00EC54C8">
      <w:pPr>
        <w:pStyle w:val="CommentText"/>
      </w:pPr>
      <w:r>
        <w:rPr>
          <w:rStyle w:val="CommentReference"/>
        </w:rPr>
        <w:annotationRef/>
      </w:r>
      <w:r>
        <w:t>It’s unclear as to what type of gear is being discussed here</w:t>
      </w:r>
    </w:p>
  </w:comment>
  <w:comment w:id="261" w:author="DFO-MPO" w:date="2018-06-11T15:21:00Z" w:initials="KPL">
    <w:p w:rsidR="00EC54C8" w:rsidRDefault="00EC54C8">
      <w:pPr>
        <w:pStyle w:val="CommentText"/>
      </w:pPr>
      <w:r>
        <w:rPr>
          <w:rStyle w:val="CommentReference"/>
        </w:rPr>
        <w:annotationRef/>
      </w:r>
      <w:r>
        <w:t xml:space="preserve">Are these sentences relevant?  Also, isn’t the main point that the spring survey is valid?  This seems circular.  </w:t>
      </w:r>
    </w:p>
  </w:comment>
  <w:comment w:id="263" w:author="DFO-MPO" w:date="2018-06-12T10:59:00Z" w:initials="KPL">
    <w:p w:rsidR="0082765C" w:rsidRDefault="0082765C">
      <w:pPr>
        <w:pStyle w:val="CommentText"/>
      </w:pPr>
      <w:r>
        <w:rPr>
          <w:rStyle w:val="CommentReference"/>
        </w:rPr>
        <w:annotationRef/>
      </w:r>
      <w:r>
        <w:t>This is the main point!  Should be in first or second sentence of the section.</w:t>
      </w:r>
    </w:p>
  </w:comment>
  <w:comment w:id="265" w:author="DFO-MPO" w:date="2018-06-11T15:20:00Z" w:initials="KPL">
    <w:p w:rsidR="00EC54C8" w:rsidRDefault="00EC54C8">
      <w:pPr>
        <w:pStyle w:val="CommentText"/>
      </w:pPr>
      <w:r>
        <w:rPr>
          <w:rStyle w:val="CommentReference"/>
        </w:rPr>
        <w:annotationRef/>
      </w:r>
      <w:r>
        <w:t>Suggest that such a short section does not need a summary paragraph – a sentence will do.</w:t>
      </w:r>
    </w:p>
  </w:comment>
  <w:comment w:id="266" w:author="DFO-MPO" w:date="2018-06-12T11:00:00Z" w:initials="KPL">
    <w:p w:rsidR="0082765C" w:rsidRDefault="0082765C">
      <w:pPr>
        <w:pStyle w:val="CommentText"/>
      </w:pPr>
      <w:r>
        <w:rPr>
          <w:rStyle w:val="CommentReference"/>
        </w:rPr>
        <w:annotationRef/>
      </w:r>
      <w:r>
        <w:t>I disagree with the later paragraph.  These data simply suggest that FBTS are inappropriate.</w:t>
      </w:r>
    </w:p>
  </w:comment>
  <w:comment w:id="264" w:author="Aaron Adamack" w:date="2018-06-05T15:22:00Z" w:initials="ATA">
    <w:p w:rsidR="00EC54C8" w:rsidRDefault="00EC54C8">
      <w:pPr>
        <w:pStyle w:val="CommentText"/>
      </w:pPr>
      <w:r>
        <w:rPr>
          <w:rStyle w:val="CommentReference"/>
        </w:rPr>
        <w:annotationRef/>
      </w:r>
      <w:r>
        <w:t xml:space="preserve">Is it the capelin population that is driving this change in </w:t>
      </w:r>
      <w:proofErr w:type="spellStart"/>
      <w:r>
        <w:t>behaviour</w:t>
      </w:r>
      <w:proofErr w:type="spellEnd"/>
      <w:r>
        <w:t xml:space="preserve"> is this being driven by a decline in the cod population?</w:t>
      </w:r>
    </w:p>
  </w:comment>
  <w:comment w:id="267" w:author="DFO-MPO" w:date="2018-06-12T11:04:00Z" w:initials="KPL">
    <w:p w:rsidR="00EC54C8" w:rsidRDefault="00EC54C8">
      <w:pPr>
        <w:pStyle w:val="CommentText"/>
      </w:pPr>
      <w:r>
        <w:rPr>
          <w:rStyle w:val="CommentReference"/>
        </w:rPr>
        <w:annotationRef/>
      </w:r>
      <w:r>
        <w:t>Two comments:</w:t>
      </w:r>
    </w:p>
    <w:p w:rsidR="00EC54C8" w:rsidRDefault="00EC54C8" w:rsidP="00990209">
      <w:pPr>
        <w:pStyle w:val="CommentText"/>
        <w:numPr>
          <w:ilvl w:val="0"/>
          <w:numId w:val="1"/>
        </w:numPr>
      </w:pPr>
      <w:r>
        <w:t>I would make this type of statement in the intro and leave it at that – this is what the paper is about.</w:t>
      </w:r>
    </w:p>
    <w:p w:rsidR="00EC54C8" w:rsidRDefault="00EC54C8" w:rsidP="00990209">
      <w:pPr>
        <w:pStyle w:val="CommentText"/>
        <w:numPr>
          <w:ilvl w:val="0"/>
          <w:numId w:val="1"/>
        </w:numPr>
      </w:pPr>
      <w:r>
        <w:t xml:space="preserve"> This sentence does not follow from the first, i.e., that there is a mismatch between the survey a</w:t>
      </w:r>
      <w:r w:rsidR="0082765C">
        <w:t xml:space="preserve">nd the delayed capelin spawning, i.e., it does not address Frank’s hypothesis of a mismatch (he’s saying the survey is wrong </w:t>
      </w:r>
      <w:proofErr w:type="spellStart"/>
      <w:proofErr w:type="gramStart"/>
      <w:r w:rsidR="0082765C">
        <w:t>bc</w:t>
      </w:r>
      <w:proofErr w:type="spellEnd"/>
      <w:proofErr w:type="gramEnd"/>
      <w:r w:rsidR="0082765C">
        <w:t xml:space="preserve"> of a mismatch).</w:t>
      </w:r>
    </w:p>
  </w:comment>
  <w:comment w:id="274" w:author="Aaron Adamack" w:date="2018-06-05T15:22:00Z" w:initials="ATA">
    <w:p w:rsidR="00EC54C8" w:rsidRDefault="00EC54C8">
      <w:pPr>
        <w:pStyle w:val="CommentText"/>
      </w:pPr>
      <w:r>
        <w:rPr>
          <w:rStyle w:val="CommentReference"/>
        </w:rPr>
        <w:annotationRef/>
      </w:r>
      <w:r>
        <w:t>Are we saying this or is Frank saying this?</w:t>
      </w:r>
    </w:p>
  </w:comment>
  <w:comment w:id="275" w:author="DFO-MPO" w:date="2018-06-11T15:25:00Z" w:initials="KPL">
    <w:p w:rsidR="00EC54C8" w:rsidRDefault="00EC54C8">
      <w:pPr>
        <w:pStyle w:val="CommentText"/>
      </w:pPr>
      <w:r>
        <w:rPr>
          <w:rStyle w:val="CommentReference"/>
        </w:rPr>
        <w:annotationRef/>
      </w:r>
      <w:r>
        <w:t>Agreed – this is confusing.</w:t>
      </w:r>
    </w:p>
  </w:comment>
  <w:comment w:id="277" w:author="DFO-MPO" w:date="2018-06-12T11:06:00Z" w:initials="KPL">
    <w:p w:rsidR="00AF16DE" w:rsidRDefault="00AF16DE">
      <w:pPr>
        <w:pStyle w:val="CommentText"/>
      </w:pPr>
      <w:r>
        <w:rPr>
          <w:rStyle w:val="CommentReference"/>
        </w:rPr>
        <w:annotationRef/>
      </w:r>
      <w:r>
        <w:t>What does this mean?</w:t>
      </w:r>
    </w:p>
  </w:comment>
  <w:comment w:id="280" w:author="DFO-MPO" w:date="2018-06-11T15:27:00Z" w:initials="KPL">
    <w:p w:rsidR="00EC54C8" w:rsidRDefault="00EC54C8">
      <w:pPr>
        <w:pStyle w:val="CommentText"/>
      </w:pPr>
      <w:r>
        <w:rPr>
          <w:rStyle w:val="CommentReference"/>
        </w:rPr>
        <w:annotationRef/>
      </w:r>
      <w:r>
        <w:t xml:space="preserve">I find this confusing and does not really flow to the next sentence which is partially contradictory.  </w:t>
      </w:r>
    </w:p>
  </w:comment>
  <w:comment w:id="276" w:author="DFO-MPO" w:date="2018-06-12T11:05:00Z" w:initials="KPL">
    <w:p w:rsidR="00EC54C8" w:rsidRDefault="00EC54C8">
      <w:pPr>
        <w:pStyle w:val="CommentText"/>
      </w:pPr>
      <w:r>
        <w:rPr>
          <w:rStyle w:val="CommentReference"/>
        </w:rPr>
        <w:annotationRef/>
      </w:r>
      <w:r w:rsidR="0082765C">
        <w:t xml:space="preserve">As suggested above, </w:t>
      </w:r>
      <w:r>
        <w:t xml:space="preserve">I think that all of this should be up front in a “Methods” section.  This is important for the reader to know and is somewhat buried here – further, this distracts from the argument of mismatch.  </w:t>
      </w:r>
    </w:p>
  </w:comment>
  <w:comment w:id="283" w:author="DFO-MPO" w:date="2018-06-12T11:09:00Z" w:initials="KPL">
    <w:p w:rsidR="00EC54C8" w:rsidRDefault="00EC54C8">
      <w:pPr>
        <w:pStyle w:val="CommentText"/>
      </w:pPr>
      <w:r>
        <w:rPr>
          <w:rStyle w:val="CommentReference"/>
        </w:rPr>
        <w:annotationRef/>
      </w:r>
      <w:r>
        <w:t>I do not understand the logic of this paragraph.  I do not see how the correlation between age-2 and age-3 means that there is not a mismatch between survey and migration.</w:t>
      </w:r>
    </w:p>
    <w:p w:rsidR="00AF16DE" w:rsidRDefault="00AF16DE">
      <w:pPr>
        <w:pStyle w:val="CommentText"/>
      </w:pPr>
      <w:r>
        <w:t>This section needs to address Franks contention that there is a mismatch.  If there is (and it seems Frank is right) a mismatch, admit it like on line 353-355 but point out why it does not matter.</w:t>
      </w:r>
    </w:p>
  </w:comment>
  <w:comment w:id="286" w:author="DFO-MPO" w:date="2018-06-11T15:33:00Z" w:initials="KPL">
    <w:p w:rsidR="00EC54C8" w:rsidRDefault="00EC54C8">
      <w:pPr>
        <w:pStyle w:val="CommentText"/>
      </w:pPr>
      <w:r>
        <w:rPr>
          <w:rStyle w:val="CommentReference"/>
        </w:rPr>
        <w:annotationRef/>
      </w:r>
      <w:r>
        <w:t>Not part of Frank’s argument based on first sentence.</w:t>
      </w:r>
    </w:p>
  </w:comment>
  <w:comment w:id="287" w:author="DFO-MPO" w:date="2018-06-12T11:09:00Z" w:initials="KPL">
    <w:p w:rsidR="00AF16DE" w:rsidRDefault="00AF16DE">
      <w:pPr>
        <w:pStyle w:val="CommentText"/>
      </w:pPr>
      <w:r>
        <w:rPr>
          <w:rStyle w:val="CommentReference"/>
        </w:rPr>
        <w:annotationRef/>
      </w:r>
      <w:r>
        <w:t>Isn’t it the basis for the collapse hypothesis?  Circular?</w:t>
      </w:r>
    </w:p>
  </w:comment>
  <w:comment w:id="289" w:author="DFO-MPO" w:date="2018-06-12T11:10:00Z" w:initials="KPL">
    <w:p w:rsidR="00EC54C8" w:rsidRDefault="00EC54C8">
      <w:pPr>
        <w:pStyle w:val="CommentText"/>
      </w:pPr>
      <w:r>
        <w:rPr>
          <w:rStyle w:val="CommentReference"/>
        </w:rPr>
        <w:annotationRef/>
      </w:r>
      <w:r>
        <w:t>Again, redundant</w:t>
      </w:r>
      <w:r w:rsidR="00AF16DE">
        <w:t xml:space="preserve"> and circular – see comments at beginning of previous section</w:t>
      </w:r>
      <w:r>
        <w:t>.</w:t>
      </w:r>
    </w:p>
  </w:comment>
  <w:comment w:id="302" w:author="DFO-MPO" w:date="2018-06-12T11:12:00Z" w:initials="KPL">
    <w:p w:rsidR="00EC54C8" w:rsidRDefault="00EC54C8">
      <w:pPr>
        <w:pStyle w:val="CommentText"/>
      </w:pPr>
      <w:r>
        <w:rPr>
          <w:rStyle w:val="CommentReference"/>
        </w:rPr>
        <w:annotationRef/>
      </w:r>
      <w:r>
        <w:t>Can this whole paragr</w:t>
      </w:r>
      <w:r w:rsidR="00AF16DE">
        <w:t>aph be condensed?  Seems like the aerial survey</w:t>
      </w:r>
      <w:r>
        <w:t xml:space="preserve"> was discontinued for problems with the approach and is therefore, not a valid data source.  Just state this succinctly </w:t>
      </w:r>
      <w:r w:rsidR="00AF16DE">
        <w:t>like in the following paragraph and this avoids all the detail.</w:t>
      </w:r>
    </w:p>
    <w:p w:rsidR="00EC54C8" w:rsidRDefault="00EC54C8">
      <w:pPr>
        <w:pStyle w:val="CommentText"/>
      </w:pPr>
    </w:p>
    <w:p w:rsidR="00EC54C8" w:rsidRDefault="00AF16DE">
      <w:pPr>
        <w:pStyle w:val="CommentText"/>
      </w:pPr>
      <w:r>
        <w:t>Also, d</w:t>
      </w:r>
      <w:r w:rsidR="00EC54C8">
        <w:t>id Fr</w:t>
      </w:r>
      <w:r>
        <w:t>ank use this incorrectly, i.e., his analysis are based on a flawed and abandoned methodology??</w:t>
      </w:r>
    </w:p>
  </w:comment>
  <w:comment w:id="306" w:author="DFO-MPO" w:date="2018-06-12T11:13:00Z" w:initials="KPL">
    <w:p w:rsidR="00AF16DE" w:rsidRDefault="00AF16DE">
      <w:pPr>
        <w:pStyle w:val="CommentText"/>
      </w:pPr>
      <w:r>
        <w:rPr>
          <w:rStyle w:val="CommentReference"/>
        </w:rPr>
        <w:annotationRef/>
      </w:r>
      <w:r>
        <w:t>This is great.  Really clear.  Suggest doing this in the above paragraph.</w:t>
      </w:r>
    </w:p>
    <w:p w:rsidR="00AF16DE" w:rsidRDefault="00AF16DE">
      <w:pPr>
        <w:pStyle w:val="CommentText"/>
      </w:pPr>
    </w:p>
    <w:p w:rsidR="00AF16DE" w:rsidRDefault="00AF16DE">
      <w:pPr>
        <w:pStyle w:val="CommentText"/>
      </w:pPr>
      <w:r>
        <w:t xml:space="preserve">Note: this does make it more of a “response” but again, I don’t see how you can avoid this.  </w:t>
      </w:r>
    </w:p>
  </w:comment>
  <w:comment w:id="307" w:author="DFO-MPO" w:date="2018-06-12T11:13:00Z" w:initials="KPL">
    <w:p w:rsidR="00AF16DE" w:rsidRDefault="00AF16DE">
      <w:pPr>
        <w:pStyle w:val="CommentText"/>
      </w:pPr>
      <w:r>
        <w:rPr>
          <w:rStyle w:val="CommentReference"/>
        </w:rPr>
        <w:annotationRef/>
      </w:r>
      <w:r>
        <w:t>Perfect!!!</w:t>
      </w:r>
    </w:p>
  </w:comment>
  <w:comment w:id="312" w:author="DFO-MPO" w:date="2018-06-11T15:39:00Z" w:initials="KPL">
    <w:p w:rsidR="00EC54C8" w:rsidRDefault="00EC54C8">
      <w:pPr>
        <w:pStyle w:val="CommentText"/>
      </w:pPr>
      <w:r>
        <w:rPr>
          <w:rStyle w:val="CommentReference"/>
        </w:rPr>
        <w:annotationRef/>
      </w:r>
      <w:r>
        <w:t>Reduction in age rather than size</w:t>
      </w:r>
    </w:p>
  </w:comment>
  <w:comment w:id="309" w:author="DFO-MPO" w:date="2018-06-11T15:50:00Z" w:initials="KPL">
    <w:p w:rsidR="00EC54C8" w:rsidRDefault="00EC54C8">
      <w:pPr>
        <w:pStyle w:val="CommentText"/>
      </w:pPr>
      <w:r>
        <w:rPr>
          <w:rStyle w:val="CommentReference"/>
        </w:rPr>
        <w:annotationRef/>
      </w:r>
      <w:r>
        <w:t>I would put this second to the analysis of data.</w:t>
      </w:r>
    </w:p>
  </w:comment>
  <w:comment w:id="327" w:author="DFO-MPO" w:date="2018-06-11T15:51:00Z" w:initials="KPL">
    <w:p w:rsidR="00EC54C8" w:rsidRDefault="00EC54C8">
      <w:pPr>
        <w:pStyle w:val="CommentText"/>
      </w:pPr>
      <w:r>
        <w:rPr>
          <w:rStyle w:val="CommentReference"/>
        </w:rPr>
        <w:annotationRef/>
      </w:r>
      <w:r>
        <w:t>Suggest i.e. instead of e.g.</w:t>
      </w:r>
    </w:p>
    <w:p w:rsidR="00EC54C8" w:rsidRDefault="00EC54C8">
      <w:pPr>
        <w:pStyle w:val="CommentText"/>
      </w:pPr>
      <w:r>
        <w:t xml:space="preserve">More importantly, the logic here is lost on me.  </w:t>
      </w:r>
    </w:p>
  </w:comment>
  <w:comment w:id="329" w:author="DFO-MPO" w:date="2018-06-11T15:40:00Z" w:initials="KPL">
    <w:p w:rsidR="00EC54C8" w:rsidRDefault="00EC54C8">
      <w:pPr>
        <w:pStyle w:val="CommentText"/>
      </w:pPr>
      <w:r>
        <w:rPr>
          <w:rStyle w:val="CommentReference"/>
        </w:rPr>
        <w:annotationRef/>
      </w:r>
      <w:r>
        <w:t xml:space="preserve"> And what?  Expect the opposite?</w:t>
      </w:r>
    </w:p>
  </w:comment>
  <w:comment w:id="332" w:author="DFO-MPO" w:date="2018-06-11T15:45:00Z" w:initials="KPL">
    <w:p w:rsidR="00EC54C8" w:rsidRDefault="00EC54C8">
      <w:pPr>
        <w:pStyle w:val="CommentText"/>
      </w:pPr>
      <w:r>
        <w:rPr>
          <w:rStyle w:val="CommentReference"/>
        </w:rPr>
        <w:annotationRef/>
      </w:r>
      <w:r>
        <w:t>Why non-migratory?</w:t>
      </w:r>
    </w:p>
  </w:comment>
  <w:comment w:id="333" w:author="DFO-MPO" w:date="2018-06-11T15:52:00Z" w:initials="KPL">
    <w:p w:rsidR="00EC54C8" w:rsidRDefault="00EC54C8">
      <w:pPr>
        <w:pStyle w:val="CommentText"/>
      </w:pPr>
      <w:r>
        <w:rPr>
          <w:rStyle w:val="CommentReference"/>
        </w:rPr>
        <w:annotationRef/>
      </w:r>
      <w:r>
        <w:t>Both commercial catch and acoustic survey?</w:t>
      </w:r>
    </w:p>
  </w:comment>
  <w:comment w:id="334" w:author="DFO-MPO" w:date="2018-06-11T15:46:00Z" w:initials="KPL">
    <w:p w:rsidR="00EC54C8" w:rsidRDefault="00EC54C8">
      <w:pPr>
        <w:pStyle w:val="CommentText"/>
      </w:pPr>
      <w:r>
        <w:rPr>
          <w:rStyle w:val="CommentReference"/>
        </w:rPr>
        <w:annotationRef/>
      </w:r>
      <w:r>
        <w:t>What about the spring acoustic survey???</w:t>
      </w:r>
    </w:p>
  </w:comment>
  <w:comment w:id="335" w:author="DFO-MPO" w:date="2018-06-11T15:53:00Z" w:initials="KPL">
    <w:p w:rsidR="00EC54C8" w:rsidRDefault="00EC54C8">
      <w:pPr>
        <w:pStyle w:val="CommentText"/>
      </w:pPr>
      <w:r>
        <w:rPr>
          <w:rStyle w:val="CommentReference"/>
        </w:rPr>
        <w:annotationRef/>
      </w:r>
      <w:r>
        <w:t>Good – this should be clear up above!!!</w:t>
      </w:r>
    </w:p>
  </w:comment>
  <w:comment w:id="336" w:author="George Rose" w:date="2018-06-03T08:09:00Z" w:initials="">
    <w:p w:rsidR="00EC54C8" w:rsidRDefault="00EC54C8">
      <w:pPr>
        <w:pStyle w:val="Default"/>
      </w:pPr>
    </w:p>
    <w:p w:rsidR="00EC54C8" w:rsidRDefault="00EC54C8">
      <w:pPr>
        <w:pStyle w:val="Default"/>
      </w:pPr>
      <w:r>
        <w:rPr>
          <w:rFonts w:eastAsia="Arial Unicode MS" w:cs="Arial Unicode MS"/>
        </w:rPr>
        <w:t>This is a bit weak - the lack of support for inshore residence year-round has already been dealt with and might be recalled here…</w:t>
      </w:r>
    </w:p>
  </w:comment>
  <w:comment w:id="337" w:author="DFO-MPO" w:date="2018-06-12T11:17:00Z" w:initials="KPL">
    <w:p w:rsidR="00EC54C8" w:rsidRDefault="00EC54C8">
      <w:pPr>
        <w:pStyle w:val="CommentText"/>
      </w:pPr>
      <w:r>
        <w:rPr>
          <w:rStyle w:val="CommentReference"/>
        </w:rPr>
        <w:annotationRef/>
      </w:r>
      <w:r>
        <w:t>This seems redundant with “Resident time” section</w:t>
      </w:r>
      <w:r w:rsidR="00AF3024">
        <w:t>.</w:t>
      </w:r>
    </w:p>
    <w:p w:rsidR="00AF3024" w:rsidRDefault="00AF3024">
      <w:pPr>
        <w:pStyle w:val="CommentText"/>
      </w:pPr>
    </w:p>
    <w:p w:rsidR="00AF3024" w:rsidRDefault="00AF3024">
      <w:pPr>
        <w:pStyle w:val="CommentText"/>
      </w:pPr>
      <w:r>
        <w:t>Also, I argue that this is where the “capelin biology” section would help because at this point, I’m unclear about where the capelin are supposed to be at this point?  Is Frank arguing that the capelin are hiding inshore?  Or that they are offshore but not in the survey area???</w:t>
      </w:r>
    </w:p>
  </w:comment>
  <w:comment w:id="341" w:author="George Rose" w:date="2018-06-03T08:11:00Z" w:initials="">
    <w:p w:rsidR="00EC54C8" w:rsidRDefault="00EC54C8">
      <w:pPr>
        <w:pStyle w:val="Default"/>
      </w:pPr>
    </w:p>
    <w:p w:rsidR="00EC54C8" w:rsidRDefault="00EC54C8">
      <w:pPr>
        <w:pStyle w:val="Default"/>
      </w:pPr>
      <w:proofErr w:type="gramStart"/>
      <w:r>
        <w:rPr>
          <w:rFonts w:eastAsia="Arial Unicode MS" w:cs="Arial Unicode MS"/>
        </w:rPr>
        <w:t>this</w:t>
      </w:r>
      <w:proofErr w:type="gramEnd"/>
      <w:r>
        <w:rPr>
          <w:rFonts w:eastAsia="Arial Unicode MS" w:cs="Arial Unicode MS"/>
        </w:rPr>
        <w:t xml:space="preserve"> is not the right wording - the shoals are NOT hard to detect, they are very easy to detect - the problem if there is one is that coverage is inadequate to measure aggregated fish</w:t>
      </w:r>
    </w:p>
  </w:comment>
  <w:comment w:id="344" w:author="George Rose" w:date="2018-06-03T08:16:00Z" w:initials="">
    <w:p w:rsidR="00EC54C8" w:rsidRDefault="00EC54C8">
      <w:pPr>
        <w:pStyle w:val="Default"/>
      </w:pPr>
    </w:p>
    <w:p w:rsidR="00EC54C8" w:rsidRDefault="00EC54C8">
      <w:pPr>
        <w:pStyle w:val="Default"/>
      </w:pPr>
      <w:r>
        <w:rPr>
          <w:rFonts w:eastAsia="Arial Unicode MS" w:cs="Arial Unicode MS"/>
        </w:rPr>
        <w:t>I still think that a couple of echograms showing this would help readers who are not familiar with capelin distributions….</w:t>
      </w:r>
    </w:p>
  </w:comment>
  <w:comment w:id="347" w:author="DFO-MPO" w:date="2018-06-11T15:57:00Z" w:initials="KPL">
    <w:p w:rsidR="00EC54C8" w:rsidRDefault="00EC54C8">
      <w:pPr>
        <w:pStyle w:val="CommentText"/>
      </w:pPr>
      <w:r>
        <w:rPr>
          <w:rStyle w:val="CommentReference"/>
        </w:rPr>
        <w:annotationRef/>
      </w:r>
      <w:r>
        <w:t>Again, I’m having trouble following the logic.  This statement does not seem supported by the above.</w:t>
      </w:r>
    </w:p>
  </w:comment>
  <w:comment w:id="348" w:author="DFO-MPO" w:date="2018-06-12T11:21:00Z" w:initials="KPL">
    <w:p w:rsidR="00EC54C8" w:rsidRDefault="00EC54C8">
      <w:pPr>
        <w:pStyle w:val="CommentText"/>
      </w:pPr>
      <w:r>
        <w:rPr>
          <w:rStyle w:val="CommentReference"/>
        </w:rPr>
        <w:annotationRef/>
      </w:r>
      <w:r>
        <w:t>I would argue that this is not logically consistent.  There is a relationship yes but it could be a spurious relationship</w:t>
      </w:r>
      <w:r w:rsidR="00AF3024">
        <w:t xml:space="preserve"> (multiple the capelin by 10 and HM’s regression is still significant but Frank is right)</w:t>
      </w:r>
      <w:r>
        <w:t>.  But it is no more consistent that Frank’s statement.  Attack the idea that late-larval capelin are an index which is what Hannah did and showed it doesn’t fit, i.e., Frank’s analysis is invalid.</w:t>
      </w:r>
    </w:p>
    <w:p w:rsidR="00EC54C8" w:rsidRDefault="00EC54C8">
      <w:pPr>
        <w:pStyle w:val="CommentText"/>
      </w:pPr>
    </w:p>
    <w:p w:rsidR="00EC54C8" w:rsidRDefault="00EC54C8">
      <w:pPr>
        <w:pStyle w:val="CommentText"/>
      </w:pPr>
      <w:r>
        <w:t>Also, didn’t the larval survey start in 2001.</w:t>
      </w:r>
    </w:p>
    <w:p w:rsidR="00AF3024" w:rsidRDefault="00AF3024">
      <w:pPr>
        <w:pStyle w:val="CommentText"/>
      </w:pPr>
    </w:p>
    <w:p w:rsidR="00AF3024" w:rsidRDefault="00AF3024">
      <w:pPr>
        <w:pStyle w:val="CommentText"/>
      </w:pPr>
      <w:r>
        <w:t>This is one of those “Frank’s analysis is invalid” sections.  I would keep it to that.</w:t>
      </w:r>
    </w:p>
  </w:comment>
  <w:comment w:id="355" w:author="DFO-MPO" w:date="2018-06-12T11:20:00Z" w:initials="KPL">
    <w:p w:rsidR="00AF3024" w:rsidRDefault="00AF3024">
      <w:pPr>
        <w:pStyle w:val="CommentText"/>
      </w:pPr>
      <w:r>
        <w:rPr>
          <w:rStyle w:val="CommentReference"/>
        </w:rPr>
        <w:annotationRef/>
      </w:r>
      <w:r>
        <w:t>Time periods?</w:t>
      </w:r>
    </w:p>
  </w:comment>
  <w:comment w:id="354" w:author="DFO-MPO" w:date="2018-06-12T11:23:00Z" w:initials="KPL">
    <w:p w:rsidR="00AF3024" w:rsidRDefault="00AF3024">
      <w:pPr>
        <w:pStyle w:val="CommentText"/>
      </w:pPr>
      <w:r>
        <w:rPr>
          <w:rStyle w:val="CommentReference"/>
        </w:rPr>
        <w:annotationRef/>
      </w:r>
      <w:r>
        <w:t>Nothing wrong with this but what is the point?  HM showed that there is no relationship so the whole analysis by Frank is bogus and should be ignored!</w:t>
      </w:r>
    </w:p>
  </w:comment>
  <w:comment w:id="356" w:author="DFO-MPO" w:date="2018-06-12T11:25:00Z" w:initials="KPL">
    <w:p w:rsidR="00AF3024" w:rsidRDefault="00AF3024">
      <w:pPr>
        <w:pStyle w:val="CommentText"/>
      </w:pPr>
      <w:r>
        <w:rPr>
          <w:rStyle w:val="CommentReference"/>
        </w:rPr>
        <w:annotationRef/>
      </w:r>
      <w:r>
        <w:t>I disagree with the logic.  HM showed that there is a relationship.  But this does not preclude gazillions of capelin hiding on the inshore.</w:t>
      </w:r>
    </w:p>
  </w:comment>
  <w:comment w:id="357" w:author="DFO-MPO" w:date="2018-06-12T11:25:00Z" w:initials="KPL">
    <w:p w:rsidR="00EC54C8" w:rsidRDefault="00EC54C8">
      <w:pPr>
        <w:pStyle w:val="CommentText"/>
      </w:pPr>
      <w:r>
        <w:rPr>
          <w:rStyle w:val="CommentReference"/>
        </w:rPr>
        <w:annotationRef/>
      </w:r>
      <w:r>
        <w:t xml:space="preserve">This is the key point.  </w:t>
      </w:r>
      <w:proofErr w:type="gramStart"/>
      <w:r>
        <w:t>Ergo ,</w:t>
      </w:r>
      <w:proofErr w:type="gramEnd"/>
      <w:r>
        <w:t xml:space="preserve"> Frank’s analysis is not valid.</w:t>
      </w:r>
      <w:r w:rsidR="00AF3024">
        <w:t xml:space="preserve">  Get this up front and forget the rest!!</w:t>
      </w:r>
    </w:p>
  </w:comment>
  <w:comment w:id="360" w:author="DFO-MPO" w:date="2018-06-11T16:06:00Z" w:initials="KPL">
    <w:p w:rsidR="00EC54C8" w:rsidRDefault="00EC54C8">
      <w:pPr>
        <w:pStyle w:val="CommentText"/>
      </w:pPr>
      <w:r>
        <w:rPr>
          <w:rStyle w:val="CommentReference"/>
        </w:rPr>
        <w:annotationRef/>
      </w:r>
      <w:r>
        <w:t>Long summary for two short paragraphs.</w:t>
      </w:r>
    </w:p>
  </w:comment>
  <w:comment w:id="363" w:author="DFO-MPO" w:date="2018-06-11T16:07:00Z" w:initials="KPL">
    <w:p w:rsidR="00EC54C8" w:rsidRDefault="00EC54C8">
      <w:pPr>
        <w:pStyle w:val="CommentText"/>
      </w:pPr>
      <w:r>
        <w:rPr>
          <w:rStyle w:val="CommentReference"/>
        </w:rPr>
        <w:annotationRef/>
      </w:r>
      <w:r>
        <w:t>Not sure I agree.  If the capelin biomass as say, multiplied by 10, HM would still have found a strong linear relationship….just with a higher slope.  I do not find this argument compelling but do think that HM’s work is critical to show that Frank’s analysis is not valid.</w:t>
      </w:r>
    </w:p>
  </w:comment>
  <w:comment w:id="366" w:author="George Rose" w:date="2018-06-03T08:20:00Z" w:initials="">
    <w:p w:rsidR="00EC54C8" w:rsidRDefault="00EC54C8">
      <w:pPr>
        <w:pStyle w:val="Default"/>
      </w:pPr>
    </w:p>
    <w:p w:rsidR="00EC54C8" w:rsidRDefault="00EC54C8">
      <w:pPr>
        <w:pStyle w:val="Default"/>
      </w:pPr>
      <w:r>
        <w:rPr>
          <w:rFonts w:eastAsia="Arial Unicode MS" w:cs="Arial Unicode MS"/>
        </w:rPr>
        <w:t>2J3KLNO is not a stock. Needs rewording…</w:t>
      </w:r>
    </w:p>
  </w:comment>
  <w:comment w:id="376" w:author="Aaron Adamack" w:date="2018-06-05T15:47:00Z" w:initials="ATA">
    <w:p w:rsidR="00EC54C8" w:rsidRDefault="00EC54C8">
      <w:pPr>
        <w:pStyle w:val="CommentText"/>
      </w:pPr>
      <w:r>
        <w:rPr>
          <w:rStyle w:val="CommentReference"/>
        </w:rPr>
        <w:annotationRef/>
      </w:r>
      <w:r>
        <w:t>Should this be moved up to the prior paragraph or perhaps to where we start discussing cod even earlier in the paper? Also, do we ever provide a scientific name for it?</w:t>
      </w:r>
    </w:p>
  </w:comment>
  <w:comment w:id="402" w:author="Aaron Adamack" w:date="2018-06-05T15:48:00Z" w:initials="ATA">
    <w:p w:rsidR="00EC54C8" w:rsidRDefault="00EC54C8">
      <w:pPr>
        <w:pStyle w:val="CommentText"/>
      </w:pPr>
      <w:r>
        <w:rPr>
          <w:rStyle w:val="CommentReference"/>
        </w:rPr>
        <w:annotationRef/>
      </w:r>
      <w:r>
        <w:t>These highlighted place names should probably appear on a map</w:t>
      </w:r>
    </w:p>
  </w:comment>
  <w:comment w:id="413" w:author="George Rose" w:date="2018-06-03T08:32:00Z" w:initials="">
    <w:p w:rsidR="00EC54C8" w:rsidRDefault="00EC54C8">
      <w:pPr>
        <w:pStyle w:val="Default"/>
      </w:pPr>
    </w:p>
    <w:p w:rsidR="00EC54C8" w:rsidRDefault="00EC54C8">
      <w:pPr>
        <w:pStyle w:val="Default"/>
      </w:pPr>
      <w:r>
        <w:rPr>
          <w:rFonts w:eastAsia="Arial Unicode MS" w:cs="Arial Unicode MS"/>
        </w:rPr>
        <w:t>Response to Bill. Yes. Some of this is published in Sherwood et al. and other publications but original data on cod diet is also available…</w:t>
      </w:r>
    </w:p>
    <w:p w:rsidR="00EC54C8" w:rsidRDefault="00EC54C8">
      <w:pPr>
        <w:pStyle w:val="Default"/>
      </w:pPr>
    </w:p>
    <w:p w:rsidR="00EC54C8" w:rsidRDefault="00EC54C8">
      <w:pPr>
        <w:pStyle w:val="Default"/>
      </w:pPr>
      <w:r>
        <w:rPr>
          <w:rFonts w:eastAsia="Arial Unicode MS" w:cs="Arial Unicode MS"/>
        </w:rPr>
        <w:t>DFO also has data with a big gap in the 1990s - but I have data for that period. Although the 2 series are from different times of year, they tell a similar story and could be brought together with not too much effort….</w:t>
      </w:r>
    </w:p>
  </w:comment>
  <w:comment w:id="414" w:author="Montevecchi, William" w:date="2018-06-02T16:58:00Z" w:initials="">
    <w:p w:rsidR="00EC54C8" w:rsidRDefault="00EC54C8">
      <w:pPr>
        <w:pStyle w:val="Default"/>
      </w:pPr>
    </w:p>
    <w:p w:rsidR="00EC54C8" w:rsidRDefault="00EC54C8">
      <w:pPr>
        <w:pStyle w:val="Default"/>
      </w:pPr>
      <w:r>
        <w:rPr>
          <w:rFonts w:eastAsia="Arial Unicode MS" w:cs="Arial Unicode MS"/>
        </w:rPr>
        <w:t>Any cod stomach data that can be brought to bear here?</w:t>
      </w:r>
    </w:p>
  </w:comment>
  <w:comment w:id="415" w:author="DFO-MPO" w:date="2018-06-12T11:27:00Z" w:initials="KPL">
    <w:p w:rsidR="00EC54C8" w:rsidRDefault="00EC54C8">
      <w:pPr>
        <w:pStyle w:val="CommentText"/>
      </w:pPr>
      <w:r>
        <w:rPr>
          <w:rStyle w:val="CommentReference"/>
        </w:rPr>
        <w:annotationRef/>
      </w:r>
      <w:r>
        <w:t>I do not understand that this supports the capelin collapse hypothesis.  Rather, it suggests that cod condition has always been heterogeneous and therefore, there is nothing special about condition being heterogeneous since 1991 (although why this is relevant is anyone’s guess).</w:t>
      </w:r>
      <w:r w:rsidR="00D3644E">
        <w:t xml:space="preserve">  This goes in the "invalid analysis" group.</w:t>
      </w:r>
    </w:p>
  </w:comment>
  <w:comment w:id="418" w:author="DFO-MPO" w:date="2018-06-11T16:36:00Z" w:initials="KPL">
    <w:p w:rsidR="00EC54C8" w:rsidRDefault="00EC54C8">
      <w:pPr>
        <w:pStyle w:val="CommentText"/>
      </w:pPr>
      <w:r>
        <w:rPr>
          <w:rStyle w:val="CommentReference"/>
        </w:rPr>
        <w:annotationRef/>
      </w:r>
      <w:r>
        <w:t>This is the most convincing section so far!!!!!!</w:t>
      </w:r>
    </w:p>
  </w:comment>
  <w:comment w:id="421" w:author="DFO-MPO" w:date="2018-06-11T16:33:00Z" w:initials="KPL">
    <w:p w:rsidR="00EC54C8" w:rsidRDefault="00EC54C8">
      <w:pPr>
        <w:pStyle w:val="CommentText"/>
      </w:pPr>
      <w:r>
        <w:rPr>
          <w:rStyle w:val="CommentReference"/>
        </w:rPr>
        <w:annotationRef/>
      </w:r>
      <w:r>
        <w:t xml:space="preserve">Context?  Also, this is more of the language I’d expect in a “Response”.  </w:t>
      </w:r>
    </w:p>
  </w:comment>
  <w:comment w:id="422" w:author="Aaron Adamack" w:date="2018-06-05T15:52:00Z" w:initials="ATA">
    <w:p w:rsidR="00EC54C8" w:rsidRDefault="00EC54C8">
      <w:pPr>
        <w:pStyle w:val="CommentText"/>
      </w:pPr>
      <w:r>
        <w:rPr>
          <w:rStyle w:val="CommentReference"/>
        </w:rPr>
        <w:annotationRef/>
      </w:r>
      <w:r>
        <w:t>Do we have any data that would be specific to 1990/91? Or would it be useful to give historic numbers of seals when capelin were extremely high in 88 and 89 vs. today when capelin numbers are low in order to show how small the seal population was relative to capelin at the time of their collapse (e.g. food wasn’t limiting seals in 90/91)?</w:t>
      </w:r>
    </w:p>
  </w:comment>
  <w:comment w:id="427" w:author="DFO-MPO" w:date="2018-06-11T16:35:00Z" w:initials="KPL">
    <w:p w:rsidR="00EC54C8" w:rsidRDefault="00EC54C8">
      <w:pPr>
        <w:pStyle w:val="CommentText"/>
      </w:pPr>
      <w:r>
        <w:rPr>
          <w:rStyle w:val="CommentReference"/>
        </w:rPr>
        <w:annotationRef/>
      </w:r>
      <w:r>
        <w:t>Reference for this statement?</w:t>
      </w:r>
    </w:p>
  </w:comment>
  <w:comment w:id="432" w:author="DFO-MPO" w:date="2018-06-12T11:28:00Z" w:initials="KPL">
    <w:p w:rsidR="00A64FCF" w:rsidRDefault="00A64FCF">
      <w:pPr>
        <w:pStyle w:val="CommentText"/>
      </w:pPr>
      <w:r>
        <w:rPr>
          <w:rStyle w:val="CommentReference"/>
        </w:rPr>
        <w:annotationRef/>
      </w:r>
      <w:r>
        <w:t>Above is very good and convincing.</w:t>
      </w:r>
    </w:p>
  </w:comment>
  <w:comment w:id="433" w:author="George Rose" w:date="2018-06-03T08:41:00Z" w:initials="">
    <w:p w:rsidR="00EC54C8" w:rsidRDefault="00EC54C8">
      <w:pPr>
        <w:pStyle w:val="Default"/>
      </w:pPr>
    </w:p>
    <w:p w:rsidR="00EC54C8" w:rsidRDefault="00EC54C8">
      <w:pPr>
        <w:pStyle w:val="Default"/>
      </w:pPr>
      <w:r>
        <w:rPr>
          <w:rFonts w:eastAsia="Arial Unicode MS" w:cs="Arial Unicode MS"/>
        </w:rPr>
        <w:t>When a population crashes, it is typical that range collapses too, especially in social species like capelin, cod, seabirds. In the early 90s, capelin and cod moved S (already established). It is not inconsistent then that there would be remaining concentrations is the S (like around Funk or in Placentia Bay for that matter - they were there for sure and feeding cod). But to me this is consistent with a collapse in the overall population - the only argument against this would be high densities over the entire range, but this is not the case. The fact that high densities remained in a few S areas is not an argument against collapse. I think we should try to explain this in the text….</w:t>
      </w:r>
    </w:p>
  </w:comment>
  <w:comment w:id="435" w:author="Montevecchi, William" w:date="2018-06-02T17:30:00Z" w:initials="">
    <w:p w:rsidR="00EC54C8" w:rsidRDefault="00EC54C8">
      <w:pPr>
        <w:pStyle w:val="Default"/>
      </w:pPr>
    </w:p>
    <w:p w:rsidR="00EC54C8" w:rsidRDefault="00EC54C8">
      <w:pPr>
        <w:pStyle w:val="Default"/>
      </w:pPr>
      <w:r>
        <w:rPr>
          <w:rFonts w:eastAsia="Arial Unicode MS" w:cs="Arial Unicode MS"/>
        </w:rPr>
        <w:t>This would not be inconsistent with the non-crash hypothesis.</w:t>
      </w:r>
    </w:p>
    <w:p w:rsidR="00EC54C8" w:rsidRDefault="00EC54C8">
      <w:pPr>
        <w:pStyle w:val="Default"/>
      </w:pPr>
    </w:p>
    <w:p w:rsidR="00EC54C8" w:rsidRDefault="00EC54C8">
      <w:pPr>
        <w:pStyle w:val="Default"/>
      </w:pPr>
      <w:r>
        <w:rPr>
          <w:rFonts w:eastAsia="Arial Unicode MS" w:cs="Arial Unicode MS"/>
        </w:rPr>
        <w:t>Montevecchi, William</w:t>
      </w:r>
    </w:p>
    <w:p w:rsidR="00EC54C8" w:rsidRDefault="00EC54C8">
      <w:pPr>
        <w:pStyle w:val="Default"/>
      </w:pPr>
      <w:proofErr w:type="gramStart"/>
      <w:r>
        <w:rPr>
          <w:rFonts w:eastAsia="Arial Unicode MS" w:cs="Arial Unicode MS"/>
        </w:rPr>
        <w:t>ditto</w:t>
      </w:r>
      <w:proofErr w:type="gramEnd"/>
    </w:p>
  </w:comment>
  <w:comment w:id="436" w:author="DFO-MPO" w:date="2018-06-12T11:30:00Z" w:initials="KPL">
    <w:p w:rsidR="00A64FCF" w:rsidRDefault="00A64FCF">
      <w:pPr>
        <w:pStyle w:val="CommentText"/>
      </w:pPr>
      <w:r>
        <w:rPr>
          <w:rStyle w:val="CommentReference"/>
        </w:rPr>
        <w:annotationRef/>
      </w:r>
      <w:r>
        <w:t>I agree with the above comment and add that I do not understand this paragraph.</w:t>
      </w:r>
    </w:p>
  </w:comment>
  <w:comment w:id="439" w:author="DFO-MPO" w:date="2018-06-12T11:32:00Z" w:initials="KPL">
    <w:p w:rsidR="00EC54C8" w:rsidRDefault="00EC54C8">
      <w:pPr>
        <w:pStyle w:val="CommentText"/>
      </w:pPr>
      <w:r>
        <w:rPr>
          <w:rStyle w:val="CommentReference"/>
        </w:rPr>
        <w:annotationRef/>
      </w:r>
      <w:proofErr w:type="gramStart"/>
      <w:r>
        <w:t>this</w:t>
      </w:r>
      <w:proofErr w:type="gramEnd"/>
      <w:r>
        <w:t xml:space="preserve"> is sounding a lot like </w:t>
      </w:r>
      <w:r w:rsidR="00A64FCF">
        <w:t>a response – but probably no getting around it.</w:t>
      </w:r>
    </w:p>
    <w:p w:rsidR="00A64FCF" w:rsidRDefault="00A64FCF">
      <w:pPr>
        <w:pStyle w:val="CommentText"/>
      </w:pPr>
      <w:r>
        <w:t>Perhaps remove the “yet they ignore…” and use “However”</w:t>
      </w:r>
    </w:p>
  </w:comment>
  <w:comment w:id="440" w:author="DFO-MPO" w:date="2018-06-12T11:32:00Z" w:initials="KPL">
    <w:p w:rsidR="00EC54C8" w:rsidRDefault="00EC54C8">
      <w:pPr>
        <w:pStyle w:val="CommentText"/>
      </w:pPr>
      <w:r>
        <w:rPr>
          <w:rStyle w:val="CommentReference"/>
        </w:rPr>
        <w:annotationRef/>
      </w:r>
      <w:r>
        <w:t>Relevance?</w:t>
      </w:r>
    </w:p>
    <w:p w:rsidR="00A64FCF" w:rsidRDefault="00A64FCF">
      <w:pPr>
        <w:pStyle w:val="CommentText"/>
      </w:pPr>
      <w:r>
        <w:t>The first part of the paragraph is very convincing!</w:t>
      </w:r>
    </w:p>
  </w:comment>
  <w:comment w:id="446" w:author="DFO-MPO" w:date="2018-06-12T11:34:00Z" w:initials="KPL">
    <w:p w:rsidR="00EC54C8" w:rsidRDefault="00EC54C8">
      <w:pPr>
        <w:pStyle w:val="CommentText"/>
      </w:pPr>
      <w:r>
        <w:rPr>
          <w:rStyle w:val="CommentReference"/>
        </w:rPr>
        <w:annotationRef/>
      </w:r>
      <w:r w:rsidR="00A64FCF">
        <w:t xml:space="preserve">I would make this clear up front.  </w:t>
      </w:r>
    </w:p>
    <w:p w:rsidR="00A64FCF" w:rsidRDefault="00A64FCF">
      <w:pPr>
        <w:pStyle w:val="CommentText"/>
      </w:pPr>
      <w:r>
        <w:t xml:space="preserve">So there are two points that Frank messed up on.  First is prey switching which is common and easy to understand.  Second, is that capelin are inshore year-round.  </w:t>
      </w:r>
    </w:p>
  </w:comment>
  <w:comment w:id="445" w:author="Montevecchi, William" w:date="2018-06-02T17:27:00Z" w:initials="">
    <w:p w:rsidR="00EC54C8" w:rsidRDefault="00EC54C8">
      <w:pPr>
        <w:pStyle w:val="Default"/>
      </w:pPr>
    </w:p>
    <w:p w:rsidR="00EC54C8" w:rsidRDefault="00EC54C8">
      <w:pPr>
        <w:pStyle w:val="Default"/>
      </w:pPr>
      <w:r>
        <w:rPr>
          <w:rFonts w:eastAsia="Arial Unicode MS" w:cs="Arial Unicode MS"/>
        </w:rPr>
        <w:t xml:space="preserve">The mean weight of capelin landed by parental </w:t>
      </w:r>
      <w:proofErr w:type="spellStart"/>
      <w:r>
        <w:rPr>
          <w:rFonts w:eastAsia="Arial Unicode MS" w:cs="Arial Unicode MS"/>
        </w:rPr>
        <w:t>murres</w:t>
      </w:r>
      <w:proofErr w:type="spellEnd"/>
      <w:r>
        <w:rPr>
          <w:rFonts w:eastAsia="Arial Unicode MS" w:cs="Arial Unicode MS"/>
        </w:rPr>
        <w:t xml:space="preserve"> on Funk Island as increased over the past 3 decades, and it would be informative to use the </w:t>
      </w:r>
      <w:proofErr w:type="spellStart"/>
      <w:r>
        <w:rPr>
          <w:rFonts w:eastAsia="Arial Unicode MS" w:cs="Arial Unicode MS"/>
        </w:rPr>
        <w:t>murre</w:t>
      </w:r>
      <w:proofErr w:type="spellEnd"/>
      <w:r>
        <w:rPr>
          <w:rFonts w:eastAsia="Arial Unicode MS" w:cs="Arial Unicode MS"/>
        </w:rPr>
        <w:t xml:space="preserve"> capelin data to analyze the proportions of different age classes captured by the </w:t>
      </w:r>
      <w:proofErr w:type="spellStart"/>
      <w:r>
        <w:rPr>
          <w:rFonts w:eastAsia="Arial Unicode MS" w:cs="Arial Unicode MS"/>
        </w:rPr>
        <w:t>murres</w:t>
      </w:r>
      <w:proofErr w:type="spellEnd"/>
      <w:r>
        <w:rPr>
          <w:rFonts w:eastAsia="Arial Unicode MS" w:cs="Arial Unicode MS"/>
        </w:rPr>
        <w:t xml:space="preserve"> over the past 3 decades. I will try to take a look at this; Ale and Paul has all the data as well</w:t>
      </w:r>
    </w:p>
  </w:comment>
  <w:comment w:id="462" w:author="DFO-MPO" w:date="2018-06-11T16:43:00Z" w:initials="KPL">
    <w:p w:rsidR="00EC54C8" w:rsidRDefault="00EC54C8">
      <w:pPr>
        <w:pStyle w:val="CommentText"/>
      </w:pPr>
      <w:r>
        <w:rPr>
          <w:rStyle w:val="CommentReference"/>
        </w:rPr>
        <w:annotationRef/>
      </w:r>
      <w:r>
        <w:t xml:space="preserve">Suggest avoiding this type of terminology.  Highly significant doesn’t mean much but magnitude of an effect does. </w:t>
      </w:r>
    </w:p>
  </w:comment>
  <w:comment w:id="463" w:author="Aaron Adamack" w:date="2018-06-05T15:57:00Z" w:initials="ATA">
    <w:p w:rsidR="00EC54C8" w:rsidRDefault="00EC54C8">
      <w:pPr>
        <w:pStyle w:val="CommentText"/>
      </w:pPr>
      <w:r>
        <w:rPr>
          <w:rStyle w:val="CommentReference"/>
        </w:rPr>
        <w:annotationRef/>
      </w:r>
      <w:r>
        <w:t xml:space="preserve">I’m not getting a lot from this entire paragraph. This sentence in particular isn’t very convincing. We have 18 years of data and we are seeing a signal from 3-4 years of it (e.g. capelin decrease since 2013). Did we see a corresponding increase in C. </w:t>
      </w:r>
      <w:proofErr w:type="spellStart"/>
      <w:r>
        <w:t>finmarchicus</w:t>
      </w:r>
      <w:proofErr w:type="spellEnd"/>
      <w:r>
        <w:t xml:space="preserve"> biomass between 2010 and 2012 which went along with the increase in capelin biomass over that stretch? Were there any shifts in capelin biomass upwards or downwards over the rest of the series?</w:t>
      </w:r>
    </w:p>
  </w:comment>
  <w:comment w:id="467" w:author="DFO-MPO" w:date="2018-06-11T16:45:00Z" w:initials="KPL">
    <w:p w:rsidR="00EC54C8" w:rsidRDefault="00EC54C8">
      <w:pPr>
        <w:pStyle w:val="CommentText"/>
      </w:pPr>
      <w:r>
        <w:rPr>
          <w:rStyle w:val="CommentReference"/>
        </w:rPr>
        <w:annotationRef/>
      </w:r>
      <w:r>
        <w:t>This is written more as a response.</w:t>
      </w:r>
    </w:p>
  </w:comment>
  <w:comment w:id="468" w:author="DFO-MPO" w:date="2018-06-12T11:42:00Z" w:initials="KPL">
    <w:p w:rsidR="006A0A88" w:rsidRDefault="006A0A88">
      <w:pPr>
        <w:pStyle w:val="CommentText"/>
      </w:pPr>
      <w:r>
        <w:rPr>
          <w:rStyle w:val="CommentReference"/>
        </w:rPr>
        <w:annotationRef/>
      </w:r>
      <w:r>
        <w:t xml:space="preserve">Admittedly, I skimmed the paper but didn’t see this conclusion.  </w:t>
      </w:r>
    </w:p>
  </w:comment>
  <w:comment w:id="479" w:author="DFO-MPO" w:date="2018-06-12T11:43:00Z" w:initials="KPL">
    <w:p w:rsidR="006A0A88" w:rsidRDefault="006A0A88">
      <w:pPr>
        <w:pStyle w:val="CommentText"/>
      </w:pPr>
      <w:r>
        <w:rPr>
          <w:rStyle w:val="CommentReference"/>
        </w:rPr>
        <w:annotationRef/>
      </w:r>
      <w:r>
        <w:t>This may be irrelevant if they are largely based on a flawed methodology…..which is what Frank will argue.</w:t>
      </w:r>
    </w:p>
  </w:comment>
  <w:comment w:id="484" w:author="DFO-MPO" w:date="2018-06-12T11:43:00Z" w:initials="KPL">
    <w:p w:rsidR="006A0A88" w:rsidRDefault="006A0A88">
      <w:pPr>
        <w:pStyle w:val="CommentText"/>
      </w:pPr>
      <w:r>
        <w:rPr>
          <w:rStyle w:val="CommentReference"/>
        </w:rPr>
        <w:annotationRef/>
      </w:r>
      <w:r>
        <w:t>This is not clear from the text.</w:t>
      </w:r>
    </w:p>
  </w:comment>
  <w:comment w:id="485" w:author="DFO-MPO" w:date="2018-06-11T16:46:00Z" w:initials="KPL">
    <w:p w:rsidR="00EC54C8" w:rsidRDefault="00EC54C8">
      <w:pPr>
        <w:pStyle w:val="CommentText"/>
      </w:pPr>
      <w:r>
        <w:rPr>
          <w:rStyle w:val="CommentReference"/>
        </w:rPr>
        <w:annotationRef/>
      </w:r>
      <w:r>
        <w:t>Again, I don’t find the logic here very compelling.</w:t>
      </w:r>
    </w:p>
  </w:comment>
  <w:comment w:id="486" w:author="Aaron Adamack" w:date="2018-06-05T15:58:00Z" w:initials="ATA">
    <w:p w:rsidR="00EC54C8" w:rsidRDefault="00EC54C8">
      <w:pPr>
        <w:pStyle w:val="CommentText"/>
      </w:pPr>
      <w:r>
        <w:rPr>
          <w:rStyle w:val="CommentReference"/>
        </w:rPr>
        <w:annotationRef/>
      </w:r>
      <w:r>
        <w:t>What is meant by low? Relative to pre-1990/91 or after that?</w:t>
      </w:r>
    </w:p>
  </w:comment>
  <w:comment w:id="490" w:author="Montevecchi, William" w:date="2018-06-02T19:03:00Z" w:initials="">
    <w:p w:rsidR="00EC54C8" w:rsidRDefault="00EC54C8">
      <w:pPr>
        <w:pStyle w:val="Default"/>
      </w:pPr>
    </w:p>
    <w:p w:rsidR="00EC54C8" w:rsidRDefault="00EC54C8">
      <w:pPr>
        <w:pStyle w:val="Default"/>
      </w:pPr>
      <w:r>
        <w:rPr>
          <w:rFonts w:eastAsia="Arial Unicode MS" w:cs="Arial Unicode MS"/>
        </w:rPr>
        <w:t>Useful to present cod dietary data above in cod section</w:t>
      </w:r>
    </w:p>
  </w:comment>
  <w:comment w:id="493" w:author="DFO-MPO" w:date="2018-06-12T11:46:00Z" w:initials="KPL">
    <w:p w:rsidR="006A0A88" w:rsidRDefault="006A0A88">
      <w:pPr>
        <w:pStyle w:val="CommentText"/>
      </w:pPr>
      <w:r>
        <w:rPr>
          <w:rStyle w:val="CommentReference"/>
        </w:rPr>
        <w:annotationRef/>
      </w:r>
      <w:r>
        <w:t xml:space="preserve">I agree with the above statement.  </w:t>
      </w:r>
    </w:p>
  </w:comment>
  <w:comment w:id="499" w:author="George Rose" w:date="2018-06-03T08:54:00Z" w:initials="">
    <w:p w:rsidR="00EC54C8" w:rsidRDefault="00EC54C8">
      <w:pPr>
        <w:pStyle w:val="Default"/>
      </w:pPr>
    </w:p>
    <w:p w:rsidR="00EC54C8" w:rsidRDefault="00EC54C8">
      <w:pPr>
        <w:pStyle w:val="Default"/>
      </w:pPr>
      <w:r>
        <w:rPr>
          <w:rFonts w:eastAsia="Arial Unicode MS" w:cs="Arial Unicode MS"/>
        </w:rPr>
        <w:t>This has been said before at least a couple of time in the MS - be careful not to protest too much….</w:t>
      </w:r>
    </w:p>
    <w:p w:rsidR="00EC54C8" w:rsidRDefault="00EC54C8">
      <w:pPr>
        <w:pStyle w:val="Default"/>
      </w:pPr>
    </w:p>
    <w:p w:rsidR="00EC54C8" w:rsidRDefault="00EC54C8">
      <w:pPr>
        <w:pStyle w:val="Default"/>
      </w:pPr>
      <w:r>
        <w:rPr>
          <w:rFonts w:eastAsia="Arial Unicode MS" w:cs="Arial Unicode MS"/>
        </w:rPr>
        <w:t>I think an ending that states that all of the evidence gathered here supports the conclusion that capelin collapsed in the early 90s, and does not support the Frank et al. contention, would be better than a repeat of a defence of the survey - do that earlier on…</w:t>
      </w:r>
    </w:p>
  </w:comment>
  <w:comment w:id="500" w:author="DFO-MPO" w:date="2018-06-12T11:50:00Z" w:initials="KPL">
    <w:p w:rsidR="009613B1" w:rsidRDefault="009613B1">
      <w:pPr>
        <w:pStyle w:val="CommentText"/>
      </w:pPr>
      <w:r>
        <w:rPr>
          <w:rStyle w:val="CommentReference"/>
        </w:rPr>
        <w:annotationRef/>
      </w:r>
      <w:r>
        <w:t>I don’t agree.  The data sources seem to indicate that if there are 3-6 Mt of capelin hiding on the inshore, they are doing a darn good job of it.</w:t>
      </w:r>
    </w:p>
  </w:comment>
  <w:comment w:id="506" w:author="Aaron Adamack" w:date="2018-06-05T16:07:00Z" w:initials="ATA">
    <w:p w:rsidR="00EC54C8" w:rsidRDefault="00EC54C8">
      <w:pPr>
        <w:pStyle w:val="CommentText"/>
      </w:pPr>
      <w:r>
        <w:rPr>
          <w:rStyle w:val="CommentReference"/>
        </w:rPr>
        <w:annotationRef/>
      </w:r>
      <w:r>
        <w:t>A description is still needed for the two smaller panels that Paul added. Also, the text (~page 10) makes mention of the package providing estimates of standard error, but we don’t seem to make use of it all. Does this figure need to be redone to include it?</w:t>
      </w:r>
    </w:p>
  </w:comment>
  <w:comment w:id="507" w:author="Aaron Adamack" w:date="2018-06-05T16:02:00Z" w:initials="ATA">
    <w:p w:rsidR="00EC54C8" w:rsidRDefault="00EC54C8">
      <w:pPr>
        <w:pStyle w:val="CommentText"/>
      </w:pPr>
      <w:r>
        <w:rPr>
          <w:rStyle w:val="CommentReference"/>
        </w:rPr>
        <w:annotationRef/>
      </w:r>
      <w:r>
        <w:t>I think this figure needs to be redone to delineate inshore/offshore waters and include all of the relevant location names</w:t>
      </w:r>
    </w:p>
  </w:comment>
  <w:comment w:id="508" w:author="George Rose" w:date="2018-06-03T08:57:00Z" w:initials="">
    <w:p w:rsidR="00EC54C8" w:rsidRDefault="00EC54C8">
      <w:pPr>
        <w:pStyle w:val="Default"/>
      </w:pPr>
    </w:p>
    <w:p w:rsidR="00EC54C8" w:rsidRDefault="00EC54C8">
      <w:pPr>
        <w:pStyle w:val="Default"/>
      </w:pPr>
      <w:r>
        <w:rPr>
          <w:rFonts w:eastAsia="Arial Unicode MS" w:cs="Arial Unicode MS"/>
        </w:rPr>
        <w:t>These are kind of brutal… better maps needed…</w:t>
      </w:r>
    </w:p>
  </w:comment>
  <w:comment w:id="511" w:author="Aaron Adamack" w:date="2018-06-05T16:02:00Z" w:initials="ATA">
    <w:p w:rsidR="00EC54C8" w:rsidRDefault="00EC54C8">
      <w:pPr>
        <w:pStyle w:val="CommentText"/>
      </w:pPr>
      <w:r>
        <w:rPr>
          <w:rStyle w:val="CommentReference"/>
        </w:rPr>
        <w:annotationRef/>
      </w:r>
      <w:r>
        <w:t xml:space="preserve">Could these be digitized and then placed on a variant of the </w:t>
      </w:r>
      <w:proofErr w:type="spellStart"/>
      <w:r>
        <w:t>basemap</w:t>
      </w:r>
      <w:proofErr w:type="spellEnd"/>
      <w:r>
        <w:t xml:space="preserve"> that Paul used for his figure?</w:t>
      </w:r>
    </w:p>
  </w:comment>
  <w:comment w:id="512" w:author="DFO-MPO" w:date="2018-05-22T16:11:00Z" w:initials="">
    <w:p w:rsidR="00EC54C8" w:rsidRDefault="00EC54C8">
      <w:pPr>
        <w:pStyle w:val="Default"/>
      </w:pPr>
    </w:p>
    <w:p w:rsidR="00EC54C8" w:rsidRDefault="00EC54C8">
      <w:pPr>
        <w:pStyle w:val="Default"/>
      </w:pPr>
      <w:r>
        <w:rPr>
          <w:rFonts w:eastAsia="Arial Unicode MS" w:cs="Arial Unicode MS"/>
        </w:rPr>
        <w:t>More work on this needs to be done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44E" w:rsidRDefault="00D3644E">
      <w:r>
        <w:separator/>
      </w:r>
    </w:p>
  </w:endnote>
  <w:endnote w:type="continuationSeparator" w:id="0">
    <w:p w:rsidR="00D3644E" w:rsidRDefault="00D36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4C8" w:rsidRDefault="00EC54C8">
    <w:pPr>
      <w:pStyle w:val="Footer"/>
      <w:tabs>
        <w:tab w:val="clear" w:pos="9360"/>
        <w:tab w:val="right" w:pos="9340"/>
      </w:tabs>
      <w:jc w:val="right"/>
    </w:pPr>
    <w:r>
      <w:rPr>
        <w:rStyle w:val="css-g38gqj"/>
        <w:sz w:val="18"/>
        <w:szCs w:val="18"/>
      </w:rPr>
      <w:t xml:space="preserve">pg. </w:t>
    </w:r>
    <w:r>
      <w:rPr>
        <w:rStyle w:val="css-g38gqj"/>
        <w:sz w:val="18"/>
        <w:szCs w:val="18"/>
      </w:rPr>
      <w:fldChar w:fldCharType="begin"/>
    </w:r>
    <w:r>
      <w:rPr>
        <w:rStyle w:val="css-g38gqj"/>
        <w:sz w:val="18"/>
        <w:szCs w:val="18"/>
      </w:rPr>
      <w:instrText xml:space="preserve"> PAGE </w:instrText>
    </w:r>
    <w:r>
      <w:rPr>
        <w:rStyle w:val="css-g38gqj"/>
        <w:sz w:val="18"/>
        <w:szCs w:val="18"/>
      </w:rPr>
      <w:fldChar w:fldCharType="separate"/>
    </w:r>
    <w:r w:rsidR="006C6BA1">
      <w:rPr>
        <w:rStyle w:val="css-g38gqj"/>
        <w:noProof/>
        <w:sz w:val="18"/>
        <w:szCs w:val="18"/>
      </w:rPr>
      <w:t>3</w:t>
    </w:r>
    <w:r>
      <w:rPr>
        <w:rStyle w:val="css-g38gqj"/>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44E" w:rsidRDefault="00D3644E">
      <w:r>
        <w:separator/>
      </w:r>
    </w:p>
  </w:footnote>
  <w:footnote w:type="continuationSeparator" w:id="0">
    <w:p w:rsidR="00D3644E" w:rsidRDefault="00D364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2C3185"/>
    <w:multiLevelType w:val="hybridMultilevel"/>
    <w:tmpl w:val="E3F250B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E1546"/>
    <w:rsid w:val="000750A4"/>
    <w:rsid w:val="000D7BCF"/>
    <w:rsid w:val="000E7BC7"/>
    <w:rsid w:val="000F7C35"/>
    <w:rsid w:val="001135E1"/>
    <w:rsid w:val="00151FCE"/>
    <w:rsid w:val="0019550F"/>
    <w:rsid w:val="001C3469"/>
    <w:rsid w:val="001F0873"/>
    <w:rsid w:val="00341F16"/>
    <w:rsid w:val="00373DAA"/>
    <w:rsid w:val="00383E79"/>
    <w:rsid w:val="003D73F5"/>
    <w:rsid w:val="00523755"/>
    <w:rsid w:val="005E1546"/>
    <w:rsid w:val="00663781"/>
    <w:rsid w:val="00677210"/>
    <w:rsid w:val="00683F10"/>
    <w:rsid w:val="006A0A88"/>
    <w:rsid w:val="006C6BA1"/>
    <w:rsid w:val="00737E6C"/>
    <w:rsid w:val="0082765C"/>
    <w:rsid w:val="00832672"/>
    <w:rsid w:val="008C5157"/>
    <w:rsid w:val="008C5285"/>
    <w:rsid w:val="008C595D"/>
    <w:rsid w:val="009613B1"/>
    <w:rsid w:val="00990209"/>
    <w:rsid w:val="009A131D"/>
    <w:rsid w:val="009E6E74"/>
    <w:rsid w:val="00A617EB"/>
    <w:rsid w:val="00A64FCF"/>
    <w:rsid w:val="00A81FFD"/>
    <w:rsid w:val="00A962BB"/>
    <w:rsid w:val="00AD6EAF"/>
    <w:rsid w:val="00AF16DE"/>
    <w:rsid w:val="00AF3024"/>
    <w:rsid w:val="00B122CC"/>
    <w:rsid w:val="00B63847"/>
    <w:rsid w:val="00B64F4C"/>
    <w:rsid w:val="00C06616"/>
    <w:rsid w:val="00C1468D"/>
    <w:rsid w:val="00CA0E1D"/>
    <w:rsid w:val="00CF26B6"/>
    <w:rsid w:val="00D3644E"/>
    <w:rsid w:val="00DE1217"/>
    <w:rsid w:val="00E321F3"/>
    <w:rsid w:val="00E3682D"/>
    <w:rsid w:val="00EB75CB"/>
    <w:rsid w:val="00EC54C8"/>
    <w:rsid w:val="00EF5329"/>
    <w:rsid w:val="00F52DF4"/>
    <w:rsid w:val="00FC11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A"/>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
    <w:pPr>
      <w:keepNext/>
      <w:keepLines/>
      <w:spacing w:before="200"/>
      <w:outlineLvl w:val="2"/>
    </w:pPr>
    <w:rPr>
      <w:rFonts w:ascii="Cambria" w:eastAsia="Cambria" w:hAnsi="Cambria" w:cs="Cambria"/>
      <w:b/>
      <w:bCs/>
      <w:color w:val="4F81BD"/>
      <w:sz w:val="22"/>
      <w:szCs w:val="22"/>
      <w:u w:color="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character" w:customStyle="1" w:styleId="css-g38gqj">
    <w:name w:val="css-g38gqj"/>
    <w:rPr>
      <w:lang w:val="en-US"/>
    </w:rPr>
  </w:style>
  <w:style w:type="paragraph" w:customStyle="1" w:styleId="Heading">
    <w:name w:val="Heading"/>
    <w:next w:val="Body"/>
    <w:pPr>
      <w:keepNext/>
      <w:keepLines/>
      <w:spacing w:before="480"/>
      <w:outlineLvl w:val="0"/>
    </w:pPr>
    <w:rPr>
      <w:rFonts w:ascii="Cambria" w:eastAsia="Cambria" w:hAnsi="Cambria" w:cs="Cambria"/>
      <w:b/>
      <w:bCs/>
      <w:color w:val="365F91"/>
      <w:sz w:val="28"/>
      <w:szCs w:val="28"/>
      <w:u w:color="365F91"/>
    </w:rPr>
  </w:style>
  <w:style w:type="paragraph" w:customStyle="1" w:styleId="Body">
    <w:name w:val="Body"/>
    <w:rPr>
      <w:rFonts w:eastAsia="Times New Roman"/>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A">
    <w:name w:val="Body A"/>
    <w:rPr>
      <w:rFonts w:ascii="Calibri" w:eastAsia="Calibri" w:hAnsi="Calibri" w:cs="Calibri"/>
      <w:color w:val="000000"/>
      <w:sz w:val="22"/>
      <w:szCs w:val="22"/>
      <w:u w:color="000000"/>
      <w:lang w:val="en-US"/>
    </w:rPr>
  </w:style>
  <w:style w:type="paragraph" w:customStyle="1" w:styleId="Style1">
    <w:name w:val="Style1"/>
    <w:pPr>
      <w:spacing w:line="480" w:lineRule="auto"/>
      <w:ind w:firstLine="720"/>
    </w:pPr>
    <w:rPr>
      <w:rFonts w:ascii="Calibri" w:eastAsia="Calibri" w:hAnsi="Calibri" w:cs="Calibri"/>
      <w:color w:val="000000"/>
      <w:sz w:val="24"/>
      <w:szCs w:val="24"/>
      <w:u w:color="000000"/>
      <w:lang w:val="en-US"/>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character" w:customStyle="1" w:styleId="Hyperlink4">
    <w:name w:val="Hyperlink.4"/>
    <w:basedOn w:val="Hyperlink"/>
    <w:rPr>
      <w:u w:val="single"/>
    </w:rPr>
  </w:style>
  <w:style w:type="character" w:customStyle="1" w:styleId="Hyperlink5">
    <w:name w:val="Hyperlink.5"/>
    <w:basedOn w:val="Hyperlink"/>
    <w:rPr>
      <w:u w:val="single"/>
    </w:rPr>
  </w:style>
  <w:style w:type="character" w:customStyle="1" w:styleId="Hyperlink6">
    <w:name w:val="Hyperlink.6"/>
    <w:basedOn w:val="Hyperlink"/>
    <w:rPr>
      <w:u w:val="single"/>
    </w:rPr>
  </w:style>
  <w:style w:type="paragraph" w:styleId="Caption">
    <w:name w:val="caption"/>
    <w:next w:val="Body"/>
    <w:pPr>
      <w:spacing w:after="200"/>
    </w:pPr>
    <w:rPr>
      <w:rFonts w:eastAsia="Times New Roman"/>
      <w:b/>
      <w:bCs/>
      <w:color w:val="4F81BD"/>
      <w:sz w:val="18"/>
      <w:szCs w:val="18"/>
      <w:u w:color="4F81BD"/>
      <w:lang w:val="en-US"/>
    </w:rPr>
  </w:style>
  <w:style w:type="paragraph" w:customStyle="1" w:styleId="EndNoteBibliography">
    <w:name w:val="EndNote Bibliography"/>
    <w:rPr>
      <w:rFonts w:ascii="Calibri" w:eastAsia="Calibri" w:hAnsi="Calibri" w:cs="Calibri"/>
      <w:color w:val="000000"/>
      <w:sz w:val="22"/>
      <w:szCs w:val="22"/>
      <w:u w:color="00000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550F"/>
    <w:rPr>
      <w:rFonts w:ascii="Tahoma" w:hAnsi="Tahoma" w:cs="Tahoma"/>
      <w:sz w:val="16"/>
      <w:szCs w:val="16"/>
    </w:rPr>
  </w:style>
  <w:style w:type="character" w:customStyle="1" w:styleId="BalloonTextChar">
    <w:name w:val="Balloon Text Char"/>
    <w:basedOn w:val="DefaultParagraphFont"/>
    <w:link w:val="BalloonText"/>
    <w:uiPriority w:val="99"/>
    <w:semiHidden/>
    <w:rsid w:val="0019550F"/>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C1468D"/>
    <w:rPr>
      <w:b/>
      <w:bCs/>
    </w:rPr>
  </w:style>
  <w:style w:type="character" w:customStyle="1" w:styleId="CommentSubjectChar">
    <w:name w:val="Comment Subject Char"/>
    <w:basedOn w:val="CommentTextChar"/>
    <w:link w:val="CommentSubject"/>
    <w:uiPriority w:val="99"/>
    <w:semiHidden/>
    <w:rsid w:val="00C1468D"/>
    <w:rPr>
      <w:b/>
      <w:bCs/>
      <w:lang w:val="en-US" w:eastAsia="en-US"/>
    </w:rPr>
  </w:style>
  <w:style w:type="character" w:styleId="LineNumber">
    <w:name w:val="line number"/>
    <w:basedOn w:val="DefaultParagraphFont"/>
    <w:uiPriority w:val="99"/>
    <w:semiHidden/>
    <w:unhideWhenUsed/>
    <w:rsid w:val="008C5285"/>
  </w:style>
  <w:style w:type="paragraph" w:styleId="Revision">
    <w:name w:val="Revision"/>
    <w:hidden/>
    <w:uiPriority w:val="99"/>
    <w:semiHidden/>
    <w:rsid w:val="00A64FC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next w:val="BodyA"/>
    <w:pPr>
      <w:keepNext/>
      <w:spacing w:before="240" w:after="60" w:line="360" w:lineRule="auto"/>
      <w:jc w:val="both"/>
      <w:outlineLvl w:val="1"/>
    </w:pPr>
    <w:rPr>
      <w:rFonts w:ascii="Arial" w:hAnsi="Arial" w:cs="Arial Unicode MS"/>
      <w:b/>
      <w:bCs/>
      <w:i/>
      <w:iCs/>
      <w:color w:val="000000"/>
      <w:sz w:val="28"/>
      <w:szCs w:val="28"/>
      <w:u w:color="000000"/>
      <w:lang w:val="de-DE"/>
    </w:rPr>
  </w:style>
  <w:style w:type="paragraph" w:styleId="Heading3">
    <w:name w:val="heading 3"/>
    <w:next w:val="BodyA"/>
    <w:pPr>
      <w:keepNext/>
      <w:keepLines/>
      <w:spacing w:before="200"/>
      <w:outlineLvl w:val="2"/>
    </w:pPr>
    <w:rPr>
      <w:rFonts w:ascii="Cambria" w:eastAsia="Cambria" w:hAnsi="Cambria" w:cs="Cambria"/>
      <w:b/>
      <w:bCs/>
      <w:color w:val="4F81BD"/>
      <w:sz w:val="22"/>
      <w:szCs w:val="22"/>
      <w:u w:color="4F81BD"/>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en-US"/>
    </w:rPr>
  </w:style>
  <w:style w:type="character" w:customStyle="1" w:styleId="css-g38gqj">
    <w:name w:val="css-g38gqj"/>
    <w:rPr>
      <w:lang w:val="en-US"/>
    </w:rPr>
  </w:style>
  <w:style w:type="paragraph" w:customStyle="1" w:styleId="Heading">
    <w:name w:val="Heading"/>
    <w:next w:val="Body"/>
    <w:pPr>
      <w:keepNext/>
      <w:keepLines/>
      <w:spacing w:before="480"/>
      <w:outlineLvl w:val="0"/>
    </w:pPr>
    <w:rPr>
      <w:rFonts w:ascii="Cambria" w:eastAsia="Cambria" w:hAnsi="Cambria" w:cs="Cambria"/>
      <w:b/>
      <w:bCs/>
      <w:color w:val="365F91"/>
      <w:sz w:val="28"/>
      <w:szCs w:val="28"/>
      <w:u w:color="365F91"/>
    </w:rPr>
  </w:style>
  <w:style w:type="paragraph" w:customStyle="1" w:styleId="Body">
    <w:name w:val="Body"/>
    <w:rPr>
      <w:rFonts w:eastAsia="Times New Roman"/>
      <w:color w:val="000000"/>
      <w:sz w:val="24"/>
      <w:szCs w:val="24"/>
      <w:u w:color="000000"/>
    </w:rPr>
  </w:style>
  <w:style w:type="paragraph" w:customStyle="1" w:styleId="Default">
    <w:name w:val="Default"/>
    <w:rPr>
      <w:rFonts w:ascii="Helvetica" w:eastAsia="Helvetica" w:hAnsi="Helvetica" w:cs="Helvetica"/>
      <w:color w:val="000000"/>
      <w:sz w:val="22"/>
      <w:szCs w:val="22"/>
    </w:rPr>
  </w:style>
  <w:style w:type="paragraph" w:customStyle="1" w:styleId="BodyA">
    <w:name w:val="Body A"/>
    <w:rPr>
      <w:rFonts w:ascii="Calibri" w:eastAsia="Calibri" w:hAnsi="Calibri" w:cs="Calibri"/>
      <w:color w:val="000000"/>
      <w:sz w:val="22"/>
      <w:szCs w:val="22"/>
      <w:u w:color="000000"/>
      <w:lang w:val="en-US"/>
    </w:rPr>
  </w:style>
  <w:style w:type="paragraph" w:customStyle="1" w:styleId="Style1">
    <w:name w:val="Style1"/>
    <w:pPr>
      <w:spacing w:line="480" w:lineRule="auto"/>
      <w:ind w:firstLine="720"/>
    </w:pPr>
    <w:rPr>
      <w:rFonts w:ascii="Calibri" w:eastAsia="Calibri" w:hAnsi="Calibri" w:cs="Calibri"/>
      <w:color w:val="000000"/>
      <w:sz w:val="24"/>
      <w:szCs w:val="24"/>
      <w:u w:color="000000"/>
      <w:lang w:val="en-US"/>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character" w:customStyle="1" w:styleId="Hyperlink4">
    <w:name w:val="Hyperlink.4"/>
    <w:basedOn w:val="Hyperlink"/>
    <w:rPr>
      <w:u w:val="single"/>
    </w:rPr>
  </w:style>
  <w:style w:type="character" w:customStyle="1" w:styleId="Hyperlink5">
    <w:name w:val="Hyperlink.5"/>
    <w:basedOn w:val="Hyperlink"/>
    <w:rPr>
      <w:u w:val="single"/>
    </w:rPr>
  </w:style>
  <w:style w:type="character" w:customStyle="1" w:styleId="Hyperlink6">
    <w:name w:val="Hyperlink.6"/>
    <w:basedOn w:val="Hyperlink"/>
    <w:rPr>
      <w:u w:val="single"/>
    </w:rPr>
  </w:style>
  <w:style w:type="paragraph" w:styleId="Caption">
    <w:name w:val="caption"/>
    <w:next w:val="Body"/>
    <w:pPr>
      <w:spacing w:after="200"/>
    </w:pPr>
    <w:rPr>
      <w:rFonts w:eastAsia="Times New Roman"/>
      <w:b/>
      <w:bCs/>
      <w:color w:val="4F81BD"/>
      <w:sz w:val="18"/>
      <w:szCs w:val="18"/>
      <w:u w:color="4F81BD"/>
      <w:lang w:val="en-US"/>
    </w:rPr>
  </w:style>
  <w:style w:type="paragraph" w:customStyle="1" w:styleId="EndNoteBibliography">
    <w:name w:val="EndNote Bibliography"/>
    <w:rPr>
      <w:rFonts w:ascii="Calibri" w:eastAsia="Calibri" w:hAnsi="Calibri" w:cs="Calibri"/>
      <w:color w:val="000000"/>
      <w:sz w:val="22"/>
      <w:szCs w:val="22"/>
      <w:u w:color="00000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9550F"/>
    <w:rPr>
      <w:rFonts w:ascii="Tahoma" w:hAnsi="Tahoma" w:cs="Tahoma"/>
      <w:sz w:val="16"/>
      <w:szCs w:val="16"/>
    </w:rPr>
  </w:style>
  <w:style w:type="character" w:customStyle="1" w:styleId="BalloonTextChar">
    <w:name w:val="Balloon Text Char"/>
    <w:basedOn w:val="DefaultParagraphFont"/>
    <w:link w:val="BalloonText"/>
    <w:uiPriority w:val="99"/>
    <w:semiHidden/>
    <w:rsid w:val="0019550F"/>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C1468D"/>
    <w:rPr>
      <w:b/>
      <w:bCs/>
    </w:rPr>
  </w:style>
  <w:style w:type="character" w:customStyle="1" w:styleId="CommentSubjectChar">
    <w:name w:val="Comment Subject Char"/>
    <w:basedOn w:val="CommentTextChar"/>
    <w:link w:val="CommentSubject"/>
    <w:uiPriority w:val="99"/>
    <w:semiHidden/>
    <w:rsid w:val="00C1468D"/>
    <w:rPr>
      <w:b/>
      <w:bCs/>
      <w:lang w:val="en-US" w:eastAsia="en-US"/>
    </w:rPr>
  </w:style>
  <w:style w:type="character" w:styleId="LineNumber">
    <w:name w:val="line number"/>
    <w:basedOn w:val="DefaultParagraphFont"/>
    <w:uiPriority w:val="99"/>
    <w:semiHidden/>
    <w:unhideWhenUsed/>
    <w:rsid w:val="008C5285"/>
  </w:style>
  <w:style w:type="paragraph" w:styleId="Revision">
    <w:name w:val="Revision"/>
    <w:hidden/>
    <w:uiPriority w:val="99"/>
    <w:semiHidden/>
    <w:rsid w:val="00A64FCF"/>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48</Pages>
  <Words>62587</Words>
  <Characters>356750</Characters>
  <Application>Microsoft Office Word</Application>
  <DocSecurity>0</DocSecurity>
  <Lines>2972</Lines>
  <Paragraphs>836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418501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Adamack, Aaron</dc:creator>
  <cp:lastModifiedBy>DFO-MPO</cp:lastModifiedBy>
  <cp:revision>11</cp:revision>
  <cp:lastPrinted>2018-06-05T13:05:00Z</cp:lastPrinted>
  <dcterms:created xsi:type="dcterms:W3CDTF">2018-06-11T17:00:00Z</dcterms:created>
  <dcterms:modified xsi:type="dcterms:W3CDTF">2018-06-12T14:27:00Z</dcterms:modified>
</cp:coreProperties>
</file>