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84DB6" w14:textId="77777777" w:rsidR="00D837BA"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 xml:space="preserve">The collapse </w:t>
      </w:r>
      <w:r w:rsidR="00D837BA">
        <w:rPr>
          <w:rFonts w:ascii="Times New Roman" w:hAnsi="Times New Roman" w:cs="Times New Roman"/>
          <w:color w:val="000000"/>
          <w:sz w:val="32"/>
          <w:szCs w:val="32"/>
          <w:u w:color="000000"/>
        </w:rPr>
        <w:t xml:space="preserve">and continued low productivity </w:t>
      </w:r>
      <w:r w:rsidRPr="00FD2140">
        <w:rPr>
          <w:rFonts w:ascii="Times New Roman" w:hAnsi="Times New Roman" w:cs="Times New Roman"/>
          <w:color w:val="000000"/>
          <w:sz w:val="32"/>
          <w:szCs w:val="32"/>
          <w:u w:color="000000"/>
        </w:rPr>
        <w:t xml:space="preserve">of a keystone forage </w:t>
      </w:r>
    </w:p>
    <w:p w14:paraId="0C33FB2D" w14:textId="2FD8A540" w:rsidR="00794830" w:rsidRPr="00FD2140" w:rsidRDefault="00BD35A4" w:rsidP="00D837BA">
      <w:pPr>
        <w:pStyle w:val="Heading"/>
        <w:spacing w:before="0" w:line="480" w:lineRule="auto"/>
        <w:rPr>
          <w:rFonts w:ascii="Times New Roman" w:hAnsi="Times New Roman" w:cs="Times New Roman"/>
          <w:color w:val="000000"/>
          <w:sz w:val="32"/>
          <w:szCs w:val="32"/>
          <w:u w:color="000000"/>
        </w:rPr>
      </w:pPr>
      <w:r w:rsidRPr="00FD2140">
        <w:rPr>
          <w:rFonts w:ascii="Times New Roman" w:hAnsi="Times New Roman" w:cs="Times New Roman"/>
          <w:color w:val="000000"/>
          <w:sz w:val="32"/>
          <w:szCs w:val="32"/>
          <w:u w:color="000000"/>
        </w:rPr>
        <w:t>fish species</w:t>
      </w:r>
    </w:p>
    <w:p w14:paraId="4137ABEA" w14:textId="77777777" w:rsidR="00794830" w:rsidRDefault="00794830">
      <w:pPr>
        <w:pStyle w:val="BodyA"/>
      </w:pPr>
    </w:p>
    <w:p w14:paraId="0FCAFD30" w14:textId="1419FBA2" w:rsidR="00794830" w:rsidRDefault="00BD35A4">
      <w:pPr>
        <w:pStyle w:val="BodyA"/>
        <w:spacing w:line="480" w:lineRule="auto"/>
      </w:pPr>
      <w:r>
        <w:rPr>
          <w:lang w:val="nl-NL"/>
        </w:rPr>
        <w:t>A</w:t>
      </w:r>
      <w:r w:rsidR="00385D88">
        <w:rPr>
          <w:lang w:val="nl-NL"/>
        </w:rPr>
        <w:t xml:space="preserve">lejandro </w:t>
      </w:r>
      <w:r>
        <w:rPr>
          <w:lang w:val="nl-NL"/>
        </w:rPr>
        <w:t>D.</w:t>
      </w:r>
      <w:r w:rsidR="006124D7">
        <w:rPr>
          <w:lang w:val="nl-NL"/>
        </w:rPr>
        <w:t xml:space="preserve"> Buren</w:t>
      </w:r>
      <w:r>
        <w:rPr>
          <w:vertAlign w:val="superscript"/>
        </w:rPr>
        <w:t>1</w:t>
      </w:r>
      <w:r w:rsidR="006124D7">
        <w:rPr>
          <w:rStyle w:val="css-g38gqj"/>
        </w:rPr>
        <w:t xml:space="preserve">§, </w:t>
      </w:r>
      <w:r w:rsidR="00385D88">
        <w:rPr>
          <w:rStyle w:val="css-g38gqj"/>
        </w:rPr>
        <w:t xml:space="preserve">Hannah </w:t>
      </w:r>
      <w:r>
        <w:rPr>
          <w:rStyle w:val="css-g38gqj"/>
        </w:rPr>
        <w:t>M.</w:t>
      </w:r>
      <w:r w:rsidR="006124D7">
        <w:rPr>
          <w:rStyle w:val="css-g38gqj"/>
        </w:rPr>
        <w:t xml:space="preserve"> Murphy</w:t>
      </w:r>
      <w:r>
        <w:rPr>
          <w:vertAlign w:val="superscript"/>
        </w:rPr>
        <w:t>1</w:t>
      </w:r>
      <w:r w:rsidR="006124D7">
        <w:rPr>
          <w:rStyle w:val="css-g38gqj"/>
        </w:rPr>
        <w:t xml:space="preserve">*§, </w:t>
      </w:r>
      <w:r w:rsidR="00385D88">
        <w:rPr>
          <w:rStyle w:val="css-g38gqj"/>
        </w:rPr>
        <w:t xml:space="preserve">Aaron </w:t>
      </w:r>
      <w:r>
        <w:rPr>
          <w:rStyle w:val="css-g38gqj"/>
        </w:rPr>
        <w:t>T.</w:t>
      </w:r>
      <w:r w:rsidR="006124D7">
        <w:rPr>
          <w:rStyle w:val="css-g38gqj"/>
        </w:rPr>
        <w:t xml:space="preserve"> Adamack</w:t>
      </w:r>
      <w:r>
        <w:rPr>
          <w:vertAlign w:val="superscript"/>
        </w:rPr>
        <w:t>1</w:t>
      </w:r>
      <w:r w:rsidR="006124D7">
        <w:rPr>
          <w:rStyle w:val="css-g38gqj"/>
        </w:rPr>
        <w:t xml:space="preserve">, </w:t>
      </w:r>
      <w:r w:rsidR="00385D88">
        <w:rPr>
          <w:rStyle w:val="css-g38gqj"/>
        </w:rPr>
        <w:t>Gail</w:t>
      </w:r>
      <w:r>
        <w:rPr>
          <w:rStyle w:val="css-g38gqj"/>
        </w:rPr>
        <w:t xml:space="preserve"> K.</w:t>
      </w:r>
      <w:r w:rsidR="006124D7">
        <w:rPr>
          <w:rStyle w:val="css-g38gqj"/>
        </w:rPr>
        <w:t xml:space="preserve"> Davoren</w:t>
      </w:r>
      <w:r>
        <w:rPr>
          <w:vertAlign w:val="superscript"/>
        </w:rPr>
        <w:t>2</w:t>
      </w:r>
      <w:r w:rsidR="00385D88">
        <w:rPr>
          <w:lang w:val="nl-NL"/>
        </w:rPr>
        <w:t>, Mariano</w:t>
      </w:r>
      <w:r w:rsidR="006124D7">
        <w:rPr>
          <w:lang w:val="nl-NL"/>
        </w:rPr>
        <w:t xml:space="preserve"> Koen-Alonso</w:t>
      </w:r>
      <w:r>
        <w:rPr>
          <w:vertAlign w:val="superscript"/>
        </w:rPr>
        <w:t>1</w:t>
      </w:r>
      <w:r w:rsidR="00385D88">
        <w:rPr>
          <w:lang w:val="it-IT"/>
        </w:rPr>
        <w:t xml:space="preserve">, William </w:t>
      </w:r>
      <w:r>
        <w:rPr>
          <w:lang w:val="it-IT"/>
        </w:rPr>
        <w:t>A.</w:t>
      </w:r>
      <w:r w:rsidR="006124D7" w:rsidRPr="006124D7">
        <w:rPr>
          <w:lang w:val="it-IT"/>
        </w:rPr>
        <w:t xml:space="preserve"> </w:t>
      </w:r>
      <w:r w:rsidR="006124D7">
        <w:rPr>
          <w:lang w:val="it-IT"/>
        </w:rPr>
        <w:t>Montevecchi</w:t>
      </w:r>
      <w:r>
        <w:rPr>
          <w:vertAlign w:val="superscript"/>
        </w:rPr>
        <w:t>3</w:t>
      </w:r>
      <w:r w:rsidR="00385D88">
        <w:rPr>
          <w:rStyle w:val="css-g38gqj"/>
        </w:rPr>
        <w:t>, Frances</w:t>
      </w:r>
      <w:r>
        <w:rPr>
          <w:rStyle w:val="css-g38gqj"/>
        </w:rPr>
        <w:t xml:space="preserve"> K.</w:t>
      </w:r>
      <w:r w:rsidR="006124D7" w:rsidRPr="006124D7">
        <w:rPr>
          <w:rStyle w:val="css-g38gqj"/>
        </w:rPr>
        <w:t xml:space="preserve"> </w:t>
      </w:r>
      <w:r w:rsidR="006124D7">
        <w:rPr>
          <w:rStyle w:val="css-g38gqj"/>
        </w:rPr>
        <w:t>Mowbray</w:t>
      </w:r>
      <w:r>
        <w:rPr>
          <w:vertAlign w:val="superscript"/>
        </w:rPr>
        <w:t>1</w:t>
      </w:r>
      <w:r w:rsidR="00385D88">
        <w:rPr>
          <w:rStyle w:val="css-g38gqj"/>
        </w:rPr>
        <w:t>, Pierre</w:t>
      </w:r>
      <w:r w:rsidR="006124D7">
        <w:rPr>
          <w:rStyle w:val="css-g38gqj"/>
        </w:rPr>
        <w:t xml:space="preserve"> Pepin</w:t>
      </w:r>
      <w:r>
        <w:rPr>
          <w:vertAlign w:val="superscript"/>
        </w:rPr>
        <w:t>1</w:t>
      </w:r>
      <w:r w:rsidR="00385D88">
        <w:rPr>
          <w:lang w:val="pt-PT"/>
        </w:rPr>
        <w:t>, Paul M.</w:t>
      </w:r>
      <w:r w:rsidR="006124D7">
        <w:rPr>
          <w:lang w:val="pt-PT"/>
        </w:rPr>
        <w:t xml:space="preserve"> Regular</w:t>
      </w:r>
      <w:r>
        <w:rPr>
          <w:vertAlign w:val="superscript"/>
        </w:rPr>
        <w:t>1</w:t>
      </w:r>
      <w:r w:rsidR="00385D88">
        <w:rPr>
          <w:lang w:val="de-DE"/>
        </w:rPr>
        <w:t>, Dominique</w:t>
      </w:r>
      <w:r w:rsidR="006124D7">
        <w:rPr>
          <w:lang w:val="de-DE"/>
        </w:rPr>
        <w:t xml:space="preserve"> Robert</w:t>
      </w:r>
      <w:r>
        <w:rPr>
          <w:vertAlign w:val="superscript"/>
        </w:rPr>
        <w:t>4</w:t>
      </w:r>
      <w:r w:rsidR="00385D88">
        <w:rPr>
          <w:lang w:val="de-DE"/>
        </w:rPr>
        <w:t xml:space="preserve">, George </w:t>
      </w:r>
      <w:r>
        <w:rPr>
          <w:lang w:val="de-DE"/>
        </w:rPr>
        <w:t>A.</w:t>
      </w:r>
      <w:r w:rsidR="006124D7">
        <w:rPr>
          <w:lang w:val="de-DE"/>
        </w:rPr>
        <w:t xml:space="preserve"> Rose</w:t>
      </w:r>
      <w:r>
        <w:rPr>
          <w:vertAlign w:val="superscript"/>
        </w:rPr>
        <w:t>5</w:t>
      </w:r>
      <w:r>
        <w:rPr>
          <w:rStyle w:val="css-g38gqj"/>
        </w:rPr>
        <w:t xml:space="preserve">, </w:t>
      </w:r>
      <w:r w:rsidR="00385D88">
        <w:rPr>
          <w:rStyle w:val="css-g38gqj"/>
        </w:rPr>
        <w:t>Garry B.</w:t>
      </w:r>
      <w:r w:rsidR="006124D7">
        <w:rPr>
          <w:rStyle w:val="css-g38gqj"/>
        </w:rPr>
        <w:t xml:space="preserve"> Stenson</w:t>
      </w:r>
      <w:r>
        <w:rPr>
          <w:vertAlign w:val="superscript"/>
        </w:rPr>
        <w:t>1</w:t>
      </w:r>
      <w:r>
        <w:rPr>
          <w:rStyle w:val="css-g38gqj"/>
        </w:rPr>
        <w:t xml:space="preserve">, </w:t>
      </w:r>
      <w:r w:rsidR="00385D88">
        <w:rPr>
          <w:rStyle w:val="css-g38gqj"/>
        </w:rPr>
        <w:t>Divya</w:t>
      </w:r>
      <w:r w:rsidR="006124D7">
        <w:rPr>
          <w:rStyle w:val="css-g38gqj"/>
        </w:rPr>
        <w:t xml:space="preserve"> Varkey</w:t>
      </w:r>
      <w:r>
        <w:rPr>
          <w:vertAlign w:val="superscript"/>
        </w:rPr>
        <w:t>1</w:t>
      </w:r>
    </w:p>
    <w:p w14:paraId="795FD15B" w14:textId="77777777" w:rsidR="00794830" w:rsidRDefault="00BD35A4">
      <w:pPr>
        <w:pStyle w:val="BodyA"/>
        <w:spacing w:after="200" w:line="276" w:lineRule="auto"/>
      </w:pPr>
      <w:r>
        <w:t>Affiliations:</w:t>
      </w:r>
    </w:p>
    <w:p w14:paraId="6BEF95BA" w14:textId="75F1727E" w:rsidR="00794830" w:rsidRDefault="00BD35A4">
      <w:pPr>
        <w:pStyle w:val="BodyA"/>
        <w:spacing w:after="200" w:line="276" w:lineRule="auto"/>
        <w:rPr>
          <w:rStyle w:val="css-g38gqj"/>
        </w:rPr>
      </w:pPr>
      <w:r>
        <w:rPr>
          <w:rStyle w:val="css-g38gqj"/>
        </w:rPr>
        <w:t>1. Northwest Atlantic Fisheries Centre, Fisheries and Oceans Canada, St. John's, NL, Canada</w:t>
      </w:r>
      <w:r w:rsidR="006D3DFC">
        <w:rPr>
          <w:rStyle w:val="css-g38gqj"/>
        </w:rPr>
        <w:t xml:space="preserve"> A1C 5X1</w:t>
      </w:r>
    </w:p>
    <w:p w14:paraId="61500292" w14:textId="4EF24128" w:rsidR="00794830" w:rsidRDefault="00BD35A4">
      <w:pPr>
        <w:pStyle w:val="BodyA"/>
        <w:spacing w:after="200" w:line="276" w:lineRule="auto"/>
        <w:rPr>
          <w:rStyle w:val="css-g38gqj"/>
        </w:rPr>
      </w:pPr>
      <w:r>
        <w:rPr>
          <w:rStyle w:val="css-g38gqj"/>
        </w:rPr>
        <w:t>2. Department of Biological Sciences, University of Manitoba, Winnipeg, MB, Canada</w:t>
      </w:r>
      <w:r w:rsidR="006D3DFC">
        <w:rPr>
          <w:rStyle w:val="css-g38gqj"/>
        </w:rPr>
        <w:t xml:space="preserve"> R3T 2N2</w:t>
      </w:r>
    </w:p>
    <w:p w14:paraId="557F7A92" w14:textId="63052E88" w:rsidR="00794830" w:rsidRDefault="00BD35A4">
      <w:pPr>
        <w:pStyle w:val="BodyA"/>
        <w:keepNext/>
        <w:spacing w:line="480" w:lineRule="auto"/>
        <w:rPr>
          <w:rStyle w:val="css-g38gqj"/>
        </w:rPr>
      </w:pPr>
      <w:r>
        <w:rPr>
          <w:rStyle w:val="css-g38gqj"/>
        </w:rPr>
        <w:t>3. Cognitive and Behavioural Ecology Prog</w:t>
      </w:r>
      <w:r w:rsidR="006D3DFC">
        <w:rPr>
          <w:rStyle w:val="css-g38gqj"/>
        </w:rPr>
        <w:t>r</w:t>
      </w:r>
      <w:r>
        <w:rPr>
          <w:rStyle w:val="css-g38gqj"/>
        </w:rPr>
        <w:t>amme, Departments of Biology and Psychology, Memorial University of Newfoundland, St. John’s, NL, Canada</w:t>
      </w:r>
      <w:r w:rsidR="006D3DFC">
        <w:rPr>
          <w:rStyle w:val="css-g38gqj"/>
        </w:rPr>
        <w:t xml:space="preserve"> A2H 5G5</w:t>
      </w:r>
    </w:p>
    <w:p w14:paraId="168E2396" w14:textId="1B98B198" w:rsidR="00794830" w:rsidRDefault="00BD35A4">
      <w:pPr>
        <w:pStyle w:val="BodyA"/>
        <w:spacing w:after="200" w:line="276" w:lineRule="auto"/>
        <w:rPr>
          <w:lang w:val="fr-FR"/>
        </w:rPr>
      </w:pPr>
      <w:r>
        <w:rPr>
          <w:lang w:val="fr-FR"/>
        </w:rPr>
        <w:t xml:space="preserve">4. </w:t>
      </w:r>
      <w:r w:rsidR="006D3DFC">
        <w:rPr>
          <w:lang w:val="fr-FR"/>
        </w:rPr>
        <w:t>Institut des sciences de la mer, Université du Québec à Rimouski</w:t>
      </w:r>
      <w:r>
        <w:rPr>
          <w:lang w:val="fr-FR"/>
        </w:rPr>
        <w:t>, Rimouski, QC, Canada</w:t>
      </w:r>
      <w:r w:rsidR="006D3DFC">
        <w:rPr>
          <w:lang w:val="fr-FR"/>
        </w:rPr>
        <w:t xml:space="preserve"> G5L 3A1</w:t>
      </w:r>
    </w:p>
    <w:p w14:paraId="65F7DE39" w14:textId="094429AB" w:rsidR="00794830" w:rsidRDefault="00BD35A4">
      <w:pPr>
        <w:pStyle w:val="BodyA"/>
        <w:spacing w:after="200" w:line="276" w:lineRule="auto"/>
        <w:rPr>
          <w:rStyle w:val="css-g38gqj"/>
        </w:rPr>
      </w:pPr>
      <w:r>
        <w:rPr>
          <w:rStyle w:val="css-g38gqj"/>
        </w:rPr>
        <w:t>5. Institute for the Oceans and Fisheries, U</w:t>
      </w:r>
      <w:r w:rsidR="005A4FC2">
        <w:rPr>
          <w:rStyle w:val="css-g38gqj"/>
        </w:rPr>
        <w:t xml:space="preserve">niversity of </w:t>
      </w:r>
      <w:r>
        <w:rPr>
          <w:rStyle w:val="css-g38gqj"/>
        </w:rPr>
        <w:t>B</w:t>
      </w:r>
      <w:r w:rsidR="005A4FC2">
        <w:rPr>
          <w:rStyle w:val="css-g38gqj"/>
        </w:rPr>
        <w:t xml:space="preserve">ritish </w:t>
      </w:r>
      <w:r>
        <w:rPr>
          <w:rStyle w:val="css-g38gqj"/>
        </w:rPr>
        <w:t>C</w:t>
      </w:r>
      <w:r w:rsidR="005A4FC2">
        <w:rPr>
          <w:rStyle w:val="css-g38gqj"/>
        </w:rPr>
        <w:t>olumbia</w:t>
      </w:r>
      <w:r>
        <w:rPr>
          <w:rStyle w:val="css-g38gqj"/>
        </w:rPr>
        <w:t>, Vancouver, BC, Can</w:t>
      </w:r>
      <w:r w:rsidR="005446E1">
        <w:rPr>
          <w:rStyle w:val="css-g38gqj"/>
        </w:rPr>
        <w:t>ada V6T 1Z4</w:t>
      </w:r>
    </w:p>
    <w:p w14:paraId="71151B67" w14:textId="77777777" w:rsidR="00794830" w:rsidRDefault="00BD35A4">
      <w:pPr>
        <w:pStyle w:val="BodyA"/>
        <w:spacing w:after="200" w:line="276" w:lineRule="auto"/>
        <w:rPr>
          <w:rStyle w:val="css-g38gqj"/>
        </w:rPr>
      </w:pPr>
      <w:r>
        <w:rPr>
          <w:rStyle w:val="css-g38gqj"/>
        </w:rPr>
        <w:t>*corresponding author: Tel: +1 709 772 4925; Fax: + 1 709 772 4138; e-mail: Hannah.Murphy@dfo-mpo.gc.ca</w:t>
      </w:r>
    </w:p>
    <w:p w14:paraId="51C9316F" w14:textId="5E565D9C" w:rsidR="00794830" w:rsidRDefault="00BD35A4">
      <w:pPr>
        <w:pStyle w:val="BodyA"/>
        <w:spacing w:after="200" w:line="276" w:lineRule="auto"/>
        <w:rPr>
          <w:rStyle w:val="css-g38gqj"/>
        </w:rPr>
      </w:pPr>
      <w:r>
        <w:rPr>
          <w:rStyle w:val="css-g38gqj"/>
        </w:rPr>
        <w:t xml:space="preserve">§ A.D.B and H.M.M. contributed equally to this paper </w:t>
      </w:r>
    </w:p>
    <w:p w14:paraId="2E7A4245" w14:textId="77777777" w:rsidR="00794830" w:rsidRDefault="00794830">
      <w:pPr>
        <w:pStyle w:val="BodyA"/>
        <w:spacing w:after="200" w:line="276" w:lineRule="auto"/>
      </w:pPr>
    </w:p>
    <w:p w14:paraId="234D2DD4" w14:textId="05ADBF21" w:rsidR="00794830" w:rsidRDefault="00B8698F">
      <w:pPr>
        <w:pStyle w:val="BodyA"/>
        <w:spacing w:after="200" w:line="276" w:lineRule="auto"/>
      </w:pPr>
      <w:r w:rsidRPr="00FA2A73">
        <w:rPr>
          <w:rStyle w:val="css-g38gqj"/>
          <w:rFonts w:eastAsia="Calibri"/>
          <w:bCs/>
        </w:rPr>
        <w:t>Running page head: Collapse of keystone forage fish</w:t>
      </w:r>
      <w:r>
        <w:rPr>
          <w:rFonts w:ascii="Arial Unicode MS" w:hAnsi="Arial Unicode MS"/>
        </w:rPr>
        <w:t xml:space="preserve"> </w:t>
      </w:r>
      <w:r w:rsidR="00BD35A4">
        <w:rPr>
          <w:rFonts w:ascii="Arial Unicode MS" w:hAnsi="Arial Unicode MS"/>
        </w:rPr>
        <w:br w:type="page"/>
      </w:r>
    </w:p>
    <w:p w14:paraId="62E3F2E8"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5DEAA6C4" w14:textId="07649E87" w:rsidR="00794830" w:rsidRDefault="00BD35A4">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are </w:t>
      </w:r>
      <w:r w:rsidR="004442B2">
        <w:rPr>
          <w:rFonts w:ascii="Times New Roman" w:hAnsi="Times New Roman"/>
          <w:sz w:val="24"/>
          <w:szCs w:val="24"/>
        </w:rPr>
        <w:t>a focal forage species</w:t>
      </w:r>
      <w:r>
        <w:rPr>
          <w:rFonts w:ascii="Times New Roman" w:hAnsi="Times New Roman"/>
          <w:sz w:val="24"/>
          <w:szCs w:val="24"/>
        </w:rPr>
        <w:t xml:space="preserve"> of the Northwest Atlantic ecosystem </w:t>
      </w:r>
      <w:r w:rsidR="00BD2703">
        <w:rPr>
          <w:rFonts w:ascii="Times New Roman" w:hAnsi="Times New Roman"/>
          <w:sz w:val="24"/>
          <w:szCs w:val="24"/>
        </w:rPr>
        <w:t>as</w:t>
      </w:r>
      <w:r w:rsidR="004442B2">
        <w:rPr>
          <w:rFonts w:ascii="Times New Roman" w:hAnsi="Times New Roman"/>
          <w:sz w:val="24"/>
          <w:szCs w:val="24"/>
        </w:rPr>
        <w:t xml:space="preserve"> they act as an </w:t>
      </w:r>
      <w:r>
        <w:rPr>
          <w:rFonts w:ascii="Times New Roman" w:hAnsi="Times New Roman"/>
          <w:sz w:val="24"/>
          <w:szCs w:val="24"/>
        </w:rPr>
        <w:t xml:space="preserve">energy conduit from lower to higher trophic levels. </w:t>
      </w:r>
      <w:r w:rsidR="00FA5E0B">
        <w:rPr>
          <w:rFonts w:ascii="Times New Roman" w:hAnsi="Times New Roman"/>
          <w:sz w:val="24"/>
          <w:szCs w:val="24"/>
        </w:rPr>
        <w:t xml:space="preserve">Fisheries and Oceans Canada determined that </w:t>
      </w:r>
      <w:r>
        <w:rPr>
          <w:rFonts w:ascii="Times New Roman" w:hAnsi="Times New Roman"/>
          <w:sz w:val="24"/>
          <w:szCs w:val="24"/>
        </w:rPr>
        <w:t xml:space="preserve">the Newfoundland capelin stock </w:t>
      </w:r>
      <w:r w:rsidR="00F505FD">
        <w:rPr>
          <w:rFonts w:ascii="Times New Roman" w:hAnsi="Times New Roman"/>
          <w:sz w:val="24"/>
          <w:szCs w:val="24"/>
        </w:rPr>
        <w:t>(NAFO Division</w:t>
      </w:r>
      <w:r w:rsidR="00B36A6C">
        <w:rPr>
          <w:rFonts w:ascii="Times New Roman" w:hAnsi="Times New Roman"/>
          <w:sz w:val="24"/>
          <w:szCs w:val="24"/>
        </w:rPr>
        <w:t>s</w:t>
      </w:r>
      <w:r w:rsidR="00F505FD">
        <w:rPr>
          <w:rFonts w:ascii="Times New Roman" w:hAnsi="Times New Roman"/>
          <w:sz w:val="24"/>
          <w:szCs w:val="24"/>
        </w:rPr>
        <w:t xml:space="preserve"> 2J3KL) </w:t>
      </w:r>
      <w:r>
        <w:rPr>
          <w:rFonts w:ascii="Times New Roman" w:hAnsi="Times New Roman"/>
          <w:sz w:val="24"/>
          <w:szCs w:val="24"/>
        </w:rPr>
        <w:t>suffered an order of magnitude decline in biomass in 1990</w:t>
      </w:r>
      <w:r w:rsidR="001737E4">
        <w:rPr>
          <w:rFonts w:ascii="Times New Roman" w:hAnsi="Times New Roman"/>
          <w:sz w:val="24"/>
          <w:szCs w:val="24"/>
        </w:rPr>
        <w:t>-91</w:t>
      </w:r>
      <w:r>
        <w:rPr>
          <w:rFonts w:ascii="Times New Roman" w:hAnsi="Times New Roman"/>
          <w:sz w:val="24"/>
          <w:szCs w:val="24"/>
        </w:rPr>
        <w:t xml:space="preserve">. This collapse was concomitant with drastic changes </w:t>
      </w:r>
      <w:r w:rsidR="00D837BA">
        <w:rPr>
          <w:rFonts w:ascii="Times New Roman" w:hAnsi="Times New Roman"/>
          <w:sz w:val="24"/>
          <w:szCs w:val="24"/>
        </w:rPr>
        <w:t xml:space="preserve">observed </w:t>
      </w:r>
      <w:r>
        <w:rPr>
          <w:rFonts w:ascii="Times New Roman" w:hAnsi="Times New Roman"/>
          <w:sz w:val="24"/>
          <w:szCs w:val="24"/>
        </w:rPr>
        <w:t xml:space="preserve">in the ecosystem during the late 1980s and early 1990s. However, while </w:t>
      </w:r>
      <w:r w:rsidR="002F56D2">
        <w:rPr>
          <w:rFonts w:ascii="Times New Roman" w:hAnsi="Times New Roman"/>
          <w:sz w:val="24"/>
          <w:szCs w:val="24"/>
        </w:rPr>
        <w:t xml:space="preserve">the results of more </w:t>
      </w:r>
      <w:r>
        <w:rPr>
          <w:rFonts w:ascii="Times New Roman" w:hAnsi="Times New Roman"/>
          <w:sz w:val="24"/>
          <w:szCs w:val="24"/>
        </w:rPr>
        <w:t>than a dozen</w:t>
      </w:r>
      <w:r w:rsidR="002F56D2">
        <w:rPr>
          <w:rFonts w:ascii="Times New Roman" w:hAnsi="Times New Roman"/>
          <w:sz w:val="24"/>
          <w:szCs w:val="24"/>
        </w:rPr>
        <w:t xml:space="preserve"> studies have </w:t>
      </w:r>
      <w:r>
        <w:rPr>
          <w:rFonts w:ascii="Times New Roman" w:hAnsi="Times New Roman"/>
          <w:sz w:val="24"/>
          <w:szCs w:val="24"/>
        </w:rPr>
        <w:t>support</w:t>
      </w:r>
      <w:r w:rsidR="002F56D2">
        <w:rPr>
          <w:rFonts w:ascii="Times New Roman" w:hAnsi="Times New Roman"/>
          <w:sz w:val="24"/>
          <w:szCs w:val="24"/>
        </w:rPr>
        <w:t>ed</w:t>
      </w:r>
      <w:r>
        <w:rPr>
          <w:rFonts w:ascii="Times New Roman" w:hAnsi="Times New Roman"/>
          <w:sz w:val="24"/>
          <w:szCs w:val="24"/>
        </w:rPr>
        <w:t xml:space="preserve"> a capelin stock collaps</w:t>
      </w:r>
      <w:r w:rsidR="002F56D2">
        <w:rPr>
          <w:rFonts w:ascii="Times New Roman" w:hAnsi="Times New Roman"/>
          <w:sz w:val="24"/>
          <w:szCs w:val="24"/>
        </w:rPr>
        <w:t xml:space="preserve">e, </w:t>
      </w:r>
      <w:r w:rsidR="00B973E7">
        <w:rPr>
          <w:rFonts w:ascii="Times New Roman" w:hAnsi="Times New Roman"/>
          <w:sz w:val="24"/>
          <w:szCs w:val="24"/>
        </w:rPr>
        <w:t xml:space="preserve">an alternative </w:t>
      </w:r>
      <w:r w:rsidR="00280722">
        <w:rPr>
          <w:rFonts w:ascii="Times New Roman" w:hAnsi="Times New Roman"/>
          <w:sz w:val="24"/>
          <w:szCs w:val="24"/>
        </w:rPr>
        <w:t xml:space="preserve">non-collapse </w:t>
      </w:r>
      <w:r w:rsidR="00B973E7">
        <w:rPr>
          <w:rFonts w:ascii="Times New Roman" w:hAnsi="Times New Roman"/>
          <w:sz w:val="24"/>
          <w:szCs w:val="24"/>
        </w:rPr>
        <w:t>hypothesis proposed</w:t>
      </w:r>
      <w:r>
        <w:rPr>
          <w:rFonts w:ascii="Times New Roman" w:hAnsi="Times New Roman"/>
          <w:color w:val="151518"/>
          <w:sz w:val="24"/>
          <w:szCs w:val="24"/>
          <w:u w:color="151518"/>
        </w:rPr>
        <w:t xml:space="preserve"> that rather than collapsing in 199</w:t>
      </w:r>
      <w:r w:rsidR="007F5E5C">
        <w:rPr>
          <w:rFonts w:ascii="Times New Roman" w:hAnsi="Times New Roman"/>
          <w:color w:val="151518"/>
          <w:sz w:val="24"/>
          <w:szCs w:val="24"/>
          <w:u w:color="151518"/>
        </w:rPr>
        <w:t>0-9</w:t>
      </w:r>
      <w:r>
        <w:rPr>
          <w:rFonts w:ascii="Times New Roman" w:hAnsi="Times New Roman"/>
          <w:color w:val="151518"/>
          <w:sz w:val="24"/>
          <w:szCs w:val="24"/>
          <w:u w:color="151518"/>
        </w:rPr>
        <w:t>1</w:t>
      </w:r>
      <w:r w:rsidR="002F56D2">
        <w:rPr>
          <w:rFonts w:ascii="Times New Roman" w:hAnsi="Times New Roman"/>
          <w:color w:val="151518"/>
          <w:sz w:val="24"/>
          <w:szCs w:val="24"/>
          <w:u w:color="151518"/>
        </w:rPr>
        <w:t>,</w:t>
      </w:r>
      <w:r>
        <w:rPr>
          <w:rFonts w:ascii="Times New Roman" w:hAnsi="Times New Roman"/>
          <w:color w:val="151518"/>
          <w:sz w:val="24"/>
          <w:szCs w:val="24"/>
          <w:u w:color="151518"/>
        </w:rPr>
        <w:t xml:space="preserve"> the capelin stock either (1) </w:t>
      </w:r>
      <w:r>
        <w:rPr>
          <w:rFonts w:ascii="Times New Roman" w:hAnsi="Times New Roman"/>
          <w:sz w:val="24"/>
          <w:szCs w:val="24"/>
        </w:rPr>
        <w:t>changed its migratory patterns w</w:t>
      </w:r>
      <w:r w:rsidR="007F5E5C">
        <w:rPr>
          <w:rFonts w:ascii="Times New Roman" w:hAnsi="Times New Roman"/>
          <w:sz w:val="24"/>
          <w:szCs w:val="24"/>
        </w:rPr>
        <w:t>hile</w:t>
      </w:r>
      <w:r>
        <w:rPr>
          <w:rFonts w:ascii="Times New Roman" w:hAnsi="Times New Roman"/>
          <w:sz w:val="24"/>
          <w:szCs w:val="24"/>
        </w:rPr>
        <w:t xml:space="preserve"> the timing o</w:t>
      </w:r>
      <w:r w:rsidR="007F5E5C">
        <w:rPr>
          <w:rFonts w:ascii="Times New Roman" w:hAnsi="Times New Roman"/>
          <w:sz w:val="24"/>
          <w:szCs w:val="24"/>
        </w:rPr>
        <w:t xml:space="preserve">f the </w:t>
      </w:r>
      <w:r w:rsidR="00434232">
        <w:rPr>
          <w:rFonts w:ascii="Times New Roman" w:hAnsi="Times New Roman"/>
          <w:sz w:val="24"/>
          <w:szCs w:val="24"/>
        </w:rPr>
        <w:t xml:space="preserve">spring </w:t>
      </w:r>
      <w:r w:rsidR="007F5E5C">
        <w:rPr>
          <w:rFonts w:ascii="Times New Roman" w:hAnsi="Times New Roman"/>
          <w:sz w:val="24"/>
          <w:szCs w:val="24"/>
        </w:rPr>
        <w:t>acoustic survey remained</w:t>
      </w:r>
      <w:r>
        <w:rPr>
          <w:rFonts w:ascii="Times New Roman" w:hAnsi="Times New Roman"/>
          <w:sz w:val="24"/>
          <w:szCs w:val="24"/>
        </w:rPr>
        <w:t xml:space="preserve"> constant, leading to a spatio-temporal mismatch between the surve</w:t>
      </w:r>
      <w:r w:rsidR="002F56D2">
        <w:rPr>
          <w:rFonts w:ascii="Times New Roman" w:hAnsi="Times New Roman"/>
          <w:sz w:val="24"/>
          <w:szCs w:val="24"/>
        </w:rPr>
        <w:t xml:space="preserve">y and the stock, or (2) </w:t>
      </w:r>
      <w:r>
        <w:rPr>
          <w:rFonts w:ascii="Times New Roman" w:hAnsi="Times New Roman"/>
          <w:sz w:val="24"/>
          <w:szCs w:val="24"/>
        </w:rPr>
        <w:t xml:space="preserve">became less migratory and remained inshore year round, therefore being largely underestimated by the offshore </w:t>
      </w:r>
      <w:r w:rsidR="007F5E5C">
        <w:rPr>
          <w:rFonts w:ascii="Times New Roman" w:hAnsi="Times New Roman"/>
          <w:sz w:val="24"/>
          <w:szCs w:val="24"/>
        </w:rPr>
        <w:t xml:space="preserve">acoustic </w:t>
      </w:r>
      <w:r>
        <w:rPr>
          <w:rFonts w:ascii="Times New Roman" w:hAnsi="Times New Roman"/>
          <w:sz w:val="24"/>
          <w:szCs w:val="24"/>
        </w:rPr>
        <w:t>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sidR="00B973E7" w:rsidRPr="00B973E7">
        <w:rPr>
          <w:rFonts w:ascii="Times New Roman" w:hAnsi="Times New Roman"/>
          <w:sz w:val="24"/>
          <w:szCs w:val="24"/>
        </w:rPr>
        <w:t>The weight of evidence approach led us to reject the non-collapse hypothesis and conclude that the Newfoundland capelin stock did collapse in 1990-91 with minimal recovery over the subsequent 25 years</w:t>
      </w:r>
      <w:r>
        <w:rPr>
          <w:rFonts w:ascii="Times New Roman" w:hAnsi="Times New Roman"/>
          <w:sz w:val="24"/>
          <w:szCs w:val="24"/>
        </w:rPr>
        <w:t xml:space="preserve">. </w:t>
      </w:r>
    </w:p>
    <w:p w14:paraId="0E0C8A0B" w14:textId="77777777" w:rsidR="00794830" w:rsidRDefault="00794830">
      <w:pPr>
        <w:pStyle w:val="BodyAA"/>
        <w:rPr>
          <w:rFonts w:ascii="Times New Roman" w:eastAsia="Times New Roman" w:hAnsi="Times New Roman" w:cs="Times New Roman"/>
          <w:sz w:val="24"/>
          <w:szCs w:val="24"/>
        </w:rPr>
      </w:pPr>
    </w:p>
    <w:p w14:paraId="12187D7F" w14:textId="06A2F174" w:rsidR="00794830" w:rsidRDefault="00B8698F">
      <w:pPr>
        <w:pStyle w:val="BodyA"/>
        <w:spacing w:after="200" w:line="276" w:lineRule="auto"/>
      </w:pPr>
      <w:r>
        <w:rPr>
          <w:rStyle w:val="css-g38gqj"/>
          <w:rFonts w:eastAsia="Calibri"/>
          <w:iCs/>
        </w:rPr>
        <w:t xml:space="preserve">Keywords: capelin, </w:t>
      </w:r>
      <w:r w:rsidRPr="00B8167F">
        <w:rPr>
          <w:rStyle w:val="css-g38gqj"/>
          <w:rFonts w:eastAsia="Calibri"/>
          <w:i/>
          <w:iCs/>
        </w:rPr>
        <w:t>Mallotus villosus</w:t>
      </w:r>
      <w:r>
        <w:rPr>
          <w:rStyle w:val="css-g38gqj"/>
          <w:rFonts w:eastAsia="Calibri"/>
          <w:iCs/>
        </w:rPr>
        <w:t xml:space="preserve">, acoustic survey, regime shift, Newfoundland </w:t>
      </w:r>
      <w:r w:rsidR="00BD35A4">
        <w:rPr>
          <w:rFonts w:ascii="Arial Unicode MS" w:hAnsi="Arial Unicode MS"/>
        </w:rPr>
        <w:br w:type="page"/>
      </w:r>
    </w:p>
    <w:p w14:paraId="50933F23" w14:textId="77777777" w:rsidR="00794830" w:rsidRDefault="00BD35A4">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3BE9FEED" w14:textId="7CD10A2B" w:rsidR="00794830" w:rsidRDefault="00BD35A4">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the energy from lower trophic levels to </w:t>
      </w:r>
      <w:r w:rsidR="00D837BA">
        <w:rPr>
          <w:rFonts w:ascii="Times New Roman" w:hAnsi="Times New Roman"/>
        </w:rPr>
        <w:t>high trophic level</w:t>
      </w:r>
      <w:r>
        <w:rPr>
          <w:rFonts w:ascii="Times New Roman" w:hAnsi="Times New Roman"/>
        </w:rPr>
        <w:t xml:space="preserve"> predators. Typically, </w:t>
      </w:r>
      <w:r w:rsidR="00D837BA">
        <w:rPr>
          <w:rFonts w:ascii="Times New Roman" w:hAnsi="Times New Roman"/>
        </w:rPr>
        <w:t xml:space="preserve">forage fish </w:t>
      </w:r>
      <w:r>
        <w:rPr>
          <w:rFonts w:ascii="Times New Roman" w:hAnsi="Times New Roman"/>
        </w:rPr>
        <w:t>are small shoaling species that are charact</w:t>
      </w:r>
      <w:r w:rsidR="00D837BA">
        <w:rPr>
          <w:rFonts w:ascii="Times New Roman" w:hAnsi="Times New Roman"/>
        </w:rPr>
        <w:t>er</w:t>
      </w:r>
      <w:r w:rsidR="00A61077">
        <w:rPr>
          <w:rFonts w:ascii="Times New Roman" w:hAnsi="Times New Roman"/>
        </w:rPr>
        <w:t>ized by short life expectancy an</w:t>
      </w:r>
      <w:r w:rsidR="00D837BA">
        <w:rPr>
          <w:rFonts w:ascii="Times New Roman" w:hAnsi="Times New Roman"/>
        </w:rPr>
        <w:t xml:space="preserve">d </w:t>
      </w:r>
      <w:r>
        <w:rPr>
          <w:rFonts w:ascii="Times New Roman" w:hAnsi="Times New Roman"/>
        </w:rPr>
        <w:t>rapid</w:t>
      </w:r>
      <w:r w:rsidR="00A61077">
        <w:rPr>
          <w:rFonts w:ascii="Times New Roman" w:hAnsi="Times New Roman"/>
        </w:rPr>
        <w:t>,</w:t>
      </w:r>
      <w:r>
        <w:rPr>
          <w:rFonts w:ascii="Times New Roman" w:hAnsi="Times New Roman"/>
        </w:rPr>
        <w:t xml:space="preserve"> but variable</w:t>
      </w:r>
      <w:r w:rsidR="00A61077">
        <w:rPr>
          <w:rFonts w:ascii="Times New Roman" w:hAnsi="Times New Roman"/>
        </w:rPr>
        <w:t>,</w:t>
      </w:r>
      <w:r>
        <w:rPr>
          <w:rFonts w:ascii="Times New Roman" w:hAnsi="Times New Roman"/>
        </w:rPr>
        <w:t xml:space="preserve"> </w:t>
      </w:r>
      <w:r w:rsidR="00A61077">
        <w:rPr>
          <w:rFonts w:ascii="Times New Roman" w:hAnsi="Times New Roman"/>
        </w:rPr>
        <w:t xml:space="preserve">somatic </w:t>
      </w:r>
      <w:r>
        <w:rPr>
          <w:rFonts w:ascii="Times New Roman" w:hAnsi="Times New Roman"/>
        </w:rPr>
        <w:t>growth driven</w:t>
      </w:r>
      <w:r w:rsidR="00A61077">
        <w:rPr>
          <w:rFonts w:ascii="Times New Roman" w:hAnsi="Times New Roman"/>
        </w:rPr>
        <w:t xml:space="preserve"> </w:t>
      </w:r>
      <w:r>
        <w:rPr>
          <w:rFonts w:ascii="Times New Roman" w:hAnsi="Times New Roman"/>
        </w:rPr>
        <w:t xml:space="preserve">by environmental factors. Forage fish species often exhibit </w:t>
      </w:r>
      <w:r w:rsidR="007601FB">
        <w:rPr>
          <w:rFonts w:ascii="Times New Roman" w:hAnsi="Times New Roman"/>
        </w:rPr>
        <w:t>‘boom and bust’</w:t>
      </w:r>
      <w:r>
        <w:rPr>
          <w:rFonts w:ascii="Times New Roman" w:hAnsi="Times New Roman"/>
        </w:rPr>
        <w:t xml:space="preserve"> population dynamics, i.e. their abundances change rapidly and substantially and unde</w:t>
      </w:r>
      <w:r w:rsidR="00A61077">
        <w:rPr>
          <w:rFonts w:ascii="Times New Roman" w:hAnsi="Times New Roman"/>
        </w:rPr>
        <w:t>rgo phases of extremely high or</w:t>
      </w:r>
      <w:r>
        <w:rPr>
          <w:rFonts w:ascii="Times New Roman" w:hAnsi="Times New Roman"/>
        </w:rPr>
        <w:t xml:space="preserve"> extremely low abundances</w:t>
      </w:r>
      <w:r w:rsidR="008063F7">
        <w:rPr>
          <w:rFonts w:ascii="Times New Roman" w:hAnsi="Times New Roman"/>
        </w:rPr>
        <w:t xml:space="preserve"> </w:t>
      </w:r>
      <w:r w:rsidR="008063F7">
        <w:rPr>
          <w:rFonts w:ascii="Times New Roman" w:hAnsi="Times New Roman"/>
        </w:rPr>
        <w:fldChar w:fldCharType="begin">
          <w:fldData xml:space="preserve">PEVuZE5vdGU+PENpdGU+PEF1dGhvcj5TY2h3YXJ0emxvc2U8L0F1dGhvcj48WWVhcj4xOTk5PC9Z
ZWFyPjxSZWNOdW0+NzMyPC9SZWNOdW0+PERpc3BsYXlUZXh0PihTY2h3YXJ0emxvc2UgZXQgYWwu
IDE5OTksIENoYXZleiBldCBhbC4gMjAwMywgUGlraXRjaCBldCBhbC4gMjAxMik8L0Rpc3BsYXlU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YXRlZC11cmxzPjwvdXJscz48L3JlY29yZD48L0NpdGU+PENpdGU+PEF1dGhvcj5QaWtpdGNoPC9B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PEVuZE5vdGU+PENpdGU+PEF1dGhvcj5TY2h3YXJ0emxvc2U8L0F1dGhvcj48WWVhcj4xOTk5PC9Z
ZWFyPjxSZWNOdW0+NzMyPC9SZWNOdW0+PERpc3BsYXlUZXh0PihTY2h3YXJ0emxvc2UgZXQgYWwu
IDE5OTksIENoYXZleiBldCBhbC4gMjAwMywgUGlraXRjaCBldCBhbC4gMjAxMik8L0Rpc3BsYXlU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YXRlZC11cmxzPjwvdXJscz48L3JlY29yZD48L0NpdGU+PENpdGU+PEF1dGhvcj5QaWtpdGNoPC9B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063F7">
        <w:rPr>
          <w:rFonts w:ascii="Times New Roman" w:hAnsi="Times New Roman"/>
        </w:rPr>
      </w:r>
      <w:r w:rsidR="008063F7">
        <w:rPr>
          <w:rFonts w:ascii="Times New Roman" w:hAnsi="Times New Roman"/>
        </w:rPr>
        <w:fldChar w:fldCharType="separate"/>
      </w:r>
      <w:r w:rsidR="00594D36">
        <w:rPr>
          <w:rFonts w:ascii="Times New Roman" w:hAnsi="Times New Roman"/>
          <w:noProof/>
        </w:rPr>
        <w:t>(Schwartzlose et al. 1999, Chavez et al. 2003, Pikitch et al. 2012)</w:t>
      </w:r>
      <w:r w:rsidR="008063F7">
        <w:rPr>
          <w:rFonts w:ascii="Times New Roman" w:hAnsi="Times New Roman"/>
        </w:rPr>
        <w:fldChar w:fldCharType="end"/>
      </w:r>
      <w:r>
        <w:rPr>
          <w:rFonts w:ascii="Times New Roman" w:hAnsi="Times New Roman"/>
        </w:rPr>
        <w:t xml:space="preserve"> </w:t>
      </w:r>
      <w:commentRangeStart w:id="0"/>
      <w:r w:rsidR="0027630A">
        <w:rPr>
          <w:rStyle w:val="CommentReference"/>
          <w:rFonts w:ascii="Times New Roman" w:eastAsia="Arial Unicode MS" w:hAnsi="Times New Roman" w:cs="Times New Roman"/>
          <w:color w:val="auto"/>
        </w:rPr>
        <w:commentReference w:id="1"/>
      </w:r>
      <w:commentRangeEnd w:id="0"/>
      <w:r w:rsidR="006F3BD4">
        <w:rPr>
          <w:rStyle w:val="CommentReference"/>
          <w:rFonts w:ascii="Times New Roman" w:eastAsia="Arial Unicode MS" w:hAnsi="Times New Roman" w:cs="Times New Roman"/>
          <w:color w:val="auto"/>
        </w:rPr>
        <w:commentReference w:id="0"/>
      </w:r>
      <w:r w:rsidRPr="008063F7">
        <w:rPr>
          <w:rFonts w:ascii="Times New Roman" w:hAnsi="Times New Roman"/>
          <w:lang w:val="en-CA"/>
        </w:rPr>
        <w:t xml:space="preserve">. </w:t>
      </w:r>
      <w:r w:rsidR="00A61077">
        <w:rPr>
          <w:rFonts w:ascii="Times New Roman" w:hAnsi="Times New Roman"/>
        </w:rPr>
        <w:t>Each of these phases can last for prolonged periods</w:t>
      </w:r>
      <w:r>
        <w:rPr>
          <w:rFonts w:ascii="Times New Roman" w:hAnsi="Times New Roman"/>
        </w:rPr>
        <w:t>. For example, the Norwegian spring-spawning Atlantic herring (</w:t>
      </w:r>
      <w:r>
        <w:rPr>
          <w:rFonts w:ascii="Times New Roman" w:hAnsi="Times New Roman"/>
          <w:i/>
          <w:iCs/>
          <w:lang w:val="es-ES_tradnl"/>
        </w:rPr>
        <w:t>Clupea harengus</w:t>
      </w:r>
      <w:r>
        <w:rPr>
          <w:rFonts w:ascii="Times New Roman" w:hAnsi="Times New Roman"/>
        </w:rPr>
        <w:t>) stock collapsed in the late 1960s after a pulse of overfishing and remained at very low levels until the late 1980s</w:t>
      </w:r>
      <w:r w:rsidR="008063F7">
        <w:rPr>
          <w:rFonts w:ascii="Times New Roman" w:hAnsi="Times New Roman"/>
        </w:rPr>
        <w:t xml:space="preserve"> </w:t>
      </w:r>
      <w:r w:rsidR="008063F7">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LWxvY2F0aW9uPlRyb25kaGVpbSwgTm9yd2F5PC9wdWItbG9jYXRpb24+PHB1Ymxpc2hlcj5UYXBp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PEVuZE5vdGU+PENpdGU+PEF1dGhvcj5EcmFnZXN1bmQ8L0F1dGhvcj48WWVhcj4yMDA4PC9ZZWFy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063F7">
        <w:rPr>
          <w:rFonts w:ascii="Times New Roman" w:hAnsi="Times New Roman"/>
        </w:rPr>
      </w:r>
      <w:r w:rsidR="008063F7">
        <w:rPr>
          <w:rFonts w:ascii="Times New Roman" w:hAnsi="Times New Roman"/>
        </w:rPr>
        <w:fldChar w:fldCharType="separate"/>
      </w:r>
      <w:r w:rsidR="00594D36">
        <w:rPr>
          <w:rFonts w:ascii="Times New Roman" w:hAnsi="Times New Roman"/>
          <w:noProof/>
        </w:rPr>
        <w:t>(Toresen &amp; Østvedt 2000, Dragesund et al. 2008, Skagseth et al. 2015)</w:t>
      </w:r>
      <w:r w:rsidR="008063F7">
        <w:rPr>
          <w:rFonts w:ascii="Times New Roman" w:hAnsi="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r>
        <w:rPr>
          <w:rFonts w:ascii="Times New Roman" w:hAnsi="Times New Roman"/>
          <w:i/>
          <w:iCs/>
          <w:lang w:val="de-DE"/>
        </w:rPr>
        <w:t>Engraulis</w:t>
      </w:r>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MDk5NCI+MTA1Mjwva2V5PjwvZm9yZWlnbi1rZXlzPjxyZWYtdHlwZSBuYW1lPSJCb29rIFNlY3Rp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MDk5NCI+MTA1Mjwva2V5PjwvZm9yZWlnbi1rZXlzPjxyZWYtdHlwZSBuYW1lPSJCb29rIFNlY3Rp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1AE5A271" w14:textId="3D3E4C49" w:rsidR="00794830" w:rsidRDefault="00BD35A4">
      <w:pPr>
        <w:pStyle w:val="Style1"/>
        <w:rPr>
          <w:rFonts w:ascii="Times New Roman" w:eastAsia="Times New Roman" w:hAnsi="Times New Roman" w:cs="Times New Roman"/>
        </w:rPr>
      </w:pPr>
      <w:r>
        <w:rPr>
          <w:rFonts w:ascii="Times New Roman" w:hAnsi="Times New Roman"/>
        </w:rPr>
        <w:t>Capelin (</w:t>
      </w:r>
      <w:r>
        <w:rPr>
          <w:rFonts w:ascii="Times New Roman" w:hAnsi="Times New Roman"/>
          <w:i/>
          <w:iCs/>
        </w:rPr>
        <w:t>Mallotus villosus</w:t>
      </w:r>
      <w:r>
        <w:rPr>
          <w:rFonts w:ascii="Times New Roman" w:hAnsi="Times New Roman"/>
        </w:rPr>
        <w:t xml:space="preserve">) is the focal forage fish species in ecosystems of the North Atlantic Ocean </w:t>
      </w:r>
      <w:commentRangeStart w:id="2"/>
      <w:commentRangeStart w:id="3"/>
      <w:r>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PjxSZWNOdW0+MTkzPC9SZWNOdW0+PERpc3BsYXlUZXh0PihUZW1wbGVtYW4gMTk0OCwgVmlsaGrD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aWVuY2VzPC9mdWxsLXRpdGxlPjwvcGVyaW9kaWNhbD48cGFnZXM+NzMtODU8L3BhZ2VzPjx2b2x1
bWU+NTg8L3ZvbHVtZT48cmVwcmludC1lZGl0aW9uPk5vdCBpbiBGaWxlPC9yZXByaW50LWVkaXRp
b24+PGtleXdvcmRzPjxrZXl3b3JkPmVjb3N5c3RlbTwva2V5d29yZD48L2tleXdvcmRzPjxkYXRl
cz48eWVhcj4yMDAxPC95ZWFyPjxwdWItZGF0ZXM+PGRhdGU+MjAwMTwvZGF0ZT48L3B1Yi1kYXRl
cz48L2RhdGVzPjxsYWJlbD4zNzwvbGFiZWw+PHVybHM+PC91cmxzPjwvcmVjb3JkPjwvQ2l0ZT48
L0VuZE5vdGU+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PEVuZE5vdGU+PENpdGU+PEF1dGhvcj5UZW1wbGVtYW48L0F1dGhvcj48WWVhcj4xOTQ4PC9ZZWFy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(Templeman 1948, Vilhjálmsson 1994, Carscadden et al. 2001)</w:t>
      </w:r>
      <w:r>
        <w:rPr>
          <w:rFonts w:ascii="Times New Roman" w:eastAsia="Times New Roman" w:hAnsi="Times New Roman" w:cs="Times New Roman"/>
        </w:rPr>
        <w:fldChar w:fldCharType="end"/>
      </w:r>
      <w:commentRangeEnd w:id="2"/>
      <w:r w:rsidR="0027630A">
        <w:rPr>
          <w:rStyle w:val="CommentReference"/>
          <w:rFonts w:ascii="Times New Roman" w:eastAsia="Arial Unicode MS" w:hAnsi="Times New Roman" w:cs="Times New Roman"/>
          <w:color w:val="auto"/>
        </w:rPr>
        <w:commentReference w:id="2"/>
      </w:r>
      <w:commentRangeEnd w:id="3"/>
      <w:r w:rsidR="006F3BD4">
        <w:rPr>
          <w:rStyle w:val="CommentReference"/>
          <w:rFonts w:ascii="Times New Roman" w:eastAsia="Arial Unicode MS" w:hAnsi="Times New Roman" w:cs="Times New Roman"/>
          <w:color w:val="auto"/>
        </w:rPr>
        <w:commentReference w:id="3"/>
      </w:r>
      <w:r>
        <w:rPr>
          <w:rFonts w:ascii="Times New Roman" w:hAnsi="Times New Roman"/>
        </w:rPr>
        <w:t xml:space="preserve">. The three </w:t>
      </w:r>
      <w:r w:rsidR="0054128A">
        <w:rPr>
          <w:rFonts w:ascii="Times New Roman" w:hAnsi="Times New Roman"/>
        </w:rPr>
        <w:t xml:space="preserve">largest and </w:t>
      </w:r>
      <w:r w:rsidR="00EB20C0">
        <w:rPr>
          <w:rFonts w:ascii="Times New Roman" w:hAnsi="Times New Roman"/>
        </w:rPr>
        <w:t xml:space="preserve">most </w:t>
      </w:r>
      <w:r w:rsidR="0054128A">
        <w:rPr>
          <w:rFonts w:ascii="Times New Roman" w:hAnsi="Times New Roman"/>
        </w:rPr>
        <w:t>economically valuable</w:t>
      </w:r>
      <w:r>
        <w:rPr>
          <w:rFonts w:ascii="Times New Roman" w:hAnsi="Times New Roman"/>
        </w:rPr>
        <w:t xml:space="preserve"> capelin </w:t>
      </w:r>
      <w:r w:rsidR="00EB20C0">
        <w:rPr>
          <w:rFonts w:ascii="Times New Roman" w:hAnsi="Times New Roman"/>
        </w:rPr>
        <w:t>stocks</w:t>
      </w:r>
      <w:r>
        <w:rPr>
          <w:rFonts w:ascii="Times New Roman" w:hAnsi="Times New Roman"/>
        </w:rPr>
        <w:t xml:space="preserve"> in the North Atlantic are in the Barents Sea, off the coast of Iceland, and along the Newfoundland and Labrador (Canada) continental shelf. The Barents Sea capelin stock experienced four collapses over the past </w:t>
      </w:r>
      <w:r w:rsidR="00EB20C0">
        <w:rPr>
          <w:rFonts w:ascii="Times New Roman" w:hAnsi="Times New Roman"/>
        </w:rPr>
        <w:t>four</w:t>
      </w:r>
      <w:r>
        <w:rPr>
          <w:rFonts w:ascii="Times New Roman" w:hAnsi="Times New Roman"/>
        </w:rPr>
        <w:t xml:space="preserve"> decades: the mid- to late-1980s, the mid-1990s, the mid-2000s, and the mid-2010s. The size of the </w:t>
      </w:r>
      <w:r w:rsidR="0056429F">
        <w:rPr>
          <w:rFonts w:ascii="Times New Roman" w:hAnsi="Times New Roman"/>
        </w:rPr>
        <w:t>stock fluctuated between 3 and 6</w:t>
      </w:r>
      <w:r>
        <w:rPr>
          <w:rFonts w:ascii="Times New Roman" w:hAnsi="Times New Roman"/>
        </w:rPr>
        <w:t xml:space="preserve"> million tonnes </w:t>
      </w:r>
      <w:r w:rsidR="00386A51">
        <w:rPr>
          <w:rFonts w:ascii="Times New Roman" w:hAnsi="Times New Roman"/>
        </w:rPr>
        <w:t xml:space="preserve">(Mt) </w:t>
      </w:r>
      <w:r>
        <w:rPr>
          <w:rFonts w:ascii="Times New Roman" w:hAnsi="Times New Roman"/>
        </w:rPr>
        <w:t xml:space="preserve">during the </w:t>
      </w:r>
      <w:r w:rsidR="007601FB">
        <w:rPr>
          <w:rFonts w:ascii="Times New Roman" w:hAnsi="Times New Roman"/>
        </w:rPr>
        <w:t>‘boom’</w:t>
      </w:r>
      <w:r>
        <w:rPr>
          <w:rFonts w:ascii="Times New Roman" w:hAnsi="Times New Roman"/>
        </w:rPr>
        <w:t xml:space="preserve"> phase</w:t>
      </w:r>
      <w:r w:rsidR="00EB20C0">
        <w:rPr>
          <w:rFonts w:ascii="Times New Roman" w:hAnsi="Times New Roman"/>
        </w:rPr>
        <w:t>s</w:t>
      </w:r>
      <w:r>
        <w:rPr>
          <w:rFonts w:ascii="Times New Roman" w:hAnsi="Times New Roman"/>
        </w:rPr>
        <w:t xml:space="preserve"> and around 200 thousand tonnes during 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There is general agreement that </w:t>
      </w:r>
      <w:r w:rsidR="00705F44">
        <w:rPr>
          <w:rFonts w:ascii="Times New Roman" w:hAnsi="Times New Roman"/>
        </w:rPr>
        <w:t>ecosystem</w:t>
      </w:r>
      <w:r w:rsidR="00A230BE">
        <w:rPr>
          <w:rFonts w:ascii="Times New Roman" w:hAnsi="Times New Roman"/>
        </w:rPr>
        <w:t xml:space="preserve"> changes</w:t>
      </w:r>
      <w:r w:rsidR="0014445A">
        <w:rPr>
          <w:rFonts w:ascii="Times New Roman" w:hAnsi="Times New Roman"/>
        </w:rPr>
        <w:t>, both</w:t>
      </w:r>
      <w:r w:rsidR="00B36A6C">
        <w:rPr>
          <w:rFonts w:ascii="Times New Roman" w:hAnsi="Times New Roman"/>
        </w:rPr>
        <w:t xml:space="preserve"> bottom-up </w:t>
      </w:r>
      <w:r w:rsidR="00797563">
        <w:rPr>
          <w:rFonts w:ascii="Times New Roman" w:hAnsi="Times New Roman"/>
        </w:rPr>
        <w:t xml:space="preserve">(i.e. </w:t>
      </w:r>
      <w:r w:rsidR="00114212">
        <w:rPr>
          <w:rFonts w:ascii="Times New Roman" w:hAnsi="Times New Roman"/>
        </w:rPr>
        <w:t>temperature and North Atlantic Oscillation effects</w:t>
      </w:r>
      <w:r w:rsidR="00797563">
        <w:rPr>
          <w:rFonts w:ascii="Times New Roman" w:hAnsi="Times New Roman"/>
        </w:rPr>
        <w:t xml:space="preserve">) </w:t>
      </w:r>
      <w:r w:rsidR="0014445A">
        <w:rPr>
          <w:rFonts w:ascii="Times New Roman" w:hAnsi="Times New Roman"/>
        </w:rPr>
        <w:t xml:space="preserve">and top-down forces, </w:t>
      </w:r>
      <w:r w:rsidR="00B36A6C">
        <w:rPr>
          <w:rFonts w:ascii="Times New Roman" w:hAnsi="Times New Roman"/>
        </w:rPr>
        <w:t xml:space="preserve">were </w:t>
      </w:r>
      <w:r w:rsidR="007601FB">
        <w:rPr>
          <w:rFonts w:ascii="Times New Roman" w:hAnsi="Times New Roman"/>
        </w:rPr>
        <w:t>behind these ‘boom-bust’</w:t>
      </w:r>
      <w:r>
        <w:rPr>
          <w:rFonts w:ascii="Times New Roman" w:hAnsi="Times New Roman"/>
        </w:rPr>
        <w:t xml:space="preserve"> dynamics </w:t>
      </w:r>
      <w:r>
        <w:rPr>
          <w:rFonts w:ascii="Times New Roman" w:eastAsia="Times New Roman" w:hAnsi="Times New Roman" w:cs="Times New Roman"/>
        </w:rPr>
        <w:fldChar w:fldCharType="begin">
          <w:fldData xml:space="preserve">PEVuZE5vdGU+PENpdGU+PEF1dGhvcj5HasO4c8OmdGVyPC9BdXRob3I+PFllYXI+MjAwOTwvWWVh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PEVuZE5vdGU+PENpdGU+PEF1dGhvcj5HasO4c8OmdGVyPC9BdXRob3I+PFllYXI+MjAwOTwvWWVh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(Hjermann et al. 2004, Gjøsæter et al. 2009, Hjermann et al. 2010)</w:t>
      </w:r>
      <w:r>
        <w:rPr>
          <w:rFonts w:ascii="Times New Roman" w:eastAsia="Times New Roman" w:hAnsi="Times New Roman" w:cs="Times New Roman"/>
        </w:rPr>
        <w:fldChar w:fldCharType="end"/>
      </w:r>
      <w:r>
        <w:rPr>
          <w:rFonts w:ascii="Times New Roman" w:hAnsi="Times New Roman"/>
        </w:rPr>
        <w:t xml:space="preserve">. The </w:t>
      </w:r>
      <w:r>
        <w:rPr>
          <w:rFonts w:ascii="Times New Roman" w:hAnsi="Times New Roman"/>
        </w:rPr>
        <w:lastRenderedPageBreak/>
        <w:t>Icelandic capelin stock underwen</w:t>
      </w:r>
      <w:r w:rsidR="007601FB">
        <w:rPr>
          <w:rFonts w:ascii="Times New Roman" w:hAnsi="Times New Roman"/>
        </w:rPr>
        <w:t>t similar dynamics, with three ‘bust’</w:t>
      </w:r>
      <w:r>
        <w:rPr>
          <w:rFonts w:ascii="Times New Roman" w:hAnsi="Times New Roman"/>
        </w:rPr>
        <w:t xml:space="preserve"> phases over the past </w:t>
      </w:r>
      <w:r w:rsidR="00EB20C0">
        <w:rPr>
          <w:rFonts w:ascii="Times New Roman" w:hAnsi="Times New Roman"/>
        </w:rPr>
        <w:t>four</w:t>
      </w:r>
      <w:r>
        <w:rPr>
          <w:rFonts w:ascii="Times New Roman" w:hAnsi="Times New Roman"/>
        </w:rPr>
        <w:t xml:space="preserve"> decades: the early 1980s, the early 1990s, and most of the 2000s. The size of the stock was </w:t>
      </w:r>
      <w:r w:rsidR="00EB20C0">
        <w:rPr>
          <w:rFonts w:ascii="Times New Roman" w:hAnsi="Times New Roman"/>
        </w:rPr>
        <w:t>approximately</w:t>
      </w:r>
      <w:r>
        <w:rPr>
          <w:rFonts w:ascii="Times New Roman" w:hAnsi="Times New Roman"/>
        </w:rPr>
        <w:t xml:space="preserve"> 1.5-2 </w:t>
      </w:r>
      <w:r w:rsidR="00386A51">
        <w:rPr>
          <w:rFonts w:ascii="Times New Roman" w:hAnsi="Times New Roman"/>
        </w:rPr>
        <w:t>Mt</w:t>
      </w:r>
      <w:r w:rsidR="007601FB">
        <w:rPr>
          <w:rFonts w:ascii="Times New Roman" w:hAnsi="Times New Roman"/>
        </w:rPr>
        <w:t xml:space="preserve"> during the ‘boom’</w:t>
      </w:r>
      <w:r w:rsidR="00434232">
        <w:rPr>
          <w:rFonts w:ascii="Times New Roman" w:hAnsi="Times New Roman"/>
        </w:rPr>
        <w:t xml:space="preserve"> </w:t>
      </w:r>
      <w:r>
        <w:rPr>
          <w:rFonts w:ascii="Times New Roman" w:hAnsi="Times New Roman"/>
        </w:rPr>
        <w:t>phase</w:t>
      </w:r>
      <w:r w:rsidR="00EB20C0">
        <w:rPr>
          <w:rFonts w:ascii="Times New Roman" w:hAnsi="Times New Roman"/>
        </w:rPr>
        <w:t>s</w:t>
      </w:r>
      <w:r>
        <w:rPr>
          <w:rFonts w:ascii="Times New Roman" w:hAnsi="Times New Roman"/>
        </w:rPr>
        <w:t xml:space="preserve"> and between </w:t>
      </w:r>
      <w:r w:rsidR="00434232">
        <w:rPr>
          <w:rFonts w:ascii="Times New Roman" w:hAnsi="Times New Roman"/>
        </w:rPr>
        <w:t xml:space="preserve">100-500 thousand tonnes during </w:t>
      </w:r>
      <w:r w:rsidR="00EB20C0">
        <w:rPr>
          <w:rFonts w:ascii="Times New Roman" w:hAnsi="Times New Roman"/>
        </w:rPr>
        <w:t xml:space="preserve">the </w:t>
      </w:r>
      <w:r w:rsidR="007601FB">
        <w:rPr>
          <w:rFonts w:ascii="Times New Roman" w:hAnsi="Times New Roman"/>
        </w:rPr>
        <w:t>‘bust’</w:t>
      </w:r>
      <w:r>
        <w:rPr>
          <w:rFonts w:ascii="Times New Roman" w:hAnsi="Times New Roman"/>
        </w:rPr>
        <w:t xml:space="preserve"> phase</w:t>
      </w:r>
      <w:r w:rsidR="00EB20C0">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(NWWG)&lt;/title&gt;&lt;/titles&gt;&lt;pages&gt;642&lt;/pages&gt;&lt;number&gt;ICES CM 2017/ACOM:08&lt;/number&gt;&lt;dates&gt;&lt;year&gt;2017&lt;/year&gt;&lt;pub-dates&gt;&lt;date&gt;27 April – 4 May 2017&lt;/date&gt;&lt;/pub-dates&gt;&lt;/dates&gt;&lt;pub-location&gt;Copenhagen, Denmark&lt;/pub-location&gt;&lt;urls&gt;&lt;/urls&gt;&lt;/record&gt;&lt;/Cite&gt;&lt;/EndNote&gt;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(ICES 2017)</w:t>
      </w:r>
      <w:r>
        <w:rPr>
          <w:rFonts w:ascii="Times New Roman" w:eastAsia="Times New Roman" w:hAnsi="Times New Roman" w:cs="Times New Roman"/>
        </w:rPr>
        <w:fldChar w:fldCharType="end"/>
      </w:r>
      <w:r w:rsidR="007601FB">
        <w:rPr>
          <w:rFonts w:ascii="Times New Roman" w:hAnsi="Times New Roman"/>
        </w:rPr>
        <w:t>. The first two ‘bust’</w:t>
      </w:r>
      <w:r>
        <w:rPr>
          <w:rFonts w:ascii="Times New Roman" w:hAnsi="Times New Roman"/>
        </w:rPr>
        <w:t xml:space="preserve"> phases were due to a combination of poor recruitment and the stock being easily available to the fishin</w:t>
      </w:r>
      <w:r w:rsidR="007601FB">
        <w:rPr>
          <w:rFonts w:ascii="Times New Roman" w:hAnsi="Times New Roman"/>
        </w:rPr>
        <w:t>g fleet, while the most recent ‘</w:t>
      </w:r>
      <w:r>
        <w:rPr>
          <w:rFonts w:ascii="Times New Roman" w:hAnsi="Times New Roman"/>
        </w:rPr>
        <w:t>bu</w:t>
      </w:r>
      <w:r w:rsidR="007601FB">
        <w:rPr>
          <w:rFonts w:ascii="Times New Roman" w:hAnsi="Times New Roman"/>
        </w:rPr>
        <w:t>st’</w:t>
      </w:r>
      <w:r>
        <w:rPr>
          <w:rFonts w:ascii="Times New Roman" w:hAnsi="Times New Roman"/>
        </w:rPr>
        <w:t xml:space="preserve"> phase was associated with </w:t>
      </w:r>
      <w:r w:rsidR="000648C3">
        <w:rPr>
          <w:rFonts w:ascii="Times New Roman" w:hAnsi="Times New Roman"/>
        </w:rPr>
        <w:t xml:space="preserve">poor recruitment attributed to an increase in the inflow of Atlantic water north of Iceland and </w:t>
      </w:r>
      <w:r>
        <w:rPr>
          <w:rFonts w:ascii="Times New Roman" w:hAnsi="Times New Roman"/>
        </w:rPr>
        <w:t xml:space="preserve">a climate-related shift in distribution </w:t>
      </w:r>
      <w:r>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YWw+PHBhZ2VzPjY0LTgzPC9wYWdlcz48dm9sdW1lPjExNDwvdm9sdW1lPjxyZXByaW50LWVkaXRp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YWw+PHBhZ2VzPjY0LTgzPC9wYWdlcz48dm9sdW1lPjExNDwvdm9sdW1lPjxyZXByaW50LWVkaXRp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76958271" w14:textId="0E67B9E7" w:rsidR="00794830" w:rsidRPr="006C7C65" w:rsidRDefault="0014445A" w:rsidP="00A232D2">
      <w:pPr>
        <w:pStyle w:val="Style1"/>
        <w:rPr>
          <w:rFonts w:ascii="Times New Roman" w:eastAsia="Times New Roman" w:hAnsi="Times New Roman" w:cs="Times New Roman"/>
          <w:b/>
          <w:bCs/>
        </w:rPr>
      </w:pPr>
      <w:r>
        <w:rPr>
          <w:rFonts w:ascii="Times New Roman" w:hAnsi="Times New Roman"/>
        </w:rPr>
        <w:t>Fisheries and Oceans Canada (DFO)</w:t>
      </w:r>
      <w:r w:rsidR="00BD35A4">
        <w:rPr>
          <w:rFonts w:ascii="Times New Roman" w:hAnsi="Times New Roman"/>
        </w:rPr>
        <w:t xml:space="preserve"> concluded that the </w:t>
      </w:r>
      <w:r>
        <w:rPr>
          <w:rFonts w:ascii="Times New Roman" w:hAnsi="Times New Roman"/>
        </w:rPr>
        <w:t xml:space="preserve">NAFO (North Atlantic Fisheries Organization) Divisions 2J3KL capelin </w:t>
      </w:r>
      <w:r w:rsidR="00BD35A4">
        <w:rPr>
          <w:rFonts w:ascii="Times New Roman" w:hAnsi="Times New Roman"/>
        </w:rPr>
        <w:t xml:space="preserve">stock </w:t>
      </w:r>
      <w:r>
        <w:rPr>
          <w:rFonts w:ascii="Times New Roman" w:hAnsi="Times New Roman"/>
        </w:rPr>
        <w:t xml:space="preserve">(hereafter Div. 2J3KL capelin stock) </w:t>
      </w:r>
      <w:r w:rsidR="00BD35A4">
        <w:rPr>
          <w:rFonts w:ascii="Times New Roman" w:hAnsi="Times New Roman"/>
        </w:rPr>
        <w:t>experienced an or</w:t>
      </w:r>
      <w:r w:rsidR="00D23090">
        <w:rPr>
          <w:rFonts w:ascii="Times New Roman" w:hAnsi="Times New Roman"/>
        </w:rPr>
        <w:t>der of magnitude decline in 1990-91</w:t>
      </w:r>
      <w:r w:rsidR="00BD35A4">
        <w:rPr>
          <w:rFonts w:ascii="Times New Roman" w:hAnsi="Times New Roman"/>
        </w:rPr>
        <w:t xml:space="preserve"> with minimal recovery during the past two decades </w:t>
      </w:r>
      <w:r w:rsidR="00BD35A4">
        <w:rPr>
          <w:rFonts w:ascii="Times New Roman" w:eastAsia="Times New Roman" w:hAnsi="Times New Roman" w:cs="Times New Roman"/>
        </w:rPr>
        <w:fldChar w:fldCharType="begin">
          <w:fldData xml:space="preserve">PEVuZE5vdGU+PENpdGU+PEF1dGhvcj5ERk88L0F1dGhvcj48WWVhcj4xOTk0PC9ZZWFyPjxSZWNO
dW0+ODg2PC9SZWNOdW0+PERpc3BsYXlUZXh0PihERk8gMTk5NCwgTWlsbGVyIDE5OTcsIERGTyAy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PENpdGU+PEF1dGhvcj5ERk88L0F1dGhvcj48WWVhcj4yMDE4PC9ZZWFyPjxSZWNOdW0+MTA1MTwv
UmVjTnVtPjxyZWNvcmQ+PHJlYy1udW1iZXI+MTA1MTwvcmVjLW51bWJlcj48Zm9yZWlnbi1rZXlz
PjxrZXkgYXBwPSJFTiIgZGItaWQ9IjJwdjVwcnhyNnh6MmE0ZWE1MGg1ZHd3MGV3dngwdHRkdGRz
YSIgdGltZXN0YW1wPSIxNTMyOTU4Mzg3Ij4xMDUxPC9rZXk+PC9mb3JlaWduLWtleXM+PHJlZi10
eXBlIG5hbWU9IkpvdXJuYWwgQXJ0aWNsZSI+MTc8L3JlZi10eXBlPjxjb250cmlidXRvcnM+PGF1
dGhvcnM+PGF1dGhvcj5ERk88L2F1dGhvcj48L2F1dGhvcnM+PC9jb250cmlidXRvcnM+PHRpdGxl
cz48dGl0bGU+QXNzZXNzbWVudCBvZiBDYXBlbGluIGluIFNBMiBhbmQgRGl2cy4gM0tMIGluIDIw
MTc8L3RpdGxlPjxzZWNvbmRhcnktdGl0bGU+REZPIENhbmFkaWFuIFNjaWVuY2UgQWR2aXNvcnkg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ZGljYWw+PHZvbHVtZT4yMDE4LzAzMDwvdm9sdW1lPjxkYXRlcz48eWVhcj4yMDE4PC95ZWFyPjwv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</w:fldData>
        </w:fldChar>
      </w:r>
      <w:r w:rsidR="00594D36">
        <w:rPr>
          <w:rFonts w:ascii="Times New Roman" w:eastAsia="Times New Roman" w:hAnsi="Times New Roman" w:cs="Times New Roman"/>
        </w:rPr>
        <w:instrText xml:space="preserve"> ADDIN EN.CITE </w:instrText>
      </w:r>
      <w:r w:rsidR="00594D36">
        <w:rPr>
          <w:rFonts w:ascii="Times New Roman" w:eastAsia="Times New Roman" w:hAnsi="Times New Roman" w:cs="Times New Roman"/>
        </w:rPr>
        <w:fldChar w:fldCharType="begin">
          <w:fldData xml:space="preserve">PEVuZE5vdGU+PENpdGU+PEF1dGhvcj5ERk88L0F1dGhvcj48WWVhcj4xOTk0PC9ZZWFyPjxSZWNO
dW0+ODg2PC9SZWNOdW0+PERpc3BsYXlUZXh0PihERk8gMTk5NCwgTWlsbGVyIDE5OTcsIERGTyAy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PENpdGU+PEF1dGhvcj5ERk88L0F1dGhvcj48WWVhcj4yMDE4PC9ZZWFyPjxSZWNOdW0+MTA1MTwv
UmVjTnVtPjxyZWNvcmQ+PHJlYy1udW1iZXI+MTA1MTwvcmVjLW51bWJlcj48Zm9yZWlnbi1rZXlz
PjxrZXkgYXBwPSJFTiIgZGItaWQ9IjJwdjVwcnhyNnh6MmE0ZWE1MGg1ZHd3MGV3dngwdHRkdGRz
YSIgdGltZXN0YW1wPSIxNTMyOTU4Mzg3Ij4xMDUxPC9rZXk+PC9mb3JlaWduLWtleXM+PHJlZi10
eXBlIG5hbWU9IkpvdXJuYWwgQXJ0aWNsZSI+MTc8L3JlZi10eXBlPjxjb250cmlidXRvcnM+PGF1
dGhvcnM+PGF1dGhvcj5ERk88L2F1dGhvcj48L2F1dGhvcnM+PC9jb250cmlidXRvcnM+PHRpdGxl
cz48dGl0bGU+QXNzZXNzbWVudCBvZiBDYXBlbGluIGluIFNBMiBhbmQgRGl2cy4gM0tMIGluIDIw
MTc8L3RpdGxlPjxzZWNvbmRhcnktdGl0bGU+REZPIENhbmFkaWFuIFNjaWVuY2UgQWR2aXNvcnkg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ZGljYWw+PHZvbHVtZT4yMDE4LzAzMDwvdm9sdW1lPjxkYXRlcz48eWVhcj4yMDE4PC95ZWFyPjwv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</w:fldData>
        </w:fldChar>
      </w:r>
      <w:r w:rsidR="00594D36">
        <w:rPr>
          <w:rFonts w:ascii="Times New Roman" w:eastAsia="Times New Roman" w:hAnsi="Times New Roman" w:cs="Times New Roman"/>
        </w:rPr>
        <w:instrText xml:space="preserve"> ADDIN EN.CITE.DATA </w:instrText>
      </w:r>
      <w:r w:rsidR="00594D36">
        <w:rPr>
          <w:rFonts w:ascii="Times New Roman" w:eastAsia="Times New Roman" w:hAnsi="Times New Roman" w:cs="Times New Roman"/>
        </w:rPr>
      </w:r>
      <w:r w:rsidR="00594D36">
        <w:rPr>
          <w:rFonts w:ascii="Times New Roman" w:eastAsia="Times New Roman" w:hAnsi="Times New Roman" w:cs="Times New Roman"/>
        </w:rPr>
        <w:fldChar w:fldCharType="end"/>
      </w:r>
      <w:r w:rsidR="00BD35A4">
        <w:rPr>
          <w:rFonts w:ascii="Times New Roman" w:eastAsia="Times New Roman" w:hAnsi="Times New Roman" w:cs="Times New Roman"/>
        </w:rPr>
      </w:r>
      <w:r w:rsidR="00BD35A4">
        <w:rPr>
          <w:rFonts w:ascii="Times New Roman" w:eastAsia="Times New Roman" w:hAnsi="Times New Roman" w:cs="Times New Roman"/>
        </w:rPr>
        <w:fldChar w:fldCharType="separate"/>
      </w:r>
      <w:r w:rsidR="00594D36">
        <w:rPr>
          <w:rFonts w:ascii="Times New Roman" w:eastAsia="Times New Roman" w:hAnsi="Times New Roman" w:cs="Times New Roman"/>
          <w:noProof/>
        </w:rPr>
        <w:t>(DFO 1994, Miller 1997, DFO 2018)</w:t>
      </w:r>
      <w:r w:rsidR="00BD35A4">
        <w:rPr>
          <w:rFonts w:ascii="Times New Roman" w:eastAsia="Times New Roman" w:hAnsi="Times New Roman" w:cs="Times New Roman"/>
        </w:rPr>
        <w:fldChar w:fldCharType="end"/>
      </w:r>
      <w:r w:rsidR="00BD35A4">
        <w:rPr>
          <w:rFonts w:ascii="Times New Roman" w:hAnsi="Times New Roman"/>
        </w:rPr>
        <w:t xml:space="preserve">. The size of the stock fluctuated </w:t>
      </w:r>
      <w:r w:rsidR="00BF4F64">
        <w:rPr>
          <w:rFonts w:ascii="Times New Roman" w:hAnsi="Times New Roman"/>
        </w:rPr>
        <w:t>between 2-</w:t>
      </w:r>
      <w:r w:rsidR="006C7C65">
        <w:rPr>
          <w:rFonts w:ascii="Times New Roman" w:hAnsi="Times New Roman"/>
        </w:rPr>
        <w:t>6</w:t>
      </w:r>
      <w:r w:rsidR="00BD35A4">
        <w:rPr>
          <w:rFonts w:ascii="Times New Roman" w:hAnsi="Times New Roman"/>
        </w:rPr>
        <w:t xml:space="preserve"> </w:t>
      </w:r>
      <w:r w:rsidR="00386A51">
        <w:rPr>
          <w:rFonts w:ascii="Times New Roman" w:hAnsi="Times New Roman"/>
        </w:rPr>
        <w:t>Mt</w:t>
      </w:r>
      <w:r w:rsidR="00BD35A4">
        <w:rPr>
          <w:rFonts w:ascii="Times New Roman" w:hAnsi="Times New Roman"/>
        </w:rPr>
        <w:t xml:space="preserve"> </w:t>
      </w:r>
      <w:r w:rsidR="00BF4F64">
        <w:rPr>
          <w:rFonts w:ascii="Times New Roman" w:hAnsi="Times New Roman"/>
        </w:rPr>
        <w:t>from</w:t>
      </w:r>
      <w:r w:rsidR="00BD35A4">
        <w:rPr>
          <w:rFonts w:ascii="Times New Roman" w:hAnsi="Times New Roman"/>
        </w:rPr>
        <w:t xml:space="preserve"> 1982 and 199</w:t>
      </w:r>
      <w:r w:rsidR="00FD2140">
        <w:rPr>
          <w:rFonts w:ascii="Times New Roman" w:hAnsi="Times New Roman"/>
        </w:rPr>
        <w:t>0</w:t>
      </w:r>
      <w:r w:rsidR="00BD35A4">
        <w:rPr>
          <w:rFonts w:ascii="Times New Roman" w:hAnsi="Times New Roman"/>
        </w:rPr>
        <w:t xml:space="preserve">, and </w:t>
      </w:r>
      <w:r w:rsidR="00BF4F64">
        <w:rPr>
          <w:rFonts w:ascii="Times New Roman" w:hAnsi="Times New Roman"/>
        </w:rPr>
        <w:t>between 25-</w:t>
      </w:r>
      <w:r w:rsidR="00BD35A4">
        <w:rPr>
          <w:rFonts w:ascii="Times New Roman" w:hAnsi="Times New Roman"/>
        </w:rPr>
        <w:t>900 thousand tonnes during the ensuing period</w:t>
      </w:r>
      <w:r w:rsidR="00C618A1">
        <w:rPr>
          <w:rFonts w:ascii="Times New Roman" w:hAnsi="Times New Roman"/>
        </w:rPr>
        <w:t xml:space="preserve"> </w:t>
      </w:r>
      <w:r w:rsidR="00C618A1">
        <w:rPr>
          <w:rFonts w:ascii="Times New Roman" w:hAnsi="Times New Roman"/>
        </w:rPr>
        <w:fldChar w:fldCharType="begin"/>
      </w:r>
      <w:r w:rsidR="00594D36">
        <w:rPr>
          <w:rFonts w:ascii="Times New Roman" w:hAnsi="Times New Roman"/>
        </w:rPr>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C618A1">
        <w:rPr>
          <w:rFonts w:ascii="Times New Roman" w:hAnsi="Times New Roman"/>
        </w:rPr>
        <w:fldChar w:fldCharType="separate"/>
      </w:r>
      <w:r w:rsidR="00594D36">
        <w:rPr>
          <w:rFonts w:ascii="Times New Roman" w:hAnsi="Times New Roman"/>
          <w:noProof/>
        </w:rPr>
        <w:t>(DFO 2018)</w:t>
      </w:r>
      <w:r w:rsidR="00C618A1">
        <w:rPr>
          <w:rFonts w:ascii="Times New Roman" w:hAnsi="Times New Roman"/>
        </w:rPr>
        <w:fldChar w:fldCharType="end"/>
      </w:r>
      <w:r w:rsidR="00BD35A4">
        <w:rPr>
          <w:rFonts w:ascii="Times New Roman" w:hAnsi="Times New Roman"/>
        </w:rPr>
        <w:t xml:space="preserve">. </w:t>
      </w:r>
      <w:r w:rsidR="005D0679" w:rsidRPr="005D0679">
        <w:rPr>
          <w:rFonts w:ascii="Times New Roman" w:hAnsi="Times New Roman"/>
        </w:rPr>
        <w:t>The decline in capelin biomass was concomitant with drastic changes in the ecosystem during the late 1980s and early 1990s</w:t>
      </w:r>
      <w:r w:rsidR="00C618A1">
        <w:rPr>
          <w:rFonts w:ascii="Times New Roman" w:hAnsi="Times New Roman"/>
        </w:rPr>
        <w:t xml:space="preserve"> </w:t>
      </w:r>
      <w:r w:rsidR="00C618A1">
        <w:rPr>
          <w:rFonts w:ascii="Times New Roman" w:hAnsi="Times New Roman"/>
        </w:rPr>
        <w:fldChar w:fldCharType="begin">
          <w:fldData xml:space="preserve">PEVuZE5vdGU+PENpdGU+PEF1dGhvcj5kZVlvdW5nPC9BdXRob3I+PFllYXI+MTk5MzwvWWVhcj48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SGFtbWlsbDwvQXV0aG9yPjxZZWFyPjIwMTE8L1llYXI+PFJlY051bT42NDU8L1JlY051bT48cmVj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PEVuZE5vdGU+PENpdGU+PEF1dGhvcj5kZVlvdW5nPC9BdXRob3I+PFllYXI+MTk5MzwvWWVhcj48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SGFtbWlsbDwvQXV0aG9yPjxZZWFyPjIwMTE8L1llYXI+PFJlY051bT42NDU8L1JlY051bT48cmVj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C618A1">
        <w:rPr>
          <w:rFonts w:ascii="Times New Roman" w:hAnsi="Times New Roman"/>
        </w:rPr>
      </w:r>
      <w:r w:rsidR="00C618A1">
        <w:rPr>
          <w:rFonts w:ascii="Times New Roman" w:hAnsi="Times New Roman"/>
        </w:rPr>
        <w:fldChar w:fldCharType="separate"/>
      </w:r>
      <w:r w:rsidR="00594D36">
        <w:rPr>
          <w:rFonts w:ascii="Times New Roman" w:hAnsi="Times New Roman"/>
          <w:noProof/>
        </w:rPr>
        <w:t>(deYoung &amp; Rose 1993, Montevecchi &amp; Myers 1997, Lilly et al. 2000, Rice 2002, Hammill et al. 2011, Pedersen et al. 2017)</w:t>
      </w:r>
      <w:r w:rsidR="00C618A1">
        <w:rPr>
          <w:rFonts w:ascii="Times New Roman" w:hAnsi="Times New Roman"/>
        </w:rPr>
        <w:fldChar w:fldCharType="end"/>
      </w:r>
      <w:r w:rsidR="00C618A1">
        <w:rPr>
          <w:rFonts w:ascii="Times New Roman" w:hAnsi="Times New Roman"/>
        </w:rPr>
        <w:t xml:space="preserve"> </w:t>
      </w:r>
      <w:r w:rsidR="00874BD7">
        <w:rPr>
          <w:rFonts w:ascii="Times New Roman" w:hAnsi="Times New Roman"/>
        </w:rPr>
        <w:t xml:space="preserve">including major changes in the biology and ecology of capelin, such as delayed and protracted spawning, changes in their geographical and vertical distribution, and declines in somatic condition and size and age at maturity </w:t>
      </w:r>
      <w:r w:rsidR="00874BD7">
        <w:rPr>
          <w:rFonts w:ascii="Times New Roman" w:hAnsi="Times New Roman"/>
        </w:rPr>
        <w:fldChar w:fldCharType="begin">
          <w:fldData xml:space="preserve">PEVuZE5vdGU+PENpdGU+PEF1dGhvcj5GcmFuazwvQXV0aG9yPjxZZWFyPjE5OTY8L1llYXI+PFJl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L3BlcmlvZGljYWw+PHBhZ2VzPjE0NzMtMTQ4NjwvcGFnZXM+PHZvbHVtZT41Mzwvdm9sdW1lPjxy
ZXByaW50LWVkaXRpb24+Tm90IGluIEZpbGU8L3JlcHJpbnQtZWRpdGlvbj48ZGF0ZXM+PHllYXI+
MTk5NjwveWVhcj48cHViLWRhdGVzPjxkYXRlPjE5OTY8L2RhdGU+PC9wdWItZGF0ZXM+PC9kYXRl
cz48bGFiZWw+MTQ3PC9sYWJlbD48dXJscz48L3VybHM+PC9yZWNvcmQ+PC9DaXRlPjxDaXRlPjxB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ZWw+Mzc8L2xhYmVsPjx1cmxzPjwvdXJscz48L3JlY29yZD48L0NpdGU+PENpdGU+PEF1dGhvcj5N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</w:fldData>
        </w:fldChar>
      </w:r>
      <w:r w:rsidR="00594D36">
        <w:rPr>
          <w:rFonts w:ascii="Times New Roman" w:hAnsi="Times New Roman"/>
        </w:rPr>
        <w:instrText xml:space="preserve"> ADDIN EN.CITE </w:instrText>
      </w:r>
      <w:r w:rsidR="00594D36">
        <w:rPr>
          <w:rFonts w:ascii="Times New Roman" w:hAnsi="Times New Roman"/>
        </w:rPr>
        <w:fldChar w:fldCharType="begin">
          <w:fldData xml:space="preserve">PEVuZE5vdGU+PENpdGU+PEF1dGhvcj5GcmFuazwvQXV0aG9yPjxZZWFyPjE5OTY8L1llYXI+PFJl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L3BlcmlvZGljYWw+PHBhZ2VzPjE0NzMtMTQ4NjwvcGFnZXM+PHZvbHVtZT41Mzwvdm9sdW1lPjxy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aXRsZT48L3BlcmlvZGljYWw+PHBhZ2VzPjczLTg1PC9wYWdlcz48dm9sdW1lPjU4PC92b2x1bWU+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</w:fldData>
        </w:fldChar>
      </w:r>
      <w:r w:rsidR="00594D36">
        <w:rPr>
          <w:rFonts w:ascii="Times New Roman" w:hAnsi="Times New Roman"/>
        </w:rPr>
        <w:instrText xml:space="preserve"> ADDIN EN.CITE.DATA </w:instrText>
      </w:r>
      <w:r w:rsidR="00594D36">
        <w:rPr>
          <w:rFonts w:ascii="Times New Roman" w:hAnsi="Times New Roman"/>
        </w:rPr>
      </w:r>
      <w:r w:rsidR="00594D36">
        <w:rPr>
          <w:rFonts w:ascii="Times New Roman" w:hAnsi="Times New Roman"/>
        </w:rPr>
        <w:fldChar w:fldCharType="end"/>
      </w:r>
      <w:r w:rsidR="00874BD7">
        <w:rPr>
          <w:rFonts w:ascii="Times New Roman" w:hAnsi="Times New Roman"/>
        </w:rPr>
      </w:r>
      <w:r w:rsidR="00874BD7">
        <w:rPr>
          <w:rFonts w:ascii="Times New Roman" w:hAnsi="Times New Roman"/>
        </w:rPr>
        <w:fldChar w:fldCharType="separate"/>
      </w:r>
      <w:r w:rsidR="00594D36">
        <w:rPr>
          <w:rFonts w:ascii="Times New Roman" w:hAnsi="Times New Roman"/>
          <w:noProof/>
        </w:rPr>
        <w:t>(Frank et al. 1996, Carscadden et al. 2001, Mowbray 2002, Nakashima &amp; Wheeler 2002)</w:t>
      </w:r>
      <w:r w:rsidR="00874BD7">
        <w:rPr>
          <w:rFonts w:ascii="Times New Roman" w:hAnsi="Times New Roman"/>
        </w:rPr>
        <w:fldChar w:fldCharType="end"/>
      </w:r>
      <w:r w:rsidR="005D0679">
        <w:rPr>
          <w:rFonts w:ascii="Times New Roman" w:hAnsi="Times New Roman"/>
        </w:rPr>
        <w:t xml:space="preserve">. </w:t>
      </w:r>
      <w:r w:rsidR="00A232D2">
        <w:rPr>
          <w:rFonts w:ascii="Times New Roman" w:hAnsi="Times New Roman"/>
        </w:rPr>
        <w:t xml:space="preserve">The collapse and minimal recovery of capelin since 1990-91 is hypothesized to have been due to bottom-up </w:t>
      </w:r>
      <w:r w:rsidR="00A232D2">
        <w:rPr>
          <w:rStyle w:val="None"/>
          <w:rFonts w:ascii="Times New Roman" w:hAnsi="Times New Roman"/>
        </w:rPr>
        <w:t xml:space="preserve">processes that affected the recruitment and survival of capelin </w:t>
      </w:r>
      <w:r w:rsidR="00A232D2" w:rsidRPr="0072366E">
        <w:rPr>
          <w:rStyle w:val="None"/>
          <w:rFonts w:ascii="Times New Roman" w:hAnsi="Times New Roman"/>
          <w:lang w:val="it-IT"/>
        </w:rPr>
        <w:t>(Buren et al. 2014a, Obradovich et al. 2014, Murphy et al. 2018).</w:t>
      </w:r>
      <w:r w:rsidR="00A232D2">
        <w:rPr>
          <w:rStyle w:val="Hyperlink0"/>
          <w:rFonts w:eastAsia="Calibri"/>
          <w:lang w:val="en-CA"/>
        </w:rPr>
        <w:t xml:space="preserve"> </w:t>
      </w:r>
    </w:p>
    <w:p w14:paraId="125F0229" w14:textId="12D9D538" w:rsidR="00114212" w:rsidRDefault="00712759" w:rsidP="00114212">
      <w:pPr>
        <w:pStyle w:val="Style1"/>
        <w:rPr>
          <w:rFonts w:ascii="Times New Roman" w:hAnsi="Times New Roman"/>
        </w:rPr>
      </w:pPr>
      <w:r>
        <w:rPr>
          <w:rFonts w:ascii="Times New Roman" w:hAnsi="Times New Roman"/>
        </w:rPr>
        <w:lastRenderedPageBreak/>
        <w:t xml:space="preserve">Frank et al. </w:t>
      </w:r>
      <w:r w:rsidR="000B2D5E">
        <w:rPr>
          <w:rFonts w:ascii="Times New Roman" w:hAnsi="Times New Roman"/>
        </w:rPr>
        <w:t>(</w:t>
      </w:r>
      <w:r>
        <w:rPr>
          <w:rFonts w:ascii="Times New Roman" w:hAnsi="Times New Roman"/>
        </w:rPr>
        <w:t>2016</w:t>
      </w:r>
      <w:r w:rsidR="000B2D5E">
        <w:rPr>
          <w:rFonts w:ascii="Times New Roman" w:hAnsi="Times New Roman"/>
        </w:rPr>
        <w:t xml:space="preserve">) </w:t>
      </w:r>
      <w:r>
        <w:rPr>
          <w:rFonts w:ascii="Times New Roman" w:hAnsi="Times New Roman"/>
        </w:rPr>
        <w:t xml:space="preserve">presented an alternative hypothesis that the </w:t>
      </w:r>
      <w:r w:rsidR="000B2D5E">
        <w:rPr>
          <w:rFonts w:ascii="Times New Roman" w:hAnsi="Times New Roman"/>
        </w:rPr>
        <w:t xml:space="preserve">Div. 2J3KL </w:t>
      </w:r>
      <w:r>
        <w:rPr>
          <w:rFonts w:ascii="Times New Roman" w:hAnsi="Times New Roman"/>
        </w:rPr>
        <w:t>capelin stock did not collapse in the 1990s. The</w:t>
      </w:r>
      <w:r w:rsidR="00BD35A4">
        <w:rPr>
          <w:rFonts w:ascii="Times New Roman" w:hAnsi="Times New Roman"/>
        </w:rPr>
        <w:t xml:space="preserve"> non-collapse hypothesis postulates that the offshore acoustic surveys have failed to detect large capelin aggregations since 199</w:t>
      </w:r>
      <w:r w:rsidR="00FD2140">
        <w:rPr>
          <w:rFonts w:ascii="Times New Roman" w:hAnsi="Times New Roman"/>
        </w:rPr>
        <w:t>0</w:t>
      </w:r>
      <w:r w:rsidR="00BD35A4">
        <w:rPr>
          <w:rFonts w:ascii="Times New Roman" w:hAnsi="Times New Roman"/>
        </w:rPr>
        <w:t xml:space="preserve"> because of a spatio-temporal mismatch between the surveys a</w:t>
      </w:r>
      <w:r>
        <w:rPr>
          <w:rFonts w:ascii="Times New Roman" w:hAnsi="Times New Roman"/>
        </w:rPr>
        <w:t>nd the stock</w:t>
      </w:r>
      <w:r w:rsidR="00BD35A4">
        <w:rPr>
          <w:rFonts w:ascii="Times New Roman" w:hAnsi="Times New Roman"/>
        </w:rPr>
        <w:t>. Specifically, the hypothesis states that post-199</w:t>
      </w:r>
      <w:r w:rsidR="00FD2140">
        <w:rPr>
          <w:rFonts w:ascii="Times New Roman" w:hAnsi="Times New Roman"/>
        </w:rPr>
        <w:t>0</w:t>
      </w:r>
      <w:r w:rsidR="00BD35A4">
        <w:rPr>
          <w:rFonts w:ascii="Times New Roman" w:hAnsi="Times New Roman"/>
        </w:rPr>
        <w:t xml:space="preserve"> either (1) capelin changed their migratory patterns while the timing of the acoustic survey remained constant, leading to a spatio-temporal mismatch between the survey and the stock</w:t>
      </w:r>
      <w:r w:rsidR="00705F44">
        <w:rPr>
          <w:rFonts w:ascii="Times New Roman" w:hAnsi="Times New Roman"/>
        </w:rPr>
        <w:t>,</w:t>
      </w:r>
      <w:r w:rsidR="00BD35A4">
        <w:rPr>
          <w:rFonts w:ascii="Times New Roman" w:hAnsi="Times New Roman"/>
        </w:rPr>
        <w:t xml:space="preserve"> or (2) capelin</w:t>
      </w:r>
      <w:r w:rsidR="00FD2140">
        <w:rPr>
          <w:rFonts w:ascii="Times New Roman" w:hAnsi="Times New Roman"/>
        </w:rPr>
        <w:t xml:space="preserve"> became non-migratory in 1990</w:t>
      </w:r>
      <w:r w:rsidR="00BD35A4">
        <w:rPr>
          <w:rFonts w:ascii="Times New Roman" w:hAnsi="Times New Roman"/>
        </w:rPr>
        <w:t xml:space="preserve">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r w:rsidR="00BD35A4">
        <w:rPr>
          <w:rFonts w:ascii="Times New Roman" w:hAnsi="Times New Roman"/>
          <w:i/>
          <w:iCs/>
        </w:rPr>
        <w:t>Gadus morhua</w:t>
      </w:r>
      <w:r w:rsidR="00BD35A4">
        <w:rPr>
          <w:rFonts w:ascii="Times New Roman" w:hAnsi="Times New Roman"/>
        </w:rPr>
        <w:t xml:space="preserve">), seabirds, seals] to the large-scale changes that occurred </w:t>
      </w:r>
      <w:r w:rsidR="00B1164E">
        <w:rPr>
          <w:rFonts w:ascii="Times New Roman" w:hAnsi="Times New Roman"/>
        </w:rPr>
        <w:t>in the region in the early 1990s</w:t>
      </w:r>
      <w:r w:rsidR="00705F44">
        <w:rPr>
          <w:rFonts w:ascii="Times New Roman" w:hAnsi="Times New Roman"/>
        </w:rPr>
        <w:t>. The objective of the current</w:t>
      </w:r>
      <w:r w:rsidR="00BD35A4">
        <w:rPr>
          <w:rFonts w:ascii="Times New Roman" w:hAnsi="Times New Roman"/>
        </w:rPr>
        <w:t xml:space="preserve"> </w:t>
      </w:r>
      <w:commentRangeStart w:id="4"/>
      <w:r w:rsidR="00BD35A4">
        <w:rPr>
          <w:rFonts w:ascii="Times New Roman" w:hAnsi="Times New Roman"/>
        </w:rPr>
        <w:t xml:space="preserve">paper is to </w:t>
      </w:r>
      <w:commentRangeEnd w:id="4"/>
      <w:r w:rsidR="00756990">
        <w:rPr>
          <w:rStyle w:val="CommentReference"/>
          <w:rFonts w:ascii="Times New Roman" w:eastAsia="Arial Unicode MS" w:hAnsi="Times New Roman" w:cs="Times New Roman"/>
          <w:color w:val="auto"/>
        </w:rPr>
        <w:commentReference w:id="4"/>
      </w:r>
      <w:r w:rsidR="00BD35A4">
        <w:rPr>
          <w:rFonts w:ascii="Times New Roman" w:hAnsi="Times New Roman"/>
        </w:rPr>
        <w:t xml:space="preserve">assess the empirical support for the </w:t>
      </w:r>
      <w:r w:rsidR="00B82272">
        <w:rPr>
          <w:rFonts w:ascii="Times New Roman" w:hAnsi="Times New Roman"/>
        </w:rPr>
        <w:t xml:space="preserve">capelin collapse </w:t>
      </w:r>
      <w:r w:rsidR="00BD35A4">
        <w:rPr>
          <w:rFonts w:ascii="Times New Roman" w:hAnsi="Times New Roman"/>
        </w:rPr>
        <w:t>hypot</w:t>
      </w:r>
      <w:r w:rsidR="00B82272">
        <w:rPr>
          <w:rFonts w:ascii="Times New Roman" w:hAnsi="Times New Roman"/>
        </w:rPr>
        <w:t xml:space="preserve">hesis versus the </w:t>
      </w:r>
      <w:r w:rsidR="00BD35A4">
        <w:rPr>
          <w:rFonts w:ascii="Times New Roman" w:hAnsi="Times New Roman"/>
        </w:rPr>
        <w:t xml:space="preserve">non-collapse </w:t>
      </w:r>
      <w:r w:rsidR="00B82272">
        <w:rPr>
          <w:rFonts w:ascii="Times New Roman" w:hAnsi="Times New Roman"/>
        </w:rPr>
        <w:t xml:space="preserve">hypothesis </w:t>
      </w:r>
      <w:r w:rsidR="00BD35A4">
        <w:rPr>
          <w:rFonts w:ascii="Times New Roman" w:hAnsi="Times New Roman"/>
        </w:rPr>
        <w:t xml:space="preserve">using </w:t>
      </w:r>
      <w:r w:rsidR="00114212">
        <w:rPr>
          <w:rFonts w:ascii="Times New Roman" w:hAnsi="Times New Roman"/>
        </w:rPr>
        <w:t>multiple, independent data sets and diverse statistical methods</w:t>
      </w:r>
      <w:r w:rsidR="009B6928">
        <w:rPr>
          <w:rFonts w:ascii="Times New Roman" w:hAnsi="Times New Roman"/>
        </w:rPr>
        <w:t xml:space="preserve"> </w:t>
      </w:r>
      <w:r w:rsidR="009B6928">
        <w:rPr>
          <w:rFonts w:ascii="Times New Roman" w:hAnsi="Times New Roman"/>
        </w:rPr>
        <w:fldChar w:fldCharType="begin"/>
      </w:r>
      <w:r w:rsidR="00594D36">
        <w:rPr>
          <w:rFonts w:ascii="Times New Roman" w:hAnsi="Times New Roman"/>
        </w:rPr>
        <w:instrText xml:space="preserve"> ADDIN EN.CITE &lt;EndNote&gt;&lt;Cite&gt;&lt;Author&gt;Munafò&lt;/Author&gt;&lt;Year&gt;2018&lt;/Year&gt;&lt;RecNum&gt;943&lt;/RecNum&gt;&lt;Prefix&gt;e.g.`, triangulation`, &lt;/Prefix&gt;&lt;DisplayText&gt;(e.g., triangulation,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9B6928">
        <w:rPr>
          <w:rFonts w:ascii="Times New Roman" w:hAnsi="Times New Roman"/>
        </w:rPr>
        <w:fldChar w:fldCharType="separate"/>
      </w:r>
      <w:r w:rsidR="00594D36">
        <w:rPr>
          <w:rFonts w:ascii="Times New Roman" w:hAnsi="Times New Roman"/>
          <w:noProof/>
        </w:rPr>
        <w:t>(e.g., triangulation, Munafò &amp; Davey Smith 2018)</w:t>
      </w:r>
      <w:r w:rsidR="009B6928">
        <w:rPr>
          <w:rFonts w:ascii="Times New Roman" w:hAnsi="Times New Roman"/>
        </w:rPr>
        <w:fldChar w:fldCharType="end"/>
      </w:r>
      <w:r w:rsidR="00114212">
        <w:rPr>
          <w:rFonts w:ascii="Times New Roman" w:eastAsia="Times New Roman" w:hAnsi="Times New Roman" w:cs="Times New Roman"/>
        </w:rPr>
        <w:t xml:space="preserve">. </w:t>
      </w:r>
      <w:r w:rsidR="0028775F" w:rsidRPr="0028775F">
        <w:rPr>
          <w:rFonts w:ascii="Times New Roman" w:eastAsia="Times New Roman" w:hAnsi="Times New Roman" w:cs="Times New Roman"/>
        </w:rPr>
        <w:t xml:space="preserve">The weight of evidence </w:t>
      </w:r>
      <w:commentRangeStart w:id="5"/>
      <w:r w:rsidR="0028775F" w:rsidRPr="0028775F">
        <w:rPr>
          <w:rFonts w:ascii="Times New Roman" w:eastAsia="Times New Roman" w:hAnsi="Times New Roman" w:cs="Times New Roman"/>
        </w:rPr>
        <w:t xml:space="preserve">approach led </w:t>
      </w:r>
      <w:commentRangeEnd w:id="5"/>
      <w:r w:rsidR="00756990">
        <w:rPr>
          <w:rStyle w:val="CommentReference"/>
          <w:rFonts w:ascii="Times New Roman" w:eastAsia="Arial Unicode MS" w:hAnsi="Times New Roman" w:cs="Times New Roman"/>
          <w:color w:val="auto"/>
        </w:rPr>
        <w:commentReference w:id="5"/>
      </w:r>
      <w:r w:rsidR="0028775F" w:rsidRPr="0028775F">
        <w:rPr>
          <w:rFonts w:ascii="Times New Roman" w:eastAsia="Times New Roman" w:hAnsi="Times New Roman" w:cs="Times New Roman"/>
        </w:rPr>
        <w:t>us to reject the non-collapse hypothesis and conclude that the Newfoundland capelin stock did collapse in 1990-91 with minimal recover</w:t>
      </w:r>
      <w:r w:rsidR="0028775F">
        <w:rPr>
          <w:rFonts w:ascii="Times New Roman" w:eastAsia="Times New Roman" w:hAnsi="Times New Roman" w:cs="Times New Roman"/>
        </w:rPr>
        <w:t>y over the subsequent 25</w:t>
      </w:r>
      <w:r w:rsidR="00B565EC">
        <w:rPr>
          <w:rFonts w:ascii="Times New Roman" w:eastAsia="Times New Roman" w:hAnsi="Times New Roman" w:cs="Times New Roman"/>
        </w:rPr>
        <w:t>+</w:t>
      </w:r>
      <w:r w:rsidR="0028775F">
        <w:rPr>
          <w:rFonts w:ascii="Times New Roman" w:eastAsia="Times New Roman" w:hAnsi="Times New Roman" w:cs="Times New Roman"/>
        </w:rPr>
        <w:t xml:space="preserve"> years </w:t>
      </w:r>
      <w:r w:rsidR="00114212">
        <w:rPr>
          <w:rFonts w:ascii="Times New Roman" w:hAnsi="Times New Roman"/>
        </w:rPr>
        <w:t xml:space="preserve">(Table 1). </w:t>
      </w:r>
    </w:p>
    <w:p w14:paraId="60BA2E7F" w14:textId="416949B1" w:rsidR="00794830" w:rsidRDefault="00114212" w:rsidP="00114212">
      <w:pPr>
        <w:pStyle w:val="Style1"/>
        <w:rPr>
          <w:rFonts w:ascii="Times New Roman" w:eastAsia="Times New Roman" w:hAnsi="Times New Roman" w:cs="Times New Roman"/>
        </w:rPr>
      </w:pPr>
      <w:r>
        <w:rPr>
          <w:rFonts w:ascii="Times New Roman" w:hAnsi="Times New Roman"/>
        </w:rPr>
        <w:t>.</w:t>
      </w:r>
    </w:p>
    <w:p w14:paraId="6196AB4E" w14:textId="77777777" w:rsidR="00794830" w:rsidRDefault="00BD35A4">
      <w:pPr>
        <w:pStyle w:val="Body"/>
      </w:pPr>
      <w:r>
        <w:rPr>
          <w:rFonts w:ascii="Arial Unicode MS" w:eastAsia="Arial Unicode MS" w:hAnsi="Arial Unicode MS" w:cs="Arial Unicode MS"/>
        </w:rPr>
        <w:br w:type="page"/>
      </w:r>
    </w:p>
    <w:p w14:paraId="6C36C220" w14:textId="08A38B69" w:rsidR="00794830" w:rsidRPr="00711225" w:rsidRDefault="00BD35A4" w:rsidP="00711225">
      <w:pPr>
        <w:pStyle w:val="Heading2"/>
        <w:rPr>
          <w:rFonts w:ascii="Times New Roman" w:hAnsi="Times New Roman"/>
          <w:i w:val="0"/>
          <w:iCs w:val="0"/>
          <w:sz w:val="24"/>
          <w:szCs w:val="24"/>
          <w:lang w:val="en-US"/>
        </w:rPr>
      </w:pPr>
      <w:r w:rsidRPr="00711225">
        <w:rPr>
          <w:rFonts w:ascii="Times New Roman" w:hAnsi="Times New Roman"/>
          <w:i w:val="0"/>
          <w:iCs w:val="0"/>
          <w:sz w:val="24"/>
          <w:szCs w:val="24"/>
          <w:lang w:val="en-US"/>
        </w:rPr>
        <w:lastRenderedPageBreak/>
        <w:t>Methods</w:t>
      </w:r>
      <w:r w:rsidR="004633CA" w:rsidRPr="00711225">
        <w:rPr>
          <w:rFonts w:ascii="Times New Roman" w:hAnsi="Times New Roman"/>
          <w:i w:val="0"/>
          <w:iCs w:val="0"/>
          <w:sz w:val="24"/>
          <w:szCs w:val="24"/>
          <w:lang w:val="en-US"/>
        </w:rPr>
        <w:t xml:space="preserve"> </w:t>
      </w:r>
    </w:p>
    <w:p w14:paraId="0BC229F5" w14:textId="70F5A0A0" w:rsidR="00794830" w:rsidRDefault="00BD35A4">
      <w:pPr>
        <w:pStyle w:val="Style1"/>
        <w:rPr>
          <w:rFonts w:ascii="Times New Roman" w:hAnsi="Times New Roman"/>
        </w:rPr>
      </w:pPr>
      <w:r>
        <w:rPr>
          <w:rFonts w:ascii="Times New Roman" w:hAnsi="Times New Roman"/>
        </w:rPr>
        <w:t xml:space="preserve">To test the </w:t>
      </w:r>
      <w:r w:rsidR="00B82272">
        <w:rPr>
          <w:rFonts w:ascii="Times New Roman" w:hAnsi="Times New Roman"/>
        </w:rPr>
        <w:t xml:space="preserve">collapse and non-collapse </w:t>
      </w:r>
      <w:r>
        <w:rPr>
          <w:rFonts w:ascii="Times New Roman" w:hAnsi="Times New Roman"/>
        </w:rPr>
        <w:t>hypothese</w:t>
      </w:r>
      <w:r w:rsidR="00B82272">
        <w:rPr>
          <w:rFonts w:ascii="Times New Roman" w:hAnsi="Times New Roman"/>
        </w:rPr>
        <w:t>s o</w:t>
      </w:r>
      <w:r>
        <w:rPr>
          <w:rFonts w:ascii="Times New Roman" w:hAnsi="Times New Roman"/>
        </w:rPr>
        <w:t xml:space="preserve">f the </w:t>
      </w:r>
      <w:r w:rsidR="00B2705A">
        <w:rPr>
          <w:rFonts w:ascii="Times New Roman" w:hAnsi="Times New Roman"/>
        </w:rPr>
        <w:t>Div. 2J3KL capelin stock</w:t>
      </w:r>
      <w:r>
        <w:rPr>
          <w:rFonts w:ascii="Times New Roman" w:hAnsi="Times New Roman"/>
        </w:rPr>
        <w:t xml:space="preserve">, we applied the weight of evidence approach. </w:t>
      </w:r>
      <w:r w:rsidR="00340F77">
        <w:rPr>
          <w:rFonts w:ascii="Times New Roman" w:hAnsi="Times New Roman"/>
        </w:rPr>
        <w:t xml:space="preserve">We </w:t>
      </w:r>
      <w:r w:rsidR="00753F10">
        <w:rPr>
          <w:rFonts w:ascii="Times New Roman" w:hAnsi="Times New Roman"/>
        </w:rPr>
        <w:t xml:space="preserve">organized our </w:t>
      </w:r>
      <w:r w:rsidR="00FF5899">
        <w:rPr>
          <w:rFonts w:ascii="Times New Roman" w:hAnsi="Times New Roman"/>
        </w:rPr>
        <w:t>Result</w:t>
      </w:r>
      <w:r w:rsidR="002F5E8A">
        <w:rPr>
          <w:rFonts w:ascii="Times New Roman" w:hAnsi="Times New Roman"/>
        </w:rPr>
        <w:t>s</w:t>
      </w:r>
      <w:r w:rsidR="004854E0">
        <w:rPr>
          <w:rFonts w:ascii="Times New Roman" w:hAnsi="Times New Roman"/>
        </w:rPr>
        <w:t xml:space="preserve"> </w:t>
      </w:r>
      <w:r w:rsidR="00FF5899">
        <w:rPr>
          <w:rFonts w:ascii="Times New Roman" w:hAnsi="Times New Roman"/>
        </w:rPr>
        <w:t xml:space="preserve">to </w:t>
      </w:r>
      <w:r w:rsidR="00753F10">
        <w:rPr>
          <w:rFonts w:ascii="Times New Roman" w:hAnsi="Times New Roman"/>
        </w:rPr>
        <w:t xml:space="preserve">address similar lines of evidence as Frank et al. (2016). </w:t>
      </w:r>
      <w:r>
        <w:rPr>
          <w:rFonts w:ascii="Times New Roman" w:hAnsi="Times New Roman"/>
        </w:rPr>
        <w:t xml:space="preserve">In some </w:t>
      </w:r>
      <w:r w:rsidR="004854E0">
        <w:rPr>
          <w:rFonts w:ascii="Times New Roman" w:hAnsi="Times New Roman"/>
        </w:rPr>
        <w:t xml:space="preserve">Results </w:t>
      </w:r>
      <w:r>
        <w:rPr>
          <w:rFonts w:ascii="Times New Roman" w:hAnsi="Times New Roman"/>
        </w:rPr>
        <w:t xml:space="preserve">sections, new data and analyses were presented to test alternative hypotheses. Each section concludes by </w:t>
      </w:r>
      <w:r w:rsidR="00CD3D81">
        <w:rPr>
          <w:rFonts w:ascii="Times New Roman" w:hAnsi="Times New Roman"/>
        </w:rPr>
        <w:t>summarizing</w:t>
      </w:r>
      <w:r>
        <w:rPr>
          <w:rFonts w:ascii="Times New Roman" w:hAnsi="Times New Roman"/>
        </w:rPr>
        <w:t xml:space="preserve"> </w:t>
      </w:r>
      <w:r w:rsidR="00CD3D81">
        <w:rPr>
          <w:rFonts w:ascii="Times New Roman" w:hAnsi="Times New Roman"/>
        </w:rPr>
        <w:t xml:space="preserve">support </w:t>
      </w:r>
      <w:r>
        <w:rPr>
          <w:rFonts w:ascii="Times New Roman" w:hAnsi="Times New Roman"/>
        </w:rPr>
        <w:t>for each alternative hypothesis. Once this was completed for all sections, the weight of evidence approach was used to determine</w:t>
      </w:r>
      <w:r w:rsidR="00753F10">
        <w:rPr>
          <w:rFonts w:ascii="Times New Roman" w:hAnsi="Times New Roman"/>
        </w:rPr>
        <w:t>, overall,</w:t>
      </w:r>
      <w:r>
        <w:rPr>
          <w:rFonts w:ascii="Times New Roman" w:hAnsi="Times New Roman"/>
        </w:rPr>
        <w:t xml:space="preserve"> which hypothesis was best supported by the combination of previously-published results and additional analyses based on independent data sets</w:t>
      </w:r>
      <w:r w:rsidR="00B2705A">
        <w:rPr>
          <w:rFonts w:ascii="Times New Roman" w:hAnsi="Times New Roman"/>
        </w:rPr>
        <w:t xml:space="preserve"> (Table 1)</w:t>
      </w:r>
      <w:r>
        <w:rPr>
          <w:rFonts w:ascii="Times New Roman" w:hAnsi="Times New Roman"/>
        </w:rPr>
        <w:t xml:space="preserve">. </w:t>
      </w:r>
    </w:p>
    <w:p w14:paraId="7F5730FA" w14:textId="442691F2" w:rsidR="00315616" w:rsidRPr="00315616" w:rsidRDefault="00315616">
      <w:pPr>
        <w:pStyle w:val="Style1"/>
        <w:rPr>
          <w:rFonts w:ascii="Times New Roman" w:hAnsi="Times New Roman"/>
        </w:rPr>
      </w:pPr>
      <w:ins w:id="6" w:author="Alejandro BUren" w:date="2018-12-10T03:01:00Z">
        <w:r>
          <w:rPr>
            <w:rFonts w:ascii="Times New Roman" w:hAnsi="Times New Roman"/>
          </w:rPr>
          <w:t xml:space="preserve">Here we succinctly describe methods for the new data analyses, </w:t>
        </w:r>
      </w:ins>
      <w:ins w:id="7" w:author="Alejandro BUren" w:date="2018-12-10T03:02:00Z">
        <w:r>
          <w:rPr>
            <w:rFonts w:ascii="Times New Roman" w:hAnsi="Times New Roman"/>
            <w:i/>
          </w:rPr>
          <w:t>i.e.</w:t>
        </w:r>
        <w:r>
          <w:rPr>
            <w:rFonts w:ascii="Times New Roman" w:hAnsi="Times New Roman"/>
          </w:rPr>
          <w:t xml:space="preserve"> analysis 1, analysis 2, etc. </w:t>
        </w:r>
      </w:ins>
    </w:p>
    <w:p w14:paraId="0E6D135F" w14:textId="1BC2F1BE" w:rsidR="00B2705A" w:rsidRDefault="00B2705A" w:rsidP="00B2705A">
      <w:pPr>
        <w:pStyle w:val="Style1"/>
        <w:ind w:firstLine="0"/>
        <w:rPr>
          <w:rStyle w:val="Hyperlink0"/>
          <w:rFonts w:eastAsia="Calibri"/>
          <w:i/>
        </w:rPr>
      </w:pPr>
      <w:r w:rsidRPr="00B2705A">
        <w:rPr>
          <w:rStyle w:val="Hyperlink0"/>
          <w:rFonts w:eastAsia="Calibri"/>
          <w:i/>
        </w:rPr>
        <w:t>Capelin</w:t>
      </w:r>
    </w:p>
    <w:p w14:paraId="5D72955A" w14:textId="77777777" w:rsidR="00D44720" w:rsidRDefault="00D44720" w:rsidP="00D44720">
      <w:pPr>
        <w:pStyle w:val="Heading3"/>
        <w:spacing w:before="0" w:line="480" w:lineRule="auto"/>
        <w:rPr>
          <w:ins w:id="8" w:author="Alejandro BUren" w:date="2018-12-10T03:03:00Z"/>
          <w:rFonts w:ascii="Times New Roman" w:hAnsi="Times New Roman" w:cs="Times New Roman"/>
          <w:b w:val="0"/>
          <w:i/>
          <w:color w:val="000000"/>
          <w:sz w:val="24"/>
          <w:szCs w:val="24"/>
          <w:u w:color="000000"/>
        </w:rPr>
      </w:pPr>
      <w:r w:rsidRPr="00D44720">
        <w:rPr>
          <w:rFonts w:ascii="Times New Roman" w:hAnsi="Times New Roman" w:cs="Times New Roman"/>
          <w:b w:val="0"/>
          <w:i/>
          <w:color w:val="000000"/>
          <w:sz w:val="24"/>
          <w:szCs w:val="24"/>
          <w:u w:color="000000"/>
        </w:rPr>
        <w:t>Offshore capelin abundance: acoustic surveys</w:t>
      </w:r>
    </w:p>
    <w:p w14:paraId="7DB51F8C" w14:textId="1F5C7309" w:rsidR="00315616" w:rsidRPr="00315616" w:rsidRDefault="00315616" w:rsidP="00315616">
      <w:pPr>
        <w:pStyle w:val="BodyAA"/>
        <w:rPr>
          <w:rPrChange w:id="9" w:author="Alejandro BUren" w:date="2018-12-10T03:03:00Z">
            <w:rPr>
              <w:rFonts w:ascii="Times New Roman" w:hAnsi="Times New Roman" w:cs="Times New Roman"/>
              <w:b w:val="0"/>
              <w:i/>
              <w:color w:val="000000"/>
              <w:sz w:val="24"/>
              <w:szCs w:val="24"/>
              <w:u w:color="000000"/>
            </w:rPr>
          </w:rPrChange>
        </w:rPr>
        <w:pPrChange w:id="10" w:author="Alejandro BUren" w:date="2018-12-10T03:03:00Z">
          <w:pPr>
            <w:pStyle w:val="Heading3"/>
            <w:spacing w:before="0" w:line="480" w:lineRule="auto"/>
          </w:pPr>
        </w:pPrChange>
      </w:pPr>
      <w:ins w:id="11" w:author="Alejandro BUren" w:date="2018-12-10T03:03:00Z">
        <w:r>
          <w:t>Awkward that it is under offshore section, but is starts describing inshore survey. Need to word it somehow</w:t>
        </w:r>
      </w:ins>
      <w:bookmarkStart w:id="12" w:name="_GoBack"/>
      <w:bookmarkEnd w:id="12"/>
    </w:p>
    <w:p w14:paraId="0534223E" w14:textId="292C3643" w:rsidR="00F04A88" w:rsidRDefault="00577202" w:rsidP="00D44720">
      <w:pPr>
        <w:pStyle w:val="Style1"/>
        <w:rPr>
          <w:rStyle w:val="Hyperlink0"/>
          <w:rFonts w:eastAsia="Calibri"/>
        </w:rPr>
      </w:pPr>
      <w:r>
        <w:rPr>
          <w:rStyle w:val="Hyperlink0"/>
          <w:rFonts w:eastAsia="Calibri"/>
        </w:rPr>
        <w:t xml:space="preserve">To test the non-collapse hypothesis, the acoustic biomass estimates from </w:t>
      </w:r>
      <w:r w:rsidR="00AF50DB">
        <w:rPr>
          <w:rStyle w:val="Hyperlink0"/>
          <w:rFonts w:eastAsia="Calibri"/>
        </w:rPr>
        <w:t xml:space="preserve">two </w:t>
      </w:r>
      <w:r w:rsidR="00CC60D1">
        <w:rPr>
          <w:rStyle w:val="Hyperlink0"/>
          <w:rFonts w:eastAsia="Calibri"/>
        </w:rPr>
        <w:t>inshore</w:t>
      </w:r>
      <w:r>
        <w:rPr>
          <w:rStyle w:val="Hyperlink0"/>
          <w:rFonts w:eastAsia="Calibri"/>
        </w:rPr>
        <w:t xml:space="preserve"> </w:t>
      </w:r>
      <w:r w:rsidR="00AF50DB">
        <w:rPr>
          <w:rStyle w:val="Hyperlink0"/>
          <w:rFonts w:eastAsia="Calibri"/>
        </w:rPr>
        <w:t>(</w:t>
      </w:r>
      <w:r w:rsidR="00260DA4">
        <w:rPr>
          <w:rStyle w:val="Hyperlink0"/>
          <w:rFonts w:eastAsia="Calibri"/>
        </w:rPr>
        <w:t>Trinity Bay</w:t>
      </w:r>
      <w:r w:rsidR="00AF50DB">
        <w:rPr>
          <w:rStyle w:val="Hyperlink0"/>
          <w:rFonts w:eastAsia="Calibri"/>
        </w:rPr>
        <w:t>)</w:t>
      </w:r>
      <w:r w:rsidR="00260DA4">
        <w:rPr>
          <w:rStyle w:val="Hyperlink0"/>
          <w:rFonts w:eastAsia="Calibri"/>
        </w:rPr>
        <w:t xml:space="preserve"> </w:t>
      </w:r>
      <w:r>
        <w:rPr>
          <w:rStyle w:val="Hyperlink0"/>
          <w:rFonts w:eastAsia="Calibri"/>
        </w:rPr>
        <w:t>acoustic</w:t>
      </w:r>
      <w:r w:rsidR="00260DA4">
        <w:rPr>
          <w:rStyle w:val="Hyperlink0"/>
          <w:rFonts w:eastAsia="Calibri"/>
        </w:rPr>
        <w:t xml:space="preserve"> survey</w:t>
      </w:r>
      <w:r w:rsidR="00AF50DB">
        <w:rPr>
          <w:rStyle w:val="Hyperlink0"/>
          <w:rFonts w:eastAsia="Calibri"/>
        </w:rPr>
        <w:t>s</w:t>
      </w:r>
      <w:r w:rsidR="00260DA4">
        <w:rPr>
          <w:rStyle w:val="Hyperlink0"/>
          <w:rFonts w:eastAsia="Calibri"/>
        </w:rPr>
        <w:t xml:space="preserve"> </w:t>
      </w:r>
      <w:r>
        <w:rPr>
          <w:rStyle w:val="Hyperlink0"/>
          <w:rFonts w:eastAsia="Calibri"/>
        </w:rPr>
        <w:t xml:space="preserve">were analyzed. </w:t>
      </w:r>
      <w:r w:rsidR="00AF50DB">
        <w:rPr>
          <w:rStyle w:val="Hyperlink0"/>
          <w:rFonts w:eastAsia="Calibri"/>
        </w:rPr>
        <w:t xml:space="preserve">A </w:t>
      </w:r>
      <w:r w:rsidR="00AF50DB">
        <w:rPr>
          <w:rFonts w:ascii="Times New Roman" w:hAnsi="Times New Roman"/>
        </w:rPr>
        <w:t>seasonal acoustic survey</w:t>
      </w:r>
      <w:r w:rsidR="00B2705A">
        <w:rPr>
          <w:rFonts w:ascii="Times New Roman" w:hAnsi="Times New Roman"/>
        </w:rPr>
        <w:t xml:space="preserve"> </w:t>
      </w:r>
      <w:r w:rsidR="00AF50DB">
        <w:rPr>
          <w:rFonts w:ascii="Times New Roman" w:hAnsi="Times New Roman"/>
        </w:rPr>
        <w:t>(September and October 2003; January, June and September 2004-05) was</w:t>
      </w:r>
      <w:r w:rsidR="0035656D">
        <w:rPr>
          <w:rFonts w:ascii="Times New Roman" w:hAnsi="Times New Roman"/>
        </w:rPr>
        <w:t xml:space="preserve"> </w:t>
      </w:r>
      <w:r w:rsidR="00F04A88" w:rsidRPr="00631433">
        <w:rPr>
          <w:rStyle w:val="Hyperlink0"/>
          <w:rFonts w:eastAsia="Calibri"/>
        </w:rPr>
        <w:t xml:space="preserve">conducted </w:t>
      </w:r>
      <w:r w:rsidR="00A146E0">
        <w:rPr>
          <w:rStyle w:val="Hyperlink0"/>
          <w:rFonts w:eastAsia="Calibri"/>
        </w:rPr>
        <w:t xml:space="preserve">for on average 12 </w:t>
      </w:r>
      <w:r w:rsidR="00400C6F">
        <w:rPr>
          <w:rStyle w:val="Hyperlink0"/>
          <w:rFonts w:eastAsia="Calibri"/>
        </w:rPr>
        <w:t xml:space="preserve">days </w:t>
      </w:r>
      <w:r w:rsidR="00A146E0">
        <w:rPr>
          <w:rStyle w:val="Hyperlink0"/>
          <w:rFonts w:eastAsia="Calibri"/>
        </w:rPr>
        <w:t>(range 4</w:t>
      </w:r>
      <w:r w:rsidR="00400C6F">
        <w:rPr>
          <w:rStyle w:val="Hyperlink0"/>
          <w:rFonts w:eastAsia="Calibri"/>
        </w:rPr>
        <w:t xml:space="preserve"> </w:t>
      </w:r>
      <w:r w:rsidR="0024170A">
        <w:rPr>
          <w:rStyle w:val="Hyperlink0"/>
          <w:rFonts w:eastAsia="Calibri"/>
        </w:rPr>
        <w:t>–</w:t>
      </w:r>
      <w:r w:rsidR="00400C6F">
        <w:rPr>
          <w:rStyle w:val="Hyperlink0"/>
          <w:rFonts w:eastAsia="Calibri"/>
        </w:rPr>
        <w:t xml:space="preserve"> </w:t>
      </w:r>
      <w:r w:rsidR="00A146E0">
        <w:rPr>
          <w:rStyle w:val="Hyperlink0"/>
          <w:rFonts w:eastAsia="Calibri"/>
        </w:rPr>
        <w:t>28</w:t>
      </w:r>
      <w:r w:rsidR="0024170A">
        <w:rPr>
          <w:rStyle w:val="Hyperlink0"/>
          <w:rFonts w:eastAsia="Calibri"/>
        </w:rPr>
        <w:t xml:space="preserve"> days</w:t>
      </w:r>
      <w:r w:rsidR="00A146E0">
        <w:rPr>
          <w:rStyle w:val="Hyperlink0"/>
          <w:rFonts w:eastAsia="Calibri"/>
        </w:rPr>
        <w:t>)</w:t>
      </w:r>
      <w:r w:rsidR="00400C6F">
        <w:rPr>
          <w:rStyle w:val="Hyperlink0"/>
          <w:rFonts w:eastAsia="Calibri"/>
        </w:rPr>
        <w:t xml:space="preserve"> </w:t>
      </w:r>
      <w:r w:rsidR="00A146E0">
        <w:rPr>
          <w:rStyle w:val="Hyperlink0"/>
          <w:rFonts w:eastAsia="Calibri"/>
        </w:rPr>
        <w:t xml:space="preserve">per sampling month </w:t>
      </w:r>
      <w:r w:rsidR="00F04A88" w:rsidRPr="00631433">
        <w:rPr>
          <w:rStyle w:val="Hyperlink0"/>
          <w:rFonts w:eastAsia="Calibri"/>
        </w:rPr>
        <w:t>from a 23 m inshore research vessel (CCGS Shamook) using a calibrated EK500 echo-sounder w</w:t>
      </w:r>
      <w:r w:rsidR="00260B14">
        <w:rPr>
          <w:rStyle w:val="Hyperlink0"/>
          <w:rFonts w:eastAsia="Calibri"/>
        </w:rPr>
        <w:t xml:space="preserve">ith a towed 38 kHz transducer. </w:t>
      </w:r>
      <w:r w:rsidR="00AF50DB">
        <w:rPr>
          <w:rStyle w:val="Hyperlink0"/>
          <w:rFonts w:eastAsia="Calibri"/>
        </w:rPr>
        <w:t>The acoustic survey</w:t>
      </w:r>
      <w:r w:rsidR="00F04A88" w:rsidRPr="00631433">
        <w:rPr>
          <w:rStyle w:val="Hyperlink0"/>
          <w:rFonts w:eastAsia="Calibri"/>
        </w:rPr>
        <w:t xml:space="preserve"> followed a fixed transect design and covered both the main portion of Trinity Bay as well as the four arms (Fig</w:t>
      </w:r>
      <w:r w:rsidR="00AF50DB">
        <w:rPr>
          <w:rStyle w:val="Hyperlink0"/>
          <w:rFonts w:eastAsia="Calibri"/>
        </w:rPr>
        <w:t>.</w:t>
      </w:r>
      <w:r w:rsidR="00F04A88" w:rsidRPr="00631433">
        <w:rPr>
          <w:rStyle w:val="Hyperlink0"/>
          <w:rFonts w:eastAsia="Calibri"/>
        </w:rPr>
        <w:t xml:space="preserve"> </w:t>
      </w:r>
      <w:r w:rsidR="00825672">
        <w:rPr>
          <w:rStyle w:val="Hyperlink0"/>
          <w:rFonts w:eastAsia="Calibri"/>
        </w:rPr>
        <w:t>S</w:t>
      </w:r>
      <w:r w:rsidR="00F04A88" w:rsidRPr="00631433">
        <w:rPr>
          <w:rStyle w:val="Hyperlink0"/>
          <w:rFonts w:eastAsia="Calibri"/>
        </w:rPr>
        <w:t xml:space="preserve">1). </w:t>
      </w:r>
      <w:r w:rsidR="00115EF3">
        <w:rPr>
          <w:rStyle w:val="Hyperlink0"/>
          <w:rFonts w:eastAsia="Calibri"/>
        </w:rPr>
        <w:t>The</w:t>
      </w:r>
      <w:r w:rsidR="00115EF3">
        <w:rPr>
          <w:rFonts w:ascii="Times New Roman" w:hAnsi="Times New Roman"/>
        </w:rPr>
        <w:t xml:space="preserve"> annual offshore spring (May) acoustic survey </w:t>
      </w:r>
      <w:r w:rsidR="00B82272">
        <w:rPr>
          <w:rFonts w:ascii="Times New Roman" w:hAnsi="Times New Roman"/>
        </w:rPr>
        <w:t xml:space="preserve">on the CCGS Teleost </w:t>
      </w:r>
      <w:r w:rsidR="00163EBB">
        <w:rPr>
          <w:rFonts w:ascii="Times New Roman" w:hAnsi="Times New Roman"/>
        </w:rPr>
        <w:t>[</w:t>
      </w:r>
      <w:r w:rsidR="00570A12">
        <w:rPr>
          <w:rFonts w:ascii="Times New Roman" w:hAnsi="Times New Roman"/>
        </w:rPr>
        <w:t xml:space="preserve">equipped with </w:t>
      </w:r>
      <w:r w:rsidR="00163EBB">
        <w:rPr>
          <w:rFonts w:ascii="Times New Roman" w:hAnsi="Times New Roman"/>
        </w:rPr>
        <w:t xml:space="preserve">either an EK500 (1999-2011) or </w:t>
      </w:r>
      <w:r w:rsidR="00F65D74">
        <w:rPr>
          <w:rFonts w:ascii="Times New Roman" w:hAnsi="Times New Roman"/>
        </w:rPr>
        <w:t xml:space="preserve">an </w:t>
      </w:r>
      <w:r w:rsidR="00124F1D">
        <w:rPr>
          <w:rFonts w:ascii="Times New Roman" w:hAnsi="Times New Roman"/>
        </w:rPr>
        <w:t xml:space="preserve">EK60 </w:t>
      </w:r>
      <w:r w:rsidR="00163EBB">
        <w:rPr>
          <w:rFonts w:ascii="Times New Roman" w:hAnsi="Times New Roman"/>
        </w:rPr>
        <w:t>(2012-2017) echo-sounder]</w:t>
      </w:r>
      <w:r w:rsidR="00124F1D">
        <w:rPr>
          <w:rFonts w:ascii="Times New Roman" w:hAnsi="Times New Roman"/>
        </w:rPr>
        <w:t xml:space="preserve"> </w:t>
      </w:r>
      <w:r w:rsidR="00115EF3">
        <w:rPr>
          <w:rFonts w:ascii="Times New Roman" w:hAnsi="Times New Roman"/>
        </w:rPr>
        <w:t xml:space="preserve">was </w:t>
      </w:r>
      <w:r w:rsidR="00AF50DB">
        <w:rPr>
          <w:rFonts w:ascii="Times New Roman" w:hAnsi="Times New Roman"/>
        </w:rPr>
        <w:t>extended inshore into</w:t>
      </w:r>
      <w:r w:rsidR="00115EF3">
        <w:rPr>
          <w:rFonts w:ascii="Times New Roman" w:hAnsi="Times New Roman"/>
        </w:rPr>
        <w:t xml:space="preserve"> Trinity Bay in 1999 (except for </w:t>
      </w:r>
      <w:r w:rsidR="00260B14">
        <w:rPr>
          <w:rFonts w:ascii="Times New Roman" w:hAnsi="Times New Roman"/>
        </w:rPr>
        <w:t xml:space="preserve">2006, </w:t>
      </w:r>
      <w:r w:rsidR="00B565EC">
        <w:rPr>
          <w:rFonts w:ascii="Times New Roman" w:hAnsi="Times New Roman"/>
        </w:rPr>
        <w:t>2014-</w:t>
      </w:r>
      <w:r w:rsidR="00115EF3">
        <w:rPr>
          <w:rFonts w:ascii="Times New Roman" w:hAnsi="Times New Roman"/>
        </w:rPr>
        <w:t>16)</w:t>
      </w:r>
      <w:r w:rsidR="00115EF3">
        <w:rPr>
          <w:rStyle w:val="Hyperlink0"/>
          <w:rFonts w:eastAsia="Calibri"/>
        </w:rPr>
        <w:t xml:space="preserve">. The </w:t>
      </w:r>
      <w:r w:rsidR="00593B49">
        <w:rPr>
          <w:rStyle w:val="Hyperlink0"/>
          <w:rFonts w:eastAsia="Calibri"/>
        </w:rPr>
        <w:t xml:space="preserve">inshore component of the </w:t>
      </w:r>
      <w:r w:rsidR="00115EF3">
        <w:rPr>
          <w:rStyle w:val="Hyperlink0"/>
          <w:rFonts w:eastAsia="Calibri"/>
        </w:rPr>
        <w:t xml:space="preserve">May acoustic survey followed the same methods as the seasonal survey except the May survey only </w:t>
      </w:r>
      <w:r w:rsidR="0024170A">
        <w:rPr>
          <w:rStyle w:val="Hyperlink0"/>
          <w:rFonts w:eastAsia="Calibri"/>
        </w:rPr>
        <w:t xml:space="preserve">surveyed </w:t>
      </w:r>
      <w:r w:rsidR="00115EF3">
        <w:rPr>
          <w:rStyle w:val="Hyperlink0"/>
          <w:rFonts w:eastAsia="Calibri"/>
        </w:rPr>
        <w:t>the main portion of the bay</w:t>
      </w:r>
      <w:r w:rsidR="00AF50DB">
        <w:rPr>
          <w:rStyle w:val="Hyperlink0"/>
          <w:rFonts w:eastAsia="Calibri"/>
        </w:rPr>
        <w:t xml:space="preserve"> </w:t>
      </w:r>
      <w:r w:rsidR="005F566F">
        <w:rPr>
          <w:rStyle w:val="Hyperlink0"/>
          <w:rFonts w:eastAsia="Calibri"/>
        </w:rPr>
        <w:t xml:space="preserve">in </w:t>
      </w:r>
      <w:r w:rsidR="005F51E5">
        <w:rPr>
          <w:rStyle w:val="Hyperlink0"/>
          <w:rFonts w:eastAsia="Calibri"/>
        </w:rPr>
        <w:t>2</w:t>
      </w:r>
      <w:r w:rsidR="00400C6F">
        <w:rPr>
          <w:rStyle w:val="Hyperlink0"/>
          <w:rFonts w:eastAsia="Calibri"/>
        </w:rPr>
        <w:t xml:space="preserve"> </w:t>
      </w:r>
      <w:r w:rsidR="00F65D74">
        <w:rPr>
          <w:rStyle w:val="Hyperlink0"/>
          <w:rFonts w:eastAsia="Calibri"/>
        </w:rPr>
        <w:t>–</w:t>
      </w:r>
      <w:r w:rsidR="00400C6F">
        <w:rPr>
          <w:rStyle w:val="Hyperlink0"/>
          <w:rFonts w:eastAsia="Calibri"/>
        </w:rPr>
        <w:t xml:space="preserve"> </w:t>
      </w:r>
      <w:r w:rsidR="005F51E5">
        <w:rPr>
          <w:rStyle w:val="Hyperlink0"/>
          <w:rFonts w:eastAsia="Calibri"/>
        </w:rPr>
        <w:t xml:space="preserve">4 days </w:t>
      </w:r>
      <w:r w:rsidR="00825672">
        <w:rPr>
          <w:rStyle w:val="Hyperlink0"/>
          <w:rFonts w:eastAsia="Calibri"/>
        </w:rPr>
        <w:t>(</w:t>
      </w:r>
      <w:r w:rsidR="00AF50DB">
        <w:rPr>
          <w:rStyle w:val="Hyperlink0"/>
          <w:rFonts w:eastAsia="Calibri"/>
        </w:rPr>
        <w:t>Fig.</w:t>
      </w:r>
      <w:r w:rsidR="00825672">
        <w:rPr>
          <w:rStyle w:val="Hyperlink0"/>
          <w:rFonts w:eastAsia="Calibri"/>
        </w:rPr>
        <w:t xml:space="preserve"> S</w:t>
      </w:r>
      <w:r w:rsidR="00AF50DB">
        <w:rPr>
          <w:rStyle w:val="Hyperlink0"/>
          <w:rFonts w:eastAsia="Calibri"/>
        </w:rPr>
        <w:t>2)</w:t>
      </w:r>
      <w:r w:rsidR="00115EF3">
        <w:rPr>
          <w:rStyle w:val="Hyperlink0"/>
          <w:rFonts w:eastAsia="Calibri"/>
        </w:rPr>
        <w:t xml:space="preserve">. </w:t>
      </w:r>
      <w:r w:rsidR="00F04A88" w:rsidRPr="00631433">
        <w:rPr>
          <w:rStyle w:val="Hyperlink0"/>
          <w:rFonts w:eastAsia="Calibri"/>
        </w:rPr>
        <w:t xml:space="preserve">When acoustic targets </w:t>
      </w:r>
      <w:r w:rsidR="00F04A88" w:rsidRPr="00631433">
        <w:rPr>
          <w:rStyle w:val="Hyperlink0"/>
          <w:rFonts w:eastAsia="Calibri"/>
        </w:rPr>
        <w:lastRenderedPageBreak/>
        <w:t>were encountered</w:t>
      </w:r>
      <w:r w:rsidR="005F51E5">
        <w:rPr>
          <w:rStyle w:val="Hyperlink0"/>
          <w:rFonts w:eastAsia="Calibri"/>
        </w:rPr>
        <w:t xml:space="preserve"> during </w:t>
      </w:r>
      <w:r w:rsidR="0024170A">
        <w:rPr>
          <w:rStyle w:val="Hyperlink0"/>
          <w:rFonts w:eastAsia="Calibri"/>
        </w:rPr>
        <w:t>a</w:t>
      </w:r>
      <w:r w:rsidR="005F51E5">
        <w:rPr>
          <w:rStyle w:val="Hyperlink0"/>
          <w:rFonts w:eastAsia="Calibri"/>
        </w:rPr>
        <w:t xml:space="preserve"> 24-hour </w:t>
      </w:r>
      <w:r w:rsidR="0024170A">
        <w:rPr>
          <w:rStyle w:val="Hyperlink0"/>
          <w:rFonts w:eastAsia="Calibri"/>
        </w:rPr>
        <w:t>period</w:t>
      </w:r>
      <w:r w:rsidR="00F04A88" w:rsidRPr="00631433">
        <w:rPr>
          <w:rStyle w:val="Hyperlink0"/>
          <w:rFonts w:eastAsia="Calibri"/>
        </w:rPr>
        <w:t xml:space="preserve">, sampling was conducted using bottom and midwater trawls to target the portion of the water column where the acoustic signal occurred. Length, sex and maturity stage were recorded for all </w:t>
      </w:r>
      <w:r w:rsidR="00FF5899">
        <w:rPr>
          <w:rStyle w:val="Hyperlink0"/>
          <w:rFonts w:eastAsia="Calibri"/>
        </w:rPr>
        <w:t>capelin</w:t>
      </w:r>
      <w:r w:rsidR="00F04A88" w:rsidRPr="00631433">
        <w:rPr>
          <w:rStyle w:val="Hyperlink0"/>
          <w:rFonts w:eastAsia="Calibri"/>
        </w:rPr>
        <w:t xml:space="preserve"> sampled</w:t>
      </w:r>
      <w:r w:rsidR="00AA3378">
        <w:rPr>
          <w:rStyle w:val="Hyperlink0"/>
          <w:rFonts w:eastAsia="Calibri"/>
        </w:rPr>
        <w:t>,</w:t>
      </w:r>
      <w:r w:rsidR="00F04A88" w:rsidRPr="00631433">
        <w:rPr>
          <w:rStyle w:val="Hyperlink0"/>
          <w:rFonts w:eastAsia="Calibri"/>
        </w:rPr>
        <w:t xml:space="preserve"> and ages </w:t>
      </w:r>
      <w:r w:rsidR="00AF50DB">
        <w:rPr>
          <w:rStyle w:val="Hyperlink0"/>
          <w:rFonts w:eastAsia="Calibri"/>
        </w:rPr>
        <w:t xml:space="preserve">were </w:t>
      </w:r>
      <w:r w:rsidR="00F04A88" w:rsidRPr="00631433">
        <w:rPr>
          <w:rStyle w:val="Hyperlink0"/>
          <w:rFonts w:eastAsia="Calibri"/>
        </w:rPr>
        <w:t>determined for two fis</w:t>
      </w:r>
      <w:r w:rsidR="00124F1D">
        <w:rPr>
          <w:rStyle w:val="Hyperlink0"/>
          <w:rFonts w:eastAsia="Calibri"/>
        </w:rPr>
        <w:t xml:space="preserve">h per sex per 0.5 cm interval. </w:t>
      </w:r>
      <w:r w:rsidR="00124F1D" w:rsidRPr="00124F1D">
        <w:rPr>
          <w:rStyle w:val="Hyperlink0"/>
          <w:rFonts w:eastAsia="Calibri"/>
        </w:rPr>
        <w:t xml:space="preserve">For methods to calculate capelin biomass from </w:t>
      </w:r>
      <w:r w:rsidR="00AA3378">
        <w:rPr>
          <w:rStyle w:val="Hyperlink0"/>
          <w:rFonts w:eastAsia="Calibri"/>
        </w:rPr>
        <w:t xml:space="preserve">backscatter </w:t>
      </w:r>
      <w:r w:rsidR="00124F1D" w:rsidRPr="00124F1D">
        <w:rPr>
          <w:rStyle w:val="Hyperlink0"/>
          <w:rFonts w:eastAsia="Calibri"/>
        </w:rPr>
        <w:t xml:space="preserve">acoustic </w:t>
      </w:r>
      <w:r w:rsidR="00AA3378">
        <w:rPr>
          <w:rStyle w:val="Hyperlink0"/>
          <w:rFonts w:eastAsia="Calibri"/>
        </w:rPr>
        <w:t>data</w:t>
      </w:r>
      <w:r w:rsidR="00124F1D" w:rsidRPr="00124F1D">
        <w:rPr>
          <w:rStyle w:val="Hyperlink0"/>
          <w:rFonts w:eastAsia="Calibri"/>
        </w:rPr>
        <w:t xml:space="preserve"> see Mowbray </w:t>
      </w:r>
      <w:r w:rsidR="0024170A">
        <w:rPr>
          <w:rStyle w:val="Hyperlink0"/>
          <w:rFonts w:eastAsia="Calibri"/>
        </w:rPr>
        <w:t>(</w:t>
      </w:r>
      <w:r w:rsidR="00124F1D" w:rsidRPr="00124F1D">
        <w:rPr>
          <w:rStyle w:val="Hyperlink0"/>
          <w:rFonts w:eastAsia="Calibri"/>
        </w:rPr>
        <w:t>2002</w:t>
      </w:r>
      <w:r w:rsidR="0024170A">
        <w:rPr>
          <w:rStyle w:val="Hyperlink0"/>
          <w:rFonts w:eastAsia="Calibri"/>
        </w:rPr>
        <w:t>)</w:t>
      </w:r>
      <w:r w:rsidR="00124F1D" w:rsidRPr="00124F1D">
        <w:rPr>
          <w:rStyle w:val="Hyperlink0"/>
          <w:rFonts w:eastAsia="Calibri"/>
        </w:rPr>
        <w:t>.</w:t>
      </w:r>
      <w:r w:rsidR="00124F1D">
        <w:rPr>
          <w:rStyle w:val="Hyperlink0"/>
          <w:rFonts w:eastAsia="Calibri"/>
        </w:rPr>
        <w:t xml:space="preserve"> </w:t>
      </w:r>
      <w:r w:rsidR="005D0B22">
        <w:rPr>
          <w:rStyle w:val="Hyperlink0"/>
          <w:rFonts w:eastAsia="Calibri"/>
        </w:rPr>
        <w:t>If the capelin stock did not collapse,</w:t>
      </w:r>
      <w:r w:rsidR="00AA3378">
        <w:rPr>
          <w:rStyle w:val="Hyperlink0"/>
          <w:rFonts w:eastAsia="Calibri"/>
        </w:rPr>
        <w:t xml:space="preserve"> we</w:t>
      </w:r>
      <w:r w:rsidR="007F1F8C">
        <w:rPr>
          <w:rStyle w:val="Hyperlink0"/>
          <w:rFonts w:eastAsia="Calibri"/>
        </w:rPr>
        <w:t xml:space="preserve"> would expect </w:t>
      </w:r>
      <w:r w:rsidR="0067186D">
        <w:rPr>
          <w:rStyle w:val="Hyperlink0"/>
          <w:rFonts w:eastAsia="Calibri"/>
        </w:rPr>
        <w:t>a large</w:t>
      </w:r>
      <w:r w:rsidR="007A01D5">
        <w:rPr>
          <w:rStyle w:val="Hyperlink0"/>
          <w:rFonts w:eastAsia="Calibri"/>
        </w:rPr>
        <w:t xml:space="preserve"> </w:t>
      </w:r>
      <w:r w:rsidR="0067186D">
        <w:rPr>
          <w:rStyle w:val="Hyperlink0"/>
          <w:rFonts w:eastAsia="Calibri"/>
        </w:rPr>
        <w:t xml:space="preserve">inshore </w:t>
      </w:r>
      <w:r w:rsidR="00B565EC">
        <w:rPr>
          <w:rStyle w:val="Hyperlink0"/>
          <w:rFonts w:eastAsia="Calibri"/>
        </w:rPr>
        <w:t xml:space="preserve">resident </w:t>
      </w:r>
      <w:r w:rsidR="007A01D5">
        <w:rPr>
          <w:rStyle w:val="Hyperlink0"/>
          <w:rFonts w:eastAsia="Calibri"/>
        </w:rPr>
        <w:t xml:space="preserve">capelin </w:t>
      </w:r>
      <w:r w:rsidR="00B565EC">
        <w:rPr>
          <w:rStyle w:val="Hyperlink0"/>
          <w:rFonts w:eastAsia="Calibri"/>
        </w:rPr>
        <w:t>population</w:t>
      </w:r>
      <w:r w:rsidR="0024170A">
        <w:rPr>
          <w:rStyle w:val="Hyperlink0"/>
          <w:rFonts w:eastAsia="Calibri"/>
        </w:rPr>
        <w:t xml:space="preserve"> </w:t>
      </w:r>
      <w:r w:rsidR="0067186D">
        <w:rPr>
          <w:rStyle w:val="Hyperlink0"/>
          <w:rFonts w:eastAsia="Calibri"/>
        </w:rPr>
        <w:t xml:space="preserve">composed </w:t>
      </w:r>
      <w:r w:rsidR="00D23090">
        <w:rPr>
          <w:rStyle w:val="Hyperlink0"/>
          <w:rFonts w:eastAsia="Calibri"/>
        </w:rPr>
        <w:t>of all age classes</w:t>
      </w:r>
      <w:r w:rsidR="007F1F8C">
        <w:rPr>
          <w:rStyle w:val="Hyperlink0"/>
          <w:rFonts w:eastAsia="Calibri"/>
        </w:rPr>
        <w:t xml:space="preserve"> and spent/recovering fish </w:t>
      </w:r>
      <w:r w:rsidR="00CC313A">
        <w:rPr>
          <w:rStyle w:val="Hyperlink0"/>
          <w:rFonts w:eastAsia="Calibri"/>
        </w:rPr>
        <w:t>inshore after summer spawning.</w:t>
      </w:r>
    </w:p>
    <w:p w14:paraId="06B23A8E" w14:textId="6D504D39" w:rsidR="002652C1" w:rsidRDefault="007F1F8C" w:rsidP="00B2705A">
      <w:pPr>
        <w:pStyle w:val="Style1"/>
        <w:rPr>
          <w:rStyle w:val="Hyperlink0"/>
          <w:rFonts w:eastAsia="Calibri"/>
        </w:rPr>
      </w:pPr>
      <w:r>
        <w:rPr>
          <w:rStyle w:val="Hyperlink0"/>
          <w:rFonts w:eastAsia="Calibri"/>
        </w:rPr>
        <w:t>I</w:t>
      </w:r>
      <w:r w:rsidR="00B2705A">
        <w:rPr>
          <w:rStyle w:val="Hyperlink0"/>
          <w:rFonts w:eastAsia="Calibri"/>
        </w:rPr>
        <w:t>n years when the annual offshore May acoustic survey included an inshore component</w:t>
      </w:r>
      <w:r w:rsidR="00260B14">
        <w:rPr>
          <w:rStyle w:val="Hyperlink0"/>
          <w:rFonts w:eastAsia="Calibri"/>
        </w:rPr>
        <w:t xml:space="preserve"> (1999-</w:t>
      </w:r>
      <w:r w:rsidR="002847D1">
        <w:rPr>
          <w:rStyle w:val="Hyperlink0"/>
          <w:rFonts w:eastAsia="Calibri"/>
        </w:rPr>
        <w:t>20</w:t>
      </w:r>
      <w:r w:rsidR="00260B14">
        <w:rPr>
          <w:rStyle w:val="Hyperlink0"/>
          <w:rFonts w:eastAsia="Calibri"/>
        </w:rPr>
        <w:t>05, 2007-13, 2017)</w:t>
      </w:r>
      <w:r>
        <w:rPr>
          <w:rFonts w:ascii="Times New Roman" w:hAnsi="Times New Roman"/>
        </w:rPr>
        <w:t xml:space="preserve">, </w:t>
      </w:r>
      <w:r w:rsidR="00F13A21">
        <w:rPr>
          <w:rFonts w:ascii="Times New Roman" w:hAnsi="Times New Roman"/>
        </w:rPr>
        <w:t>we directly compare</w:t>
      </w:r>
      <w:r w:rsidR="00124F1D">
        <w:rPr>
          <w:rFonts w:ascii="Times New Roman" w:hAnsi="Times New Roman"/>
        </w:rPr>
        <w:t>d</w:t>
      </w:r>
      <w:r w:rsidR="00F13A21">
        <w:rPr>
          <w:rFonts w:ascii="Times New Roman" w:hAnsi="Times New Roman"/>
        </w:rPr>
        <w:t xml:space="preserve"> the capelin biomass inshore and offshore using a Pearson correlation</w:t>
      </w:r>
      <w:r>
        <w:rPr>
          <w:rFonts w:ascii="Times New Roman" w:hAnsi="Times New Roman"/>
        </w:rPr>
        <w:t xml:space="preserve">. </w:t>
      </w:r>
      <w:r w:rsidR="00B2705A" w:rsidRPr="00B2705A">
        <w:rPr>
          <w:rStyle w:val="Hyperlink0"/>
          <w:rFonts w:eastAsia="Calibri"/>
        </w:rPr>
        <w:t xml:space="preserve"> </w:t>
      </w:r>
      <w:r w:rsidR="005D0B22">
        <w:rPr>
          <w:rStyle w:val="Hyperlink0"/>
          <w:rFonts w:eastAsia="Calibri"/>
        </w:rPr>
        <w:t>If the capelin stock did not collapse</w:t>
      </w:r>
      <w:r w:rsidR="002847D1">
        <w:rPr>
          <w:rStyle w:val="Hyperlink0"/>
          <w:rFonts w:eastAsia="Calibri"/>
        </w:rPr>
        <w:t xml:space="preserve">, </w:t>
      </w:r>
      <w:r>
        <w:rPr>
          <w:rStyle w:val="Hyperlink0"/>
          <w:rFonts w:eastAsia="Calibri"/>
        </w:rPr>
        <w:t xml:space="preserve">we would expect </w:t>
      </w:r>
      <w:r w:rsidR="00CA5469">
        <w:rPr>
          <w:rStyle w:val="Hyperlink0"/>
          <w:rFonts w:eastAsia="Calibri"/>
        </w:rPr>
        <w:t xml:space="preserve">a significant </w:t>
      </w:r>
      <w:r w:rsidR="00847864">
        <w:rPr>
          <w:rStyle w:val="Hyperlink0"/>
          <w:rFonts w:eastAsia="Calibri"/>
        </w:rPr>
        <w:t>negative</w:t>
      </w:r>
      <w:r w:rsidR="00CA5469">
        <w:rPr>
          <w:rStyle w:val="Hyperlink0"/>
          <w:rFonts w:eastAsia="Calibri"/>
        </w:rPr>
        <w:t xml:space="preserve"> cor</w:t>
      </w:r>
      <w:r w:rsidR="00847864">
        <w:rPr>
          <w:rStyle w:val="Hyperlink0"/>
          <w:rFonts w:eastAsia="Calibri"/>
        </w:rPr>
        <w:t xml:space="preserve">relation between the </w:t>
      </w:r>
      <w:r w:rsidR="002847D1">
        <w:rPr>
          <w:rStyle w:val="Hyperlink0"/>
          <w:rFonts w:eastAsia="Calibri"/>
        </w:rPr>
        <w:t xml:space="preserve">inshore and offshore </w:t>
      </w:r>
      <w:r w:rsidR="00847864">
        <w:rPr>
          <w:rStyle w:val="Hyperlink0"/>
          <w:rFonts w:eastAsia="Calibri"/>
        </w:rPr>
        <w:t>survey components</w:t>
      </w:r>
      <w:r w:rsidR="002847D1">
        <w:rPr>
          <w:rStyle w:val="Hyperlink0"/>
          <w:rFonts w:eastAsia="Calibri"/>
        </w:rPr>
        <w:t xml:space="preserve"> (i.e.</w:t>
      </w:r>
      <w:r w:rsidR="00847864">
        <w:rPr>
          <w:rStyle w:val="Hyperlink0"/>
          <w:rFonts w:eastAsia="Calibri"/>
        </w:rPr>
        <w:t xml:space="preserve"> years with </w:t>
      </w:r>
      <w:r>
        <w:rPr>
          <w:rStyle w:val="Hyperlink0"/>
          <w:rFonts w:eastAsia="Calibri"/>
        </w:rPr>
        <w:t xml:space="preserve">high </w:t>
      </w:r>
      <w:r w:rsidR="002847D1">
        <w:rPr>
          <w:rStyle w:val="Hyperlink0"/>
          <w:rFonts w:eastAsia="Calibri"/>
        </w:rPr>
        <w:t xml:space="preserve">capelin biomass </w:t>
      </w:r>
      <w:r>
        <w:rPr>
          <w:rStyle w:val="Hyperlink0"/>
          <w:rFonts w:eastAsia="Calibri"/>
        </w:rPr>
        <w:t xml:space="preserve">inshore </w:t>
      </w:r>
      <w:r w:rsidR="00DC3FD2">
        <w:rPr>
          <w:rStyle w:val="Hyperlink0"/>
          <w:rFonts w:eastAsia="Calibri"/>
        </w:rPr>
        <w:t>sh</w:t>
      </w:r>
      <w:r w:rsidR="002847D1">
        <w:rPr>
          <w:rStyle w:val="Hyperlink0"/>
          <w:rFonts w:eastAsia="Calibri"/>
        </w:rPr>
        <w:t>ould have</w:t>
      </w:r>
      <w:r>
        <w:rPr>
          <w:rStyle w:val="Hyperlink0"/>
          <w:rFonts w:eastAsia="Calibri"/>
        </w:rPr>
        <w:t xml:space="preserve"> </w:t>
      </w:r>
      <w:r w:rsidR="00260B14">
        <w:rPr>
          <w:rStyle w:val="Hyperlink0"/>
          <w:rFonts w:eastAsia="Calibri"/>
        </w:rPr>
        <w:t>low</w:t>
      </w:r>
      <w:r w:rsidR="00CA5469">
        <w:rPr>
          <w:rStyle w:val="Hyperlink0"/>
          <w:rFonts w:eastAsia="Calibri"/>
        </w:rPr>
        <w:t xml:space="preserve"> </w:t>
      </w:r>
      <w:r w:rsidR="002847D1">
        <w:rPr>
          <w:rStyle w:val="Hyperlink0"/>
          <w:rFonts w:eastAsia="Calibri"/>
        </w:rPr>
        <w:t xml:space="preserve">biomass </w:t>
      </w:r>
      <w:r>
        <w:rPr>
          <w:rStyle w:val="Hyperlink0"/>
          <w:rFonts w:eastAsia="Calibri"/>
        </w:rPr>
        <w:t>offshore</w:t>
      </w:r>
      <w:r w:rsidR="002847D1">
        <w:rPr>
          <w:rStyle w:val="Hyperlink0"/>
          <w:rFonts w:eastAsia="Calibri"/>
        </w:rPr>
        <w:t>)</w:t>
      </w:r>
      <w:r>
        <w:rPr>
          <w:rStyle w:val="Hyperlink0"/>
          <w:rFonts w:eastAsia="Calibri"/>
        </w:rPr>
        <w:t xml:space="preserve">. </w:t>
      </w:r>
    </w:p>
    <w:p w14:paraId="2ABA684E" w14:textId="3772356E" w:rsidR="00B2705A" w:rsidRDefault="00FF5899" w:rsidP="00B2705A">
      <w:pPr>
        <w:pStyle w:val="Style1"/>
        <w:rPr>
          <w:rStyle w:val="Hyperlink0"/>
          <w:rFonts w:eastAsia="Calibri"/>
        </w:rPr>
      </w:pPr>
      <w:r>
        <w:rPr>
          <w:rStyle w:val="Hyperlink0"/>
          <w:rFonts w:eastAsia="Calibri"/>
        </w:rPr>
        <w:t xml:space="preserve">We </w:t>
      </w:r>
      <w:r w:rsidR="007A3397">
        <w:rPr>
          <w:rStyle w:val="Hyperlink0"/>
          <w:rFonts w:eastAsia="Calibri"/>
        </w:rPr>
        <w:t>calculated the minimum inshore capelin biomass</w:t>
      </w:r>
      <w:r w:rsidR="003C1609">
        <w:rPr>
          <w:rStyle w:val="Hyperlink0"/>
          <w:rFonts w:eastAsia="Calibri"/>
        </w:rPr>
        <w:t xml:space="preserve"> (kg km</w:t>
      </w:r>
      <w:r w:rsidR="003C1609">
        <w:rPr>
          <w:rStyle w:val="None"/>
          <w:rFonts w:ascii="Times New Roman" w:hAnsi="Times New Roman"/>
          <w:vertAlign w:val="superscript"/>
        </w:rPr>
        <w:t>-2</w:t>
      </w:r>
      <w:r w:rsidR="003C1609">
        <w:rPr>
          <w:rStyle w:val="None"/>
          <w:rFonts w:ascii="Times New Roman" w:hAnsi="Times New Roman"/>
        </w:rPr>
        <w:t>)</w:t>
      </w:r>
      <w:r w:rsidR="007A3397">
        <w:rPr>
          <w:rStyle w:val="Hyperlink0"/>
          <w:rFonts w:eastAsia="Calibri"/>
        </w:rPr>
        <w:t xml:space="preserve"> </w:t>
      </w:r>
      <w:r w:rsidR="003C1609">
        <w:rPr>
          <w:rStyle w:val="Hyperlink0"/>
          <w:rFonts w:eastAsia="Calibri"/>
        </w:rPr>
        <w:t xml:space="preserve">that is required to </w:t>
      </w:r>
      <w:r w:rsidR="00F65D74">
        <w:rPr>
          <w:rStyle w:val="Hyperlink0"/>
          <w:rFonts w:eastAsia="Calibri"/>
        </w:rPr>
        <w:t>compensate for</w:t>
      </w:r>
      <w:r w:rsidR="003C1609">
        <w:rPr>
          <w:rStyle w:val="Hyperlink0"/>
          <w:rFonts w:eastAsia="Calibri"/>
        </w:rPr>
        <w:t xml:space="preserve"> the </w:t>
      </w:r>
      <w:r w:rsidR="007A3397">
        <w:rPr>
          <w:rStyle w:val="Hyperlink0"/>
          <w:rFonts w:eastAsia="Calibri"/>
        </w:rPr>
        <w:t xml:space="preserve">missing </w:t>
      </w:r>
      <w:r w:rsidR="003C1609">
        <w:rPr>
          <w:rStyle w:val="Hyperlink0"/>
          <w:rFonts w:eastAsia="Calibri"/>
        </w:rPr>
        <w:t>3-6</w:t>
      </w:r>
      <w:r w:rsidR="00260B14">
        <w:rPr>
          <w:rStyle w:val="Hyperlink0"/>
          <w:rFonts w:eastAsia="Calibri"/>
        </w:rPr>
        <w:t xml:space="preserve"> </w:t>
      </w:r>
      <w:r w:rsidR="003C1609">
        <w:rPr>
          <w:rStyle w:val="Hyperlink0"/>
          <w:rFonts w:eastAsia="Calibri"/>
        </w:rPr>
        <w:t>Mt of capelin from</w:t>
      </w:r>
      <w:r w:rsidR="00052613">
        <w:rPr>
          <w:rStyle w:val="Hyperlink0"/>
          <w:rFonts w:eastAsia="Calibri"/>
        </w:rPr>
        <w:t xml:space="preserve"> the offshore surveys</w:t>
      </w:r>
      <w:r w:rsidR="00DC3FD2">
        <w:rPr>
          <w:rStyle w:val="Hyperlink0"/>
          <w:rFonts w:eastAsia="Calibri"/>
        </w:rPr>
        <w:t>.</w:t>
      </w:r>
      <w:r w:rsidR="003753AB">
        <w:rPr>
          <w:rStyle w:val="Hyperlink0"/>
          <w:rFonts w:eastAsia="Calibri"/>
        </w:rPr>
        <w:t xml:space="preserve"> </w:t>
      </w:r>
      <w:r w:rsidR="00DC3FD2">
        <w:rPr>
          <w:rStyle w:val="Hyperlink0"/>
          <w:rFonts w:eastAsia="Calibri"/>
        </w:rPr>
        <w:t>Each year, approximately 71,000 km</w:t>
      </w:r>
      <w:r w:rsidR="00DC3FD2">
        <w:rPr>
          <w:rStyle w:val="None"/>
          <w:rFonts w:ascii="Times New Roman" w:hAnsi="Times New Roman"/>
          <w:vertAlign w:val="superscript"/>
        </w:rPr>
        <w:t xml:space="preserve">2  </w:t>
      </w:r>
      <w:r w:rsidR="00DC3FD2">
        <w:rPr>
          <w:rStyle w:val="Hyperlink0"/>
          <w:rFonts w:eastAsia="Calibri"/>
        </w:rPr>
        <w:t>of the N</w:t>
      </w:r>
      <w:r w:rsidR="00DD786B">
        <w:rPr>
          <w:rStyle w:val="Hyperlink0"/>
          <w:rFonts w:eastAsia="Calibri"/>
        </w:rPr>
        <w:t>ewfoundland (NL)</w:t>
      </w:r>
      <w:r w:rsidR="00DC3FD2">
        <w:rPr>
          <w:rStyle w:val="Hyperlink0"/>
          <w:rFonts w:eastAsia="Calibri"/>
        </w:rPr>
        <w:t xml:space="preserve"> coast </w:t>
      </w:r>
      <w:r w:rsidR="00C8601F">
        <w:rPr>
          <w:rStyle w:val="Hyperlink0"/>
          <w:rFonts w:eastAsia="Calibri"/>
        </w:rPr>
        <w:t xml:space="preserve">remains un-surveyed. </w:t>
      </w:r>
      <w:r w:rsidR="00A65A33">
        <w:rPr>
          <w:rStyle w:val="Hyperlink0"/>
          <w:rFonts w:eastAsia="Calibri"/>
        </w:rPr>
        <w:t>Th</w:t>
      </w:r>
      <w:r w:rsidR="00F65D74">
        <w:rPr>
          <w:rStyle w:val="Hyperlink0"/>
          <w:rFonts w:eastAsia="Calibri"/>
        </w:rPr>
        <w:t>e</w:t>
      </w:r>
      <w:r w:rsidR="00124F1D">
        <w:rPr>
          <w:rStyle w:val="Hyperlink0"/>
          <w:rFonts w:eastAsia="Calibri"/>
        </w:rPr>
        <w:t xml:space="preserve"> </w:t>
      </w:r>
      <w:r w:rsidR="009646F2">
        <w:rPr>
          <w:rStyle w:val="Hyperlink0"/>
          <w:rFonts w:eastAsia="Calibri"/>
        </w:rPr>
        <w:t>‘</w:t>
      </w:r>
      <w:r w:rsidR="004342E0">
        <w:rPr>
          <w:rStyle w:val="Hyperlink0"/>
          <w:rFonts w:eastAsia="Calibri"/>
        </w:rPr>
        <w:t>back-of-the-envelope</w:t>
      </w:r>
      <w:r w:rsidR="009646F2">
        <w:rPr>
          <w:rStyle w:val="Hyperlink0"/>
          <w:rFonts w:eastAsia="Calibri"/>
        </w:rPr>
        <w:t>’</w:t>
      </w:r>
      <w:r w:rsidR="004342E0">
        <w:rPr>
          <w:rStyle w:val="Hyperlink0"/>
          <w:rFonts w:eastAsia="Calibri"/>
        </w:rPr>
        <w:t xml:space="preserve"> </w:t>
      </w:r>
      <w:r w:rsidR="00C8601F">
        <w:rPr>
          <w:rStyle w:val="Hyperlink0"/>
          <w:rFonts w:eastAsia="Calibri"/>
        </w:rPr>
        <w:t xml:space="preserve">calculation is considered </w:t>
      </w:r>
      <w:r w:rsidR="00992CA7">
        <w:rPr>
          <w:rStyle w:val="Hyperlink0"/>
          <w:rFonts w:eastAsia="Calibri"/>
        </w:rPr>
        <w:t xml:space="preserve">a minimum biomass estimate </w:t>
      </w:r>
      <w:r w:rsidR="00124F1D">
        <w:rPr>
          <w:rStyle w:val="Hyperlink0"/>
          <w:rFonts w:eastAsia="Calibri"/>
        </w:rPr>
        <w:t xml:space="preserve">as </w:t>
      </w:r>
      <w:r w:rsidR="00260B14">
        <w:rPr>
          <w:rStyle w:val="Hyperlink0"/>
          <w:rFonts w:eastAsia="Calibri"/>
        </w:rPr>
        <w:t xml:space="preserve">we </w:t>
      </w:r>
      <w:r w:rsidR="00C8601F">
        <w:rPr>
          <w:rStyle w:val="Hyperlink0"/>
          <w:rFonts w:eastAsia="Calibri"/>
        </w:rPr>
        <w:t>assumed</w:t>
      </w:r>
      <w:r w:rsidR="00260B14">
        <w:rPr>
          <w:rStyle w:val="Hyperlink0"/>
          <w:rFonts w:eastAsia="Calibri"/>
        </w:rPr>
        <w:t xml:space="preserve"> </w:t>
      </w:r>
      <w:r w:rsidR="00920C71">
        <w:rPr>
          <w:rStyle w:val="Hyperlink0"/>
          <w:rFonts w:eastAsia="Calibri"/>
        </w:rPr>
        <w:t xml:space="preserve">a </w:t>
      </w:r>
      <w:r w:rsidR="00260B14">
        <w:rPr>
          <w:rStyle w:val="Hyperlink0"/>
          <w:rFonts w:eastAsia="Calibri"/>
        </w:rPr>
        <w:t xml:space="preserve">uniform </w:t>
      </w:r>
      <w:r w:rsidR="00C8601F">
        <w:rPr>
          <w:rStyle w:val="Hyperlink0"/>
          <w:rFonts w:eastAsia="Calibri"/>
        </w:rPr>
        <w:t xml:space="preserve">capelin </w:t>
      </w:r>
      <w:r w:rsidR="00260B14">
        <w:rPr>
          <w:rStyle w:val="Hyperlink0"/>
          <w:rFonts w:eastAsia="Calibri"/>
        </w:rPr>
        <w:t>distribution throughout the</w:t>
      </w:r>
      <w:r w:rsidR="00A26082">
        <w:rPr>
          <w:rStyle w:val="Hyperlink0"/>
          <w:rFonts w:eastAsia="Calibri"/>
        </w:rPr>
        <w:t xml:space="preserve"> inshore</w:t>
      </w:r>
      <w:r w:rsidR="00D518EB">
        <w:rPr>
          <w:rStyle w:val="Hyperlink0"/>
          <w:rFonts w:eastAsia="Calibri"/>
        </w:rPr>
        <w:t xml:space="preserve"> rather than </w:t>
      </w:r>
      <w:r w:rsidR="00C8601F">
        <w:rPr>
          <w:rStyle w:val="Hyperlink0"/>
          <w:rFonts w:eastAsia="Calibri"/>
        </w:rPr>
        <w:t xml:space="preserve">attempt to </w:t>
      </w:r>
      <w:r w:rsidR="00124F1D">
        <w:rPr>
          <w:rStyle w:val="Hyperlink0"/>
          <w:rFonts w:eastAsia="Calibri"/>
        </w:rPr>
        <w:t xml:space="preserve">estimate the </w:t>
      </w:r>
      <w:r w:rsidR="00920C71">
        <w:rPr>
          <w:rStyle w:val="Hyperlink0"/>
          <w:rFonts w:eastAsia="Calibri"/>
        </w:rPr>
        <w:t>patchy distrib</w:t>
      </w:r>
      <w:r w:rsidR="003753AB">
        <w:rPr>
          <w:rStyle w:val="Hyperlink0"/>
          <w:rFonts w:eastAsia="Calibri"/>
        </w:rPr>
        <w:t xml:space="preserve">ution of capelin </w:t>
      </w:r>
      <w:r w:rsidR="00920C71">
        <w:rPr>
          <w:rStyle w:val="Hyperlink0"/>
          <w:rFonts w:eastAsia="Calibri"/>
        </w:rPr>
        <w:t xml:space="preserve">inshore (i.e. </w:t>
      </w:r>
      <w:r w:rsidR="00260B14">
        <w:rPr>
          <w:rStyle w:val="Hyperlink0"/>
          <w:rFonts w:eastAsia="Calibri"/>
        </w:rPr>
        <w:t>aggregations</w:t>
      </w:r>
      <w:r w:rsidR="00920C71">
        <w:rPr>
          <w:rStyle w:val="Hyperlink0"/>
          <w:rFonts w:eastAsia="Calibri"/>
        </w:rPr>
        <w:t>)</w:t>
      </w:r>
      <w:r w:rsidR="00260B14">
        <w:rPr>
          <w:rStyle w:val="Hyperlink0"/>
          <w:rFonts w:eastAsia="Calibri"/>
        </w:rPr>
        <w:t xml:space="preserve">. </w:t>
      </w:r>
      <w:r w:rsidR="00DD786B">
        <w:rPr>
          <w:rStyle w:val="Hyperlink0"/>
          <w:rFonts w:eastAsia="Calibri"/>
        </w:rPr>
        <w:t xml:space="preserve">We compared the </w:t>
      </w:r>
      <w:r w:rsidR="009646F2">
        <w:rPr>
          <w:rStyle w:val="Hyperlink0"/>
          <w:rFonts w:eastAsia="Calibri"/>
        </w:rPr>
        <w:t>‘</w:t>
      </w:r>
      <w:r w:rsidR="008A06D2">
        <w:rPr>
          <w:rStyle w:val="Hyperlink0"/>
          <w:rFonts w:eastAsia="Calibri"/>
        </w:rPr>
        <w:t>back-of-the-envelope</w:t>
      </w:r>
      <w:r w:rsidR="009646F2">
        <w:rPr>
          <w:rStyle w:val="Hyperlink0"/>
          <w:rFonts w:eastAsia="Calibri"/>
        </w:rPr>
        <w:t>’</w:t>
      </w:r>
      <w:r w:rsidR="008A06D2">
        <w:rPr>
          <w:rStyle w:val="Hyperlink0"/>
          <w:rFonts w:eastAsia="Calibri"/>
        </w:rPr>
        <w:t xml:space="preserve"> </w:t>
      </w:r>
      <w:r w:rsidR="00DD786B">
        <w:rPr>
          <w:rStyle w:val="Hyperlink0"/>
          <w:rFonts w:eastAsia="Calibri"/>
        </w:rPr>
        <w:t xml:space="preserve">inshore biomass </w:t>
      </w:r>
      <w:r w:rsidR="00214FCB">
        <w:rPr>
          <w:rStyle w:val="Hyperlink0"/>
          <w:rFonts w:eastAsia="Calibri"/>
        </w:rPr>
        <w:t xml:space="preserve">estimate </w:t>
      </w:r>
      <w:r w:rsidR="007A3397">
        <w:rPr>
          <w:rStyle w:val="Hyperlink0"/>
          <w:rFonts w:eastAsia="Calibri"/>
        </w:rPr>
        <w:t>to the biomass estimate</w:t>
      </w:r>
      <w:r w:rsidR="00260B14">
        <w:rPr>
          <w:rStyle w:val="Hyperlink0"/>
          <w:rFonts w:eastAsia="Calibri"/>
        </w:rPr>
        <w:t>s</w:t>
      </w:r>
      <w:r w:rsidR="007A3397">
        <w:rPr>
          <w:rStyle w:val="Hyperlink0"/>
          <w:rFonts w:eastAsia="Calibri"/>
        </w:rPr>
        <w:t xml:space="preserve"> </w:t>
      </w:r>
      <w:r w:rsidR="00D518EB">
        <w:rPr>
          <w:rStyle w:val="Hyperlink0"/>
          <w:rFonts w:eastAsia="Calibri"/>
        </w:rPr>
        <w:t xml:space="preserve">obtained </w:t>
      </w:r>
      <w:r w:rsidR="007A3397">
        <w:rPr>
          <w:rStyle w:val="Hyperlink0"/>
          <w:rFonts w:eastAsia="Calibri"/>
        </w:rPr>
        <w:t>from the inshore surveys</w:t>
      </w:r>
      <w:r w:rsidR="00260B14">
        <w:rPr>
          <w:rStyle w:val="Hyperlink0"/>
          <w:rFonts w:eastAsia="Calibri"/>
        </w:rPr>
        <w:t xml:space="preserve"> (2003-05)</w:t>
      </w:r>
      <w:r w:rsidR="007A3397">
        <w:rPr>
          <w:rStyle w:val="Hyperlink0"/>
          <w:rFonts w:eastAsia="Calibri"/>
        </w:rPr>
        <w:t>.</w:t>
      </w:r>
      <w:r w:rsidR="00B2705A">
        <w:rPr>
          <w:rStyle w:val="Hyperlink0"/>
          <w:rFonts w:eastAsia="Calibri"/>
        </w:rPr>
        <w:t xml:space="preserve"> </w:t>
      </w:r>
    </w:p>
    <w:p w14:paraId="1BD80A9C" w14:textId="03C1FD62" w:rsidR="00D44720" w:rsidRPr="002638BC" w:rsidRDefault="00D44720" w:rsidP="002638BC">
      <w:pPr>
        <w:pStyle w:val="Heading3"/>
        <w:spacing w:before="0" w:line="480" w:lineRule="auto"/>
        <w:rPr>
          <w:b w:val="0"/>
          <w:i/>
          <w:color w:val="000000"/>
          <w:sz w:val="24"/>
          <w:szCs w:val="24"/>
          <w:u w:color="000000"/>
        </w:rPr>
      </w:pPr>
      <w:r w:rsidRPr="002638BC">
        <w:rPr>
          <w:rFonts w:cs="Times New Roman"/>
          <w:b w:val="0"/>
          <w:i/>
          <w:color w:val="000000"/>
          <w:sz w:val="24"/>
          <w:szCs w:val="24"/>
          <w:u w:color="000000"/>
        </w:rPr>
        <w:t>Offshore capelin distribution: annual multi-species bottom-trawl surveys</w:t>
      </w:r>
    </w:p>
    <w:p w14:paraId="5A7C38F5" w14:textId="5F9C718E" w:rsidR="008C3D86" w:rsidRDefault="002652C1" w:rsidP="00D44720">
      <w:pPr>
        <w:pStyle w:val="Style1"/>
        <w:rPr>
          <w:rStyle w:val="Hyperlink0"/>
          <w:rFonts w:eastAsia="Calibri"/>
        </w:rPr>
      </w:pPr>
      <w:r>
        <w:rPr>
          <w:rStyle w:val="Hyperlink0"/>
          <w:rFonts w:eastAsia="Calibri"/>
        </w:rPr>
        <w:t>T</w:t>
      </w:r>
      <w:r w:rsidR="00B2705A">
        <w:rPr>
          <w:rStyle w:val="Hyperlink0"/>
          <w:rFonts w:eastAsia="Calibri"/>
        </w:rPr>
        <w:t xml:space="preserve">o test the hypothesis of a shoreward shift in capelin distribution post-1991, we revisited the center of gravity analysis </w:t>
      </w:r>
      <w:r w:rsidR="00AC6C80">
        <w:rPr>
          <w:rStyle w:val="Hyperlink0"/>
          <w:rFonts w:eastAsia="Calibri"/>
        </w:rPr>
        <w:t xml:space="preserve">(CG) </w:t>
      </w:r>
      <w:r w:rsidR="0087470F">
        <w:rPr>
          <w:rStyle w:val="Hyperlink0"/>
          <w:rFonts w:eastAsia="Calibri"/>
        </w:rPr>
        <w:t>of</w:t>
      </w:r>
      <w:r w:rsidR="00214FCB">
        <w:rPr>
          <w:rStyle w:val="Hyperlink0"/>
          <w:rFonts w:eastAsia="Calibri"/>
        </w:rPr>
        <w:t xml:space="preserve"> </w:t>
      </w:r>
      <w:r w:rsidR="00B2705A">
        <w:rPr>
          <w:rStyle w:val="Hyperlink0"/>
          <w:rFonts w:eastAsia="Calibri"/>
        </w:rPr>
        <w:t xml:space="preserve">the </w:t>
      </w:r>
      <w:r w:rsidR="002641B3">
        <w:rPr>
          <w:rStyle w:val="Hyperlink0"/>
          <w:rFonts w:eastAsia="Calibri"/>
        </w:rPr>
        <w:t>fall bottom trawl survey (</w:t>
      </w:r>
      <w:r w:rsidR="00B2705A">
        <w:rPr>
          <w:rStyle w:val="Hyperlink0"/>
          <w:rFonts w:eastAsia="Calibri"/>
        </w:rPr>
        <w:t>FBTS</w:t>
      </w:r>
      <w:r w:rsidR="002641B3">
        <w:rPr>
          <w:rStyle w:val="Hyperlink0"/>
          <w:rFonts w:eastAsia="Calibri"/>
        </w:rPr>
        <w:t>)</w:t>
      </w:r>
      <w:r w:rsidR="00B2705A">
        <w:rPr>
          <w:rStyle w:val="Hyperlink0"/>
          <w:rFonts w:eastAsia="Calibri"/>
        </w:rPr>
        <w:t xml:space="preserve"> data </w:t>
      </w:r>
      <w:r w:rsidR="00214FCB">
        <w:rPr>
          <w:rStyle w:val="Hyperlink0"/>
          <w:rFonts w:eastAsia="Calibri"/>
        </w:rPr>
        <w:t xml:space="preserve">(e.g., DFO 2015 and Frank et al. 2016) </w:t>
      </w:r>
      <w:r w:rsidR="00F95CA8">
        <w:rPr>
          <w:rStyle w:val="Hyperlink0"/>
          <w:rFonts w:eastAsia="Calibri"/>
        </w:rPr>
        <w:t>by calculating the annual</w:t>
      </w:r>
      <w:r w:rsidR="00B2705A">
        <w:rPr>
          <w:rStyle w:val="Hyperlink0"/>
          <w:rFonts w:eastAsia="Calibri"/>
        </w:rPr>
        <w:t xml:space="preserve"> </w:t>
      </w:r>
      <w:r w:rsidR="008C3D86">
        <w:rPr>
          <w:rStyle w:val="Hyperlink0"/>
          <w:rFonts w:eastAsia="Calibri"/>
        </w:rPr>
        <w:t>C</w:t>
      </w:r>
      <w:r w:rsidR="00AC6C80">
        <w:rPr>
          <w:rStyle w:val="Hyperlink0"/>
          <w:rFonts w:eastAsia="Calibri"/>
        </w:rPr>
        <w:t>G</w:t>
      </w:r>
      <w:r w:rsidR="008C3D86">
        <w:rPr>
          <w:rStyle w:val="Hyperlink0"/>
          <w:rFonts w:eastAsia="Calibri"/>
        </w:rPr>
        <w:t xml:space="preserve"> </w:t>
      </w:r>
      <w:r w:rsidR="00F95CA8">
        <w:rPr>
          <w:rStyle w:val="Hyperlink0"/>
          <w:rFonts w:eastAsia="Calibri"/>
        </w:rPr>
        <w:t>and inertia</w:t>
      </w:r>
      <w:r w:rsidR="00B2705A">
        <w:rPr>
          <w:rStyle w:val="Hyperlink0"/>
          <w:rFonts w:eastAsia="Calibri"/>
        </w:rPr>
        <w:t xml:space="preserve"> </w:t>
      </w:r>
      <w:r w:rsidR="00E52860">
        <w:rPr>
          <w:rFonts w:ascii="Times New Roman" w:hAnsi="Times New Roman" w:cs="Times New Roman"/>
          <w:color w:val="333333"/>
        </w:rPr>
        <w:t>(</w:t>
      </w:r>
      <w:r w:rsidR="00E52860" w:rsidRPr="00E52860">
        <w:rPr>
          <w:rFonts w:ascii="Times New Roman" w:hAnsi="Times New Roman" w:cs="Times New Roman"/>
          <w:i/>
          <w:color w:val="333333"/>
        </w:rPr>
        <w:t>I</w:t>
      </w:r>
      <w:r w:rsidR="00E52860">
        <w:rPr>
          <w:rFonts w:ascii="Times New Roman" w:hAnsi="Times New Roman" w:cs="Times New Roman"/>
          <w:color w:val="333333"/>
        </w:rPr>
        <w:t xml:space="preserve">) </w:t>
      </w:r>
      <w:r w:rsidR="00833EC9">
        <w:rPr>
          <w:rStyle w:val="Hyperlink0"/>
          <w:rFonts w:eastAsia="Calibri"/>
        </w:rPr>
        <w:t xml:space="preserve">for the years </w:t>
      </w:r>
      <w:r w:rsidR="00F95CA8">
        <w:rPr>
          <w:rStyle w:val="Hyperlink0"/>
          <w:rFonts w:eastAsia="Calibri"/>
        </w:rPr>
        <w:t>1983-201</w:t>
      </w:r>
      <w:r w:rsidR="00833EC9">
        <w:rPr>
          <w:rStyle w:val="Hyperlink0"/>
          <w:rFonts w:eastAsia="Calibri"/>
        </w:rPr>
        <w:t>6</w:t>
      </w:r>
      <w:r w:rsidR="00F95CA8">
        <w:rPr>
          <w:rStyle w:val="Hyperlink0"/>
          <w:rFonts w:eastAsia="Calibri"/>
        </w:rPr>
        <w:t xml:space="preserve"> </w:t>
      </w:r>
      <w:r w:rsidR="005530BE">
        <w:rPr>
          <w:rStyle w:val="Hyperlink0"/>
          <w:rFonts w:eastAsia="Calibri"/>
        </w:rPr>
        <w:fldChar w:fldCharType="begin"/>
      </w:r>
      <w:r w:rsidR="00594D36">
        <w:rPr>
          <w:rStyle w:val="Hyperlink0"/>
          <w:rFonts w:eastAsia="Calibri"/>
        </w:rPr>
        <w:instrText xml:space="preserve"> ADDIN EN.CITE &lt;EndNote&gt;&lt;Cite&gt;&lt;Author&gt;Woillez&lt;/Author&gt;&lt;Year&gt;2007&lt;/Year&gt;&lt;RecNum&gt;1071&lt;/RecNum&gt;&lt;Prefix&gt;cf. &lt;/Prefix&gt;&lt;DisplayText&gt;(cf. 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5530BE">
        <w:rPr>
          <w:rStyle w:val="Hyperlink0"/>
          <w:rFonts w:eastAsia="Calibri"/>
        </w:rPr>
        <w:fldChar w:fldCharType="separate"/>
      </w:r>
      <w:r w:rsidR="00594D36">
        <w:rPr>
          <w:rStyle w:val="Hyperlink0"/>
          <w:rFonts w:eastAsia="Calibri"/>
          <w:noProof/>
        </w:rPr>
        <w:t xml:space="preserve">(cf. </w:t>
      </w:r>
      <w:r w:rsidR="00594D36">
        <w:rPr>
          <w:rStyle w:val="Hyperlink0"/>
          <w:rFonts w:eastAsia="Calibri"/>
          <w:noProof/>
        </w:rPr>
        <w:lastRenderedPageBreak/>
        <w:t>Woillez et al. 2007)</w:t>
      </w:r>
      <w:r w:rsidR="005530BE">
        <w:rPr>
          <w:rStyle w:val="Hyperlink0"/>
          <w:rFonts w:eastAsia="Calibri"/>
        </w:rPr>
        <w:fldChar w:fldCharType="end"/>
      </w:r>
      <w:r w:rsidR="00B2705A">
        <w:rPr>
          <w:rStyle w:val="Hyperlink0"/>
          <w:rFonts w:eastAsia="Calibri"/>
        </w:rPr>
        <w:t xml:space="preserve">. </w:t>
      </w:r>
      <w:r w:rsidR="008C3D86">
        <w:rPr>
          <w:rStyle w:val="Hyperlink0"/>
          <w:rFonts w:eastAsia="Calibri"/>
        </w:rPr>
        <w:t xml:space="preserve">The CG metric was calculated by weighting the mean latitudes and longitudes of survey sets </w:t>
      </w:r>
      <w:r w:rsidR="0065222F">
        <w:rPr>
          <w:rStyle w:val="Hyperlink0"/>
          <w:rFonts w:eastAsia="Calibri"/>
        </w:rPr>
        <w:t>by abundance</w:t>
      </w:r>
    </w:p>
    <w:p w14:paraId="227F3F84" w14:textId="6EA8A492" w:rsidR="00F72B22" w:rsidRDefault="00F72B22" w:rsidP="00D44720">
      <w:pPr>
        <w:pStyle w:val="Style1"/>
        <w:rPr>
          <w:rStyle w:val="Hyperlink0"/>
          <w:rFonts w:eastAsia="Calibri"/>
        </w:rPr>
      </w:pPr>
      <m:oMathPara>
        <m:oMath>
          <m:r>
            <w:rPr>
              <w:rStyle w:val="Hyperlink0"/>
              <w:rFonts w:ascii="Cambria Math" w:eastAsia="Calibri" w:hAnsi="Cambria Math"/>
            </w:rPr>
            <m:t xml:space="preserve">CG= </m:t>
          </m:r>
          <m:f>
            <m:fPr>
              <m:ctrlPr>
                <w:rPr>
                  <w:rStyle w:val="Hyperlink0"/>
                  <w:rFonts w:ascii="Cambria Math" w:eastAsia="Calibri" w:hAnsi="Cambria Math"/>
                  <w:i/>
                </w:rPr>
              </m:ctrlPr>
            </m:fPr>
            <m:num>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x</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num>
            <m:den>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den>
          </m:f>
        </m:oMath>
      </m:oMathPara>
    </w:p>
    <w:p w14:paraId="30F52645" w14:textId="77100830" w:rsidR="008C3D86" w:rsidRDefault="008C3D86" w:rsidP="00D44720">
      <w:pPr>
        <w:pStyle w:val="Style1"/>
        <w:rPr>
          <w:rStyle w:val="Hyperlink0"/>
          <w:rFonts w:eastAsia="Calibri"/>
        </w:rPr>
      </w:pPr>
      <w:r>
        <w:rPr>
          <w:rStyle w:val="Hyperlink0"/>
          <w:rFonts w:eastAsia="Calibri"/>
        </w:rPr>
        <w:tab/>
      </w:r>
      <w:r>
        <w:rPr>
          <w:rStyle w:val="Hyperlink0"/>
          <w:rFonts w:eastAsia="Calibri"/>
        </w:rPr>
        <w:tab/>
      </w:r>
      <w:r>
        <w:rPr>
          <w:rStyle w:val="Hyperlink0"/>
          <w:rFonts w:eastAsia="Calibri"/>
        </w:rPr>
        <w:tab/>
      </w:r>
    </w:p>
    <w:p w14:paraId="05069DAC" w14:textId="19CA2C09" w:rsidR="0065222F" w:rsidRDefault="008C3D86" w:rsidP="008C3D86">
      <w:pPr>
        <w:pStyle w:val="Style1"/>
        <w:ind w:firstLine="0"/>
        <w:rPr>
          <w:rFonts w:ascii="Times New Roman" w:hAnsi="Times New Roman" w:cs="Times New Roman"/>
          <w:color w:val="333333"/>
        </w:rPr>
      </w:pPr>
      <w:r w:rsidRPr="008C3D86">
        <w:rPr>
          <w:rFonts w:ascii="Times New Roman" w:hAnsi="Times New Roman" w:cs="Times New Roman"/>
          <w:color w:val="333333"/>
        </w:rPr>
        <w:t>where</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specVanish w:val="0"/>
        </w:rPr>
        <w:t>x</w:t>
      </w:r>
      <w:r>
        <w:rPr>
          <w:rStyle w:val="mathjax1"/>
          <w:rFonts w:ascii="MathJax_Math-Web" w:hAnsi="MathJax_Math-Web" w:cs="Helvetica"/>
          <w:i/>
          <w:iCs/>
          <w:color w:val="333333"/>
          <w:sz w:val="18"/>
          <w:szCs w:val="18"/>
          <w:specVanish w:val="0"/>
        </w:rPr>
        <w:t>i</w:t>
      </w:r>
      <w:r>
        <w:rPr>
          <w:rStyle w:val="mathjax1"/>
          <w:rFonts w:ascii="Helvetica" w:hAnsi="Helvetica" w:cs="Helvetica"/>
          <w:color w:val="333333"/>
          <w:sz w:val="25"/>
          <w:szCs w:val="25"/>
          <w:specVanish w:val="0"/>
        </w:rPr>
        <w:t> </w:t>
      </w:r>
      <w:r w:rsidRPr="008C3D86">
        <w:rPr>
          <w:rFonts w:ascii="Times New Roman" w:hAnsi="Times New Roman" w:cs="Times New Roman"/>
          <w:color w:val="333333"/>
        </w:rPr>
        <w:t>represents the coordinates of the sets,</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specVanish w:val="0"/>
        </w:rPr>
        <w:t>z</w:t>
      </w:r>
      <w:r>
        <w:rPr>
          <w:rStyle w:val="mathjax1"/>
          <w:rFonts w:ascii="MathJax_Math-Web" w:hAnsi="MathJax_Math-Web" w:cs="Helvetica"/>
          <w:i/>
          <w:iCs/>
          <w:color w:val="333333"/>
          <w:sz w:val="18"/>
          <w:szCs w:val="18"/>
          <w:specVanish w:val="0"/>
        </w:rPr>
        <w:t>i</w:t>
      </w:r>
      <w:r>
        <w:rPr>
          <w:rStyle w:val="mathjax1"/>
          <w:rFonts w:ascii="Helvetica" w:hAnsi="Helvetica" w:cs="Helvetica"/>
          <w:color w:val="333333"/>
          <w:sz w:val="25"/>
          <w:szCs w:val="25"/>
          <w:specVanish w:val="0"/>
        </w:rPr>
        <w:t xml:space="preserve"> </w:t>
      </w:r>
      <w:r w:rsidRPr="008C3D86">
        <w:rPr>
          <w:rFonts w:ascii="Times New Roman" w:hAnsi="Times New Roman" w:cs="Times New Roman"/>
          <w:color w:val="333333"/>
        </w:rPr>
        <w:t>is abundance and</w:t>
      </w:r>
      <w:r>
        <w:rPr>
          <w:rFonts w:ascii="Helvetica" w:hAnsi="Helvetica" w:cs="Helvetica"/>
          <w:color w:val="333333"/>
          <w:sz w:val="21"/>
          <w:szCs w:val="21"/>
        </w:rPr>
        <w:t xml:space="preserve"> </w:t>
      </w:r>
      <w:r>
        <w:rPr>
          <w:rStyle w:val="mathjax1"/>
          <w:rFonts w:ascii="MathJax_Math-Web" w:hAnsi="MathJax_Math-Web" w:cs="Helvetica"/>
          <w:i/>
          <w:iCs/>
          <w:color w:val="333333"/>
          <w:sz w:val="25"/>
          <w:szCs w:val="25"/>
          <w:specVanish w:val="0"/>
        </w:rPr>
        <w:t>s</w:t>
      </w:r>
      <w:r>
        <w:rPr>
          <w:rStyle w:val="mathjax1"/>
          <w:rFonts w:ascii="MathJax_Math-Web" w:hAnsi="MathJax_Math-Web" w:cs="Helvetica"/>
          <w:i/>
          <w:iCs/>
          <w:color w:val="333333"/>
          <w:sz w:val="18"/>
          <w:szCs w:val="18"/>
          <w:specVanish w:val="0"/>
        </w:rPr>
        <w:t>i</w:t>
      </w:r>
      <w:r>
        <w:rPr>
          <w:rStyle w:val="mathjax1"/>
          <w:rFonts w:ascii="Helvetica" w:hAnsi="Helvetica" w:cs="Helvetica"/>
          <w:color w:val="333333"/>
          <w:sz w:val="25"/>
          <w:szCs w:val="25"/>
          <w:specVanish w:val="0"/>
        </w:rPr>
        <w:t> </w:t>
      </w:r>
      <w:r w:rsidRPr="008C3D86">
        <w:rPr>
          <w:rFonts w:ascii="Times New Roman" w:hAnsi="Times New Roman" w:cs="Times New Roman"/>
          <w:color w:val="333333"/>
        </w:rPr>
        <w:t>is the area of</w:t>
      </w:r>
      <w:r>
        <w:rPr>
          <w:rFonts w:ascii="Helvetica" w:hAnsi="Helvetica" w:cs="Helvetica"/>
          <w:color w:val="333333"/>
          <w:sz w:val="21"/>
          <w:szCs w:val="21"/>
        </w:rPr>
        <w:t xml:space="preserve"> </w:t>
      </w:r>
      <w:r w:rsidRPr="008C3D86">
        <w:rPr>
          <w:rFonts w:ascii="Times New Roman" w:hAnsi="Times New Roman" w:cs="Times New Roman"/>
          <w:color w:val="333333"/>
        </w:rPr>
        <w:t>influence</w:t>
      </w:r>
      <w:r>
        <w:rPr>
          <w:rFonts w:ascii="Times New Roman" w:hAnsi="Times New Roman" w:cs="Times New Roman"/>
          <w:color w:val="333333"/>
        </w:rPr>
        <w:t xml:space="preserve"> </w:t>
      </w:r>
      <w:r w:rsidR="000D4360">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&lt;EndNote&gt;&lt;Cite&gt;&lt;Author&gt;Woillez&lt;/Author&gt;&lt;Year&gt;2007&lt;/Year&gt;&lt;RecNum&gt;1071&lt;/RecNum&gt;&lt;DisplayText&gt;(Woillez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0D4360">
        <w:rPr>
          <w:rFonts w:ascii="Times New Roman" w:hAnsi="Times New Roman" w:cs="Times New Roman"/>
          <w:color w:val="333333"/>
        </w:rPr>
        <w:fldChar w:fldCharType="separate"/>
      </w:r>
      <w:r w:rsidR="00594D36">
        <w:rPr>
          <w:rFonts w:ascii="Times New Roman" w:hAnsi="Times New Roman" w:cs="Times New Roman"/>
          <w:noProof/>
          <w:color w:val="333333"/>
        </w:rPr>
        <w:t>(Woillez et al. 2007)</w:t>
      </w:r>
      <w:r w:rsidR="000D4360">
        <w:rPr>
          <w:rFonts w:ascii="Times New Roman" w:hAnsi="Times New Roman" w:cs="Times New Roman"/>
          <w:color w:val="333333"/>
        </w:rPr>
        <w:fldChar w:fldCharType="end"/>
      </w:r>
      <w:r w:rsidRPr="008C3D86">
        <w:rPr>
          <w:rFonts w:ascii="Times New Roman" w:hAnsi="Times New Roman" w:cs="Times New Roman"/>
          <w:color w:val="333333"/>
        </w:rPr>
        <w:t>.</w:t>
      </w:r>
      <w:r w:rsidR="0065222F">
        <w:rPr>
          <w:rFonts w:ascii="Times New Roman" w:hAnsi="Times New Roman" w:cs="Times New Roman"/>
          <w:color w:val="333333"/>
        </w:rPr>
        <w:t xml:space="preserve"> </w:t>
      </w:r>
      <w:r w:rsidR="0065222F" w:rsidRPr="0065222F">
        <w:rPr>
          <w:rFonts w:ascii="Times New Roman" w:hAnsi="Times New Roman" w:cs="Times New Roman"/>
          <w:color w:val="333333"/>
        </w:rPr>
        <w:t xml:space="preserve">Given the irregular sampling </w:t>
      </w:r>
      <w:r w:rsidR="0065222F">
        <w:rPr>
          <w:rFonts w:ascii="Times New Roman" w:hAnsi="Times New Roman" w:cs="Times New Roman"/>
          <w:color w:val="333333"/>
        </w:rPr>
        <w:t>of the FBTS</w:t>
      </w:r>
      <w:r w:rsidR="0065222F" w:rsidRPr="0065222F">
        <w:rPr>
          <w:rFonts w:ascii="Times New Roman" w:hAnsi="Times New Roman" w:cs="Times New Roman"/>
          <w:color w:val="333333"/>
        </w:rPr>
        <w:t xml:space="preserve">, the CG indicator was weighted by area of influence, which was calculated using Voronoï tessellation of sets conducted within the survey strata each year </w:t>
      </w:r>
      <w:r w:rsidR="000D4360">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&lt;EndNote&gt;&lt;Cite&gt;&lt;Author&gt;Woillez&lt;/Author&gt;&lt;Year&gt;2009&lt;/Year&gt;&lt;RecNum&gt;1072&lt;/RecNum&gt;&lt;DisplayText&gt;(Woillez et al. 2009)&lt;/DisplayText&gt;&lt;record&gt;&lt;rec-number&gt;1072&lt;/rec-number&gt;&lt;foreign-keys&gt;&lt;key app="EN" db-id="2pv5prxr6xz2a4ea50h5dww0ewvx0ttdtdsa" timestamp="1544078483"&gt;1072&lt;/key&gt;&lt;/foreign-keys&gt;&lt;ref-type name="Journal Article"&gt;17&lt;/ref-type&gt;&lt;contributors&gt;&lt;authors&gt;&lt;author&gt;Woillez, Mathieu&lt;/author&gt;&lt;author&gt;Rivoirard, Jacques&lt;/author&gt;&lt;author&gt;Petitgas, Pierre&lt;/author&gt;&lt;/authors&gt;&lt;/contributors&gt;&lt;titles&gt;&lt;title&gt;Notes on survey-based spatial indicators for monitoring fish populations&lt;/title&gt;&lt;secondary-title&gt;Aquatic Living Resources&lt;/secondary-title&gt;&lt;/titles&gt;&lt;periodical&gt;&lt;full-title&gt;Aquatic Living Resources&lt;/full-title&gt;&lt;/periodical&gt;&lt;pages&gt;155-164&lt;/pages&gt;&lt;volume&gt;22&lt;/volume&gt;&lt;number&gt;2&lt;/number&gt;&lt;edition&gt;2009/06/17&lt;/edition&gt;&lt;keywords&gt;&lt;keyword&gt;Spatial indicators&lt;/keyword&gt;&lt;keyword&gt;Monitoring&lt;/keyword&gt;&lt;keyword&gt;Spatial patterns&lt;/keyword&gt;&lt;keyword&gt;Fish populations&lt;/keyword&gt;&lt;/keywords&gt;&lt;dates&gt;&lt;year&gt;2009&lt;/year&gt;&lt;/dates&gt;&lt;publisher&gt;EDP Sciences&lt;/publisher&gt;&lt;isbn&gt;0990-7440&lt;/isbn&gt;&lt;urls&gt;&lt;related-urls&gt;&lt;url&gt;https://www.cambridge.org/core/article/notes-on-surveybased-spatial-indicators-for-monitoring-fish-populations/D12F3D97C11DB9EE1BBF167C70182856&lt;/url&gt;&lt;/related-urls&gt;&lt;/urls&gt;&lt;electronic-resource-num&gt;10.1051/alr/2009017&lt;/electronic-resource-num&gt;&lt;remote-database-name&gt;Cambridge Core&lt;/remote-database-name&gt;&lt;remote-database-provider&gt;Cambridge University Press&lt;/remote-database-provider&gt;&lt;/record&gt;&lt;/Cite&gt;&lt;/EndNote&gt;</w:instrText>
      </w:r>
      <w:r w:rsidR="000D4360">
        <w:rPr>
          <w:rFonts w:ascii="Times New Roman" w:hAnsi="Times New Roman" w:cs="Times New Roman"/>
          <w:color w:val="333333"/>
        </w:rPr>
        <w:fldChar w:fldCharType="separate"/>
      </w:r>
      <w:r w:rsidR="00594D36">
        <w:rPr>
          <w:rFonts w:ascii="Times New Roman" w:hAnsi="Times New Roman" w:cs="Times New Roman"/>
          <w:noProof/>
          <w:color w:val="333333"/>
        </w:rPr>
        <w:t>(Woillez et al. 2009)</w:t>
      </w:r>
      <w:r w:rsidR="000D4360">
        <w:rPr>
          <w:rFonts w:ascii="Times New Roman" w:hAnsi="Times New Roman" w:cs="Times New Roman"/>
          <w:color w:val="333333"/>
        </w:rPr>
        <w:fldChar w:fldCharType="end"/>
      </w:r>
      <w:r w:rsidR="0065222F" w:rsidRPr="0065222F">
        <w:rPr>
          <w:rFonts w:ascii="Times New Roman" w:hAnsi="Times New Roman" w:cs="Times New Roman"/>
          <w:color w:val="333333"/>
        </w:rPr>
        <w:t>. The spatial dispersion of the population aro</w:t>
      </w:r>
      <w:r w:rsidR="0065222F">
        <w:rPr>
          <w:rFonts w:ascii="Times New Roman" w:hAnsi="Times New Roman" w:cs="Times New Roman"/>
          <w:color w:val="333333"/>
        </w:rPr>
        <w:t>und its CG</w:t>
      </w:r>
      <w:r w:rsidR="00E52860">
        <w:rPr>
          <w:rFonts w:ascii="Times New Roman" w:hAnsi="Times New Roman" w:cs="Times New Roman"/>
          <w:color w:val="333333"/>
        </w:rPr>
        <w:t xml:space="preserve"> (</w:t>
      </w:r>
      <w:r w:rsidR="0065222F" w:rsidRPr="0065222F">
        <w:rPr>
          <w:rFonts w:ascii="Times New Roman" w:hAnsi="Times New Roman" w:cs="Times New Roman"/>
          <w:color w:val="333333"/>
        </w:rPr>
        <w:t>i.</w:t>
      </w:r>
      <w:r w:rsidR="0065222F">
        <w:rPr>
          <w:rFonts w:ascii="Times New Roman" w:hAnsi="Times New Roman" w:cs="Times New Roman"/>
          <w:color w:val="333333"/>
        </w:rPr>
        <w:t>e. inertia</w:t>
      </w:r>
      <w:r w:rsidR="00E52860">
        <w:rPr>
          <w:rFonts w:ascii="Times New Roman" w:hAnsi="Times New Roman" w:cs="Times New Roman"/>
          <w:color w:val="333333"/>
        </w:rPr>
        <w:t xml:space="preserve">) </w:t>
      </w:r>
      <w:r w:rsidR="0065222F">
        <w:rPr>
          <w:rFonts w:ascii="Times New Roman" w:hAnsi="Times New Roman" w:cs="Times New Roman"/>
          <w:color w:val="333333"/>
        </w:rPr>
        <w:t>was also calculated</w:t>
      </w:r>
    </w:p>
    <w:p w14:paraId="16BEA30B" w14:textId="7A7E7EEA" w:rsidR="00F72B22" w:rsidRDefault="00F72B22" w:rsidP="008C3D86">
      <w:pPr>
        <w:pStyle w:val="Style1"/>
        <w:ind w:firstLine="0"/>
        <w:rPr>
          <w:rFonts w:ascii="Helvetica" w:hAnsi="Helvetica" w:cs="Helvetica"/>
          <w:color w:val="333333"/>
          <w:sz w:val="21"/>
          <w:szCs w:val="21"/>
        </w:rPr>
      </w:pPr>
      <m:oMathPara>
        <m:oMath>
          <m:r>
            <w:rPr>
              <w:rFonts w:ascii="Cambria Math" w:hAnsi="Cambria Math" w:cs="Helvetica"/>
              <w:color w:val="333333"/>
              <w:sz w:val="21"/>
              <w:szCs w:val="21"/>
            </w:rPr>
            <m:t>I=</m:t>
          </m:r>
          <m:f>
            <m:fPr>
              <m:ctrlPr>
                <w:rPr>
                  <w:rFonts w:ascii="Cambria Math" w:hAnsi="Cambria Math" w:cs="Helvetica"/>
                  <w:i/>
                  <w:color w:val="333333"/>
                  <w:sz w:val="21"/>
                  <w:szCs w:val="21"/>
                </w:rPr>
              </m:ctrlPr>
            </m:fPr>
            <m:num>
              <m:nary>
                <m:naryPr>
                  <m:chr m:val="∑"/>
                  <m:limLoc m:val="subSup"/>
                  <m:ctrlPr>
                    <w:rPr>
                      <w:rFonts w:ascii="Cambria Math" w:hAnsi="Cambria Math" w:cs="Helvetica"/>
                      <w:i/>
                      <w:color w:val="333333"/>
                      <w:sz w:val="21"/>
                      <w:szCs w:val="21"/>
                    </w:rPr>
                  </m:ctrlPr>
                </m:naryPr>
                <m:sub>
                  <m:r>
                    <w:rPr>
                      <w:rFonts w:ascii="Cambria Math" w:hAnsi="Cambria Math" w:cs="Helvetica"/>
                      <w:color w:val="333333"/>
                      <w:sz w:val="21"/>
                      <w:szCs w:val="21"/>
                    </w:rPr>
                    <m:t>i=1</m:t>
                  </m:r>
                </m:sub>
                <m:sup>
                  <m:r>
                    <w:rPr>
                      <w:rFonts w:ascii="Cambria Math" w:hAnsi="Cambria Math" w:cs="Helvetica"/>
                      <w:color w:val="333333"/>
                      <w:sz w:val="21"/>
                      <w:szCs w:val="21"/>
                    </w:rPr>
                    <m:t>n</m:t>
                  </m:r>
                </m:sup>
                <m:e>
                  <m:sSup>
                    <m:sSupPr>
                      <m:ctrlPr>
                        <w:rPr>
                          <w:rFonts w:ascii="Cambria Math" w:hAnsi="Cambria Math" w:cs="Helvetica"/>
                          <w:i/>
                          <w:color w:val="333333"/>
                          <w:sz w:val="21"/>
                          <w:szCs w:val="21"/>
                        </w:rPr>
                      </m:ctrlPr>
                    </m:sSupPr>
                    <m:e>
                      <m:d>
                        <m:dPr>
                          <m:ctrlPr>
                            <w:rPr>
                              <w:rFonts w:ascii="Cambria Math" w:hAnsi="Cambria Math" w:cs="Helvetica"/>
                              <w:i/>
                              <w:color w:val="333333"/>
                              <w:sz w:val="21"/>
                              <w:szCs w:val="21"/>
                            </w:rPr>
                          </m:ctrlPr>
                        </m:dPr>
                        <m:e>
                          <m:sSub>
                            <m:sSubPr>
                              <m:ctrlPr>
                                <w:rPr>
                                  <w:rFonts w:ascii="Cambria Math" w:hAnsi="Cambria Math" w:cs="Helvetica"/>
                                  <w:i/>
                                  <w:color w:val="333333"/>
                                  <w:sz w:val="21"/>
                                  <w:szCs w:val="21"/>
                                </w:rPr>
                              </m:ctrlPr>
                            </m:sSubPr>
                            <m:e>
                              <m:r>
                                <w:rPr>
                                  <w:rFonts w:ascii="Cambria Math" w:hAnsi="Cambria Math" w:cs="Helvetica"/>
                                  <w:color w:val="333333"/>
                                  <w:sz w:val="21"/>
                                  <w:szCs w:val="21"/>
                                </w:rPr>
                                <m:t>x</m:t>
                              </m:r>
                            </m:e>
                            <m:sub>
                              <m:r>
                                <w:rPr>
                                  <w:rFonts w:ascii="Cambria Math" w:hAnsi="Cambria Math" w:cs="Helvetica"/>
                                  <w:color w:val="333333"/>
                                  <w:sz w:val="21"/>
                                  <w:szCs w:val="21"/>
                                </w:rPr>
                                <m:t>i</m:t>
                              </m:r>
                            </m:sub>
                          </m:sSub>
                          <m:r>
                            <w:rPr>
                              <w:rFonts w:ascii="Cambria Math" w:hAnsi="Cambria Math" w:cs="Helvetica"/>
                              <w:color w:val="333333"/>
                              <w:sz w:val="21"/>
                              <w:szCs w:val="21"/>
                            </w:rPr>
                            <m:t>-CG</m:t>
                          </m:r>
                        </m:e>
                      </m:d>
                    </m:e>
                    <m:sup>
                      <m:r>
                        <w:rPr>
                          <w:rFonts w:ascii="Cambria Math" w:hAnsi="Cambria Math" w:cs="Helvetica"/>
                          <w:color w:val="333333"/>
                          <w:sz w:val="21"/>
                          <w:szCs w:val="21"/>
                        </w:rPr>
                        <m:t>2</m:t>
                      </m:r>
                    </m:sup>
                  </m:sSup>
                  <m:sSub>
                    <m:sSubPr>
                      <m:ctrlPr>
                        <w:rPr>
                          <w:rFonts w:ascii="Cambria Math" w:hAnsi="Cambria Math" w:cs="Helvetica"/>
                          <w:i/>
                          <w:color w:val="333333"/>
                          <w:sz w:val="21"/>
                          <w:szCs w:val="21"/>
                        </w:rPr>
                      </m:ctrlPr>
                    </m:sSubPr>
                    <m:e>
                      <m:r>
                        <w:rPr>
                          <w:rFonts w:ascii="Cambria Math" w:hAnsi="Cambria Math" w:cs="Helvetica"/>
                          <w:color w:val="333333"/>
                          <w:sz w:val="21"/>
                          <w:szCs w:val="21"/>
                        </w:rPr>
                        <m:t>s</m:t>
                      </m:r>
                    </m:e>
                    <m:sub>
                      <m:r>
                        <w:rPr>
                          <w:rFonts w:ascii="Cambria Math" w:hAnsi="Cambria Math" w:cs="Helvetica"/>
                          <w:color w:val="333333"/>
                          <w:sz w:val="21"/>
                          <w:szCs w:val="21"/>
                        </w:rPr>
                        <m:t>i</m:t>
                      </m:r>
                    </m:sub>
                  </m:sSub>
                  <m:sSub>
                    <m:sSubPr>
                      <m:ctrlPr>
                        <w:rPr>
                          <w:rFonts w:ascii="Cambria Math" w:hAnsi="Cambria Math" w:cs="Helvetica"/>
                          <w:i/>
                          <w:color w:val="333333"/>
                          <w:sz w:val="21"/>
                          <w:szCs w:val="21"/>
                        </w:rPr>
                      </m:ctrlPr>
                    </m:sSubPr>
                    <m:e>
                      <m:r>
                        <w:rPr>
                          <w:rFonts w:ascii="Cambria Math" w:hAnsi="Cambria Math" w:cs="Helvetica"/>
                          <w:color w:val="333333"/>
                          <w:sz w:val="21"/>
                          <w:szCs w:val="21"/>
                        </w:rPr>
                        <m:t>z</m:t>
                      </m:r>
                    </m:e>
                    <m:sub>
                      <m:r>
                        <w:rPr>
                          <w:rFonts w:ascii="Cambria Math" w:hAnsi="Cambria Math" w:cs="Helvetica"/>
                          <w:color w:val="333333"/>
                          <w:sz w:val="21"/>
                          <w:szCs w:val="21"/>
                        </w:rPr>
                        <m:t>i</m:t>
                      </m:r>
                    </m:sub>
                  </m:sSub>
                </m:e>
              </m:nary>
            </m:num>
            <m:den>
              <m:nary>
                <m:naryPr>
                  <m:chr m:val="∑"/>
                  <m:limLoc m:val="subSup"/>
                  <m:ctrlPr>
                    <w:rPr>
                      <w:rStyle w:val="Hyperlink0"/>
                      <w:rFonts w:ascii="Cambria Math" w:eastAsia="Calibri" w:hAnsi="Cambria Math"/>
                      <w:i/>
                    </w:rPr>
                  </m:ctrlPr>
                </m:naryPr>
                <m:sub>
                  <m:r>
                    <w:rPr>
                      <w:rStyle w:val="Hyperlink0"/>
                      <w:rFonts w:ascii="Cambria Math" w:eastAsia="Calibri" w:hAnsi="Cambria Math"/>
                    </w:rPr>
                    <m:t>i=1</m:t>
                  </m:r>
                </m:sub>
                <m:sup>
                  <m:r>
                    <w:rPr>
                      <w:rStyle w:val="Hyperlink0"/>
                      <w:rFonts w:ascii="Cambria Math" w:eastAsia="Calibri" w:hAnsi="Cambria Math"/>
                    </w:rPr>
                    <m:t>n</m:t>
                  </m:r>
                </m:sup>
                <m:e>
                  <m:sSub>
                    <m:sSubPr>
                      <m:ctrlPr>
                        <w:rPr>
                          <w:rStyle w:val="Hyperlink0"/>
                          <w:rFonts w:ascii="Cambria Math" w:eastAsia="Calibri" w:hAnsi="Cambria Math"/>
                          <w:i/>
                        </w:rPr>
                      </m:ctrlPr>
                    </m:sSubPr>
                    <m:e>
                      <m:r>
                        <w:rPr>
                          <w:rStyle w:val="Hyperlink0"/>
                          <w:rFonts w:ascii="Cambria Math" w:eastAsia="Calibri" w:hAnsi="Cambria Math"/>
                        </w:rPr>
                        <m:t>s</m:t>
                      </m:r>
                    </m:e>
                    <m:sub>
                      <m:r>
                        <w:rPr>
                          <w:rStyle w:val="Hyperlink0"/>
                          <w:rFonts w:ascii="Cambria Math" w:eastAsia="Calibri" w:hAnsi="Cambria Math"/>
                        </w:rPr>
                        <m:t>i</m:t>
                      </m:r>
                    </m:sub>
                  </m:sSub>
                  <m:sSub>
                    <m:sSubPr>
                      <m:ctrlPr>
                        <w:rPr>
                          <w:rStyle w:val="Hyperlink0"/>
                          <w:rFonts w:ascii="Cambria Math" w:eastAsia="Calibri" w:hAnsi="Cambria Math"/>
                          <w:i/>
                        </w:rPr>
                      </m:ctrlPr>
                    </m:sSubPr>
                    <m:e>
                      <m:r>
                        <w:rPr>
                          <w:rStyle w:val="Hyperlink0"/>
                          <w:rFonts w:ascii="Cambria Math" w:eastAsia="Calibri" w:hAnsi="Cambria Math"/>
                        </w:rPr>
                        <m:t>z</m:t>
                      </m:r>
                    </m:e>
                    <m:sub>
                      <m:r>
                        <w:rPr>
                          <w:rStyle w:val="Hyperlink0"/>
                          <w:rFonts w:ascii="Cambria Math" w:eastAsia="Calibri" w:hAnsi="Cambria Math"/>
                        </w:rPr>
                        <m:t>i</m:t>
                      </m:r>
                    </m:sub>
                  </m:sSub>
                </m:e>
              </m:nary>
            </m:den>
          </m:f>
        </m:oMath>
      </m:oMathPara>
    </w:p>
    <w:p w14:paraId="7239FB8A" w14:textId="429BDDD7" w:rsidR="0065222F" w:rsidRDefault="0065222F" w:rsidP="008C3D86">
      <w:pPr>
        <w:pStyle w:val="Style1"/>
        <w:ind w:firstLine="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r>
    </w:p>
    <w:p w14:paraId="2E8CE199" w14:textId="10F9DDED" w:rsidR="0065222F" w:rsidRDefault="0065222F" w:rsidP="008C3D86">
      <w:pPr>
        <w:pStyle w:val="Style1"/>
        <w:ind w:firstLine="0"/>
        <w:rPr>
          <w:rStyle w:val="Hyperlink0"/>
          <w:rFonts w:eastAsia="Calibri"/>
        </w:rPr>
      </w:pPr>
      <w:r w:rsidRPr="0065222F">
        <w:rPr>
          <w:rStyle w:val="Hyperlink0"/>
          <w:rFonts w:eastAsia="Calibri"/>
        </w:rPr>
        <w:t>and this spatial indicator was decomposed into two orthogonal axes describing the maximum and the minimu</w:t>
      </w:r>
      <w:r w:rsidR="00E52860">
        <w:rPr>
          <w:rStyle w:val="Hyperlink0"/>
          <w:rFonts w:eastAsia="Calibri"/>
        </w:rPr>
        <w:t>m components of the inertia. I</w:t>
      </w:r>
      <w:r w:rsidRPr="0065222F">
        <w:rPr>
          <w:rStyle w:val="Hyperlink0"/>
          <w:rFonts w:eastAsia="Calibri"/>
        </w:rPr>
        <w:t xml:space="preserve">sotrophy (i.e. the shape of the dispersion around the center of gravity) was calculated by taking the square root of the ratio of the maximum and minimum </w:t>
      </w:r>
      <w:r w:rsidR="00B60BD5">
        <w:rPr>
          <w:rStyle w:val="Hyperlink0"/>
          <w:rFonts w:eastAsia="Calibri"/>
        </w:rPr>
        <w:t xml:space="preserve">components </w:t>
      </w:r>
      <w:r w:rsidR="00B60BD5">
        <w:rPr>
          <w:rFonts w:ascii="Times New Roman" w:hAnsi="Times New Roman" w:cs="Times New Roman"/>
          <w:color w:val="333333"/>
        </w:rPr>
        <w:fldChar w:fldCharType="begin"/>
      </w:r>
      <w:r w:rsidR="00594D36">
        <w:rPr>
          <w:rFonts w:ascii="Times New Roman" w:hAnsi="Times New Roman" w:cs="Times New Roman"/>
          <w:color w:val="333333"/>
        </w:rPr>
        <w:instrText xml:space="preserve"> ADDIN EN.CITE &lt;EndNote&gt;&lt;Cite&gt;&lt;Author&gt;Woillez&lt;/Author&gt;&lt;Year&gt;2007&lt;/Year&gt;&lt;RecNum&gt;1071&lt;/RecNum&gt;&lt;DisplayText&gt;(Woillez et al. 2007)&lt;/DisplayText&gt;&lt;record&gt;&lt;rec-number&gt;1071&lt;/rec-number&gt;&lt;foreign-keys&gt;&lt;key app="EN" db-id="2pv5prxr6xz2a4ea50h5dww0ewvx0ttdtdsa" timestamp="1544078183"&gt;1071&lt;/key&gt;&lt;/foreign-keys&gt;&lt;ref-type name="Journal Article"&gt;17&lt;/ref-type&gt;&lt;contributors&gt;&lt;authors&gt;&lt;author&gt;Woillez, Mathieu&lt;/author&gt;&lt;author&gt;Poulard, Jean-Charles&lt;/author&gt;&lt;author&gt;Rivoirard, Jacques&lt;/author&gt;&lt;author&gt;Petitgas, Pierre&lt;/author&gt;&lt;author&gt;Bez, Nicolas&lt;/author&gt;&lt;/authors&gt;&lt;/contributors&gt;&lt;titles&gt;&lt;title&gt;Indices for capturing spatial patterns and their evolution in time, with application to European hake (Merluccius merluccius) in the Bay of Biscay&lt;/title&gt;&lt;secondary-title&gt;ICES Journal of Marine Science&lt;/secondary-title&gt;&lt;/titles&gt;&lt;periodical&gt;&lt;full-title&gt;ICES Journal of Marine Science&lt;/full-title&gt;&lt;/periodical&gt;&lt;pages&gt;537-550&lt;/pages&gt;&lt;volume&gt;64&lt;/volume&gt;&lt;number&gt;3&lt;/number&gt;&lt;dates&gt;&lt;year&gt;2007&lt;/year&gt;&lt;/dates&gt;&lt;isbn&gt;1054-3139&lt;/isbn&gt;&lt;urls&gt;&lt;related-urls&gt;&lt;url&gt;http://dx.doi.org/10.1093/icesjms/fsm025&lt;/url&gt;&lt;/related-urls&gt;&lt;/urls&gt;&lt;electronic-resource-num&gt;10.1093/icesjms/fsm025&lt;/electronic-resource-num&gt;&lt;/record&gt;&lt;/Cite&gt;&lt;/EndNote&gt;</w:instrText>
      </w:r>
      <w:r w:rsidR="00B60BD5">
        <w:rPr>
          <w:rFonts w:ascii="Times New Roman" w:hAnsi="Times New Roman" w:cs="Times New Roman"/>
          <w:color w:val="333333"/>
        </w:rPr>
        <w:fldChar w:fldCharType="separate"/>
      </w:r>
      <w:r w:rsidR="00594D36">
        <w:rPr>
          <w:rFonts w:ascii="Times New Roman" w:hAnsi="Times New Roman" w:cs="Times New Roman"/>
          <w:noProof/>
          <w:color w:val="333333"/>
        </w:rPr>
        <w:t>(Woillez et al. 2007)</w:t>
      </w:r>
      <w:r w:rsidR="00B60BD5">
        <w:rPr>
          <w:rFonts w:ascii="Times New Roman" w:hAnsi="Times New Roman" w:cs="Times New Roman"/>
          <w:color w:val="333333"/>
        </w:rPr>
        <w:fldChar w:fldCharType="end"/>
      </w:r>
      <w:r w:rsidRPr="0065222F">
        <w:rPr>
          <w:rStyle w:val="Hyperlink0"/>
          <w:rFonts w:eastAsia="Calibri"/>
        </w:rPr>
        <w:t xml:space="preserve">. These calculations were conducted in R </w:t>
      </w:r>
      <w:r w:rsidR="000D4360">
        <w:rPr>
          <w:rStyle w:val="Hyperlink0"/>
          <w:rFonts w:eastAsia="Calibri"/>
        </w:rPr>
        <w:fldChar w:fldCharType="begin"/>
      </w:r>
      <w:r w:rsidR="00594D36">
        <w:rPr>
          <w:rStyle w:val="Hyperlink0"/>
          <w:rFonts w:eastAsia="Calibri"/>
        </w:rPr>
        <w:instrText xml:space="preserve"> ADDIN EN.CITE &lt;EndNote&gt;&lt;Cite&gt;&lt;Author&gt;R Core Team&lt;/Author&gt;&lt;Year&gt;2018&lt;/Year&gt;&lt;RecNum&gt;986&lt;/RecNum&gt;&lt;DisplayText&gt;(R Core Team 2018)&lt;/DisplayText&gt;&lt;record&gt;&lt;rec-number&gt;986&lt;/rec-number&gt;&lt;foreign-keys&gt;&lt;key app="EN" db-id="2pv5prxr6xz2a4ea50h5dww0ewvx0ttdtdsa" timestamp="1525286227"&gt;986&lt;/key&gt;&lt;/foreign-keys&gt;&lt;ref-type name="Manuscript"&gt;36&lt;/ref-type&gt;&lt;contributors&gt;&lt;authors&gt;&lt;author&gt;R Core Team,&lt;/author&gt;&lt;/authors&gt;&lt;/contributors&gt;&lt;titles&gt;&lt;title&gt;R: A language and environment for statistical computing&lt;/title&gt;&lt;/titles&gt;&lt;dates&gt;&lt;year&gt;2018&lt;/year&gt;&lt;/dates&gt;&lt;pub-location&gt;&lt;style face="normal" font="default" size="100%"&gt;R Foundation for Statistical Computing, Vienna, Austria. URL &lt;/style&gt;&lt;style face="underline" font="default" size="100%"&gt;https://www.R-project.org/&lt;/style&gt;&lt;style face="normal" font="default" size="100%"&gt;.&lt;/style&gt;&lt;/pub-location&gt;&lt;urls&gt;&lt;/urls&gt;&lt;/record&gt;&lt;/Cite&gt;&lt;/EndNote&gt;</w:instrText>
      </w:r>
      <w:r w:rsidR="000D4360">
        <w:rPr>
          <w:rStyle w:val="Hyperlink0"/>
          <w:rFonts w:eastAsia="Calibri"/>
        </w:rPr>
        <w:fldChar w:fldCharType="separate"/>
      </w:r>
      <w:r w:rsidR="00594D36">
        <w:rPr>
          <w:rStyle w:val="Hyperlink0"/>
          <w:rFonts w:eastAsia="Calibri"/>
          <w:noProof/>
        </w:rPr>
        <w:t>(R Core Team 2018)</w:t>
      </w:r>
      <w:r w:rsidR="000D4360">
        <w:rPr>
          <w:rStyle w:val="Hyperlink0"/>
          <w:rFonts w:eastAsia="Calibri"/>
        </w:rPr>
        <w:fldChar w:fldCharType="end"/>
      </w:r>
      <w:r w:rsidRPr="0065222F">
        <w:rPr>
          <w:rStyle w:val="Hyperlink0"/>
          <w:rFonts w:eastAsia="Calibri"/>
        </w:rPr>
        <w:t xml:space="preserve"> using the RGeostat</w:t>
      </w:r>
      <w:r>
        <w:rPr>
          <w:rStyle w:val="Hyperlink0"/>
          <w:rFonts w:eastAsia="Calibri"/>
        </w:rPr>
        <w:t>s package</w:t>
      </w:r>
      <w:r w:rsidR="000D4360">
        <w:rPr>
          <w:rStyle w:val="Hyperlink0"/>
          <w:rFonts w:eastAsia="Calibri"/>
        </w:rPr>
        <w:t xml:space="preserve"> </w:t>
      </w:r>
      <w:r w:rsidR="00B60BD5">
        <w:rPr>
          <w:rStyle w:val="Hyperlink0"/>
          <w:rFonts w:eastAsia="Calibri"/>
        </w:rPr>
        <w:fldChar w:fldCharType="begin"/>
      </w:r>
      <w:r w:rsidR="00594D36">
        <w:rPr>
          <w:rStyle w:val="Hyperlink0"/>
          <w:rFonts w:eastAsia="Calibri"/>
        </w:rPr>
        <w:instrText xml:space="preserve"> ADDIN EN.CITE &lt;EndNote&gt;&lt;Cite&gt;&lt;Author&gt;Renard&lt;/Author&gt;&lt;RecNum&gt;1073&lt;/RecNum&gt;&lt;DisplayText&gt;(Renard et al. 2018)&lt;/DisplayText&gt;&lt;record&gt;&lt;rec-number&gt;1073&lt;/rec-number&gt;&lt;foreign-keys&gt;&lt;key app="EN" db-id="2pv5prxr6xz2a4ea50h5dww0ewvx0ttdtdsa" timestamp="1544079028"&gt;1073&lt;/key&gt;&lt;/foreign-keys&gt;&lt;ref-type name="Generic"&gt;13&lt;/ref-type&gt;&lt;contributors&gt;&lt;authors&gt;&lt;author&gt;Renard, Didier&lt;/author&gt;&lt;author&gt;Bez, Nicolas&lt;/author&gt;&lt;author&gt;Desassis, Nicolas&lt;/author&gt;&lt;author&gt;Beucher, Helene&lt;/author&gt;&lt;author&gt;Ors, Fabien&lt;/author&gt;&lt;author&gt;Freulon, Xavier&lt;/author&gt;&lt;/authors&gt;&lt;/contributors&gt;&lt;titles&gt;&lt;title&gt;RGeostats: Geostatistical Package&lt;/title&gt;&lt;/titles&gt;&lt;dates&gt;&lt;year&gt;2018&lt;/year&gt;&lt;/dates&gt;&lt;urls&gt;&lt;related-urls&gt;&lt;url&gt;&lt;style face="underline" font="default" size="100%"&gt;http://cg.ensmp.fr/rgeostats&lt;/style&gt;&lt;/url&gt;&lt;/related-urls&gt;&lt;/urls&gt;&lt;/record&gt;&lt;/Cite&gt;&lt;/EndNote&gt;</w:instrText>
      </w:r>
      <w:r w:rsidR="00B60BD5">
        <w:rPr>
          <w:rStyle w:val="Hyperlink0"/>
          <w:rFonts w:eastAsia="Calibri"/>
        </w:rPr>
        <w:fldChar w:fldCharType="separate"/>
      </w:r>
      <w:r w:rsidR="00594D36">
        <w:rPr>
          <w:rStyle w:val="Hyperlink0"/>
          <w:rFonts w:eastAsia="Calibri"/>
          <w:noProof/>
        </w:rPr>
        <w:t>(Renard et al. 2018)</w:t>
      </w:r>
      <w:r w:rsidR="00B60BD5">
        <w:rPr>
          <w:rStyle w:val="Hyperlink0"/>
          <w:rFonts w:eastAsia="Calibri"/>
        </w:rPr>
        <w:fldChar w:fldCharType="end"/>
      </w:r>
      <w:r>
        <w:rPr>
          <w:rStyle w:val="Hyperlink0"/>
          <w:rFonts w:eastAsia="Calibri"/>
        </w:rPr>
        <w:t>.</w:t>
      </w:r>
    </w:p>
    <w:p w14:paraId="1E307C87" w14:textId="4BDDC1C2" w:rsidR="00D44720" w:rsidRDefault="0065222F" w:rsidP="0065222F">
      <w:pPr>
        <w:pStyle w:val="Style1"/>
        <w:rPr>
          <w:rStyle w:val="Hyperlink0"/>
          <w:rFonts w:eastAsia="Calibri"/>
        </w:rPr>
      </w:pPr>
      <w:r>
        <w:rPr>
          <w:rStyle w:val="Hyperlink0"/>
          <w:rFonts w:eastAsia="Calibri"/>
        </w:rPr>
        <w:t xml:space="preserve">We included the </w:t>
      </w:r>
      <w:r w:rsidR="00111A1C">
        <w:rPr>
          <w:rStyle w:val="Hyperlink0"/>
          <w:rFonts w:eastAsia="Calibri"/>
        </w:rPr>
        <w:t>pre- and post-1995</w:t>
      </w:r>
      <w:r>
        <w:rPr>
          <w:rStyle w:val="Hyperlink0"/>
          <w:rFonts w:eastAsia="Calibri"/>
        </w:rPr>
        <w:t xml:space="preserve"> FBTS datas</w:t>
      </w:r>
      <w:r w:rsidR="00111A1C">
        <w:rPr>
          <w:rStyle w:val="Hyperlink0"/>
          <w:rFonts w:eastAsia="Calibri"/>
        </w:rPr>
        <w:t xml:space="preserve">ets in this analysis </w:t>
      </w:r>
      <w:r>
        <w:rPr>
          <w:rStyle w:val="Hyperlink0"/>
          <w:rFonts w:eastAsia="Calibri"/>
        </w:rPr>
        <w:t>even though t</w:t>
      </w:r>
      <w:r w:rsidR="005A7E70">
        <w:rPr>
          <w:rStyle w:val="Hyperlink0"/>
          <w:rFonts w:eastAsia="Calibri"/>
        </w:rPr>
        <w:t xml:space="preserve">here is no conversion factor for the change in catchability of capelin </w:t>
      </w:r>
      <w:r w:rsidR="008854C2">
        <w:rPr>
          <w:rStyle w:val="Hyperlink0"/>
          <w:rFonts w:eastAsia="Calibri"/>
        </w:rPr>
        <w:t xml:space="preserve">from </w:t>
      </w:r>
      <w:r w:rsidR="00565E2E">
        <w:rPr>
          <w:rStyle w:val="Hyperlink0"/>
          <w:rFonts w:eastAsia="Calibri"/>
        </w:rPr>
        <w:t>the</w:t>
      </w:r>
      <w:r w:rsidR="005A7E70">
        <w:rPr>
          <w:rStyle w:val="Hyperlink0"/>
          <w:rFonts w:eastAsia="Calibri"/>
        </w:rPr>
        <w:t xml:space="preserve"> Engel </w:t>
      </w:r>
      <w:r w:rsidR="004E509B">
        <w:rPr>
          <w:rStyle w:val="Hyperlink0"/>
          <w:rFonts w:eastAsia="Calibri"/>
        </w:rPr>
        <w:t xml:space="preserve">otter trawl </w:t>
      </w:r>
      <w:r w:rsidR="005A7E70">
        <w:rPr>
          <w:rStyle w:val="Hyperlink0"/>
          <w:rFonts w:eastAsia="Calibri"/>
        </w:rPr>
        <w:t xml:space="preserve">(1978-1994) </w:t>
      </w:r>
      <w:r w:rsidR="008854C2">
        <w:rPr>
          <w:rStyle w:val="Hyperlink0"/>
          <w:rFonts w:eastAsia="Calibri"/>
        </w:rPr>
        <w:t xml:space="preserve">to the </w:t>
      </w:r>
      <w:r w:rsidR="005A7E70">
        <w:rPr>
          <w:rStyle w:val="Hyperlink0"/>
          <w:rFonts w:eastAsia="Calibri"/>
        </w:rPr>
        <w:t xml:space="preserve">Campelen </w:t>
      </w:r>
      <w:r w:rsidR="00050D42">
        <w:rPr>
          <w:rStyle w:val="Hyperlink0"/>
          <w:rFonts w:eastAsia="Calibri"/>
        </w:rPr>
        <w:t xml:space="preserve">1800 shrimp trawl </w:t>
      </w:r>
      <w:r w:rsidR="005A7E70">
        <w:rPr>
          <w:rStyle w:val="Hyperlink0"/>
          <w:rFonts w:eastAsia="Calibri"/>
        </w:rPr>
        <w:t>(1995 onwards)</w:t>
      </w:r>
      <w:r w:rsidR="00AC6C80">
        <w:rPr>
          <w:rStyle w:val="Hyperlink0"/>
          <w:rFonts w:eastAsia="Calibri"/>
        </w:rPr>
        <w:t>. Since the CG was calculated b</w:t>
      </w:r>
      <w:r w:rsidR="00E52860">
        <w:rPr>
          <w:rStyle w:val="Hyperlink0"/>
          <w:rFonts w:eastAsia="Calibri"/>
        </w:rPr>
        <w:t>y year and its mean coordinate wa</w:t>
      </w:r>
      <w:r w:rsidR="00AC6C80">
        <w:rPr>
          <w:rStyle w:val="Hyperlink0"/>
          <w:rFonts w:eastAsia="Calibri"/>
        </w:rPr>
        <w:t>s wei</w:t>
      </w:r>
      <w:r>
        <w:rPr>
          <w:rStyle w:val="Hyperlink0"/>
          <w:rFonts w:eastAsia="Calibri"/>
        </w:rPr>
        <w:t>ghted by abundance</w:t>
      </w:r>
      <w:r w:rsidR="00AC6C80">
        <w:rPr>
          <w:rStyle w:val="Hyperlink0"/>
          <w:rFonts w:eastAsia="Calibri"/>
        </w:rPr>
        <w:t xml:space="preserve">, </w:t>
      </w:r>
      <w:r w:rsidR="00E52860">
        <w:rPr>
          <w:rStyle w:val="Hyperlink0"/>
          <w:rFonts w:eastAsia="Calibri"/>
        </w:rPr>
        <w:t>the CG wa</w:t>
      </w:r>
      <w:r w:rsidR="00DB50C8">
        <w:rPr>
          <w:rStyle w:val="Hyperlink0"/>
          <w:rFonts w:eastAsia="Calibri"/>
        </w:rPr>
        <w:t>s</w:t>
      </w:r>
      <w:r w:rsidR="00AC6C80">
        <w:rPr>
          <w:rStyle w:val="Hyperlink0"/>
          <w:rFonts w:eastAsia="Calibri"/>
        </w:rPr>
        <w:t xml:space="preserve"> relative within each year</w:t>
      </w:r>
      <w:r w:rsidR="001E6556">
        <w:rPr>
          <w:rStyle w:val="Hyperlink0"/>
          <w:rFonts w:eastAsia="Calibri"/>
        </w:rPr>
        <w:t xml:space="preserve"> regardless of the probability of catching capelin</w:t>
      </w:r>
      <w:r w:rsidR="00AD1BE3">
        <w:rPr>
          <w:rStyle w:val="Hyperlink0"/>
          <w:rFonts w:eastAsia="Calibri"/>
        </w:rPr>
        <w:t xml:space="preserve"> (Fig. </w:t>
      </w:r>
      <w:commentRangeStart w:id="13"/>
      <w:r w:rsidR="00DB50C8" w:rsidRPr="00DB50C8">
        <w:rPr>
          <w:rStyle w:val="Hyperlink0"/>
          <w:rFonts w:eastAsia="Calibri"/>
          <w:highlight w:val="yellow"/>
        </w:rPr>
        <w:t>S3</w:t>
      </w:r>
      <w:commentRangeEnd w:id="13"/>
      <w:r w:rsidR="00B60BD5">
        <w:rPr>
          <w:rStyle w:val="CommentReference"/>
          <w:rFonts w:ascii="Times New Roman" w:eastAsia="Arial Unicode MS" w:hAnsi="Times New Roman" w:cs="Times New Roman"/>
          <w:color w:val="auto"/>
        </w:rPr>
        <w:commentReference w:id="13"/>
      </w:r>
      <w:r w:rsidR="00DB50C8" w:rsidRPr="00DB50C8">
        <w:rPr>
          <w:rStyle w:val="Hyperlink0"/>
          <w:rFonts w:eastAsia="Calibri"/>
          <w:highlight w:val="yellow"/>
        </w:rPr>
        <w:t>, S4</w:t>
      </w:r>
      <w:r w:rsidR="00AD1BE3">
        <w:rPr>
          <w:rStyle w:val="Hyperlink0"/>
          <w:rFonts w:eastAsia="Calibri"/>
        </w:rPr>
        <w:t>)</w:t>
      </w:r>
      <w:r w:rsidR="00AC6C80">
        <w:rPr>
          <w:rStyle w:val="Hyperlink0"/>
          <w:rFonts w:eastAsia="Calibri"/>
        </w:rPr>
        <w:t xml:space="preserve">. </w:t>
      </w:r>
    </w:p>
    <w:p w14:paraId="1D4FD44D" w14:textId="328FF430" w:rsidR="00D44720" w:rsidRPr="002638BC" w:rsidRDefault="00D44720" w:rsidP="002638BC">
      <w:pPr>
        <w:pStyle w:val="Heading3"/>
        <w:spacing w:before="0" w:line="480" w:lineRule="auto"/>
        <w:rPr>
          <w:b w:val="0"/>
          <w:i/>
          <w:color w:val="000000"/>
          <w:sz w:val="24"/>
          <w:szCs w:val="24"/>
          <w:u w:color="000000"/>
        </w:rPr>
      </w:pPr>
      <w:r w:rsidRPr="002638BC">
        <w:rPr>
          <w:b w:val="0"/>
          <w:i/>
          <w:color w:val="000000"/>
          <w:sz w:val="24"/>
          <w:szCs w:val="24"/>
          <w:u w:color="000000"/>
        </w:rPr>
        <w:lastRenderedPageBreak/>
        <w:t>Inshore recruitment index</w:t>
      </w:r>
    </w:p>
    <w:p w14:paraId="2DD388E1" w14:textId="2118F4B7" w:rsidR="00DC3266" w:rsidRDefault="00CA5469" w:rsidP="002638BC">
      <w:pPr>
        <w:pStyle w:val="Style1"/>
        <w:rPr>
          <w:b/>
          <w:bCs/>
        </w:rPr>
      </w:pPr>
      <w:r>
        <w:rPr>
          <w:rStyle w:val="None"/>
          <w:rFonts w:ascii="Times New Roman" w:hAnsi="Times New Roman"/>
        </w:rPr>
        <w:t>We re-examined the capelin larval productivity analysis by comparing</w:t>
      </w:r>
      <w:r w:rsidR="00B2705A">
        <w:rPr>
          <w:rStyle w:val="None"/>
          <w:rFonts w:ascii="Times New Roman" w:hAnsi="Times New Roman"/>
        </w:rPr>
        <w:t xml:space="preserve"> late-larval densities in August in years pre-1991 to September in years post-1991 </w:t>
      </w:r>
      <w:r w:rsidR="00EB254C">
        <w:rPr>
          <w:rStyle w:val="None"/>
          <w:rFonts w:ascii="Times New Roman" w:eastAsia="Times New Roman" w:hAnsi="Times New Roman" w:cs="Times New Roman"/>
        </w:rPr>
        <w:t>as</w:t>
      </w:r>
      <w:r w:rsidR="002036FE">
        <w:rPr>
          <w:rStyle w:val="None"/>
          <w:rFonts w:ascii="Times New Roman" w:eastAsia="Times New Roman" w:hAnsi="Times New Roman" w:cs="Times New Roman"/>
        </w:rPr>
        <w:t xml:space="preserve"> the persistently</w:t>
      </w:r>
      <w:r>
        <w:rPr>
          <w:rStyle w:val="None"/>
          <w:rFonts w:ascii="Times New Roman" w:eastAsia="Times New Roman" w:hAnsi="Times New Roman" w:cs="Times New Roman"/>
        </w:rPr>
        <w:t xml:space="preserve"> late spawning of capelin </w:t>
      </w:r>
      <w:r w:rsidR="00052613">
        <w:rPr>
          <w:rStyle w:val="None"/>
          <w:rFonts w:ascii="Times New Roman" w:eastAsia="Times New Roman" w:hAnsi="Times New Roman" w:cs="Times New Roman"/>
        </w:rPr>
        <w:t xml:space="preserve">since 1991 </w:t>
      </w:r>
      <w:r>
        <w:rPr>
          <w:rStyle w:val="None"/>
          <w:rFonts w:ascii="Times New Roman" w:eastAsia="Times New Roman" w:hAnsi="Times New Roman" w:cs="Times New Roman"/>
        </w:rPr>
        <w:t xml:space="preserve">has delayed capelin </w:t>
      </w:r>
      <w:r w:rsidR="00A20C94">
        <w:rPr>
          <w:rStyle w:val="None"/>
          <w:rFonts w:ascii="Times New Roman" w:eastAsia="Times New Roman" w:hAnsi="Times New Roman" w:cs="Times New Roman"/>
        </w:rPr>
        <w:t xml:space="preserve">larval </w:t>
      </w:r>
      <w:r>
        <w:rPr>
          <w:rStyle w:val="None"/>
          <w:rFonts w:ascii="Times New Roman" w:eastAsia="Times New Roman" w:hAnsi="Times New Roman" w:cs="Times New Roman"/>
        </w:rPr>
        <w:t xml:space="preserve">emergence. This allowed us to compare productivity </w:t>
      </w:r>
      <w:r w:rsidR="000345F9">
        <w:rPr>
          <w:rStyle w:val="None"/>
          <w:rFonts w:ascii="Times New Roman" w:eastAsia="Times New Roman" w:hAnsi="Times New Roman" w:cs="Times New Roman"/>
        </w:rPr>
        <w:t xml:space="preserve">of similar </w:t>
      </w:r>
      <w:r w:rsidR="00691C17">
        <w:rPr>
          <w:rStyle w:val="None"/>
          <w:rFonts w:ascii="Times New Roman" w:eastAsia="Times New Roman" w:hAnsi="Times New Roman" w:cs="Times New Roman"/>
        </w:rPr>
        <w:t xml:space="preserve">larval </w:t>
      </w:r>
      <w:r w:rsidR="00252C73">
        <w:rPr>
          <w:rStyle w:val="None"/>
          <w:rFonts w:ascii="Times New Roman" w:eastAsia="Times New Roman" w:hAnsi="Times New Roman" w:cs="Times New Roman"/>
        </w:rPr>
        <w:t xml:space="preserve">developmental stages </w:t>
      </w:r>
      <w:r w:rsidR="0057274D">
        <w:rPr>
          <w:rStyle w:val="None"/>
          <w:rFonts w:ascii="Times New Roman" w:eastAsia="Times New Roman" w:hAnsi="Times New Roman" w:cs="Times New Roman"/>
        </w:rPr>
        <w:t>pre- and post-1991</w:t>
      </w:r>
      <w:r>
        <w:rPr>
          <w:rStyle w:val="None"/>
          <w:rFonts w:ascii="Times New Roman" w:eastAsia="Times New Roman" w:hAnsi="Times New Roman" w:cs="Times New Roman"/>
        </w:rPr>
        <w:t>.</w:t>
      </w:r>
      <w:r w:rsidR="00DC3266">
        <w:rPr>
          <w:b/>
          <w:bCs/>
        </w:rPr>
        <w:br w:type="page"/>
      </w:r>
    </w:p>
    <w:p w14:paraId="35B1A9AF" w14:textId="31F56294" w:rsidR="00F315D4" w:rsidRPr="00711225" w:rsidRDefault="00F315D4" w:rsidP="00711225">
      <w:pPr>
        <w:pStyle w:val="Heading2"/>
        <w:rPr>
          <w:rFonts w:ascii="Times New Roman" w:hAnsi="Times New Roman"/>
          <w:i w:val="0"/>
          <w:iCs w:val="0"/>
          <w:sz w:val="24"/>
          <w:szCs w:val="24"/>
          <w:lang w:val="en-US"/>
        </w:rPr>
      </w:pPr>
      <w:r w:rsidRPr="00711225">
        <w:rPr>
          <w:rFonts w:ascii="Times New Roman" w:hAnsi="Times New Roman"/>
          <w:i w:val="0"/>
          <w:iCs w:val="0"/>
          <w:sz w:val="24"/>
          <w:szCs w:val="24"/>
          <w:lang w:val="en-US"/>
        </w:rPr>
        <w:lastRenderedPageBreak/>
        <w:t>Results</w:t>
      </w:r>
    </w:p>
    <w:p w14:paraId="32D057DF" w14:textId="4B7408BA" w:rsidR="00794830" w:rsidRPr="002638BC" w:rsidRDefault="00BD35A4" w:rsidP="002638BC">
      <w:pPr>
        <w:pStyle w:val="Heading3"/>
        <w:spacing w:before="0" w:line="480" w:lineRule="auto"/>
        <w:rPr>
          <w:rFonts w:ascii="Times New Roman" w:hAnsi="Times New Roman" w:cs="Times New Roman"/>
          <w:b w:val="0"/>
          <w:i/>
          <w:color w:val="000000"/>
          <w:sz w:val="24"/>
          <w:szCs w:val="24"/>
          <w:u w:color="000000"/>
        </w:rPr>
      </w:pPr>
      <w:r w:rsidRPr="002638BC">
        <w:rPr>
          <w:rFonts w:ascii="Times New Roman" w:hAnsi="Times New Roman" w:cs="Times New Roman"/>
          <w:b w:val="0"/>
          <w:i/>
          <w:color w:val="000000"/>
          <w:sz w:val="24"/>
          <w:szCs w:val="24"/>
          <w:u w:color="000000"/>
        </w:rPr>
        <w:t>Capelin</w:t>
      </w:r>
    </w:p>
    <w:p w14:paraId="7DC7E4DE" w14:textId="14B74010" w:rsidR="00794830" w:rsidRPr="002638BC" w:rsidRDefault="00BD35A4" w:rsidP="002638BC">
      <w:pPr>
        <w:pStyle w:val="Heading4"/>
        <w:rPr>
          <w:rFonts w:cs="Times New Roman"/>
          <w:b/>
          <w:u w:color="000000"/>
        </w:rPr>
      </w:pPr>
      <w:r w:rsidRPr="002638BC">
        <w:rPr>
          <w:rFonts w:cs="Times New Roman"/>
          <w:b/>
          <w:u w:color="000000"/>
        </w:rPr>
        <w:t xml:space="preserve">Offshore capelin </w:t>
      </w:r>
      <w:r w:rsidR="00753F10" w:rsidRPr="002638BC">
        <w:rPr>
          <w:rFonts w:cs="Times New Roman"/>
          <w:b/>
          <w:u w:color="000000"/>
        </w:rPr>
        <w:t>abundance</w:t>
      </w:r>
      <w:r w:rsidRPr="002638BC">
        <w:rPr>
          <w:rFonts w:cs="Times New Roman"/>
          <w:b/>
          <w:u w:color="000000"/>
        </w:rPr>
        <w:t>: acoustic surveys</w:t>
      </w:r>
    </w:p>
    <w:p w14:paraId="02D912B8" w14:textId="4AEFEF3F" w:rsidR="00F950A6" w:rsidRDefault="00BD35A4" w:rsidP="00340F77">
      <w:pPr>
        <w:pStyle w:val="Style1"/>
        <w:rPr>
          <w:rFonts w:ascii="Times New Roman" w:hAnsi="Times New Roman"/>
        </w:rPr>
      </w:pPr>
      <w:r>
        <w:rPr>
          <w:rFonts w:ascii="Times New Roman" w:hAnsi="Times New Roman"/>
        </w:rPr>
        <w:t>From 1982 to 1992, Canada conducted fall (October) acoustic surveys for capelin in Div</w:t>
      </w:r>
      <w:r w:rsidR="006E2A4C">
        <w:rPr>
          <w:rFonts w:ascii="Times New Roman" w:hAnsi="Times New Roman"/>
        </w:rPr>
        <w:t>s</w:t>
      </w:r>
      <w:r>
        <w:rPr>
          <w:rFonts w:ascii="Times New Roman" w:hAnsi="Times New Roman"/>
        </w:rPr>
        <w:t xml:space="preserve">. 2J3K (Fig. 1) (e.g., </w:t>
      </w:r>
      <w:r w:rsidRPr="005E4499">
        <w:rPr>
          <w:rFonts w:ascii="Times New Roman" w:hAnsi="Times New Roman"/>
        </w:rPr>
        <w:t>Miller and Carscadden 1984,</w:t>
      </w:r>
      <w:r>
        <w:rPr>
          <w:rFonts w:ascii="Times New Roman" w:hAnsi="Times New Roman"/>
        </w:rPr>
        <w:t xml:space="preserve"> </w:t>
      </w:r>
      <w:r w:rsidRPr="00D1590F">
        <w:rPr>
          <w:rFonts w:ascii="Times New Roman" w:hAnsi="Times New Roman"/>
        </w:rPr>
        <w:t>Miller and Lilly 1991</w:t>
      </w:r>
      <w:r>
        <w:rPr>
          <w:rFonts w:ascii="Times New Roman" w:hAnsi="Times New Roman"/>
        </w:rPr>
        <w:t xml:space="preserve">).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(Mowbray 2014)</w:t>
      </w:r>
      <w:r>
        <w:rPr>
          <w:rFonts w:ascii="Times New Roman" w:eastAsia="Times New Roman" w:hAnsi="Times New Roman" w:cs="Times New Roman"/>
        </w:rPr>
        <w:fldChar w:fldCharType="end"/>
      </w:r>
      <w:r>
        <w:rPr>
          <w:rFonts w:ascii="Times New Roman" w:hAnsi="Times New Roman"/>
        </w:rPr>
        <w:t>. The capelin stock in Div</w:t>
      </w:r>
      <w:r w:rsidR="006E2A4C">
        <w:rPr>
          <w:rFonts w:ascii="Times New Roman" w:hAnsi="Times New Roman"/>
        </w:rPr>
        <w:t>s</w:t>
      </w:r>
      <w:r>
        <w:rPr>
          <w:rFonts w:ascii="Times New Roman" w:hAnsi="Times New Roman"/>
        </w:rPr>
        <w:t xml:space="preserve">. 2J3K was also acoustically surveyed by the former USSR in November from 1982-1992 (Bakanev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tonnes, &lt; 5% of the biomass surveyed in 1989) while the USSR acoustic survey reported the smallest biomass since 1984 (631 thousand tonnes)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sidR="00FA30AA">
        <w:rPr>
          <w:rFonts w:ascii="Times New Roman" w:eastAsia="Times New Roman" w:hAnsi="Times New Roman" w:cs="Times New Roman"/>
        </w:rPr>
        <w:t xml:space="preserve"> (Fig. 2)</w:t>
      </w:r>
      <w:r>
        <w:rPr>
          <w:rFonts w:ascii="Times New Roman" w:hAnsi="Times New Roman"/>
        </w:rPr>
        <w:t xml:space="preserve">. Both the USSR and Canadian acoustic surveys reported record low capelin biomass in the fall of 1991 and 1992 (16-55 thousand tonnes)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1995)</w:t>
      </w:r>
      <w:r>
        <w:rPr>
          <w:rFonts w:ascii="Times New Roman" w:eastAsia="Times New Roman" w:hAnsi="Times New Roman" w:cs="Times New Roman"/>
        </w:rPr>
        <w:fldChar w:fldCharType="end"/>
      </w:r>
      <w:r>
        <w:rPr>
          <w:rFonts w:ascii="Times New Roman" w:hAnsi="Times New Roman"/>
        </w:rPr>
        <w:t>. A Canadian expanded fall survey (Div</w:t>
      </w:r>
      <w:r w:rsidR="006E2A4C">
        <w:rPr>
          <w:rFonts w:ascii="Times New Roman" w:hAnsi="Times New Roman"/>
        </w:rPr>
        <w:t>s</w:t>
      </w:r>
      <w:r>
        <w:rPr>
          <w:rFonts w:ascii="Times New Roman" w:hAnsi="Times New Roman"/>
        </w:rPr>
        <w:t xml:space="preserve">. 2J3KL) in 1993-94 was conducted to determine if the ‘missing’ capelin could be located. However, the expanded fall acoustic survey confirmed the findings of the 1991-92 fall surveys that offshore capelin biomass was </w:t>
      </w:r>
      <w:r w:rsidR="00B57831">
        <w:rPr>
          <w:rFonts w:ascii="Times New Roman" w:hAnsi="Times New Roman"/>
        </w:rPr>
        <w:t xml:space="preserve">at record </w:t>
      </w:r>
      <w:r>
        <w:rPr>
          <w:rFonts w:ascii="Times New Roman" w:hAnsi="Times New Roman"/>
        </w:rPr>
        <w:t>low</w:t>
      </w:r>
      <w:r w:rsidR="00B57831">
        <w:rPr>
          <w:rFonts w:ascii="Times New Roman" w:hAnsi="Times New Roman"/>
        </w:rPr>
        <w:t>s</w:t>
      </w:r>
      <w:r>
        <w:rPr>
          <w:rFonts w:ascii="Times New Roman" w:hAnsi="Times New Roman"/>
        </w:rPr>
        <w:t xml:space="preserve">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(Miller 1994, 1995)</w:t>
      </w:r>
      <w:r>
        <w:rPr>
          <w:rFonts w:ascii="Times New Roman" w:eastAsia="Times New Roman" w:hAnsi="Times New Roman" w:cs="Times New Roman"/>
        </w:rPr>
        <w:fldChar w:fldCharType="end"/>
      </w:r>
      <w:r>
        <w:rPr>
          <w:rFonts w:ascii="Times New Roman" w:hAnsi="Times New Roman"/>
        </w:rPr>
        <w:t xml:space="preserve">. </w:t>
      </w:r>
    </w:p>
    <w:p w14:paraId="4A1AF7C9" w14:textId="7245B1D4" w:rsidR="00794830" w:rsidRPr="00340F77" w:rsidRDefault="00DD3058" w:rsidP="00340F77">
      <w:pPr>
        <w:pStyle w:val="Style1"/>
        <w:rPr>
          <w:rFonts w:ascii="Times New Roman" w:hAnsi="Times New Roman"/>
        </w:rPr>
      </w:pPr>
      <w:r>
        <w:rPr>
          <w:rFonts w:ascii="Times New Roman" w:hAnsi="Times New Roman"/>
        </w:rPr>
        <w:t xml:space="preserve">Consistent with the fall acoustic surveys, </w:t>
      </w:r>
      <w:r w:rsidR="00C53BAA">
        <w:rPr>
          <w:rFonts w:ascii="Times New Roman" w:hAnsi="Times New Roman"/>
        </w:rPr>
        <w:t xml:space="preserve">both </w:t>
      </w:r>
      <w:r w:rsidR="009C6FA4">
        <w:rPr>
          <w:rFonts w:ascii="Times New Roman" w:hAnsi="Times New Roman"/>
        </w:rPr>
        <w:t xml:space="preserve">the </w:t>
      </w:r>
      <w:r w:rsidR="001F34FA">
        <w:rPr>
          <w:rFonts w:ascii="Times New Roman" w:hAnsi="Times New Roman"/>
        </w:rPr>
        <w:t xml:space="preserve">Canadian </w:t>
      </w:r>
      <w:r w:rsidR="009C6FA4">
        <w:rPr>
          <w:rFonts w:ascii="Times New Roman" w:hAnsi="Times New Roman"/>
        </w:rPr>
        <w:t>(</w:t>
      </w:r>
      <w:r w:rsidR="00F950A6">
        <w:rPr>
          <w:rFonts w:ascii="Times New Roman" w:hAnsi="Times New Roman"/>
        </w:rPr>
        <w:t>Div. 3L</w:t>
      </w:r>
      <w:r w:rsidR="00A048AA">
        <w:rPr>
          <w:rFonts w:ascii="Times New Roman" w:hAnsi="Times New Roman"/>
        </w:rPr>
        <w:t xml:space="preserve">; </w:t>
      </w:r>
      <w:r w:rsidR="0056429F">
        <w:rPr>
          <w:rFonts w:ascii="Times New Roman" w:hAnsi="Times New Roman"/>
        </w:rPr>
        <w:t>198</w:t>
      </w:r>
      <w:r w:rsidR="00535A36">
        <w:rPr>
          <w:rFonts w:ascii="Times New Roman" w:hAnsi="Times New Roman"/>
        </w:rPr>
        <w:t>3, 1985-</w:t>
      </w:r>
      <w:r w:rsidR="009C6FA4">
        <w:rPr>
          <w:rFonts w:ascii="Times New Roman" w:hAnsi="Times New Roman"/>
        </w:rPr>
        <w:t>93, 199</w:t>
      </w:r>
      <w:r w:rsidR="00A048AA">
        <w:rPr>
          <w:rFonts w:ascii="Times New Roman" w:hAnsi="Times New Roman"/>
        </w:rPr>
        <w:t>6, 1999-2005, 2007-2015, 2017</w:t>
      </w:r>
      <w:r w:rsidR="009C6FA4">
        <w:rPr>
          <w:rFonts w:ascii="Times New Roman" w:hAnsi="Times New Roman"/>
        </w:rPr>
        <w:t>)</w:t>
      </w:r>
      <w:r w:rsidR="001F34FA">
        <w:rPr>
          <w:rFonts w:ascii="Times New Roman" w:hAnsi="Times New Roman"/>
        </w:rPr>
        <w:t xml:space="preserve"> and the </w:t>
      </w:r>
      <w:r w:rsidR="00C53BAA">
        <w:rPr>
          <w:rFonts w:ascii="Times New Roman" w:hAnsi="Times New Roman"/>
        </w:rPr>
        <w:t xml:space="preserve">USSR </w:t>
      </w:r>
      <w:r w:rsidR="00F950A6">
        <w:rPr>
          <w:rFonts w:ascii="Times New Roman" w:hAnsi="Times New Roman"/>
        </w:rPr>
        <w:t>(Div</w:t>
      </w:r>
      <w:r w:rsidR="006E2A4C">
        <w:rPr>
          <w:rFonts w:ascii="Times New Roman" w:hAnsi="Times New Roman"/>
        </w:rPr>
        <w:t>s</w:t>
      </w:r>
      <w:r w:rsidR="00F950A6">
        <w:rPr>
          <w:rFonts w:ascii="Times New Roman" w:hAnsi="Times New Roman"/>
        </w:rPr>
        <w:t xml:space="preserve">. </w:t>
      </w:r>
      <w:r w:rsidR="00A048AA">
        <w:rPr>
          <w:rFonts w:ascii="Times New Roman" w:hAnsi="Times New Roman"/>
        </w:rPr>
        <w:t xml:space="preserve">3LNO; 1975-1994) </w:t>
      </w:r>
      <w:r>
        <w:rPr>
          <w:rFonts w:ascii="Times New Roman" w:hAnsi="Times New Roman"/>
        </w:rPr>
        <w:t xml:space="preserve">spring </w:t>
      </w:r>
      <w:r w:rsidR="00A048AA">
        <w:rPr>
          <w:rFonts w:ascii="Times New Roman" w:hAnsi="Times New Roman"/>
        </w:rPr>
        <w:t xml:space="preserve">offshore </w:t>
      </w:r>
      <w:r w:rsidR="00F950A6">
        <w:rPr>
          <w:rFonts w:ascii="Times New Roman" w:hAnsi="Times New Roman"/>
        </w:rPr>
        <w:t xml:space="preserve">acoustic </w:t>
      </w:r>
      <w:r w:rsidR="001F34FA">
        <w:rPr>
          <w:rFonts w:ascii="Times New Roman" w:hAnsi="Times New Roman"/>
        </w:rPr>
        <w:t>survey</w:t>
      </w:r>
      <w:r w:rsidR="00C53BAA">
        <w:rPr>
          <w:rFonts w:ascii="Times New Roman" w:hAnsi="Times New Roman"/>
        </w:rPr>
        <w:t>s</w:t>
      </w:r>
      <w:r w:rsidR="001F34FA">
        <w:rPr>
          <w:rFonts w:ascii="Times New Roman" w:hAnsi="Times New Roman"/>
        </w:rPr>
        <w:t xml:space="preserve"> </w:t>
      </w:r>
      <w:r w:rsidR="00C53BAA">
        <w:rPr>
          <w:rFonts w:ascii="Times New Roman" w:hAnsi="Times New Roman"/>
        </w:rPr>
        <w:t xml:space="preserve">reported record low capelin biomass </w:t>
      </w:r>
      <w:r>
        <w:rPr>
          <w:rFonts w:ascii="Times New Roman" w:hAnsi="Times New Roman"/>
        </w:rPr>
        <w:t xml:space="preserve">in 1991 </w:t>
      </w:r>
      <w:r w:rsidR="00D1590F">
        <w:rPr>
          <w:rFonts w:ascii="Times New Roman" w:hAnsi="Times New Roman"/>
        </w:rPr>
        <w:t xml:space="preserve">(Bakanev 1992, Mowbray 2014) </w:t>
      </w:r>
      <w:r w:rsidR="00F950A6">
        <w:rPr>
          <w:rFonts w:ascii="Times New Roman" w:hAnsi="Times New Roman"/>
        </w:rPr>
        <w:t>(Fig</w:t>
      </w:r>
      <w:r w:rsidR="00E15D0B">
        <w:rPr>
          <w:rFonts w:ascii="Times New Roman" w:hAnsi="Times New Roman"/>
        </w:rPr>
        <w:t>s</w:t>
      </w:r>
      <w:r w:rsidR="00F950A6">
        <w:rPr>
          <w:rFonts w:ascii="Times New Roman" w:hAnsi="Times New Roman"/>
        </w:rPr>
        <w:t xml:space="preserve">. </w:t>
      </w:r>
      <w:r w:rsidR="00E15D0B">
        <w:rPr>
          <w:rFonts w:ascii="Times New Roman" w:hAnsi="Times New Roman"/>
        </w:rPr>
        <w:t xml:space="preserve">1, </w:t>
      </w:r>
      <w:r w:rsidR="00F950A6">
        <w:rPr>
          <w:rFonts w:ascii="Times New Roman" w:hAnsi="Times New Roman"/>
        </w:rPr>
        <w:t>2)</w:t>
      </w:r>
      <w:r w:rsidR="009C6FA4">
        <w:rPr>
          <w:rFonts w:ascii="Times New Roman" w:hAnsi="Times New Roman"/>
        </w:rPr>
        <w:t xml:space="preserve">. </w:t>
      </w:r>
      <w:r w:rsidR="006E2A4C">
        <w:rPr>
          <w:rFonts w:ascii="Times New Roman" w:hAnsi="Times New Roman"/>
        </w:rPr>
        <w:t xml:space="preserve">The spring acoustic surveys </w:t>
      </w:r>
      <w:r w:rsidR="002004C1">
        <w:rPr>
          <w:rStyle w:val="Hyperlink0"/>
          <w:rFonts w:eastAsia="Calibri"/>
        </w:rPr>
        <w:t xml:space="preserve">encompassed an </w:t>
      </w:r>
      <w:r w:rsidR="006E2A4C">
        <w:rPr>
          <w:rFonts w:ascii="Times New Roman" w:hAnsi="Times New Roman"/>
        </w:rPr>
        <w:t xml:space="preserve">important capelin nursery area </w:t>
      </w:r>
      <w:r w:rsidR="00DD2A67">
        <w:rPr>
          <w:rFonts w:ascii="Times New Roman" w:hAnsi="Times New Roman"/>
        </w:rPr>
        <w:t xml:space="preserve">in Div. </w:t>
      </w:r>
      <w:r w:rsidR="00DD2A67">
        <w:rPr>
          <w:rFonts w:ascii="Times New Roman" w:hAnsi="Times New Roman"/>
        </w:rPr>
        <w:lastRenderedPageBreak/>
        <w:t xml:space="preserve">3L </w:t>
      </w:r>
      <w:r w:rsidR="006E2A4C">
        <w:rPr>
          <w:rFonts w:ascii="Times New Roman" w:hAnsi="Times New Roman"/>
        </w:rPr>
        <w:t xml:space="preserve">and </w:t>
      </w:r>
      <w:r w:rsidR="00A41CD6">
        <w:rPr>
          <w:rFonts w:ascii="Times New Roman" w:hAnsi="Times New Roman"/>
        </w:rPr>
        <w:t>provide</w:t>
      </w:r>
      <w:r w:rsidR="00B02994">
        <w:rPr>
          <w:rFonts w:ascii="Times New Roman" w:hAnsi="Times New Roman"/>
        </w:rPr>
        <w:t>d</w:t>
      </w:r>
      <w:r w:rsidR="00A41CD6">
        <w:rPr>
          <w:rFonts w:ascii="Times New Roman" w:hAnsi="Times New Roman"/>
        </w:rPr>
        <w:t xml:space="preserve"> </w:t>
      </w:r>
      <w:r w:rsidR="005620AE">
        <w:rPr>
          <w:rFonts w:ascii="Times New Roman" w:hAnsi="Times New Roman"/>
        </w:rPr>
        <w:t xml:space="preserve">an </w:t>
      </w:r>
      <w:r w:rsidR="005620AE">
        <w:rPr>
          <w:rStyle w:val="Hyperlink0"/>
          <w:rFonts w:eastAsia="Calibri"/>
        </w:rPr>
        <w:t>annual index of capelin abundance</w:t>
      </w:r>
      <w:r w:rsidR="005620AE">
        <w:rPr>
          <w:rFonts w:ascii="Times New Roman" w:hAnsi="Times New Roman"/>
        </w:rPr>
        <w:t xml:space="preserve"> </w:t>
      </w:r>
      <w:r w:rsidR="006E2A4C">
        <w:rPr>
          <w:rFonts w:ascii="Times New Roman" w:hAnsi="Times New Roman"/>
        </w:rPr>
        <w:t xml:space="preserve">recruiting into the fished population the following year (Mowbray 2014). </w:t>
      </w:r>
      <w:r w:rsidR="00C53BAA">
        <w:rPr>
          <w:rStyle w:val="Hyperlink0"/>
          <w:rFonts w:eastAsia="Calibri"/>
        </w:rPr>
        <w:t>I</w:t>
      </w:r>
      <w:r w:rsidR="009C6FA4">
        <w:rPr>
          <w:rStyle w:val="Hyperlink0"/>
          <w:rFonts w:eastAsia="Calibri"/>
        </w:rPr>
        <w:t xml:space="preserve">n the </w:t>
      </w:r>
      <w:r w:rsidR="001F34FA">
        <w:rPr>
          <w:rStyle w:val="Hyperlink0"/>
          <w:rFonts w:eastAsia="Calibri"/>
        </w:rPr>
        <w:t xml:space="preserve">Canadian </w:t>
      </w:r>
      <w:r w:rsidR="009C6FA4">
        <w:rPr>
          <w:rStyle w:val="Hyperlink0"/>
          <w:rFonts w:eastAsia="Calibri"/>
        </w:rPr>
        <w:t>spring acoustic survey</w:t>
      </w:r>
      <w:r w:rsidR="00C53BAA">
        <w:rPr>
          <w:rStyle w:val="Hyperlink0"/>
          <w:rFonts w:eastAsia="Calibri"/>
        </w:rPr>
        <w:t>, capelin biomass</w:t>
      </w:r>
      <w:r w:rsidR="009C6FA4">
        <w:rPr>
          <w:rStyle w:val="Hyperlink0"/>
          <w:rFonts w:eastAsia="Calibri"/>
        </w:rPr>
        <w:t xml:space="preserve"> d</w:t>
      </w:r>
      <w:r w:rsidR="00680562">
        <w:rPr>
          <w:rStyle w:val="Hyperlink0"/>
          <w:rFonts w:eastAsia="Calibri"/>
        </w:rPr>
        <w:t xml:space="preserve">ecreased </w:t>
      </w:r>
      <w:r w:rsidR="005729F1">
        <w:rPr>
          <w:rStyle w:val="Hyperlink0"/>
          <w:rFonts w:eastAsia="Calibri"/>
        </w:rPr>
        <w:t>two</w:t>
      </w:r>
      <w:r w:rsidR="00680562">
        <w:rPr>
          <w:rStyle w:val="Hyperlink0"/>
          <w:rFonts w:eastAsia="Calibri"/>
        </w:rPr>
        <w:t xml:space="preserve"> order</w:t>
      </w:r>
      <w:r w:rsidR="005729F1">
        <w:rPr>
          <w:rStyle w:val="Hyperlink0"/>
          <w:rFonts w:eastAsia="Calibri"/>
        </w:rPr>
        <w:t>s</w:t>
      </w:r>
      <w:r w:rsidR="00680562">
        <w:rPr>
          <w:rStyle w:val="Hyperlink0"/>
          <w:rFonts w:eastAsia="Calibri"/>
        </w:rPr>
        <w:t xml:space="preserve"> of magnitude </w:t>
      </w:r>
      <w:r w:rsidR="009C6FA4">
        <w:rPr>
          <w:rStyle w:val="Hyperlink0"/>
          <w:rFonts w:eastAsia="Calibri"/>
        </w:rPr>
        <w:t xml:space="preserve">from a high of 6 million tonnes in the late 1980s to 23,000 tonnes in 2010 (Mowbray 2014) (Fig. 2). While there has been an increase in </w:t>
      </w:r>
      <w:r w:rsidR="00077EBE">
        <w:rPr>
          <w:rStyle w:val="Hyperlink0"/>
          <w:rFonts w:eastAsia="Calibri"/>
        </w:rPr>
        <w:t xml:space="preserve">capelin </w:t>
      </w:r>
      <w:r w:rsidR="009C6FA4">
        <w:rPr>
          <w:rStyle w:val="Hyperlink0"/>
          <w:rFonts w:eastAsia="Calibri"/>
        </w:rPr>
        <w:t>biomass in recent years</w:t>
      </w:r>
      <w:r w:rsidR="00C53BAA">
        <w:rPr>
          <w:rStyle w:val="Hyperlink0"/>
          <w:rFonts w:eastAsia="Calibri"/>
        </w:rPr>
        <w:t xml:space="preserve"> </w:t>
      </w:r>
      <w:r w:rsidR="00B428E3">
        <w:rPr>
          <w:rStyle w:val="Hyperlink0"/>
          <w:rFonts w:eastAsia="Calibri"/>
        </w:rPr>
        <w:t>(660-980 thousand tonnes in 2013-2015),</w:t>
      </w:r>
      <w:r w:rsidR="009C6FA4">
        <w:rPr>
          <w:rStyle w:val="Hyperlink0"/>
          <w:rFonts w:eastAsia="Calibri"/>
        </w:rPr>
        <w:t xml:space="preserve"> capelin biomass </w:t>
      </w:r>
      <w:r w:rsidR="00574FB9">
        <w:rPr>
          <w:rStyle w:val="Hyperlink0"/>
          <w:rFonts w:eastAsia="Calibri"/>
        </w:rPr>
        <w:t xml:space="preserve">overall </w:t>
      </w:r>
      <w:r w:rsidR="009C6FA4">
        <w:rPr>
          <w:rStyle w:val="Hyperlink0"/>
          <w:rFonts w:eastAsia="Calibri"/>
        </w:rPr>
        <w:t>has remained persistently low since 1990-91 (DFO 2018).</w:t>
      </w:r>
      <w:r w:rsidR="00340F77">
        <w:rPr>
          <w:rFonts w:ascii="Times New Roman" w:hAnsi="Times New Roman"/>
        </w:rPr>
        <w:t xml:space="preserve"> </w:t>
      </w:r>
      <w:r w:rsidR="00BD35A4">
        <w:rPr>
          <w:rFonts w:ascii="Times New Roman" w:hAnsi="Times New Roman"/>
        </w:rPr>
        <w:t>Post-1991, capelin is only acoustically surveyed in the spring in Div. 3L by Canada with the discontinuation of the other three acoustic surveys in the early 1990s (Canada fall acoustic survey in 1994; USSR fall and spring acoustic surveys in 1992 and 1994, respectively).</w:t>
      </w:r>
    </w:p>
    <w:p w14:paraId="6F3ECF3D" w14:textId="2DD478B1" w:rsidR="001C70A5" w:rsidRDefault="00BD35A4" w:rsidP="001C70A5">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w:t>
      </w:r>
      <w:r w:rsidR="00FF0FC7">
        <w:rPr>
          <w:rFonts w:ascii="Times New Roman" w:hAnsi="Times New Roman"/>
        </w:rPr>
        <w:t xml:space="preserve">observations of </w:t>
      </w:r>
      <w:r>
        <w:rPr>
          <w:rFonts w:ascii="Times New Roman" w:hAnsi="Times New Roman"/>
        </w:rPr>
        <w:t xml:space="preserve">overwintering maturing capelin and large schools of immature capelin during winter surveys conducted in Trinity Bay in 1967-68 </w:t>
      </w:r>
      <w:r>
        <w:rPr>
          <w:rFonts w:ascii="Times New Roman" w:eastAsia="Times New Roman" w:hAnsi="Times New Roman" w:cs="Times New Roman"/>
        </w:rPr>
        <w:fldChar w:fldCharType="begin"/>
      </w:r>
      <w:r w:rsidR="00594D36">
        <w:rPr>
          <w:rFonts w:ascii="Times New Roman" w:eastAsia="Times New Roman" w:hAnsi="Times New Roman" w:cs="Times New Roman"/>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Pr>
          <w:rFonts w:ascii="Times New Roman" w:eastAsia="Times New Roman" w:hAnsi="Times New Roman" w:cs="Times New Roman"/>
        </w:rPr>
        <w:fldChar w:fldCharType="separate"/>
      </w:r>
      <w:r w:rsidR="00594D36">
        <w:rPr>
          <w:rFonts w:ascii="Times New Roman" w:eastAsia="Times New Roman" w:hAnsi="Times New Roman" w:cs="Times New Roman"/>
          <w:noProof/>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w:t>
      </w:r>
      <w:r w:rsidR="00B80CB6">
        <w:rPr>
          <w:rFonts w:ascii="Times New Roman" w:hAnsi="Times New Roman"/>
        </w:rPr>
        <w:t xml:space="preserve">inshore year </w:t>
      </w:r>
      <w:r w:rsidR="00F934C2">
        <w:rPr>
          <w:rFonts w:ascii="Times New Roman" w:hAnsi="Times New Roman"/>
        </w:rPr>
        <w:t>round. T</w:t>
      </w:r>
      <w:r>
        <w:rPr>
          <w:rFonts w:ascii="Times New Roman" w:hAnsi="Times New Roman"/>
        </w:rPr>
        <w:t>he hypothesis of year</w:t>
      </w:r>
      <w:r w:rsidR="00B80CB6">
        <w:rPr>
          <w:rFonts w:ascii="Times New Roman" w:hAnsi="Times New Roman"/>
        </w:rPr>
        <w:t xml:space="preserve"> </w:t>
      </w:r>
      <w:r>
        <w:rPr>
          <w:rFonts w:ascii="Times New Roman" w:hAnsi="Times New Roman"/>
        </w:rPr>
        <w:t xml:space="preserve">round </w:t>
      </w:r>
      <w:r w:rsidR="00E07FD6">
        <w:rPr>
          <w:rFonts w:ascii="Times New Roman" w:hAnsi="Times New Roman"/>
        </w:rPr>
        <w:t xml:space="preserve">inshore </w:t>
      </w:r>
      <w:r>
        <w:rPr>
          <w:rFonts w:ascii="Times New Roman" w:hAnsi="Times New Roman"/>
        </w:rPr>
        <w:t>resi</w:t>
      </w:r>
      <w:r w:rsidR="00E07FD6">
        <w:rPr>
          <w:rFonts w:ascii="Times New Roman" w:hAnsi="Times New Roman"/>
        </w:rPr>
        <w:t xml:space="preserve">dency of capelin </w:t>
      </w:r>
      <w:r w:rsidR="00F934C2">
        <w:rPr>
          <w:rFonts w:ascii="Times New Roman" w:hAnsi="Times New Roman"/>
        </w:rPr>
        <w:t xml:space="preserve">was tested </w:t>
      </w:r>
      <w:r>
        <w:rPr>
          <w:rFonts w:ascii="Times New Roman" w:hAnsi="Times New Roman"/>
        </w:rPr>
        <w:t xml:space="preserve">by conducting seasonal acoustic surveys in Trinity </w:t>
      </w:r>
      <w:r w:rsidR="002818A1">
        <w:rPr>
          <w:rFonts w:ascii="Times New Roman" w:hAnsi="Times New Roman"/>
        </w:rPr>
        <w:t xml:space="preserve">(2003-05) </w:t>
      </w:r>
      <w:r>
        <w:rPr>
          <w:rFonts w:ascii="Times New Roman" w:hAnsi="Times New Roman"/>
        </w:rPr>
        <w:t>and expanding the annual offshore spring a</w:t>
      </w:r>
      <w:r w:rsidR="002818A1">
        <w:rPr>
          <w:rFonts w:ascii="Times New Roman" w:hAnsi="Times New Roman"/>
        </w:rPr>
        <w:t xml:space="preserve">coustic survey into Trinity Bay </w:t>
      </w:r>
      <w:r>
        <w:rPr>
          <w:rFonts w:ascii="Times New Roman" w:hAnsi="Times New Roman"/>
        </w:rPr>
        <w:t>(</w:t>
      </w:r>
      <w:hyperlink w:anchor="Ref514161259" w:history="1">
        <w:r>
          <w:rPr>
            <w:rStyle w:val="Hyperlink0"/>
            <w:rFonts w:eastAsia="Calibri"/>
          </w:rPr>
          <w:t>Fig. 1</w:t>
        </w:r>
      </w:hyperlink>
      <w:r>
        <w:rPr>
          <w:rStyle w:val="Hyperlink0"/>
          <w:rFonts w:eastAsia="Calibri"/>
        </w:rPr>
        <w:t>).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 xml:space="preserve">Fig. </w:t>
        </w:r>
        <w:r w:rsidR="007B5953">
          <w:rPr>
            <w:rStyle w:val="Hyperlink0"/>
            <w:rFonts w:eastAsia="Calibri"/>
          </w:rPr>
          <w:t>3</w:t>
        </w:r>
      </w:hyperlink>
      <w:r>
        <w:rPr>
          <w:rStyle w:val="Hyperlink0"/>
          <w:rFonts w:eastAsia="Calibri"/>
        </w:rPr>
        <w:t xml:space="preserve"> a). In September and October, capelin densities were low once again (Fig. </w:t>
      </w:r>
      <w:r w:rsidR="007B5953">
        <w:rPr>
          <w:rStyle w:val="Hyperlink0"/>
          <w:rFonts w:eastAsia="Calibri"/>
        </w:rPr>
        <w:t>3</w:t>
      </w:r>
      <w:r>
        <w:rPr>
          <w:rStyle w:val="Hyperlink0"/>
          <w:rFonts w:eastAsia="Calibri"/>
        </w:rPr>
        <w:t xml:space="preserve"> a). There was also a distinct seasonal pattern in the age and maturity composition inshore. In January, overwintering fish were composed of ~70% immature age-1 and age-2 fish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 xml:space="preserve">Fig. </w:t>
        </w:r>
        <w:r w:rsidR="007B5953">
          <w:rPr>
            <w:rStyle w:val="Hyperlink0"/>
            <w:rFonts w:eastAsia="Calibri"/>
          </w:rPr>
          <w:t>3</w:t>
        </w:r>
      </w:hyperlink>
      <w:r>
        <w:rPr>
          <w:rStyle w:val="Hyperlink0"/>
          <w:rFonts w:eastAsia="Calibri"/>
        </w:rPr>
        <w:t xml:space="preserve"> b, c); and by October, immature </w:t>
      </w:r>
      <w:r>
        <w:rPr>
          <w:rStyle w:val="Hyperlink0"/>
          <w:rFonts w:eastAsia="Calibri"/>
        </w:rPr>
        <w:lastRenderedPageBreak/>
        <w:t xml:space="preserve">age-1 fish dominated the inshore area, strongly suggesting that spent mature fish either died or left the Bay (Fig. </w:t>
      </w:r>
      <w:r w:rsidR="007B5953">
        <w:rPr>
          <w:rStyle w:val="Hyperlink0"/>
          <w:rFonts w:eastAsia="Calibri"/>
        </w:rPr>
        <w:t>3</w:t>
      </w:r>
      <w:r>
        <w:rPr>
          <w:rStyle w:val="Hyperlink0"/>
          <w:rFonts w:eastAsia="Calibri"/>
        </w:rPr>
        <w:t xml:space="preserve"> b). </w:t>
      </w:r>
      <w:r w:rsidR="009D41DC">
        <w:rPr>
          <w:rStyle w:val="Hyperlink0"/>
          <w:rFonts w:eastAsia="Calibri"/>
        </w:rPr>
        <w:t xml:space="preserve">In agreement with this finding, an inshore acoustic survey in January 2000 for overwintering cod from Conception Bay to Notre Dame Bay found concentrations of juvenile capelin </w:t>
      </w:r>
      <w:r w:rsidR="009D41DC">
        <w:rPr>
          <w:rStyle w:val="Hyperlink0"/>
          <w:rFonts w:eastAsia="Calibri"/>
        </w:rPr>
        <w:fldChar w:fldCharType="begin"/>
      </w:r>
      <w:r w:rsidR="00594D36">
        <w:rPr>
          <w:rStyle w:val="Hyperlink0"/>
          <w:rFonts w:eastAsia="Calibri"/>
        </w:rPr>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9D41DC">
        <w:rPr>
          <w:rStyle w:val="Hyperlink0"/>
          <w:rFonts w:eastAsia="Calibri"/>
        </w:rPr>
        <w:fldChar w:fldCharType="separate"/>
      </w:r>
      <w:r w:rsidR="00594D36">
        <w:rPr>
          <w:rStyle w:val="Hyperlink0"/>
          <w:rFonts w:eastAsia="Calibri"/>
          <w:noProof/>
        </w:rPr>
        <w:t>(O'Driscoll &amp; Rose 2001)</w:t>
      </w:r>
      <w:r w:rsidR="009D41DC">
        <w:rPr>
          <w:rStyle w:val="Hyperlink0"/>
          <w:rFonts w:eastAsia="Calibri"/>
        </w:rPr>
        <w:fldChar w:fldCharType="end"/>
      </w:r>
      <w:r w:rsidR="009D41DC">
        <w:rPr>
          <w:rStyle w:val="Hyperlink0"/>
          <w:rFonts w:eastAsia="Calibri"/>
        </w:rPr>
        <w:t xml:space="preserve"> but few older fish (G.A. Rose, unpublished data).</w:t>
      </w:r>
      <w:r w:rsidR="00A20384">
        <w:rPr>
          <w:rStyle w:val="Hyperlink0"/>
          <w:rFonts w:eastAsia="Calibri"/>
        </w:rPr>
        <w:t xml:space="preserve"> </w:t>
      </w:r>
      <w:r w:rsidR="001C70A5">
        <w:rPr>
          <w:rStyle w:val="Hyperlink0"/>
          <w:rFonts w:eastAsia="Calibri"/>
        </w:rPr>
        <w:t>The</w:t>
      </w:r>
      <w:r w:rsidR="00A20384">
        <w:rPr>
          <w:rStyle w:val="Hyperlink0"/>
          <w:rFonts w:eastAsia="Calibri"/>
        </w:rPr>
        <w:t>se</w:t>
      </w:r>
      <w:r w:rsidR="001C70A5">
        <w:rPr>
          <w:rStyle w:val="Hyperlink0"/>
          <w:rFonts w:eastAsia="Calibri"/>
        </w:rPr>
        <w:t xml:space="preserve"> seasonal surveys found no evidence of a large inshore, non-migratory capelin stock.</w:t>
      </w:r>
    </w:p>
    <w:p w14:paraId="7DF5137F" w14:textId="33E742C1" w:rsidR="00D03051" w:rsidRDefault="00F934C2" w:rsidP="00D03051">
      <w:pPr>
        <w:pStyle w:val="Style1"/>
        <w:rPr>
          <w:rStyle w:val="Hyperlink0"/>
          <w:rFonts w:eastAsia="Calibri"/>
        </w:rPr>
      </w:pPr>
      <w:r>
        <w:rPr>
          <w:rStyle w:val="Hyperlink0"/>
          <w:rFonts w:eastAsia="Calibri"/>
        </w:rPr>
        <w:t>We also tested the</w:t>
      </w:r>
      <w:r w:rsidR="002F56D2">
        <w:rPr>
          <w:rStyle w:val="Hyperlink0"/>
          <w:rFonts w:eastAsia="Calibri"/>
        </w:rPr>
        <w:t xml:space="preserve"> non-collapse </w:t>
      </w:r>
      <w:r w:rsidR="0091695F">
        <w:rPr>
          <w:rStyle w:val="Hyperlink0"/>
          <w:rFonts w:eastAsia="Calibri"/>
        </w:rPr>
        <w:t xml:space="preserve">hypothesis by investigating the </w:t>
      </w:r>
      <w:r w:rsidR="002F56D2">
        <w:rPr>
          <w:rStyle w:val="Hyperlink0"/>
          <w:rFonts w:eastAsia="Calibri"/>
        </w:rPr>
        <w:t>spatial distribution of</w:t>
      </w:r>
      <w:r w:rsidR="0091695F">
        <w:rPr>
          <w:rStyle w:val="Hyperlink0"/>
          <w:rFonts w:eastAsia="Calibri"/>
        </w:rPr>
        <w:t xml:space="preserve"> capelin in </w:t>
      </w:r>
      <w:r w:rsidR="00C01DCB">
        <w:rPr>
          <w:rStyle w:val="Hyperlink0"/>
          <w:rFonts w:eastAsia="Calibri"/>
        </w:rPr>
        <w:t xml:space="preserve">years when </w:t>
      </w:r>
      <w:r w:rsidR="003A50C5">
        <w:rPr>
          <w:rStyle w:val="Hyperlink0"/>
          <w:rFonts w:eastAsia="Calibri"/>
        </w:rPr>
        <w:t xml:space="preserve">the annual </w:t>
      </w:r>
      <w:r w:rsidR="00C01DCB">
        <w:rPr>
          <w:rStyle w:val="Hyperlink0"/>
          <w:rFonts w:eastAsia="Calibri"/>
        </w:rPr>
        <w:t xml:space="preserve">offshore </w:t>
      </w:r>
      <w:r w:rsidR="000E5F7F">
        <w:rPr>
          <w:rStyle w:val="Hyperlink0"/>
          <w:rFonts w:eastAsia="Calibri"/>
        </w:rPr>
        <w:t xml:space="preserve">May </w:t>
      </w:r>
      <w:r w:rsidR="00C01DCB">
        <w:rPr>
          <w:rStyle w:val="Hyperlink0"/>
          <w:rFonts w:eastAsia="Calibri"/>
        </w:rPr>
        <w:t>acoustic survey</w:t>
      </w:r>
      <w:r w:rsidR="003A50C5">
        <w:rPr>
          <w:rStyle w:val="Hyperlink0"/>
          <w:rFonts w:eastAsia="Calibri"/>
        </w:rPr>
        <w:t xml:space="preserve"> included an inshore </w:t>
      </w:r>
      <w:r w:rsidR="00AC33D4">
        <w:rPr>
          <w:rStyle w:val="Hyperlink0"/>
          <w:rFonts w:eastAsia="Calibri"/>
        </w:rPr>
        <w:t>component</w:t>
      </w:r>
      <w:r w:rsidR="003A50C5">
        <w:rPr>
          <w:rStyle w:val="Hyperlink0"/>
          <w:rFonts w:eastAsia="Calibri"/>
        </w:rPr>
        <w:t xml:space="preserve"> </w:t>
      </w:r>
      <w:r w:rsidR="007B5953">
        <w:rPr>
          <w:rFonts w:ascii="Times New Roman" w:hAnsi="Times New Roman"/>
        </w:rPr>
        <w:t>(Fig. 2)</w:t>
      </w:r>
      <w:r w:rsidR="0091695F">
        <w:rPr>
          <w:rStyle w:val="Hyperlink0"/>
          <w:rFonts w:eastAsia="Calibri"/>
        </w:rPr>
        <w:t>. C</w:t>
      </w:r>
      <w:r w:rsidR="006B7579">
        <w:rPr>
          <w:rStyle w:val="Hyperlink0"/>
          <w:rFonts w:eastAsia="Calibri"/>
        </w:rPr>
        <w:t xml:space="preserve">apelin </w:t>
      </w:r>
      <w:r w:rsidR="004C0B42">
        <w:rPr>
          <w:rStyle w:val="Hyperlink0"/>
          <w:rFonts w:eastAsia="Calibri"/>
        </w:rPr>
        <w:t xml:space="preserve">biomass </w:t>
      </w:r>
      <w:r w:rsidR="006B7579">
        <w:rPr>
          <w:rStyle w:val="Hyperlink0"/>
          <w:rFonts w:eastAsia="Calibri"/>
        </w:rPr>
        <w:t xml:space="preserve">inshore and offshore </w:t>
      </w:r>
      <w:r w:rsidR="000E5F7F">
        <w:rPr>
          <w:rStyle w:val="Hyperlink0"/>
          <w:rFonts w:eastAsia="Calibri"/>
        </w:rPr>
        <w:t xml:space="preserve">in May </w:t>
      </w:r>
      <w:r w:rsidR="0082329B">
        <w:rPr>
          <w:rStyle w:val="Hyperlink0"/>
          <w:rFonts w:eastAsia="Calibri"/>
        </w:rPr>
        <w:t>w</w:t>
      </w:r>
      <w:r w:rsidR="00E07FD6">
        <w:rPr>
          <w:rStyle w:val="Hyperlink0"/>
          <w:rFonts w:eastAsia="Calibri"/>
        </w:rPr>
        <w:t>as</w:t>
      </w:r>
      <w:r w:rsidR="0082329B">
        <w:rPr>
          <w:rStyle w:val="Hyperlink0"/>
          <w:rFonts w:eastAsia="Calibri"/>
        </w:rPr>
        <w:t xml:space="preserve"> </w:t>
      </w:r>
      <w:r w:rsidR="00340F77">
        <w:rPr>
          <w:rStyle w:val="Hyperlink0"/>
          <w:rFonts w:eastAsia="Calibri"/>
        </w:rPr>
        <w:t xml:space="preserve">weakly </w:t>
      </w:r>
      <w:r w:rsidR="0082329B">
        <w:rPr>
          <w:rStyle w:val="Hyperlink0"/>
          <w:rFonts w:eastAsia="Calibri"/>
        </w:rPr>
        <w:t xml:space="preserve">negatively </w:t>
      </w:r>
      <w:r w:rsidR="001C70A5">
        <w:rPr>
          <w:rStyle w:val="Hyperlink0"/>
          <w:rFonts w:eastAsia="Calibri"/>
        </w:rPr>
        <w:t xml:space="preserve">correlated </w:t>
      </w:r>
      <w:r w:rsidR="0082329B">
        <w:rPr>
          <w:rStyle w:val="Hyperlink0"/>
          <w:rFonts w:eastAsia="Calibri"/>
        </w:rPr>
        <w:t xml:space="preserve">but non-significant </w:t>
      </w:r>
      <w:r w:rsidR="001C70A5">
        <w:rPr>
          <w:rStyle w:val="Hyperlink0"/>
          <w:rFonts w:eastAsia="Calibri"/>
        </w:rPr>
        <w:t>(Pearson Correlation</w:t>
      </w:r>
      <w:r w:rsidR="003450A8">
        <w:rPr>
          <w:rStyle w:val="Hyperlink0"/>
          <w:rFonts w:eastAsia="Calibri"/>
        </w:rPr>
        <w:t xml:space="preserve">: t </w:t>
      </w:r>
      <w:r w:rsidR="00E07FD6">
        <w:rPr>
          <w:rStyle w:val="Hyperlink0"/>
          <w:rFonts w:eastAsia="Calibri"/>
        </w:rPr>
        <w:t>= -0.83, df = 14, p = 0.42, R = -</w:t>
      </w:r>
      <w:r w:rsidR="003450A8">
        <w:rPr>
          <w:rStyle w:val="Hyperlink0"/>
          <w:rFonts w:eastAsia="Calibri"/>
        </w:rPr>
        <w:t>0.22</w:t>
      </w:r>
      <w:r w:rsidR="001C70A5">
        <w:rPr>
          <w:rStyle w:val="Hyperlink0"/>
          <w:rFonts w:eastAsia="Calibri"/>
        </w:rPr>
        <w:t>)</w:t>
      </w:r>
      <w:r w:rsidR="00C01DCB">
        <w:rPr>
          <w:rStyle w:val="Hyperlink0"/>
          <w:rFonts w:eastAsia="Calibri"/>
        </w:rPr>
        <w:t xml:space="preserve">. </w:t>
      </w:r>
      <w:r w:rsidR="0005361F">
        <w:rPr>
          <w:rStyle w:val="Hyperlink0"/>
          <w:rFonts w:eastAsia="Calibri"/>
        </w:rPr>
        <w:t xml:space="preserve">In the majority of years, </w:t>
      </w:r>
      <w:r w:rsidR="002F56D2">
        <w:rPr>
          <w:rStyle w:val="Hyperlink0"/>
          <w:rFonts w:eastAsia="Calibri"/>
        </w:rPr>
        <w:t>&gt; 90</w:t>
      </w:r>
      <w:r w:rsidR="0011669B">
        <w:rPr>
          <w:rStyle w:val="Hyperlink0"/>
          <w:rFonts w:eastAsia="Calibri"/>
        </w:rPr>
        <w:t xml:space="preserve">% of surveyed capelin biomass was offshore </w:t>
      </w:r>
      <w:r w:rsidR="0005361F">
        <w:rPr>
          <w:rStyle w:val="Hyperlink0"/>
          <w:rFonts w:eastAsia="Calibri"/>
        </w:rPr>
        <w:t xml:space="preserve">(Fig. </w:t>
      </w:r>
      <w:r w:rsidR="007B5953">
        <w:rPr>
          <w:rStyle w:val="Hyperlink0"/>
          <w:rFonts w:eastAsia="Calibri"/>
        </w:rPr>
        <w:t>2</w:t>
      </w:r>
      <w:r w:rsidR="0005361F">
        <w:rPr>
          <w:rStyle w:val="Hyperlink0"/>
          <w:rFonts w:eastAsia="Calibri"/>
        </w:rPr>
        <w:t xml:space="preserve">). </w:t>
      </w:r>
      <w:r w:rsidR="00C01DCB">
        <w:rPr>
          <w:rStyle w:val="Hyperlink0"/>
          <w:rFonts w:eastAsia="Calibri"/>
        </w:rPr>
        <w:t xml:space="preserve">In </w:t>
      </w:r>
      <w:r w:rsidR="00281C3B">
        <w:rPr>
          <w:rStyle w:val="Hyperlink0"/>
          <w:rFonts w:eastAsia="Calibri"/>
        </w:rPr>
        <w:t>four</w:t>
      </w:r>
      <w:r w:rsidR="00C01DCB">
        <w:rPr>
          <w:rStyle w:val="Hyperlink0"/>
          <w:rFonts w:eastAsia="Calibri"/>
        </w:rPr>
        <w:t xml:space="preserve"> of the </w:t>
      </w:r>
      <w:r w:rsidR="00AC33D4">
        <w:rPr>
          <w:rStyle w:val="Hyperlink0"/>
          <w:rFonts w:eastAsia="Calibri"/>
        </w:rPr>
        <w:t>14</w:t>
      </w:r>
      <w:r w:rsidR="00C01DCB">
        <w:rPr>
          <w:rStyle w:val="Hyperlink0"/>
          <w:rFonts w:eastAsia="Calibri"/>
        </w:rPr>
        <w:t xml:space="preserve"> years (</w:t>
      </w:r>
      <w:r w:rsidR="00D47ECD">
        <w:rPr>
          <w:rStyle w:val="Hyperlink0"/>
          <w:rFonts w:eastAsia="Calibri"/>
        </w:rPr>
        <w:t>2000, 2001</w:t>
      </w:r>
      <w:r w:rsidR="00281C3B">
        <w:rPr>
          <w:rStyle w:val="Hyperlink0"/>
          <w:rFonts w:eastAsia="Calibri"/>
        </w:rPr>
        <w:t>, 2005,</w:t>
      </w:r>
      <w:r w:rsidR="00D47ECD">
        <w:rPr>
          <w:rStyle w:val="Hyperlink0"/>
          <w:rFonts w:eastAsia="Calibri"/>
        </w:rPr>
        <w:t xml:space="preserve"> an</w:t>
      </w:r>
      <w:r w:rsidR="00B53586">
        <w:rPr>
          <w:rStyle w:val="Hyperlink0"/>
          <w:rFonts w:eastAsia="Calibri"/>
        </w:rPr>
        <w:t>d 2010</w:t>
      </w:r>
      <w:r w:rsidR="00C01DCB">
        <w:rPr>
          <w:rStyle w:val="Hyperlink0"/>
          <w:rFonts w:eastAsia="Calibri"/>
        </w:rPr>
        <w:t>)</w:t>
      </w:r>
      <w:r w:rsidR="0005361F">
        <w:rPr>
          <w:rStyle w:val="Hyperlink0"/>
          <w:rFonts w:eastAsia="Calibri"/>
        </w:rPr>
        <w:t xml:space="preserve">, </w:t>
      </w:r>
      <w:r w:rsidR="00281C3B">
        <w:rPr>
          <w:rStyle w:val="Hyperlink0"/>
          <w:rFonts w:eastAsia="Calibri"/>
        </w:rPr>
        <w:t>27</w:t>
      </w:r>
      <w:r w:rsidR="00F35160">
        <w:rPr>
          <w:rStyle w:val="Hyperlink0"/>
          <w:rFonts w:eastAsia="Calibri"/>
        </w:rPr>
        <w:t xml:space="preserve"> </w:t>
      </w:r>
      <w:r w:rsidR="00281C3B">
        <w:rPr>
          <w:rStyle w:val="Hyperlink0"/>
          <w:rFonts w:eastAsia="Calibri"/>
        </w:rPr>
        <w:t>-</w:t>
      </w:r>
      <w:r w:rsidR="00F35160">
        <w:rPr>
          <w:rStyle w:val="Hyperlink0"/>
          <w:rFonts w:eastAsia="Calibri"/>
        </w:rPr>
        <w:t xml:space="preserve"> </w:t>
      </w:r>
      <w:r w:rsidR="00281C3B">
        <w:rPr>
          <w:rStyle w:val="Hyperlink0"/>
          <w:rFonts w:eastAsia="Calibri"/>
        </w:rPr>
        <w:t>42</w:t>
      </w:r>
      <w:r w:rsidR="0005361F">
        <w:rPr>
          <w:rStyle w:val="Hyperlink0"/>
          <w:rFonts w:eastAsia="Calibri"/>
        </w:rPr>
        <w:t xml:space="preserve">% of the </w:t>
      </w:r>
      <w:r w:rsidR="00D15E6F">
        <w:rPr>
          <w:rStyle w:val="Hyperlink0"/>
          <w:rFonts w:eastAsia="Calibri"/>
        </w:rPr>
        <w:t xml:space="preserve">total </w:t>
      </w:r>
      <w:r w:rsidR="0005361F">
        <w:rPr>
          <w:rStyle w:val="Hyperlink0"/>
          <w:rFonts w:eastAsia="Calibri"/>
        </w:rPr>
        <w:t xml:space="preserve">capelin biomass surveyed was inshore </w:t>
      </w:r>
      <w:r w:rsidR="00C01DCB">
        <w:rPr>
          <w:rStyle w:val="Hyperlink0"/>
          <w:rFonts w:eastAsia="Calibri"/>
        </w:rPr>
        <w:t xml:space="preserve">(Fig. </w:t>
      </w:r>
      <w:r w:rsidR="007B5953">
        <w:rPr>
          <w:rStyle w:val="Hyperlink0"/>
          <w:rFonts w:eastAsia="Calibri"/>
        </w:rPr>
        <w:t>2</w:t>
      </w:r>
      <w:r w:rsidR="00C01DCB">
        <w:rPr>
          <w:rStyle w:val="Hyperlink0"/>
          <w:rFonts w:eastAsia="Calibri"/>
        </w:rPr>
        <w:t>)</w:t>
      </w:r>
      <w:r w:rsidR="001C70A5">
        <w:rPr>
          <w:rStyle w:val="Hyperlink0"/>
          <w:rFonts w:eastAsia="Calibri"/>
        </w:rPr>
        <w:t xml:space="preserve">. </w:t>
      </w:r>
      <w:r w:rsidR="00CC5D19">
        <w:rPr>
          <w:rStyle w:val="Hyperlink0"/>
          <w:rFonts w:eastAsia="Calibri"/>
        </w:rPr>
        <w:t>A</w:t>
      </w:r>
      <w:r w:rsidR="0011669B">
        <w:rPr>
          <w:rStyle w:val="Hyperlink0"/>
          <w:rFonts w:eastAsia="Calibri"/>
        </w:rPr>
        <w:t xml:space="preserve"> </w:t>
      </w:r>
      <w:r w:rsidR="00CC5D19">
        <w:rPr>
          <w:rStyle w:val="Hyperlink0"/>
          <w:rFonts w:eastAsia="Calibri"/>
        </w:rPr>
        <w:t xml:space="preserve">significant portion of the </w:t>
      </w:r>
      <w:r w:rsidR="0011669B">
        <w:rPr>
          <w:rStyle w:val="Hyperlink0"/>
          <w:rFonts w:eastAsia="Calibri"/>
        </w:rPr>
        <w:t>capelin population</w:t>
      </w:r>
      <w:r w:rsidR="00CC5D19">
        <w:rPr>
          <w:rStyle w:val="Hyperlink0"/>
          <w:rFonts w:eastAsia="Calibri"/>
        </w:rPr>
        <w:t xml:space="preserve"> inshore in some years provides support for the non-collapse hypothesis</w:t>
      </w:r>
      <w:r w:rsidR="00D03051">
        <w:rPr>
          <w:rStyle w:val="Hyperlink0"/>
          <w:rFonts w:eastAsia="Calibri"/>
        </w:rPr>
        <w:t xml:space="preserve">. However, </w:t>
      </w:r>
      <w:r w:rsidR="005620AE">
        <w:rPr>
          <w:rStyle w:val="Hyperlink0"/>
          <w:rFonts w:eastAsia="Calibri"/>
        </w:rPr>
        <w:t xml:space="preserve">a </w:t>
      </w:r>
      <w:r w:rsidR="003450A8">
        <w:rPr>
          <w:rStyle w:val="Hyperlink0"/>
          <w:rFonts w:eastAsia="Calibri"/>
        </w:rPr>
        <w:t>s</w:t>
      </w:r>
      <w:r w:rsidR="00D03051">
        <w:rPr>
          <w:rStyle w:val="Hyperlink0"/>
          <w:rFonts w:eastAsia="Calibri"/>
        </w:rPr>
        <w:t xml:space="preserve">imple </w:t>
      </w:r>
      <w:r w:rsidR="005620AE">
        <w:rPr>
          <w:rStyle w:val="Hyperlink0"/>
          <w:rFonts w:eastAsia="Calibri"/>
        </w:rPr>
        <w:t>‘</w:t>
      </w:r>
      <w:r w:rsidR="00D03051">
        <w:rPr>
          <w:rStyle w:val="Hyperlink0"/>
          <w:rFonts w:eastAsia="Calibri"/>
        </w:rPr>
        <w:t>back-of-the-envelope</w:t>
      </w:r>
      <w:r w:rsidR="005620AE">
        <w:rPr>
          <w:rStyle w:val="Hyperlink0"/>
          <w:rFonts w:eastAsia="Calibri"/>
        </w:rPr>
        <w:t>’</w:t>
      </w:r>
      <w:r w:rsidR="00A017D2">
        <w:rPr>
          <w:rStyle w:val="Hyperlink0"/>
          <w:rFonts w:eastAsia="Calibri"/>
        </w:rPr>
        <w:t xml:space="preserve"> calculation</w:t>
      </w:r>
      <w:r w:rsidR="00D03051">
        <w:rPr>
          <w:rStyle w:val="Hyperlink0"/>
          <w:rFonts w:eastAsia="Calibri"/>
        </w:rPr>
        <w:t xml:space="preserve"> indicate</w:t>
      </w:r>
      <w:r w:rsidR="00A017D2">
        <w:rPr>
          <w:rStyle w:val="Hyperlink0"/>
          <w:rFonts w:eastAsia="Calibri"/>
        </w:rPr>
        <w:t>s</w:t>
      </w:r>
      <w:r w:rsidR="00D03051">
        <w:rPr>
          <w:rStyle w:val="Hyperlink0"/>
          <w:rFonts w:eastAsia="Calibri"/>
        </w:rPr>
        <w:t xml:space="preserve"> that it is unrealistic</w:t>
      </w:r>
      <w:r w:rsidR="00A20384">
        <w:rPr>
          <w:rStyle w:val="Hyperlink0"/>
          <w:rFonts w:eastAsia="Calibri"/>
        </w:rPr>
        <w:t xml:space="preserve"> to assume that the 3-</w:t>
      </w:r>
      <w:r w:rsidR="005620AE">
        <w:rPr>
          <w:rStyle w:val="Hyperlink0"/>
          <w:rFonts w:eastAsia="Calibri"/>
        </w:rPr>
        <w:t>6 Mt of capelin that are ‘missing’</w:t>
      </w:r>
      <w:r w:rsidR="00D03051">
        <w:rPr>
          <w:rStyle w:val="Hyperlink0"/>
          <w:rFonts w:eastAsia="Calibri"/>
        </w:rPr>
        <w:t xml:space="preserve"> in the offshore surveys </w:t>
      </w:r>
      <w:r w:rsidR="00045C1A">
        <w:rPr>
          <w:rStyle w:val="Hyperlink0"/>
          <w:rFonts w:eastAsia="Calibri"/>
        </w:rPr>
        <w:t xml:space="preserve">since 1990 </w:t>
      </w:r>
      <w:r w:rsidR="00D03051">
        <w:rPr>
          <w:rStyle w:val="Hyperlink0"/>
          <w:rFonts w:eastAsia="Calibri"/>
        </w:rPr>
        <w:t xml:space="preserve">are now residing in the inshore. The minimum density for 3 to 6 Mt of capelin undetected in </w:t>
      </w:r>
      <w:r w:rsidR="00D15E6F">
        <w:rPr>
          <w:rStyle w:val="Hyperlink0"/>
          <w:rFonts w:eastAsia="Calibri"/>
        </w:rPr>
        <w:t xml:space="preserve">up to </w:t>
      </w:r>
      <w:r w:rsidR="00D03051">
        <w:rPr>
          <w:rStyle w:val="Hyperlink0"/>
          <w:rFonts w:eastAsia="Calibri"/>
        </w:rPr>
        <w:t>~71,000 km</w:t>
      </w:r>
      <w:r w:rsidR="00D03051">
        <w:rPr>
          <w:rStyle w:val="None"/>
          <w:rFonts w:ascii="Times New Roman" w:hAnsi="Times New Roman"/>
          <w:vertAlign w:val="superscript"/>
        </w:rPr>
        <w:t xml:space="preserve">2  </w:t>
      </w:r>
      <w:r w:rsidR="00D03051">
        <w:rPr>
          <w:rStyle w:val="Hyperlink0"/>
          <w:rFonts w:eastAsia="Calibri"/>
        </w:rPr>
        <w:t>of un-surveyed inshore waters would have to be between ~41,000 to ~170,000 kg km</w:t>
      </w:r>
      <w:r w:rsidR="00D03051">
        <w:rPr>
          <w:rStyle w:val="None"/>
          <w:rFonts w:ascii="Times New Roman" w:hAnsi="Times New Roman"/>
          <w:vertAlign w:val="superscript"/>
        </w:rPr>
        <w:t>-2</w:t>
      </w:r>
      <w:r w:rsidR="00D03051">
        <w:rPr>
          <w:rStyle w:val="Hyperlink0"/>
          <w:rFonts w:eastAsia="Calibri"/>
        </w:rPr>
        <w:t xml:space="preserve">, uniformly distributed throughout the un-surveyed area. </w:t>
      </w:r>
      <w:r w:rsidR="00AC3E8A">
        <w:rPr>
          <w:rStyle w:val="Hyperlink0"/>
          <w:rFonts w:eastAsia="Calibri"/>
        </w:rPr>
        <w:t>T</w:t>
      </w:r>
      <w:r w:rsidR="00D03051">
        <w:rPr>
          <w:rStyle w:val="Hyperlink0"/>
          <w:rFonts w:eastAsia="Calibri"/>
        </w:rPr>
        <w:t xml:space="preserve">he maximum mean density of capelin observed in the Trinity Bay </w:t>
      </w:r>
      <w:r w:rsidR="00C01DCB">
        <w:rPr>
          <w:rStyle w:val="Hyperlink0"/>
          <w:rFonts w:eastAsia="Calibri"/>
        </w:rPr>
        <w:t xml:space="preserve">seasonal </w:t>
      </w:r>
      <w:r w:rsidR="00D03051">
        <w:rPr>
          <w:rStyle w:val="Hyperlink0"/>
          <w:rFonts w:eastAsia="Calibri"/>
        </w:rPr>
        <w:t xml:space="preserve">acoustic survey </w:t>
      </w:r>
      <w:r w:rsidR="00C01DCB">
        <w:rPr>
          <w:rStyle w:val="Hyperlink0"/>
          <w:rFonts w:eastAsia="Calibri"/>
        </w:rPr>
        <w:t xml:space="preserve">was </w:t>
      </w:r>
      <w:r w:rsidR="00D03051">
        <w:rPr>
          <w:rStyle w:val="Hyperlink0"/>
          <w:rFonts w:eastAsia="Calibri"/>
        </w:rPr>
        <w:t>10,000 kg km</w:t>
      </w:r>
      <w:r w:rsidR="00D03051">
        <w:rPr>
          <w:rStyle w:val="None"/>
          <w:rFonts w:ascii="Times New Roman" w:hAnsi="Times New Roman"/>
          <w:vertAlign w:val="superscript"/>
        </w:rPr>
        <w:t>-2</w:t>
      </w:r>
      <w:r w:rsidR="00D03051">
        <w:rPr>
          <w:rStyle w:val="Hyperlink0"/>
          <w:rFonts w:eastAsia="Calibri"/>
        </w:rPr>
        <w:t xml:space="preserve"> </w:t>
      </w:r>
      <w:r w:rsidR="00C01DCB">
        <w:rPr>
          <w:rStyle w:val="Hyperlink0"/>
          <w:rFonts w:eastAsia="Calibri"/>
        </w:rPr>
        <w:t>in June</w:t>
      </w:r>
      <w:r w:rsidR="008B63B2">
        <w:rPr>
          <w:rStyle w:val="Hyperlink0"/>
          <w:rFonts w:eastAsia="Calibri"/>
        </w:rPr>
        <w:t xml:space="preserve"> when capelin </w:t>
      </w:r>
      <w:r w:rsidR="00A87777">
        <w:rPr>
          <w:rStyle w:val="Hyperlink0"/>
          <w:rFonts w:eastAsia="Calibri"/>
        </w:rPr>
        <w:t>were</w:t>
      </w:r>
      <w:r w:rsidR="008B63B2">
        <w:rPr>
          <w:rStyle w:val="Hyperlink0"/>
          <w:rFonts w:eastAsia="Calibri"/>
        </w:rPr>
        <w:t xml:space="preserve"> highly aggregated inshore</w:t>
      </w:r>
      <w:r w:rsidR="00CC1F10">
        <w:rPr>
          <w:rStyle w:val="Hyperlink0"/>
          <w:rFonts w:eastAsia="Calibri"/>
        </w:rPr>
        <w:t>,</w:t>
      </w:r>
      <w:r w:rsidR="00D15E6F">
        <w:rPr>
          <w:rStyle w:val="Hyperlink0"/>
          <w:rFonts w:eastAsia="Calibri"/>
        </w:rPr>
        <w:t xml:space="preserve"> </w:t>
      </w:r>
      <w:r w:rsidR="00CC1F10">
        <w:rPr>
          <w:rStyle w:val="Hyperlink0"/>
          <w:rFonts w:eastAsia="Calibri"/>
        </w:rPr>
        <w:t>and the</w:t>
      </w:r>
      <w:r w:rsidR="00D03051">
        <w:rPr>
          <w:rStyle w:val="Hyperlink0"/>
          <w:rFonts w:eastAsia="Calibri"/>
        </w:rPr>
        <w:t xml:space="preserve"> maximum mean density of capelin </w:t>
      </w:r>
      <w:r w:rsidR="00D15E6F">
        <w:rPr>
          <w:rStyle w:val="Hyperlink0"/>
          <w:rFonts w:eastAsia="Calibri"/>
        </w:rPr>
        <w:t>inshore</w:t>
      </w:r>
      <w:r w:rsidR="00D03051">
        <w:rPr>
          <w:rStyle w:val="Hyperlink0"/>
          <w:rFonts w:eastAsia="Calibri"/>
        </w:rPr>
        <w:t xml:space="preserve"> outside </w:t>
      </w:r>
      <w:r w:rsidR="00BD2703">
        <w:rPr>
          <w:rStyle w:val="Hyperlink0"/>
          <w:rFonts w:eastAsia="Calibri"/>
        </w:rPr>
        <w:t xml:space="preserve">of </w:t>
      </w:r>
      <w:r w:rsidR="00D03051">
        <w:rPr>
          <w:rStyle w:val="Hyperlink0"/>
          <w:rFonts w:eastAsia="Calibri"/>
        </w:rPr>
        <w:t>the spawning period</w:t>
      </w:r>
      <w:r w:rsidR="00D4086C">
        <w:rPr>
          <w:rStyle w:val="Hyperlink0"/>
          <w:rFonts w:eastAsia="Calibri"/>
        </w:rPr>
        <w:t xml:space="preserve"> </w:t>
      </w:r>
      <w:r w:rsidR="00BD2703">
        <w:rPr>
          <w:rStyle w:val="Hyperlink0"/>
          <w:rFonts w:eastAsia="Calibri"/>
        </w:rPr>
        <w:t xml:space="preserve">was </w:t>
      </w:r>
      <w:r w:rsidR="00D03051">
        <w:rPr>
          <w:rStyle w:val="Hyperlink0"/>
          <w:rFonts w:eastAsia="Calibri"/>
        </w:rPr>
        <w:t xml:space="preserve">only </w:t>
      </w:r>
      <w:r w:rsidR="00A705C9">
        <w:rPr>
          <w:rStyle w:val="Hyperlink0"/>
          <w:rFonts w:eastAsia="Calibri"/>
        </w:rPr>
        <w:t>120</w:t>
      </w:r>
      <w:r w:rsidR="00D03051">
        <w:rPr>
          <w:rStyle w:val="Hyperlink0"/>
          <w:rFonts w:eastAsia="Calibri"/>
        </w:rPr>
        <w:t xml:space="preserve"> kg km</w:t>
      </w:r>
      <w:r w:rsidR="00D03051">
        <w:rPr>
          <w:rStyle w:val="None"/>
          <w:rFonts w:ascii="Times New Roman" w:hAnsi="Times New Roman"/>
          <w:vertAlign w:val="superscript"/>
        </w:rPr>
        <w:t>-2</w:t>
      </w:r>
      <w:r w:rsidR="00E07FD6">
        <w:rPr>
          <w:rStyle w:val="Hyperlink0"/>
          <w:rFonts w:eastAsia="Calibri"/>
        </w:rPr>
        <w:t xml:space="preserve"> </w:t>
      </w:r>
      <w:r w:rsidR="00D03051">
        <w:rPr>
          <w:rStyle w:val="Hyperlink0"/>
          <w:rFonts w:eastAsia="Calibri"/>
        </w:rPr>
        <w:t xml:space="preserve">(Fig. </w:t>
      </w:r>
      <w:r w:rsidR="00FA30AA">
        <w:rPr>
          <w:rStyle w:val="Hyperlink0"/>
          <w:rFonts w:eastAsia="Calibri"/>
        </w:rPr>
        <w:t>3</w:t>
      </w:r>
      <w:r w:rsidR="00D03051">
        <w:rPr>
          <w:rStyle w:val="Hyperlink0"/>
          <w:rFonts w:eastAsia="Calibri"/>
        </w:rPr>
        <w:t xml:space="preserve"> a). Overall, th</w:t>
      </w:r>
      <w:r w:rsidR="007522A4">
        <w:rPr>
          <w:rStyle w:val="Hyperlink0"/>
          <w:rFonts w:eastAsia="Calibri"/>
        </w:rPr>
        <w:t>e</w:t>
      </w:r>
      <w:r w:rsidR="00D03051">
        <w:rPr>
          <w:rStyle w:val="Hyperlink0"/>
          <w:rFonts w:eastAsia="Calibri"/>
        </w:rPr>
        <w:t>s</w:t>
      </w:r>
      <w:r w:rsidR="007522A4">
        <w:rPr>
          <w:rStyle w:val="Hyperlink0"/>
          <w:rFonts w:eastAsia="Calibri"/>
        </w:rPr>
        <w:t>e analyses indicate</w:t>
      </w:r>
      <w:r w:rsidR="00D03051">
        <w:rPr>
          <w:rStyle w:val="Hyperlink0"/>
          <w:rFonts w:eastAsia="Calibri"/>
        </w:rPr>
        <w:t xml:space="preserve"> it is unlikely that the capelin stock became non-migratory and has remained inshore since 1990. </w:t>
      </w:r>
    </w:p>
    <w:p w14:paraId="558BBEA0" w14:textId="1A466611" w:rsidR="003450A8" w:rsidRDefault="00BD35A4" w:rsidP="003450A8">
      <w:pPr>
        <w:pStyle w:val="Style1"/>
        <w:rPr>
          <w:rStyle w:val="Hyperlink0"/>
          <w:rFonts w:eastAsia="Calibri"/>
        </w:rPr>
      </w:pPr>
      <w:r>
        <w:rPr>
          <w:rStyle w:val="Hyperlink0"/>
          <w:rFonts w:eastAsia="Calibri"/>
        </w:rPr>
        <w:lastRenderedPageBreak/>
        <w:t xml:space="preserve">In summary, while the fall and spring acoustic surveys in </w:t>
      </w:r>
      <w:r w:rsidR="00680562">
        <w:rPr>
          <w:rStyle w:val="Hyperlink0"/>
          <w:rFonts w:eastAsia="Calibri"/>
        </w:rPr>
        <w:t>Di</w:t>
      </w:r>
      <w:r>
        <w:rPr>
          <w:rStyle w:val="Hyperlink0"/>
          <w:rFonts w:eastAsia="Calibri"/>
        </w:rPr>
        <w:t>v</w:t>
      </w:r>
      <w:r w:rsidR="00680562">
        <w:rPr>
          <w:rStyle w:val="Hyperlink0"/>
          <w:rFonts w:eastAsia="Calibri"/>
        </w:rPr>
        <w:t>s</w:t>
      </w:r>
      <w:r>
        <w:rPr>
          <w:rStyle w:val="Hyperlink0"/>
          <w:rFonts w:eastAsia="Calibri"/>
        </w:rPr>
        <w:t>. 2J3KLNO support the collapse of the capelin stock, they cannot refute the hypothesis that capelin are non-migratory post-199</w:t>
      </w:r>
      <w:r w:rsidR="00C2509A">
        <w:rPr>
          <w:rStyle w:val="Hyperlink0"/>
          <w:rFonts w:eastAsia="Calibri"/>
        </w:rPr>
        <w:t>0</w:t>
      </w:r>
      <w:r>
        <w:rPr>
          <w:rStyle w:val="Hyperlink0"/>
          <w:rFonts w:eastAsia="Calibri"/>
        </w:rPr>
        <w:t xml:space="preserve"> as inshore areas were not systematically surveyed.</w:t>
      </w:r>
      <w:r w:rsidR="00CC1F10" w:rsidRPr="00CC1F10">
        <w:t xml:space="preserve"> </w:t>
      </w:r>
      <w:r w:rsidR="00CC1F10" w:rsidRPr="00CC1F10">
        <w:rPr>
          <w:rFonts w:ascii="Times New Roman" w:hAnsi="Times New Roman" w:cs="Times New Roman"/>
        </w:rPr>
        <w:t xml:space="preserve">However, </w:t>
      </w:r>
      <w:r w:rsidR="0002026E">
        <w:rPr>
          <w:rFonts w:ascii="Times New Roman" w:hAnsi="Times New Roman" w:cs="Times New Roman"/>
        </w:rPr>
        <w:t xml:space="preserve">the sheer number of fish </w:t>
      </w:r>
      <w:r w:rsidR="0002026E">
        <w:rPr>
          <w:rStyle w:val="Hyperlink0"/>
          <w:rFonts w:eastAsia="Calibri"/>
        </w:rPr>
        <w:t>required to compensate for the ‘missing’ 3-6 Mt of capelin offshore</w:t>
      </w:r>
      <w:r w:rsidR="0002026E">
        <w:rPr>
          <w:rFonts w:ascii="Times New Roman" w:hAnsi="Times New Roman" w:cs="Times New Roman"/>
        </w:rPr>
        <w:t xml:space="preserve"> (</w:t>
      </w:r>
      <w:r w:rsidR="00F25A60">
        <w:rPr>
          <w:rStyle w:val="Hyperlink0"/>
          <w:rFonts w:eastAsia="Calibri"/>
        </w:rPr>
        <w:t xml:space="preserve">~40,000 </w:t>
      </w:r>
      <w:r w:rsidR="00F71378">
        <w:rPr>
          <w:rStyle w:val="Hyperlink0"/>
          <w:rFonts w:eastAsia="Calibri"/>
        </w:rPr>
        <w:t>to</w:t>
      </w:r>
      <w:r w:rsidR="00F25A60">
        <w:rPr>
          <w:rStyle w:val="Hyperlink0"/>
          <w:rFonts w:eastAsia="Calibri"/>
        </w:rPr>
        <w:t xml:space="preserve"> </w:t>
      </w:r>
      <w:r w:rsidR="003450A8">
        <w:rPr>
          <w:rStyle w:val="Hyperlink0"/>
          <w:rFonts w:eastAsia="Calibri"/>
        </w:rPr>
        <w:t>170,000 kg km</w:t>
      </w:r>
      <w:r w:rsidR="003450A8">
        <w:rPr>
          <w:rStyle w:val="None"/>
          <w:rFonts w:ascii="Times New Roman" w:hAnsi="Times New Roman"/>
          <w:vertAlign w:val="superscript"/>
        </w:rPr>
        <w:t>-2</w:t>
      </w:r>
      <w:r w:rsidR="0002026E">
        <w:rPr>
          <w:rStyle w:val="None"/>
          <w:rFonts w:ascii="Times New Roman" w:hAnsi="Times New Roman"/>
        </w:rPr>
        <w:t xml:space="preserve">) </w:t>
      </w:r>
      <w:r w:rsidR="00E25750">
        <w:rPr>
          <w:rStyle w:val="None"/>
          <w:rFonts w:ascii="Times New Roman" w:hAnsi="Times New Roman"/>
        </w:rPr>
        <w:t xml:space="preserve">is staggering and </w:t>
      </w:r>
      <w:r w:rsidR="0002026E">
        <w:rPr>
          <w:rStyle w:val="None"/>
          <w:rFonts w:ascii="Times New Roman" w:hAnsi="Times New Roman"/>
        </w:rPr>
        <w:t xml:space="preserve">was never detected </w:t>
      </w:r>
      <w:r w:rsidR="00F25A60">
        <w:rPr>
          <w:rStyle w:val="None"/>
          <w:rFonts w:ascii="Times New Roman" w:hAnsi="Times New Roman"/>
          <w:vertAlign w:val="superscript"/>
        </w:rPr>
        <w:t xml:space="preserve"> </w:t>
      </w:r>
      <w:r w:rsidR="0002026E">
        <w:rPr>
          <w:rStyle w:val="None"/>
          <w:rFonts w:ascii="Times New Roman" w:hAnsi="Times New Roman"/>
        </w:rPr>
        <w:t>by t</w:t>
      </w:r>
      <w:r w:rsidR="00674FD5">
        <w:rPr>
          <w:rStyle w:val="Hyperlink0"/>
          <w:rFonts w:eastAsia="Calibri"/>
        </w:rPr>
        <w:t>he inshor</w:t>
      </w:r>
      <w:r w:rsidR="0002026E">
        <w:rPr>
          <w:rStyle w:val="Hyperlink0"/>
          <w:rFonts w:eastAsia="Calibri"/>
        </w:rPr>
        <w:t>e acoustic surveys</w:t>
      </w:r>
      <w:r w:rsidR="00F71378">
        <w:rPr>
          <w:rStyle w:val="Hyperlink0"/>
          <w:rFonts w:eastAsia="Calibri"/>
        </w:rPr>
        <w:t>.</w:t>
      </w:r>
      <w:r w:rsidR="001E0C56">
        <w:rPr>
          <w:rStyle w:val="Hyperlink0"/>
          <w:rFonts w:eastAsia="Calibri"/>
        </w:rPr>
        <w:t xml:space="preserve"> Inshore and offshore acoustic surveys in combination with the </w:t>
      </w:r>
      <w:r w:rsidR="005620AE">
        <w:rPr>
          <w:rStyle w:val="Hyperlink0"/>
          <w:rFonts w:eastAsia="Calibri"/>
        </w:rPr>
        <w:t>‘</w:t>
      </w:r>
      <w:r w:rsidR="00A87777">
        <w:rPr>
          <w:rStyle w:val="Hyperlink0"/>
          <w:rFonts w:eastAsia="Calibri"/>
        </w:rPr>
        <w:t>back-of-the-envelope</w:t>
      </w:r>
      <w:r w:rsidR="005620AE">
        <w:rPr>
          <w:rStyle w:val="Hyperlink0"/>
          <w:rFonts w:eastAsia="Calibri"/>
        </w:rPr>
        <w:t>’</w:t>
      </w:r>
      <w:r w:rsidR="00A87777">
        <w:rPr>
          <w:rStyle w:val="Hyperlink0"/>
          <w:rFonts w:eastAsia="Calibri"/>
        </w:rPr>
        <w:t xml:space="preserve"> </w:t>
      </w:r>
      <w:r w:rsidR="001E0C56">
        <w:rPr>
          <w:rStyle w:val="Hyperlink0"/>
          <w:rFonts w:eastAsia="Calibri"/>
        </w:rPr>
        <w:t>calculation provide strong support for the capelin collapse hypothesis (Table 1).</w:t>
      </w:r>
    </w:p>
    <w:p w14:paraId="5FE2272C" w14:textId="77777777" w:rsidR="00794830" w:rsidRPr="002638BC" w:rsidRDefault="00BD35A4" w:rsidP="002638BC">
      <w:pPr>
        <w:pStyle w:val="Heading4"/>
      </w:pPr>
      <w:r w:rsidRPr="002638BC">
        <w:t>Offshore capelin distribution: annual multi-species bottom-trawl surveys</w:t>
      </w:r>
    </w:p>
    <w:p w14:paraId="0205A811" w14:textId="03248487" w:rsidR="00794830" w:rsidRDefault="00C82960" w:rsidP="00D55B4E">
      <w:pPr>
        <w:pStyle w:val="Style1"/>
        <w:rPr>
          <w:rStyle w:val="Hyperlink0"/>
          <w:rFonts w:eastAsia="Calibri"/>
        </w:rPr>
      </w:pPr>
      <w:r>
        <w:rPr>
          <w:rStyle w:val="Hyperlink0"/>
          <w:rFonts w:eastAsia="Calibri"/>
        </w:rPr>
        <w:t xml:space="preserve">The </w:t>
      </w:r>
      <w:r w:rsidR="00BD35A4">
        <w:rPr>
          <w:rStyle w:val="Hyperlink0"/>
          <w:rFonts w:eastAsia="Calibri"/>
        </w:rPr>
        <w:t>westerly, inshore shift in the center of capelin concentration in</w:t>
      </w:r>
      <w:r w:rsidR="00C728F5">
        <w:rPr>
          <w:rStyle w:val="Hyperlink0"/>
          <w:rFonts w:eastAsia="Calibri"/>
        </w:rPr>
        <w:t xml:space="preserve"> 1996-2010 compared to 1985-1995</w:t>
      </w:r>
      <w:r>
        <w:rPr>
          <w:rStyle w:val="Hyperlink0"/>
          <w:rFonts w:eastAsia="Calibri"/>
        </w:rPr>
        <w:t xml:space="preserve"> </w:t>
      </w:r>
      <w:r w:rsidR="00374FA8">
        <w:rPr>
          <w:rStyle w:val="Hyperlink0"/>
          <w:rFonts w:eastAsia="Calibri"/>
        </w:rPr>
        <w:t xml:space="preserve">using the FBTS presence/absence data </w:t>
      </w:r>
      <w:r>
        <w:rPr>
          <w:rStyle w:val="Hyperlink0"/>
          <w:rFonts w:eastAsia="Calibri"/>
        </w:rPr>
        <w:t>was considered support for the non-collapse hypothesis</w:t>
      </w:r>
      <w:r w:rsidR="00C728F5">
        <w:rPr>
          <w:rStyle w:val="Hyperlink0"/>
          <w:rFonts w:eastAsia="Calibri"/>
        </w:rPr>
        <w:t xml:space="preserve">. </w:t>
      </w:r>
      <w:r w:rsidR="00BD35A4">
        <w:rPr>
          <w:rStyle w:val="Hyperlink0"/>
          <w:rFonts w:eastAsia="Calibri"/>
        </w:rPr>
        <w:t xml:space="preserve">However, the center of concentration of capelin from 1985-1995 </w:t>
      </w:r>
      <w:r w:rsidR="00374FA8">
        <w:rPr>
          <w:rStyle w:val="Hyperlink0"/>
          <w:rFonts w:eastAsia="Calibri"/>
        </w:rPr>
        <w:t>was inshore</w:t>
      </w:r>
      <w:r w:rsidR="00BD35A4">
        <w:rPr>
          <w:rStyle w:val="Hyperlink0"/>
          <w:rFonts w:eastAsia="Calibri"/>
        </w:rPr>
        <w:t xml:space="preserve"> in three high abundance years </w:t>
      </w:r>
      <w:r w:rsidR="00BD35A4">
        <w:rPr>
          <w:rStyle w:val="Hyperlink0"/>
          <w:rFonts w:eastAsia="Calibri"/>
        </w:rPr>
        <w:fldChar w:fldCharType="begin"/>
      </w:r>
      <w:r w:rsidR="00594D36">
        <w:rPr>
          <w:rStyle w:val="Hyperlink0"/>
          <w:rFonts w:eastAsia="Calibri"/>
        </w:rPr>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D35A4">
        <w:rPr>
          <w:rStyle w:val="Hyperlink0"/>
          <w:rFonts w:eastAsia="Calibri"/>
        </w:rPr>
        <w:fldChar w:fldCharType="separate"/>
      </w:r>
      <w:r w:rsidR="00594D36">
        <w:rPr>
          <w:rStyle w:val="Hyperlink0"/>
          <w:rFonts w:eastAsia="Calibri"/>
          <w:noProof/>
        </w:rPr>
        <w:t>(1986-1988, Fig S2 in Frank et al. 2016)</w:t>
      </w:r>
      <w:r w:rsidR="00BD35A4">
        <w:rPr>
          <w:rStyle w:val="Hyperlink0"/>
          <w:rFonts w:eastAsia="Calibri"/>
        </w:rPr>
        <w:fldChar w:fldCharType="end"/>
      </w:r>
      <w:r w:rsidR="00BD35A4">
        <w:rPr>
          <w:rStyle w:val="Hyperlink0"/>
          <w:rFonts w:eastAsia="Calibri"/>
        </w:rPr>
        <w:t xml:space="preserve">. This variability </w:t>
      </w:r>
      <w:r w:rsidR="00C728F5">
        <w:rPr>
          <w:rStyle w:val="Hyperlink0"/>
          <w:rFonts w:eastAsia="Calibri"/>
        </w:rPr>
        <w:t>may be</w:t>
      </w:r>
      <w:r w:rsidR="00BD35A4">
        <w:rPr>
          <w:rStyle w:val="Hyperlink0"/>
          <w:rFonts w:eastAsia="Calibri"/>
        </w:rPr>
        <w:t xml:space="preserve"> related to the poor catchability of capelin in the Engel otter trawl, which was designed for harvesting commercial groundfish like flatfish and Atlantic cod. </w:t>
      </w:r>
      <w:r w:rsidR="005A7E70">
        <w:rPr>
          <w:rStyle w:val="Hyperlink0"/>
          <w:rFonts w:eastAsia="Calibri"/>
        </w:rPr>
        <w:t xml:space="preserve">A </w:t>
      </w:r>
      <w:r w:rsidR="008F287F">
        <w:rPr>
          <w:rStyle w:val="Hyperlink0"/>
          <w:rFonts w:eastAsia="Calibri"/>
        </w:rPr>
        <w:t>CG</w:t>
      </w:r>
      <w:r w:rsidR="0058558E">
        <w:rPr>
          <w:rStyle w:val="Hyperlink0"/>
          <w:rFonts w:eastAsia="Calibri"/>
        </w:rPr>
        <w:t xml:space="preserve"> analysis using</w:t>
      </w:r>
      <w:r w:rsidR="00BD35A4">
        <w:rPr>
          <w:rStyle w:val="Hyperlink0"/>
          <w:rFonts w:eastAsia="Calibri"/>
        </w:rPr>
        <w:t xml:space="preserve"> only post-1995 FBTS data </w:t>
      </w:r>
      <w:r w:rsidR="002641B3">
        <w:rPr>
          <w:rStyle w:val="Hyperlink0"/>
          <w:rFonts w:eastAsia="Calibri"/>
        </w:rPr>
        <w:t>collected from the</w:t>
      </w:r>
      <w:r w:rsidR="00F2126E">
        <w:rPr>
          <w:rStyle w:val="Hyperlink0"/>
          <w:rFonts w:eastAsia="Calibri"/>
        </w:rPr>
        <w:t xml:space="preserve"> Campelen 1800 shrimp trawl </w:t>
      </w:r>
      <w:r w:rsidR="00BD35A4">
        <w:rPr>
          <w:rStyle w:val="Hyperlink0"/>
          <w:rFonts w:eastAsia="Calibri"/>
        </w:rPr>
        <w:t xml:space="preserve">showed a southerly shift in capelin distribution with a recent shift to the northwest in 2011-14 </w:t>
      </w:r>
      <w:r w:rsidR="00BD35A4">
        <w:rPr>
          <w:rStyle w:val="Hyperlink0"/>
          <w:rFonts w:eastAsia="Calibri"/>
        </w:rPr>
        <w:fldChar w:fldCharType="begin"/>
      </w:r>
      <w:r w:rsidR="00594D36">
        <w:rPr>
          <w:rStyle w:val="Hyperlink0"/>
          <w:rFonts w:eastAsia="Calibri"/>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BD35A4">
        <w:rPr>
          <w:rStyle w:val="Hyperlink0"/>
          <w:rFonts w:eastAsia="Calibri"/>
        </w:rPr>
        <w:fldChar w:fldCharType="separate"/>
      </w:r>
      <w:r w:rsidR="00594D36">
        <w:rPr>
          <w:rStyle w:val="Hyperlink0"/>
          <w:rFonts w:eastAsia="Calibri"/>
          <w:noProof/>
        </w:rPr>
        <w:t>(DFO 2015)</w:t>
      </w:r>
      <w:r w:rsidR="00BD35A4">
        <w:rPr>
          <w:rStyle w:val="Hyperlink0"/>
          <w:rFonts w:eastAsia="Calibri"/>
        </w:rPr>
        <w:fldChar w:fldCharType="end"/>
      </w:r>
      <w:r>
        <w:rPr>
          <w:rStyle w:val="Hyperlink0"/>
          <w:rFonts w:eastAsia="Calibri"/>
        </w:rPr>
        <w:t xml:space="preserve">. </w:t>
      </w:r>
      <w:r w:rsidR="00D55B4E">
        <w:rPr>
          <w:rStyle w:val="Hyperlink0"/>
          <w:rFonts w:eastAsia="Calibri"/>
        </w:rPr>
        <w:t xml:space="preserve">Neither of these analyses accounted for inter-annual changes in capelin spatial distribution due to sampling effort nor considered the </w:t>
      </w:r>
      <w:r w:rsidR="006145D8" w:rsidRPr="006145D8">
        <w:rPr>
          <w:rStyle w:val="Hyperlink0"/>
          <w:rFonts w:eastAsia="Calibri"/>
        </w:rPr>
        <w:t>spatial dispersion of the population around its center of gravity (i.e. inertia)</w:t>
      </w:r>
      <w:r w:rsidR="00D55B4E">
        <w:rPr>
          <w:rStyle w:val="Hyperlink0"/>
          <w:rFonts w:eastAsia="Calibri"/>
        </w:rPr>
        <w:t xml:space="preserve">. </w:t>
      </w:r>
    </w:p>
    <w:p w14:paraId="4EB38125" w14:textId="0EE1F97D" w:rsidR="00794830" w:rsidRDefault="00A55346" w:rsidP="00045C1A">
      <w:pPr>
        <w:pStyle w:val="Style1"/>
        <w:rPr>
          <w:rStyle w:val="Hyperlink0"/>
          <w:rFonts w:eastAsia="Calibri"/>
        </w:rPr>
      </w:pPr>
      <w:r>
        <w:rPr>
          <w:rStyle w:val="Hyperlink0"/>
          <w:rFonts w:eastAsia="Calibri"/>
        </w:rPr>
        <w:t>C</w:t>
      </w:r>
      <w:r w:rsidR="007659B4">
        <w:rPr>
          <w:rStyle w:val="Hyperlink0"/>
          <w:rFonts w:eastAsia="Calibri"/>
        </w:rPr>
        <w:t>enter of gravity</w:t>
      </w:r>
      <w:r w:rsidR="001B1F3E">
        <w:rPr>
          <w:rStyle w:val="Hyperlink0"/>
          <w:rFonts w:eastAsia="Calibri"/>
        </w:rPr>
        <w:t xml:space="preserve"> </w:t>
      </w:r>
      <w:r>
        <w:rPr>
          <w:rStyle w:val="Hyperlink0"/>
          <w:rFonts w:eastAsia="Calibri"/>
        </w:rPr>
        <w:t xml:space="preserve">and inertia </w:t>
      </w:r>
      <w:r w:rsidR="007659B4">
        <w:rPr>
          <w:rStyle w:val="Hyperlink0"/>
          <w:rFonts w:eastAsia="Calibri"/>
        </w:rPr>
        <w:t>analyse</w:t>
      </w:r>
      <w:r w:rsidR="001B1F3E">
        <w:rPr>
          <w:rStyle w:val="Hyperlink0"/>
          <w:rFonts w:eastAsia="Calibri"/>
        </w:rPr>
        <w:t xml:space="preserve">s </w:t>
      </w:r>
      <w:r w:rsidR="008854C2">
        <w:rPr>
          <w:rStyle w:val="Hyperlink0"/>
          <w:rFonts w:eastAsia="Calibri"/>
        </w:rPr>
        <w:t xml:space="preserve">based on </w:t>
      </w:r>
      <w:r>
        <w:rPr>
          <w:rStyle w:val="Hyperlink0"/>
          <w:rFonts w:eastAsia="Calibri"/>
        </w:rPr>
        <w:t>Woillez et al. (2007</w:t>
      </w:r>
      <w:r w:rsidR="008854C2">
        <w:rPr>
          <w:rStyle w:val="Hyperlink0"/>
          <w:rFonts w:eastAsia="Calibri"/>
        </w:rPr>
        <w:t>)</w:t>
      </w:r>
      <w:r>
        <w:rPr>
          <w:rStyle w:val="Hyperlink0"/>
          <w:rFonts w:eastAsia="Calibri"/>
        </w:rPr>
        <w:t xml:space="preserve"> </w:t>
      </w:r>
      <w:r w:rsidR="001B1F3E">
        <w:rPr>
          <w:rStyle w:val="Hyperlink0"/>
          <w:rFonts w:eastAsia="Calibri"/>
        </w:rPr>
        <w:t>did</w:t>
      </w:r>
      <w:r w:rsidR="00BD35A4">
        <w:rPr>
          <w:rStyle w:val="Hyperlink0"/>
          <w:rFonts w:eastAsia="Calibri"/>
        </w:rPr>
        <w:t xml:space="preserve"> not support the hypothesis that capelin shifted their distri</w:t>
      </w:r>
      <w:r w:rsidR="00B04563">
        <w:rPr>
          <w:rStyle w:val="Hyperlink0"/>
          <w:rFonts w:eastAsia="Calibri"/>
        </w:rPr>
        <w:t>bution towards the inshore in 1990-91 and remai</w:t>
      </w:r>
      <w:r w:rsidR="007659B4">
        <w:rPr>
          <w:rStyle w:val="Hyperlink0"/>
          <w:rFonts w:eastAsia="Calibri"/>
        </w:rPr>
        <w:t>ned inshore for the subsequent</w:t>
      </w:r>
      <w:r w:rsidR="00B04563">
        <w:rPr>
          <w:rStyle w:val="Hyperlink0"/>
          <w:rFonts w:eastAsia="Calibri"/>
        </w:rPr>
        <w:t xml:space="preserve"> </w:t>
      </w:r>
      <w:r w:rsidR="007659B4">
        <w:rPr>
          <w:rStyle w:val="Hyperlink0"/>
          <w:rFonts w:eastAsia="Calibri"/>
        </w:rPr>
        <w:t xml:space="preserve">three </w:t>
      </w:r>
      <w:r w:rsidR="00B04563">
        <w:rPr>
          <w:rStyle w:val="Hyperlink0"/>
          <w:rFonts w:eastAsia="Calibri"/>
        </w:rPr>
        <w:t>decades</w:t>
      </w:r>
      <w:r w:rsidR="002D6173">
        <w:rPr>
          <w:rStyle w:val="Hyperlink0"/>
          <w:rFonts w:eastAsia="Calibri"/>
        </w:rPr>
        <w:t xml:space="preserve"> (Fig. </w:t>
      </w:r>
      <w:commentRangeStart w:id="14"/>
      <w:r w:rsidR="002D6173">
        <w:rPr>
          <w:rStyle w:val="Hyperlink0"/>
          <w:rFonts w:eastAsia="Calibri"/>
        </w:rPr>
        <w:t>4</w:t>
      </w:r>
      <w:commentRangeEnd w:id="14"/>
      <w:r w:rsidR="00756990">
        <w:rPr>
          <w:rStyle w:val="CommentReference"/>
          <w:rFonts w:ascii="Times New Roman" w:eastAsia="Arial Unicode MS" w:hAnsi="Times New Roman" w:cs="Times New Roman"/>
          <w:color w:val="auto"/>
        </w:rPr>
        <w:commentReference w:id="14"/>
      </w:r>
      <w:r w:rsidR="002D6173">
        <w:rPr>
          <w:rStyle w:val="Hyperlink0"/>
          <w:rFonts w:eastAsia="Calibri"/>
        </w:rPr>
        <w:t>)</w:t>
      </w:r>
      <w:r w:rsidR="00B04563">
        <w:rPr>
          <w:rStyle w:val="Hyperlink0"/>
          <w:rFonts w:eastAsia="Calibri"/>
        </w:rPr>
        <w:t xml:space="preserve">. </w:t>
      </w:r>
      <w:r>
        <w:rPr>
          <w:rStyle w:val="Hyperlink0"/>
          <w:rFonts w:eastAsia="Calibri"/>
        </w:rPr>
        <w:t xml:space="preserve">The FBTS survey coverage has been consistent over the past four decades so the effects of shifting survey coverage on the CG estimate </w:t>
      </w:r>
      <w:r w:rsidR="003C25F2">
        <w:rPr>
          <w:rStyle w:val="Hyperlink0"/>
          <w:rFonts w:eastAsia="Calibri"/>
        </w:rPr>
        <w:t xml:space="preserve">was expected to be </w:t>
      </w:r>
      <w:r>
        <w:rPr>
          <w:rStyle w:val="Hyperlink0"/>
          <w:rFonts w:eastAsia="Calibri"/>
        </w:rPr>
        <w:t xml:space="preserve">minimal (Fig. S2, S3). </w:t>
      </w:r>
      <w:r w:rsidR="003103B1">
        <w:rPr>
          <w:rStyle w:val="Hyperlink0"/>
          <w:rFonts w:eastAsia="Calibri"/>
        </w:rPr>
        <w:t>T</w:t>
      </w:r>
      <w:r w:rsidR="003C25F2">
        <w:rPr>
          <w:rStyle w:val="Hyperlink0"/>
          <w:rFonts w:eastAsia="Calibri"/>
        </w:rPr>
        <w:t xml:space="preserve">he </w:t>
      </w:r>
      <w:r w:rsidR="00C437AD">
        <w:rPr>
          <w:rStyle w:val="Hyperlink0"/>
          <w:rFonts w:eastAsia="Calibri"/>
        </w:rPr>
        <w:t xml:space="preserve">CG </w:t>
      </w:r>
      <w:r w:rsidR="003C25F2">
        <w:rPr>
          <w:rStyle w:val="Hyperlink0"/>
          <w:rFonts w:eastAsia="Calibri"/>
        </w:rPr>
        <w:t xml:space="preserve">trend in most decades </w:t>
      </w:r>
      <w:r w:rsidR="007659B4">
        <w:rPr>
          <w:rStyle w:val="Hyperlink0"/>
          <w:rFonts w:eastAsia="Calibri"/>
        </w:rPr>
        <w:t>wa</w:t>
      </w:r>
      <w:r w:rsidR="003C25F2">
        <w:rPr>
          <w:rStyle w:val="Hyperlink0"/>
          <w:rFonts w:eastAsia="Calibri"/>
        </w:rPr>
        <w:t xml:space="preserve">s a pronounced shift </w:t>
      </w:r>
      <w:r w:rsidR="003103B1">
        <w:rPr>
          <w:rStyle w:val="Hyperlink0"/>
          <w:rFonts w:eastAsia="Calibri"/>
        </w:rPr>
        <w:t xml:space="preserve">in the </w:t>
      </w:r>
      <w:r w:rsidR="007659B4">
        <w:rPr>
          <w:rStyle w:val="Hyperlink0"/>
          <w:rFonts w:eastAsia="Calibri"/>
        </w:rPr>
        <w:t xml:space="preserve">north-south </w:t>
      </w:r>
      <w:r w:rsidR="003C25F2">
        <w:rPr>
          <w:rStyle w:val="Hyperlink0"/>
          <w:rFonts w:eastAsia="Calibri"/>
        </w:rPr>
        <w:t xml:space="preserve">rather than the east-west axis (Fig. 4). There was, however, an inshore shift in the </w:t>
      </w:r>
      <w:r w:rsidR="003C25F2">
        <w:rPr>
          <w:rStyle w:val="Hyperlink0"/>
          <w:rFonts w:eastAsia="Calibri"/>
        </w:rPr>
        <w:lastRenderedPageBreak/>
        <w:t xml:space="preserve">CG in the 2000s (Fig. 4). In the 2010s, the CG </w:t>
      </w:r>
      <w:r w:rsidR="009B450E">
        <w:rPr>
          <w:rStyle w:val="Hyperlink0"/>
          <w:rFonts w:eastAsia="Calibri"/>
        </w:rPr>
        <w:t>was</w:t>
      </w:r>
      <w:r w:rsidR="003C25F2">
        <w:rPr>
          <w:rStyle w:val="Hyperlink0"/>
          <w:rFonts w:eastAsia="Calibri"/>
        </w:rPr>
        <w:t xml:space="preserve"> </w:t>
      </w:r>
      <w:r w:rsidR="00C437AD">
        <w:rPr>
          <w:rStyle w:val="Hyperlink0"/>
          <w:rFonts w:eastAsia="Calibri"/>
        </w:rPr>
        <w:t xml:space="preserve">offshore </w:t>
      </w:r>
      <w:r w:rsidR="007659B4">
        <w:rPr>
          <w:rStyle w:val="Hyperlink0"/>
          <w:rFonts w:eastAsia="Calibri"/>
        </w:rPr>
        <w:t xml:space="preserve">with shifts </w:t>
      </w:r>
      <w:r w:rsidR="003C25F2">
        <w:rPr>
          <w:rStyle w:val="Hyperlink0"/>
          <w:rFonts w:eastAsia="Calibri"/>
        </w:rPr>
        <w:t xml:space="preserve">in the north-south axis, similar to the CG of the </w:t>
      </w:r>
      <w:r w:rsidR="003103B1">
        <w:rPr>
          <w:rStyle w:val="Hyperlink0"/>
          <w:rFonts w:eastAsia="Calibri"/>
        </w:rPr>
        <w:t>1980s</w:t>
      </w:r>
      <w:r w:rsidR="00C437AD">
        <w:rPr>
          <w:rStyle w:val="Hyperlink0"/>
          <w:rFonts w:eastAsia="Calibri"/>
        </w:rPr>
        <w:t xml:space="preserve"> (Fig. 4)</w:t>
      </w:r>
      <w:r w:rsidR="003C25F2">
        <w:rPr>
          <w:rStyle w:val="Hyperlink0"/>
          <w:rFonts w:eastAsia="Calibri"/>
        </w:rPr>
        <w:t xml:space="preserve">. </w:t>
      </w:r>
      <w:r w:rsidR="00BD35A4">
        <w:rPr>
          <w:rStyle w:val="Hyperlink0"/>
          <w:rFonts w:eastAsia="Calibri"/>
        </w:rPr>
        <w:t xml:space="preserve">Like the acoustic surveys, the FBTS has poor survey coverage of the inshore. It is, therefore, possible that significant </w:t>
      </w:r>
      <w:r w:rsidR="007659B4">
        <w:rPr>
          <w:rStyle w:val="Hyperlink0"/>
          <w:rFonts w:eastAsia="Calibri"/>
        </w:rPr>
        <w:t xml:space="preserve">inshore </w:t>
      </w:r>
      <w:r w:rsidR="00BD35A4">
        <w:rPr>
          <w:rStyle w:val="Hyperlink0"/>
          <w:rFonts w:eastAsia="Calibri"/>
        </w:rPr>
        <w:t xml:space="preserve">aggregations of capelin could go undetected. </w:t>
      </w:r>
      <w:r w:rsidR="00045C1A">
        <w:rPr>
          <w:rStyle w:val="Hyperlink0"/>
          <w:rFonts w:eastAsia="Calibri"/>
        </w:rPr>
        <w:t>However</w:t>
      </w:r>
      <w:r w:rsidR="00D03051">
        <w:rPr>
          <w:rStyle w:val="Hyperlink0"/>
          <w:rFonts w:eastAsia="Calibri"/>
        </w:rPr>
        <w:t xml:space="preserve">, if </w:t>
      </w:r>
      <w:r w:rsidR="00045C1A">
        <w:rPr>
          <w:rStyle w:val="Hyperlink0"/>
          <w:rFonts w:eastAsia="Calibri"/>
        </w:rPr>
        <w:t>significant capelin aggregations</w:t>
      </w:r>
      <w:r w:rsidR="00D03051">
        <w:rPr>
          <w:rStyle w:val="Hyperlink0"/>
          <w:rFonts w:eastAsia="Calibri"/>
        </w:rPr>
        <w:t xml:space="preserve"> were present</w:t>
      </w:r>
      <w:r w:rsidR="00045C1A">
        <w:rPr>
          <w:rStyle w:val="Hyperlink0"/>
          <w:rFonts w:eastAsia="Calibri"/>
        </w:rPr>
        <w:t xml:space="preserve"> inshore</w:t>
      </w:r>
      <w:r w:rsidR="00D03051">
        <w:rPr>
          <w:rStyle w:val="Hyperlink0"/>
          <w:rFonts w:eastAsia="Calibri"/>
        </w:rPr>
        <w:t xml:space="preserve">, then the </w:t>
      </w:r>
      <w:r w:rsidR="003103B1">
        <w:rPr>
          <w:rStyle w:val="Hyperlink0"/>
          <w:rFonts w:eastAsia="Calibri"/>
        </w:rPr>
        <w:t>CG</w:t>
      </w:r>
      <w:r w:rsidR="00D03051">
        <w:rPr>
          <w:rStyle w:val="Hyperlink0"/>
          <w:rFonts w:eastAsia="Calibri"/>
        </w:rPr>
        <w:t xml:space="preserve"> would be oriented towards the inshore during years when more inshore strata were surveyed (1996-1998, 2000-2002, 20</w:t>
      </w:r>
      <w:r w:rsidR="008256B3">
        <w:rPr>
          <w:rStyle w:val="Hyperlink0"/>
          <w:rFonts w:eastAsia="Calibri"/>
        </w:rPr>
        <w:t>04-2006, 2010, 2013). Instead, the CG was orient</w:t>
      </w:r>
      <w:del w:id="15" w:author="Alejandro BUren" w:date="2018-12-09T23:45:00Z">
        <w:r w:rsidR="008256B3" w:rsidDel="00756990">
          <w:rPr>
            <w:rStyle w:val="Hyperlink0"/>
            <w:rFonts w:eastAsia="Calibri"/>
          </w:rPr>
          <w:delText>at</w:delText>
        </w:r>
      </w:del>
      <w:r w:rsidR="008256B3">
        <w:rPr>
          <w:rStyle w:val="Hyperlink0"/>
          <w:rFonts w:eastAsia="Calibri"/>
        </w:rPr>
        <w:t xml:space="preserve">ed towards the inshore in the 2000s only </w:t>
      </w:r>
      <w:r w:rsidR="00D03051">
        <w:rPr>
          <w:rStyle w:val="Hyperlink0"/>
          <w:rFonts w:eastAsia="Calibri"/>
        </w:rPr>
        <w:t>(Fig. 4).</w:t>
      </w:r>
    </w:p>
    <w:p w14:paraId="576E3923" w14:textId="39A688FE" w:rsidR="00794830" w:rsidRDefault="00BD35A4">
      <w:pPr>
        <w:pStyle w:val="Style1"/>
        <w:rPr>
          <w:rStyle w:val="Hyperlink0"/>
          <w:rFonts w:eastAsia="Calibri"/>
        </w:rPr>
      </w:pPr>
      <w:r>
        <w:rPr>
          <w:rStyle w:val="Hyperlink0"/>
          <w:rFonts w:eastAsia="Calibri"/>
        </w:rPr>
        <w:t xml:space="preserve">There has been a bias for increased catches of capelin in the FBTS post-1995 not only due to a change in sampling gear but </w:t>
      </w:r>
      <w:r w:rsidR="003D25E2">
        <w:rPr>
          <w:rStyle w:val="Hyperlink0"/>
          <w:rFonts w:eastAsia="Calibri"/>
        </w:rPr>
        <w:t xml:space="preserve">also </w:t>
      </w:r>
      <w:r w:rsidR="00BC2BD6">
        <w:rPr>
          <w:rStyle w:val="Hyperlink0"/>
          <w:rFonts w:eastAsia="Calibri"/>
        </w:rPr>
        <w:t xml:space="preserve">due to </w:t>
      </w:r>
      <w:r w:rsidR="003D25E2">
        <w:rPr>
          <w:rStyle w:val="Hyperlink0"/>
          <w:rFonts w:eastAsia="Calibri"/>
        </w:rPr>
        <w:t xml:space="preserve">a change in habitat use of capelin </w:t>
      </w:r>
      <w:r w:rsidR="00BA5A75">
        <w:rPr>
          <w:rStyle w:val="Hyperlink0"/>
          <w:rFonts w:eastAsia="Calibri"/>
        </w:rPr>
        <w:t>(Mowbray 2002). Since 1991, capelin diel vertical migratory</w:t>
      </w:r>
      <w:r w:rsidR="00BC2BD6">
        <w:rPr>
          <w:rStyle w:val="Hyperlink0"/>
          <w:rFonts w:eastAsia="Calibri"/>
        </w:rPr>
        <w:t xml:space="preserve"> </w:t>
      </w:r>
      <w:r w:rsidR="003D25E2">
        <w:rPr>
          <w:rStyle w:val="Hyperlink0"/>
          <w:rFonts w:eastAsia="Calibri"/>
        </w:rPr>
        <w:t xml:space="preserve">behavior </w:t>
      </w:r>
      <w:r w:rsidR="00BA5A75">
        <w:rPr>
          <w:rStyle w:val="Hyperlink0"/>
          <w:rFonts w:eastAsia="Calibri"/>
        </w:rPr>
        <w:t xml:space="preserve">changed </w:t>
      </w:r>
      <w:r w:rsidR="00BC2BD6">
        <w:rPr>
          <w:rStyle w:val="Hyperlink0"/>
          <w:rFonts w:eastAsia="Calibri"/>
        </w:rPr>
        <w:t xml:space="preserve">with </w:t>
      </w:r>
      <w:r w:rsidR="003D25E2">
        <w:rPr>
          <w:rStyle w:val="Hyperlink0"/>
          <w:rFonts w:eastAsia="Calibri"/>
        </w:rPr>
        <w:t xml:space="preserve">deeper distributions </w:t>
      </w:r>
      <w:r w:rsidR="00862C97">
        <w:rPr>
          <w:rStyle w:val="Hyperlink0"/>
          <w:rFonts w:eastAsia="Calibri"/>
        </w:rPr>
        <w:t>bel</w:t>
      </w:r>
      <w:r w:rsidR="00BA5A75">
        <w:rPr>
          <w:rStyle w:val="Hyperlink0"/>
          <w:rFonts w:eastAsia="Calibri"/>
        </w:rPr>
        <w:t>ow the cold intermediate layer (~ 200 m) and in close</w:t>
      </w:r>
      <w:r w:rsidR="00F95CCA">
        <w:rPr>
          <w:rStyle w:val="Hyperlink0"/>
          <w:rFonts w:eastAsia="Calibri"/>
        </w:rPr>
        <w:t>r association with the bottom (</w:t>
      </w:r>
      <w:r w:rsidR="00B25DE1">
        <w:rPr>
          <w:rStyle w:val="Hyperlink0"/>
          <w:rFonts w:eastAsia="Calibri"/>
        </w:rPr>
        <w:t xml:space="preserve">peak density </w:t>
      </w:r>
      <w:r w:rsidR="00F95CCA">
        <w:rPr>
          <w:rStyle w:val="Hyperlink0"/>
          <w:rFonts w:eastAsia="Calibri"/>
        </w:rPr>
        <w:t xml:space="preserve">~ </w:t>
      </w:r>
      <w:r w:rsidR="00BA5A75">
        <w:rPr>
          <w:rStyle w:val="Hyperlink0"/>
          <w:rFonts w:eastAsia="Calibri"/>
        </w:rPr>
        <w:t>20 m</w:t>
      </w:r>
      <w:r w:rsidR="00F95CCA">
        <w:rPr>
          <w:rStyle w:val="Hyperlink0"/>
          <w:rFonts w:eastAsia="Calibri"/>
        </w:rPr>
        <w:t xml:space="preserve"> off bottom</w:t>
      </w:r>
      <w:r w:rsidR="00BA5A75">
        <w:rPr>
          <w:rStyle w:val="Hyperlink0"/>
          <w:rFonts w:eastAsia="Calibri"/>
        </w:rPr>
        <w:t xml:space="preserve">) with </w:t>
      </w:r>
      <w:r w:rsidR="003D25E2">
        <w:rPr>
          <w:rStyle w:val="Hyperlink0"/>
          <w:rFonts w:eastAsia="Calibri"/>
        </w:rPr>
        <w:t xml:space="preserve">capelin </w:t>
      </w:r>
      <w:r w:rsidR="00BC2BD6">
        <w:rPr>
          <w:rStyle w:val="Hyperlink0"/>
          <w:rFonts w:eastAsia="Calibri"/>
        </w:rPr>
        <w:t>rarely found in the upper 50 m of</w:t>
      </w:r>
      <w:r w:rsidR="00BA5A75">
        <w:rPr>
          <w:rStyle w:val="Hyperlink0"/>
          <w:rFonts w:eastAsia="Calibri"/>
        </w:rPr>
        <w:t xml:space="preserve"> the water column </w:t>
      </w:r>
      <w:r w:rsidR="00BC2BD6">
        <w:rPr>
          <w:rStyle w:val="Hyperlink0"/>
          <w:rFonts w:eastAsia="Calibri"/>
        </w:rPr>
        <w:t xml:space="preserve">(Mowbray 2002). This change in behavior may be </w:t>
      </w:r>
      <w:r>
        <w:rPr>
          <w:rStyle w:val="Hyperlink0"/>
          <w:rFonts w:eastAsia="Calibri"/>
        </w:rPr>
        <w:t xml:space="preserve">in response to a decline in the risk of </w:t>
      </w:r>
      <w:r w:rsidR="00AA60B6">
        <w:rPr>
          <w:rStyle w:val="Hyperlink0"/>
          <w:rFonts w:eastAsia="Calibri"/>
        </w:rPr>
        <w:t xml:space="preserve">groundfish (e.g., </w:t>
      </w:r>
      <w:r>
        <w:rPr>
          <w:rStyle w:val="Hyperlink0"/>
          <w:rFonts w:eastAsia="Calibri"/>
        </w:rPr>
        <w:t>Atlantic cod</w:t>
      </w:r>
      <w:r w:rsidR="00AA60B6">
        <w:rPr>
          <w:rStyle w:val="Hyperlink0"/>
          <w:rFonts w:eastAsia="Calibri"/>
        </w:rPr>
        <w:t>)</w:t>
      </w:r>
      <w:r>
        <w:rPr>
          <w:rStyle w:val="Hyperlink0"/>
          <w:rFonts w:eastAsia="Calibri"/>
        </w:rPr>
        <w:t xml:space="preserve"> predation that may drive capelin into the pelagic zone (Rose 1993, McQuinn 2009). Due to the inherent biase</w:t>
      </w:r>
      <w:r w:rsidR="00C7011F">
        <w:rPr>
          <w:rStyle w:val="Hyperlink0"/>
          <w:rFonts w:eastAsia="Calibri"/>
        </w:rPr>
        <w:t xml:space="preserve">s in the FBTS data, we </w:t>
      </w:r>
      <w:r>
        <w:rPr>
          <w:rStyle w:val="Hyperlink0"/>
          <w:rFonts w:eastAsia="Calibri"/>
        </w:rPr>
        <w:t>considered other data sources to investigate the center of distribution of capelin post-1991</w:t>
      </w:r>
      <w:r w:rsidR="00416947">
        <w:rPr>
          <w:rStyle w:val="Hyperlink0"/>
          <w:rFonts w:eastAsia="Calibri"/>
        </w:rPr>
        <w:t xml:space="preserve"> </w:t>
      </w:r>
      <w:r w:rsidR="00416947">
        <w:rPr>
          <w:rStyle w:val="Hyperlink0"/>
          <w:rFonts w:eastAsia="Calibri"/>
        </w:rPr>
        <w:fldChar w:fldCharType="begin"/>
      </w:r>
      <w:r w:rsidR="00594D36">
        <w:rPr>
          <w:rStyle w:val="Hyperlink0"/>
          <w:rFonts w:eastAsia="Calibri"/>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416947">
        <w:rPr>
          <w:rStyle w:val="Hyperlink0"/>
          <w:rFonts w:eastAsia="Calibri"/>
        </w:rPr>
        <w:fldChar w:fldCharType="separate"/>
      </w:r>
      <w:r w:rsidR="00594D36">
        <w:rPr>
          <w:rStyle w:val="Hyperlink0"/>
          <w:rFonts w:eastAsia="Calibri"/>
          <w:noProof/>
        </w:rPr>
        <w:t>(sensu Jech &amp; McQuinn 2016)</w:t>
      </w:r>
      <w:r w:rsidR="00416947">
        <w:rPr>
          <w:rStyle w:val="Hyperlink0"/>
          <w:rFonts w:eastAsia="Calibri"/>
        </w:rPr>
        <w:fldChar w:fldCharType="end"/>
      </w:r>
      <w:r>
        <w:rPr>
          <w:rStyle w:val="Hyperlink0"/>
          <w:rFonts w:eastAsia="Calibri"/>
        </w:rPr>
        <w:t>.  Juvenile capelin surveys using an International Young Gadoid Pelagic Trawl (IYGPT) in the northeastern bays and the offshore from 1994-99 found centers of distribution of capelin juveniles on the northern Grand Bank</w:t>
      </w:r>
      <w:r w:rsidR="0068602E">
        <w:rPr>
          <w:rStyle w:val="Hyperlink0"/>
          <w:rFonts w:eastAsia="Calibri"/>
        </w:rPr>
        <w:t xml:space="preserve"> </w:t>
      </w:r>
      <w:r>
        <w:rPr>
          <w:rStyle w:val="Hyperlink0"/>
          <w:rFonts w:eastAsia="Calibri"/>
        </w:rPr>
        <w:t xml:space="preserve">and along the northeast coast, but not in the bays, of Newfoundland </w:t>
      </w:r>
      <w:r>
        <w:rPr>
          <w:rStyle w:val="Hyperlink0"/>
          <w:rFonts w:eastAsia="Calibri"/>
        </w:rPr>
        <w:fldChar w:fldCharType="begin"/>
      </w:r>
      <w:r w:rsidR="00594D36">
        <w:rPr>
          <w:rStyle w:val="Hyperlink0"/>
          <w:rFonts w:eastAsia="Calibri"/>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Pr>
          <w:rStyle w:val="Hyperlink0"/>
          <w:rFonts w:eastAsia="Calibri"/>
        </w:rPr>
        <w:fldChar w:fldCharType="separate"/>
      </w:r>
      <w:r w:rsidR="00594D36">
        <w:rPr>
          <w:rStyle w:val="Hyperlink0"/>
          <w:rFonts w:eastAsia="Calibri"/>
          <w:noProof/>
        </w:rPr>
        <w:t>(Anderson et al. 2002)</w:t>
      </w:r>
      <w:r>
        <w:rPr>
          <w:rStyle w:val="Hyperlink0"/>
          <w:rFonts w:eastAsia="Calibri"/>
        </w:rPr>
        <w:fldChar w:fldCharType="end"/>
      </w:r>
      <w:r w:rsidR="00C728F5">
        <w:rPr>
          <w:rStyle w:val="Hyperlink0"/>
          <w:rFonts w:eastAsia="Calibri"/>
        </w:rPr>
        <w:t>. This</w:t>
      </w:r>
      <w:r>
        <w:rPr>
          <w:rStyle w:val="Hyperlink0"/>
          <w:rFonts w:eastAsia="Calibri"/>
        </w:rPr>
        <w:t xml:space="preserve"> is consistent with capelin migrating to their nursery areas in the offshore. </w:t>
      </w:r>
      <w:r w:rsidR="00C728F5">
        <w:rPr>
          <w:rStyle w:val="Hyperlink0"/>
          <w:rFonts w:eastAsia="Calibri"/>
        </w:rPr>
        <w:t>Thus, t</w:t>
      </w:r>
      <w:r>
        <w:rPr>
          <w:rStyle w:val="Hyperlink0"/>
          <w:rFonts w:eastAsia="Calibri"/>
        </w:rPr>
        <w:t xml:space="preserve">his independent study of juvenile capelin distribution supports our </w:t>
      </w:r>
      <w:r w:rsidR="00740DF6">
        <w:rPr>
          <w:rStyle w:val="Hyperlink0"/>
          <w:rFonts w:eastAsia="Calibri"/>
        </w:rPr>
        <w:t>CG</w:t>
      </w:r>
      <w:r>
        <w:rPr>
          <w:rStyle w:val="Hyperlink0"/>
          <w:rFonts w:eastAsia="Calibri"/>
        </w:rPr>
        <w:t xml:space="preserve"> analysis using the FBTS data.</w:t>
      </w:r>
    </w:p>
    <w:p w14:paraId="5110924A" w14:textId="19B19BA6" w:rsidR="000A264C" w:rsidRPr="00786770" w:rsidRDefault="00BD35A4" w:rsidP="000A264C">
      <w:pPr>
        <w:pStyle w:val="Style1"/>
        <w:rPr>
          <w:rStyle w:val="Hyperlink0"/>
          <w:rFonts w:eastAsia="Calibri"/>
        </w:rPr>
      </w:pPr>
      <w:r>
        <w:rPr>
          <w:rStyle w:val="Hyperlink0"/>
          <w:rFonts w:eastAsia="Calibri"/>
        </w:rPr>
        <w:lastRenderedPageBreak/>
        <w:t xml:space="preserve">In summary, capelin distribution moved </w:t>
      </w:r>
      <w:r w:rsidR="00740DF6">
        <w:rPr>
          <w:rStyle w:val="Hyperlink0"/>
          <w:rFonts w:eastAsia="Calibri"/>
        </w:rPr>
        <w:t xml:space="preserve">predominately </w:t>
      </w:r>
      <w:r>
        <w:rPr>
          <w:rStyle w:val="Hyperlink0"/>
          <w:rFonts w:eastAsia="Calibri"/>
        </w:rPr>
        <w:t>in the north-south rather than east-west axis post-199</w:t>
      </w:r>
      <w:r w:rsidR="00740DF6">
        <w:rPr>
          <w:rStyle w:val="Hyperlink0"/>
          <w:rFonts w:eastAsia="Calibri"/>
        </w:rPr>
        <w:t>1</w:t>
      </w:r>
      <w:r>
        <w:rPr>
          <w:rStyle w:val="Hyperlink0"/>
          <w:rFonts w:eastAsia="Calibri"/>
        </w:rPr>
        <w:t xml:space="preserve"> based on a </w:t>
      </w:r>
      <w:r w:rsidR="00740DF6">
        <w:rPr>
          <w:rStyle w:val="Hyperlink0"/>
          <w:rFonts w:eastAsia="Calibri"/>
        </w:rPr>
        <w:t xml:space="preserve">CG </w:t>
      </w:r>
      <w:r w:rsidR="00A4416E">
        <w:rPr>
          <w:rStyle w:val="Hyperlink0"/>
          <w:rFonts w:eastAsia="Calibri"/>
        </w:rPr>
        <w:t>analysis that accounted</w:t>
      </w:r>
      <w:r>
        <w:rPr>
          <w:rStyle w:val="Hyperlink0"/>
          <w:rFonts w:eastAsia="Calibri"/>
        </w:rPr>
        <w:t xml:space="preserve"> </w:t>
      </w:r>
      <w:r w:rsidR="00740DF6">
        <w:rPr>
          <w:rStyle w:val="Hyperlink0"/>
          <w:rFonts w:eastAsia="Calibri"/>
        </w:rPr>
        <w:t xml:space="preserve">for </w:t>
      </w:r>
      <w:r w:rsidR="00A4416E">
        <w:rPr>
          <w:rStyle w:val="Hyperlink0"/>
          <w:rFonts w:eastAsia="Calibri"/>
        </w:rPr>
        <w:t xml:space="preserve">both </w:t>
      </w:r>
      <w:r w:rsidR="00740DF6">
        <w:rPr>
          <w:rStyle w:val="Hyperlink0"/>
          <w:rFonts w:eastAsia="Calibri"/>
        </w:rPr>
        <w:t xml:space="preserve">inertia (i.e. spatial dispersion of the population around its center of gravity) and change in FBTS sampling effort. </w:t>
      </w:r>
      <w:r w:rsidR="00AB65C3">
        <w:rPr>
          <w:rStyle w:val="Hyperlink0"/>
          <w:rFonts w:eastAsia="Calibri"/>
        </w:rPr>
        <w:t xml:space="preserve">The </w:t>
      </w:r>
      <w:r w:rsidR="00740DF6">
        <w:rPr>
          <w:rStyle w:val="Hyperlink0"/>
          <w:rFonts w:eastAsia="Calibri"/>
        </w:rPr>
        <w:t>CG</w:t>
      </w:r>
      <w:r w:rsidR="00AB65C3">
        <w:rPr>
          <w:rStyle w:val="Hyperlink0"/>
          <w:rFonts w:eastAsia="Calibri"/>
        </w:rPr>
        <w:t xml:space="preserve"> analysis does not support the hypoth</w:t>
      </w:r>
      <w:r w:rsidR="00B04563">
        <w:rPr>
          <w:rStyle w:val="Hyperlink0"/>
          <w:rFonts w:eastAsia="Calibri"/>
        </w:rPr>
        <w:t xml:space="preserve">esis of inshore residence of capelin since </w:t>
      </w:r>
      <w:r w:rsidR="00460458">
        <w:rPr>
          <w:rStyle w:val="Hyperlink0"/>
          <w:rFonts w:eastAsia="Calibri"/>
        </w:rPr>
        <w:t>1990</w:t>
      </w:r>
      <w:r w:rsidR="00740DF6">
        <w:rPr>
          <w:rStyle w:val="Hyperlink0"/>
          <w:rFonts w:eastAsia="Calibri"/>
        </w:rPr>
        <w:t>-91</w:t>
      </w:r>
      <w:r w:rsidR="00786770">
        <w:rPr>
          <w:rStyle w:val="Hyperlink0"/>
          <w:rFonts w:eastAsia="Calibri"/>
        </w:rPr>
        <w:t xml:space="preserve">, and, in combination </w:t>
      </w:r>
      <w:r w:rsidR="00C055A8">
        <w:rPr>
          <w:rStyle w:val="Hyperlink0"/>
          <w:rFonts w:eastAsia="Calibri"/>
        </w:rPr>
        <w:t xml:space="preserve">with </w:t>
      </w:r>
      <w:r w:rsidR="00DC4089">
        <w:rPr>
          <w:rStyle w:val="Hyperlink0"/>
          <w:rFonts w:eastAsia="Calibri"/>
        </w:rPr>
        <w:t>the finding that the center of juvenile capelin distribution was also offshore in the 1990s,</w:t>
      </w:r>
      <w:r w:rsidR="00786770">
        <w:rPr>
          <w:rStyle w:val="Hyperlink0"/>
          <w:rFonts w:eastAsia="Calibri"/>
        </w:rPr>
        <w:t xml:space="preserve"> supports the collapse hypothesis</w:t>
      </w:r>
      <w:r w:rsidR="005620AE">
        <w:rPr>
          <w:rStyle w:val="Hyperlink0"/>
          <w:rFonts w:eastAsia="Calibri"/>
        </w:rPr>
        <w:t xml:space="preserve"> (Table 1)</w:t>
      </w:r>
      <w:r w:rsidR="00786770">
        <w:rPr>
          <w:rStyle w:val="Hyperlink0"/>
          <w:rFonts w:eastAsia="Calibri"/>
        </w:rPr>
        <w:t>.</w:t>
      </w:r>
    </w:p>
    <w:p w14:paraId="307F48BF" w14:textId="77777777" w:rsidR="00794830" w:rsidRPr="001B1F3E" w:rsidRDefault="00BD35A4" w:rsidP="002638BC">
      <w:pPr>
        <w:pStyle w:val="Heading4"/>
        <w:rPr>
          <w:rStyle w:val="None"/>
          <w:rFonts w:cs="Times New Roman"/>
          <w:b/>
          <w:i w:val="0"/>
          <w:color w:val="000000"/>
          <w:u w:color="000000"/>
        </w:rPr>
      </w:pPr>
      <w:r w:rsidRPr="001B1F3E">
        <w:rPr>
          <w:rStyle w:val="None"/>
          <w:rFonts w:cs="Times New Roman"/>
          <w:b/>
          <w:i w:val="0"/>
          <w:color w:val="000000"/>
          <w:u w:color="000000"/>
        </w:rPr>
        <w:t>Residence time of capelin concentrations during offshore acoustic surveys in Div. 3L</w:t>
      </w:r>
    </w:p>
    <w:p w14:paraId="625CC076" w14:textId="2F2CB7DB" w:rsidR="00794830" w:rsidRDefault="00BD35A4" w:rsidP="00514948">
      <w:pPr>
        <w:pStyle w:val="Style1"/>
        <w:rPr>
          <w:rStyle w:val="Hyperlink0"/>
          <w:rFonts w:eastAsia="Calibri"/>
        </w:rPr>
      </w:pPr>
      <w:r>
        <w:rPr>
          <w:rStyle w:val="Hyperlink0"/>
          <w:rFonts w:eastAsia="Calibri"/>
        </w:rPr>
        <w:t xml:space="preserve">The </w:t>
      </w:r>
      <w:r w:rsidR="00F934C2">
        <w:rPr>
          <w:rStyle w:val="Hyperlink0"/>
          <w:rFonts w:eastAsia="Calibri"/>
        </w:rPr>
        <w:t xml:space="preserve">non-collapse hypothesis </w:t>
      </w:r>
      <w:r w:rsidR="0097023F">
        <w:rPr>
          <w:rStyle w:val="Hyperlink0"/>
          <w:rFonts w:eastAsia="Calibri"/>
        </w:rPr>
        <w:t>assumes</w:t>
      </w:r>
      <w:r>
        <w:rPr>
          <w:rStyle w:val="Hyperlink0"/>
          <w:rFonts w:eastAsia="Calibri"/>
        </w:rPr>
        <w:t xml:space="preserve"> that the delay in the timing of capelin spawning post-1991 led to a mismatch in capelin availability to the spring acoustic survey, which has resulted in the spring acoustic survey severely underestimating capelin biomass off</w:t>
      </w:r>
      <w:r w:rsidR="00F934C2">
        <w:rPr>
          <w:rStyle w:val="Hyperlink0"/>
          <w:rFonts w:eastAsia="Calibri"/>
        </w:rPr>
        <w:t>shore</w:t>
      </w:r>
      <w:r>
        <w:rPr>
          <w:rStyle w:val="Hyperlink0"/>
          <w:rFonts w:eastAsia="Calibri"/>
        </w:rPr>
        <w:t xml:space="preserve">. Since 1991, capelin spawning has been persistently delayed on average by four weeks (DFO 2018). Meanwhile, the spring acoustic survey has been fixed spatially and temporally since the 1980s, </w:t>
      </w:r>
      <w:r w:rsidR="0097023F">
        <w:rPr>
          <w:rStyle w:val="Hyperlink0"/>
          <w:rFonts w:eastAsia="Calibri"/>
        </w:rPr>
        <w:t>which raises the possibility that th</w:t>
      </w:r>
      <w:r>
        <w:rPr>
          <w:rStyle w:val="Hyperlink0"/>
          <w:rFonts w:eastAsia="Calibri"/>
        </w:rPr>
        <w:t xml:space="preserve">e spring acoustic survey </w:t>
      </w:r>
      <w:r w:rsidR="0097023F">
        <w:rPr>
          <w:rStyle w:val="Hyperlink0"/>
          <w:rFonts w:eastAsia="Calibri"/>
        </w:rPr>
        <w:t xml:space="preserve">may not monitor </w:t>
      </w:r>
      <w:r>
        <w:rPr>
          <w:rStyle w:val="Hyperlink0"/>
          <w:rFonts w:eastAsia="Calibri"/>
        </w:rPr>
        <w:t xml:space="preserve">migrating capelin </w:t>
      </w:r>
      <w:r w:rsidR="0097023F">
        <w:rPr>
          <w:rStyle w:val="Hyperlink0"/>
          <w:rFonts w:eastAsia="Calibri"/>
        </w:rPr>
        <w:t xml:space="preserve">consistently </w:t>
      </w:r>
      <w:r>
        <w:rPr>
          <w:rStyle w:val="Hyperlink0"/>
          <w:rFonts w:eastAsia="Calibri"/>
        </w:rPr>
        <w:t xml:space="preserve">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sidR="00594D36">
        <w:rPr>
          <w:rStyle w:val="Hyperlink0"/>
          <w:rFonts w:eastAsia="Calibri"/>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Hyperlink0"/>
          <w:rFonts w:eastAsia="Calibri"/>
        </w:rPr>
        <w:fldChar w:fldCharType="separate"/>
      </w:r>
      <w:r w:rsidR="00594D36">
        <w:rPr>
          <w:rStyle w:val="Hyperlink0"/>
          <w:rFonts w:eastAsia="Calibri"/>
          <w:noProof/>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r w:rsidR="0097023F">
        <w:rPr>
          <w:rStyle w:val="Hyperlink0"/>
          <w:rFonts w:eastAsia="Calibri"/>
        </w:rPr>
        <w:t xml:space="preserve">should not be considered as a </w:t>
      </w:r>
      <w:r>
        <w:rPr>
          <w:rStyle w:val="Hyperlink0"/>
          <w:rFonts w:eastAsia="Calibri"/>
        </w:rPr>
        <w:t xml:space="preserve">proxy for spawning stock biomass. </w:t>
      </w:r>
    </w:p>
    <w:p w14:paraId="1B504F14" w14:textId="29E35F1F" w:rsidR="00794830" w:rsidRDefault="00BD35A4">
      <w:pPr>
        <w:pStyle w:val="Style1"/>
        <w:rPr>
          <w:rStyle w:val="Hyperlink0"/>
          <w:rFonts w:eastAsia="Calibri"/>
        </w:rPr>
      </w:pPr>
      <w:r>
        <w:rPr>
          <w:rStyle w:val="Hyperlink0"/>
          <w:rFonts w:eastAsia="Calibri"/>
        </w:rPr>
        <w:t xml:space="preserve">While </w:t>
      </w:r>
      <w:r w:rsidR="0097023F">
        <w:rPr>
          <w:rStyle w:val="Hyperlink0"/>
          <w:rFonts w:eastAsia="Calibri"/>
        </w:rPr>
        <w:t>a</w:t>
      </w:r>
      <w:r>
        <w:rPr>
          <w:rStyle w:val="Hyperlink0"/>
          <w:rFonts w:eastAsia="Calibri"/>
        </w:rPr>
        <w:t xml:space="preserve"> delay in </w:t>
      </w:r>
      <w:r w:rsidR="0097023F">
        <w:rPr>
          <w:rStyle w:val="Hyperlink0"/>
          <w:rFonts w:eastAsia="Calibri"/>
        </w:rPr>
        <w:t>the timing of spawning should not have a direct impact on the</w:t>
      </w:r>
      <w:r w:rsidR="00C12880">
        <w:rPr>
          <w:rStyle w:val="Hyperlink0"/>
          <w:rFonts w:eastAsia="Calibri"/>
        </w:rPr>
        <w:t xml:space="preserve"> </w:t>
      </w:r>
      <w:r>
        <w:rPr>
          <w:rStyle w:val="Hyperlink0"/>
          <w:rFonts w:eastAsia="Calibri"/>
        </w:rPr>
        <w:t xml:space="preserve">acoustic abundance index derived from the spring acoustic survey, </w:t>
      </w:r>
      <w:r w:rsidR="00DC6C78">
        <w:rPr>
          <w:rStyle w:val="Hyperlink0"/>
          <w:rFonts w:eastAsia="Calibri"/>
        </w:rPr>
        <w:t xml:space="preserve">earlier maturation could alter the age structure of the stock with inter-annual variability in the proportion of age-2s starting their adult migration patterns and </w:t>
      </w:r>
      <w:r w:rsidR="00FD2CAB">
        <w:rPr>
          <w:rStyle w:val="Hyperlink0"/>
          <w:rFonts w:eastAsia="Calibri"/>
        </w:rPr>
        <w:t>may be</w:t>
      </w:r>
      <w:r w:rsidR="00DC6C78">
        <w:rPr>
          <w:rStyle w:val="Hyperlink0"/>
          <w:rFonts w:eastAsia="Calibri"/>
        </w:rPr>
        <w:t xml:space="preserve"> unavailable to the survey. T</w:t>
      </w:r>
      <w:r w:rsidR="00EC2522">
        <w:rPr>
          <w:rStyle w:val="Hyperlink0"/>
          <w:rFonts w:eastAsia="Calibri"/>
        </w:rPr>
        <w:t xml:space="preserve">he proportion </w:t>
      </w:r>
      <w:r w:rsidR="00A47FBE">
        <w:rPr>
          <w:rStyle w:val="Hyperlink0"/>
          <w:rFonts w:eastAsia="Calibri"/>
        </w:rPr>
        <w:t xml:space="preserve">of </w:t>
      </w:r>
      <w:r w:rsidR="001A7950">
        <w:rPr>
          <w:rStyle w:val="Hyperlink0"/>
          <w:rFonts w:eastAsia="Calibri"/>
        </w:rPr>
        <w:t>mature</w:t>
      </w:r>
      <w:r w:rsidR="00EC2522">
        <w:rPr>
          <w:rStyle w:val="Hyperlink0"/>
          <w:rFonts w:eastAsia="Calibri"/>
        </w:rPr>
        <w:t xml:space="preserve"> age-2 capelin has increased since 1991 (4% pre-1991 compared to 37-79% post-1991) </w:t>
      </w:r>
      <w:r w:rsidR="00EC2522">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EC2522">
        <w:rPr>
          <w:rStyle w:val="Hyperlink0"/>
          <w:rFonts w:eastAsia="Calibri"/>
        </w:rPr>
      </w:r>
      <w:r w:rsidR="00EC2522">
        <w:rPr>
          <w:rStyle w:val="Hyperlink0"/>
          <w:rFonts w:eastAsia="Calibri"/>
        </w:rPr>
        <w:fldChar w:fldCharType="separate"/>
      </w:r>
      <w:r w:rsidR="00594D36">
        <w:rPr>
          <w:rStyle w:val="Hyperlink0"/>
          <w:rFonts w:eastAsia="Calibri"/>
          <w:noProof/>
        </w:rPr>
        <w:t xml:space="preserve">(Mowbray 2014, DFO </w:t>
      </w:r>
      <w:r w:rsidR="00594D36">
        <w:rPr>
          <w:rStyle w:val="Hyperlink0"/>
          <w:rFonts w:eastAsia="Calibri"/>
          <w:noProof/>
        </w:rPr>
        <w:lastRenderedPageBreak/>
        <w:t>2018)</w:t>
      </w:r>
      <w:r w:rsidR="00EC2522">
        <w:rPr>
          <w:rStyle w:val="Hyperlink0"/>
          <w:rFonts w:eastAsia="Calibri"/>
        </w:rPr>
        <w:fldChar w:fldCharType="end"/>
      </w:r>
      <w:r w:rsidR="00DC6C78">
        <w:rPr>
          <w:rStyle w:val="Hyperlink0"/>
          <w:rFonts w:eastAsia="Calibri"/>
        </w:rPr>
        <w:t xml:space="preserve">. </w:t>
      </w:r>
      <w:r w:rsidR="00FE605A">
        <w:rPr>
          <w:rStyle w:val="Hyperlink0"/>
          <w:rFonts w:eastAsia="Calibri"/>
        </w:rPr>
        <w:t xml:space="preserve">In the Barents Sea, capelin growth </w:t>
      </w:r>
      <w:r w:rsidR="001F21DE">
        <w:rPr>
          <w:rStyle w:val="Hyperlink0"/>
          <w:rFonts w:eastAsia="Calibri"/>
        </w:rPr>
        <w:t>may be</w:t>
      </w:r>
      <w:r w:rsidR="00FE605A">
        <w:rPr>
          <w:rStyle w:val="Hyperlink0"/>
          <w:rFonts w:eastAsia="Calibri"/>
        </w:rPr>
        <w:t xml:space="preserve"> </w:t>
      </w:r>
      <w:r w:rsidR="001A7950">
        <w:rPr>
          <w:rStyle w:val="Hyperlink0"/>
          <w:rFonts w:eastAsia="Calibri"/>
        </w:rPr>
        <w:t xml:space="preserve">stock abundance dependent, with faster </w:t>
      </w:r>
      <w:r w:rsidR="00DC6C78">
        <w:rPr>
          <w:rStyle w:val="Hyperlink0"/>
          <w:rFonts w:eastAsia="Calibri"/>
        </w:rPr>
        <w:t xml:space="preserve">immature (juvenile) </w:t>
      </w:r>
      <w:r w:rsidR="001A7950">
        <w:rPr>
          <w:rStyle w:val="Hyperlink0"/>
          <w:rFonts w:eastAsia="Calibri"/>
        </w:rPr>
        <w:t xml:space="preserve">growth observed when the stock size was small; and since timing of maturation is linked to growth, year classes with fast </w:t>
      </w:r>
      <w:r w:rsidR="00DC6C78">
        <w:rPr>
          <w:rStyle w:val="Hyperlink0"/>
          <w:rFonts w:eastAsia="Calibri"/>
        </w:rPr>
        <w:t>immature</w:t>
      </w:r>
      <w:r w:rsidR="001A7950">
        <w:rPr>
          <w:rStyle w:val="Hyperlink0"/>
          <w:rFonts w:eastAsia="Calibri"/>
        </w:rPr>
        <w:t xml:space="preserve"> growth had earlier maturation </w:t>
      </w:r>
      <w:r w:rsidR="00DE6C39">
        <w:rPr>
          <w:rStyle w:val="Hyperlink0"/>
          <w:rFonts w:eastAsia="Calibri"/>
        </w:rPr>
        <w:fldChar w:fldCharType="begin"/>
      </w:r>
      <w:r w:rsidR="00594D36">
        <w:rPr>
          <w:rStyle w:val="Hyperlink0"/>
          <w:rFonts w:eastAsia="Calibri"/>
        </w:rPr>
        <w:instrText xml:space="preserve"> ADDIN EN.CITE &lt;EndNote&gt;&lt;Cite&gt;&lt;Author&gt;Gjøsæter&lt;/Author&gt;&lt;Year&gt;1998&lt;/Year&gt;&lt;RecNum&gt;937&lt;/RecNum&gt;&lt;Prefix&gt;reviewed in &lt;/Prefix&gt;&lt;DisplayText&gt;(reviewed in 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Francis&lt;/publisher&gt;&lt;isbn&gt;0036-4827&lt;/isbn&gt;&lt;urls&gt;&lt;related-urls&gt;&lt;url&gt;&lt;style face="underline" font="default" size="100%"&gt;https://doi.org/10.1080/00364827.1998.10420445&lt;/style&gt;&lt;/url&gt;&lt;/related-urls&gt;&lt;/urls&gt;&lt;electronic-resource-num&gt;10.1080/00364827.1998.10420445&lt;/electronic-resource-num&gt;&lt;/record&gt;&lt;/Cite&gt;&lt;/EndNote&gt;</w:instrText>
      </w:r>
      <w:r w:rsidR="00DE6C39">
        <w:rPr>
          <w:rStyle w:val="Hyperlink0"/>
          <w:rFonts w:eastAsia="Calibri"/>
        </w:rPr>
        <w:fldChar w:fldCharType="separate"/>
      </w:r>
      <w:r w:rsidR="00594D36">
        <w:rPr>
          <w:rStyle w:val="Hyperlink0"/>
          <w:rFonts w:eastAsia="Calibri"/>
          <w:noProof/>
        </w:rPr>
        <w:t>(reviewed in Gjøsæter 1998)</w:t>
      </w:r>
      <w:r w:rsidR="00DE6C39">
        <w:rPr>
          <w:rStyle w:val="Hyperlink0"/>
          <w:rFonts w:eastAsia="Calibri"/>
        </w:rPr>
        <w:fldChar w:fldCharType="end"/>
      </w:r>
      <w:r w:rsidR="001A7950">
        <w:rPr>
          <w:rStyle w:val="Hyperlink0"/>
          <w:rFonts w:eastAsia="Calibri"/>
        </w:rPr>
        <w:t xml:space="preserve">. </w:t>
      </w:r>
      <w:r w:rsidR="001F21DE">
        <w:rPr>
          <w:rStyle w:val="Hyperlink0"/>
          <w:rFonts w:eastAsia="Calibri"/>
        </w:rPr>
        <w:t xml:space="preserve">For </w:t>
      </w:r>
      <w:r w:rsidR="001F5BB3">
        <w:rPr>
          <w:rStyle w:val="Hyperlink0"/>
          <w:rFonts w:eastAsia="Calibri"/>
        </w:rPr>
        <w:t>NL capelin</w:t>
      </w:r>
      <w:r w:rsidR="001F21DE">
        <w:rPr>
          <w:rStyle w:val="Hyperlink0"/>
          <w:rFonts w:eastAsia="Calibri"/>
        </w:rPr>
        <w:t xml:space="preserve">, growth of age-2 capelin </w:t>
      </w:r>
      <w:r w:rsidR="00A47FBE">
        <w:rPr>
          <w:rStyle w:val="Hyperlink0"/>
          <w:rFonts w:eastAsia="Calibri"/>
        </w:rPr>
        <w:t>wa</w:t>
      </w:r>
      <w:r w:rsidR="001F21DE">
        <w:rPr>
          <w:rStyle w:val="Hyperlink0"/>
          <w:rFonts w:eastAsia="Calibri"/>
        </w:rPr>
        <w:t xml:space="preserve">s </w:t>
      </w:r>
      <w:r w:rsidR="00A47FBE">
        <w:rPr>
          <w:rStyle w:val="Hyperlink0"/>
          <w:rFonts w:eastAsia="Calibri"/>
        </w:rPr>
        <w:t xml:space="preserve">faster post-1991 (DFO 2018), which </w:t>
      </w:r>
      <w:r w:rsidR="00DC6C78">
        <w:rPr>
          <w:rStyle w:val="Hyperlink0"/>
          <w:rFonts w:eastAsia="Calibri"/>
        </w:rPr>
        <w:t xml:space="preserve">provides support for the collapse hypothesis (i.e. </w:t>
      </w:r>
      <w:r w:rsidR="001F5BB3">
        <w:rPr>
          <w:rStyle w:val="Hyperlink0"/>
          <w:rFonts w:eastAsia="Calibri"/>
        </w:rPr>
        <w:t xml:space="preserve">smaller stock size </w:t>
      </w:r>
      <w:r w:rsidR="00DC6C78">
        <w:rPr>
          <w:rStyle w:val="Hyperlink0"/>
          <w:rFonts w:eastAsia="Calibri"/>
        </w:rPr>
        <w:t xml:space="preserve">post-1991) </w:t>
      </w:r>
      <w:r w:rsidR="001F5BB3">
        <w:rPr>
          <w:rStyle w:val="Hyperlink0"/>
          <w:rFonts w:eastAsia="Calibri"/>
        </w:rPr>
        <w:t xml:space="preserve">and </w:t>
      </w:r>
      <w:r w:rsidR="00A47FBE">
        <w:rPr>
          <w:rStyle w:val="Hyperlink0"/>
          <w:rFonts w:eastAsia="Calibri"/>
        </w:rPr>
        <w:t xml:space="preserve">may explain the persistently </w:t>
      </w:r>
      <w:r w:rsidR="001F5BB3">
        <w:rPr>
          <w:rStyle w:val="Hyperlink0"/>
          <w:rFonts w:eastAsia="Calibri"/>
        </w:rPr>
        <w:t xml:space="preserve">earlier maturation </w:t>
      </w:r>
      <w:r w:rsidR="00A47FBE">
        <w:rPr>
          <w:rStyle w:val="Hyperlink0"/>
          <w:rFonts w:eastAsia="Calibri"/>
        </w:rPr>
        <w:t>of capelin since 1991</w:t>
      </w:r>
      <w:r w:rsidR="001F21DE">
        <w:rPr>
          <w:rStyle w:val="Hyperlink0"/>
          <w:rFonts w:eastAsia="Calibri"/>
        </w:rPr>
        <w:t xml:space="preserve">. </w:t>
      </w:r>
      <w:r w:rsidR="00E746BF">
        <w:rPr>
          <w:rStyle w:val="Hyperlink0"/>
          <w:rFonts w:eastAsia="Calibri"/>
        </w:rPr>
        <w:t>Despite</w:t>
      </w:r>
      <w:r w:rsidR="00DC6C78">
        <w:rPr>
          <w:rStyle w:val="Hyperlink0"/>
          <w:rFonts w:eastAsia="Calibri"/>
        </w:rPr>
        <w:t xml:space="preserve"> the earlier observed</w:t>
      </w:r>
      <w:r w:rsidR="00E746BF">
        <w:rPr>
          <w:rStyle w:val="Hyperlink0"/>
          <w:rFonts w:eastAsia="Calibri"/>
        </w:rPr>
        <w:t xml:space="preserve"> maturation of capelin post-1991, there</w:t>
      </w:r>
      <w:r w:rsidR="00DC6C78">
        <w:rPr>
          <w:rStyle w:val="Hyperlink0"/>
          <w:rFonts w:eastAsia="Calibri"/>
        </w:rPr>
        <w:t xml:space="preserve"> </w:t>
      </w:r>
      <w:r>
        <w:rPr>
          <w:rStyle w:val="Hyperlink0"/>
          <w:rFonts w:eastAsia="Calibri"/>
        </w:rPr>
        <w:t xml:space="preserve">has been high internal consistency in the </w:t>
      </w:r>
      <w:r w:rsidR="00E531B6">
        <w:rPr>
          <w:rStyle w:val="Hyperlink0"/>
          <w:rFonts w:eastAsia="Calibri"/>
        </w:rPr>
        <w:t xml:space="preserve">spring </w:t>
      </w:r>
      <w:r w:rsidR="00E746BF">
        <w:rPr>
          <w:rStyle w:val="Hyperlink0"/>
          <w:rFonts w:eastAsia="Calibri"/>
        </w:rPr>
        <w:t xml:space="preserve">acoustic </w:t>
      </w:r>
      <w:r>
        <w:rPr>
          <w:rStyle w:val="Hyperlink0"/>
          <w:rFonts w:eastAsia="Calibri"/>
        </w:rPr>
        <w:t>survey, with the index of abundance for the age-3 cohort being strongly correlated with the index of abundance for the age-2 cohort from the previous year (DFO 2018)</w:t>
      </w:r>
      <w:r w:rsidR="00B7427B">
        <w:rPr>
          <w:rStyle w:val="Hyperlink0"/>
          <w:rFonts w:eastAsia="Calibri"/>
        </w:rPr>
        <w:t xml:space="preserve">. This result </w:t>
      </w:r>
      <w:r>
        <w:rPr>
          <w:rStyle w:val="Hyperlink0"/>
          <w:rFonts w:eastAsia="Calibri"/>
        </w:rPr>
        <w:t xml:space="preserve">implies that the spring acoustic survey can meaningfully capture relative changes in the overall stock, regardless of </w:t>
      </w:r>
      <w:r w:rsidR="0097023F">
        <w:rPr>
          <w:rStyle w:val="Hyperlink0"/>
          <w:rFonts w:eastAsia="Calibri"/>
        </w:rPr>
        <w:t xml:space="preserve">the proportion of </w:t>
      </w:r>
      <w:r>
        <w:rPr>
          <w:rStyle w:val="Hyperlink0"/>
          <w:rFonts w:eastAsia="Calibri"/>
        </w:rPr>
        <w:t xml:space="preserve">migrating/non-migrating fractions. </w:t>
      </w:r>
    </w:p>
    <w:p w14:paraId="72F66E6E" w14:textId="1756B600" w:rsidR="00794830" w:rsidRDefault="00BD35A4">
      <w:pPr>
        <w:pStyle w:val="Style1"/>
        <w:rPr>
          <w:rStyle w:val="Hyperlink0"/>
          <w:rFonts w:eastAsia="Calibri"/>
        </w:rPr>
      </w:pPr>
      <w:r>
        <w:rPr>
          <w:rStyle w:val="Hyperlink0"/>
          <w:rFonts w:eastAsia="Calibri"/>
        </w:rPr>
        <w:t>If there was a significant inshore capelin population post-199</w:t>
      </w:r>
      <w:r w:rsidR="001900CF">
        <w:rPr>
          <w:rStyle w:val="Hyperlink0"/>
          <w:rFonts w:eastAsia="Calibri"/>
        </w:rPr>
        <w:t>1</w:t>
      </w:r>
      <w:r>
        <w:rPr>
          <w:rStyle w:val="Hyperlink0"/>
          <w:rFonts w:eastAsia="Calibri"/>
        </w:rPr>
        <w:t xml:space="preserve">, we would expect to see this change in population demographics reflected in both the offshore acoustic survey and the inshore commercial catch. </w:t>
      </w:r>
      <w:r w:rsidR="0097023F">
        <w:rPr>
          <w:rStyle w:val="Hyperlink0"/>
          <w:rFonts w:eastAsia="Calibri"/>
        </w:rPr>
        <w:t>Prior to 1991, mature age-2 capelin were</w:t>
      </w:r>
      <w:r>
        <w:rPr>
          <w:rStyle w:val="Hyperlink0"/>
          <w:rFonts w:eastAsia="Calibri"/>
        </w:rPr>
        <w:t xml:space="preserve"> a negligible component of the </w:t>
      </w:r>
      <w:r w:rsidR="0097023F">
        <w:rPr>
          <w:rStyle w:val="Hyperlink0"/>
          <w:rFonts w:eastAsia="Calibri"/>
        </w:rPr>
        <w:t xml:space="preserve">inshore commercial </w:t>
      </w:r>
      <w:r w:rsidR="00D10F6B">
        <w:rPr>
          <w:rStyle w:val="Hyperlink0"/>
          <w:rFonts w:eastAsia="Calibri"/>
        </w:rPr>
        <w:t xml:space="preserve">fishery (&lt; 5% of total catch)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Pr>
          <w:rStyle w:val="Hyperlink0"/>
          <w:rFonts w:eastAsia="Calibri"/>
        </w:rPr>
        <w:t xml:space="preserve">. Post-1991, the contribution of mature age-2 capelin increased to almost half of commercial inshore catches </w:t>
      </w:r>
      <w:r w:rsidR="00D10F6B" w:rsidRPr="00D10F6B">
        <w:rPr>
          <w:rStyle w:val="Hyperlink0"/>
          <w:rFonts w:eastAsia="Calibri"/>
          <w:highlight w:val="yellow"/>
        </w:rPr>
        <w:t xml:space="preserve">(Fig. </w:t>
      </w:r>
      <w:r w:rsidR="00D10F6B">
        <w:rPr>
          <w:rStyle w:val="Hyperlink0"/>
          <w:rFonts w:eastAsia="Calibri"/>
          <w:highlight w:val="yellow"/>
        </w:rPr>
        <w:t>5</w:t>
      </w:r>
      <w:r w:rsidR="00D10F6B" w:rsidRPr="00D10F6B">
        <w:rPr>
          <w:rStyle w:val="Hyperlink0"/>
          <w:rFonts w:eastAsia="Calibri"/>
          <w:highlight w:val="yellow"/>
        </w:rPr>
        <w:t>)</w:t>
      </w:r>
      <w:r w:rsidR="001F5BB3">
        <w:rPr>
          <w:rStyle w:val="Hyperlink0"/>
          <w:rFonts w:eastAsia="Calibri"/>
        </w:rPr>
        <w:t>.</w:t>
      </w:r>
      <w:r>
        <w:rPr>
          <w:rStyle w:val="Hyperlink0"/>
          <w:rFonts w:eastAsia="Calibri"/>
        </w:rPr>
        <w:t xml:space="preserve"> </w:t>
      </w:r>
      <w:r w:rsidR="00E746BF">
        <w:rPr>
          <w:rStyle w:val="Hyperlink0"/>
          <w:rFonts w:eastAsia="Calibri"/>
        </w:rPr>
        <w:t>However, t</w:t>
      </w:r>
      <w:r w:rsidR="0097023F">
        <w:rPr>
          <w:rStyle w:val="Hyperlink0"/>
          <w:rFonts w:eastAsia="Calibri"/>
        </w:rPr>
        <w:t xml:space="preserve">he age structure of offshore </w:t>
      </w:r>
      <w:r>
        <w:rPr>
          <w:rStyle w:val="Hyperlink0"/>
          <w:rFonts w:eastAsia="Calibri"/>
        </w:rPr>
        <w:t xml:space="preserve">catches </w:t>
      </w:r>
      <w:r w:rsidR="0097023F">
        <w:rPr>
          <w:rStyle w:val="Hyperlink0"/>
          <w:rFonts w:eastAsia="Calibri"/>
        </w:rPr>
        <w:t xml:space="preserve">are not consistent with </w:t>
      </w:r>
      <w:r>
        <w:rPr>
          <w:rStyle w:val="Hyperlink0"/>
          <w:rFonts w:eastAsia="Calibri"/>
        </w:rPr>
        <w:t>the non-</w:t>
      </w:r>
      <w:r w:rsidR="00F934C2">
        <w:rPr>
          <w:rStyle w:val="Hyperlink0"/>
          <w:rFonts w:eastAsia="Calibri"/>
        </w:rPr>
        <w:t xml:space="preserve">collapse </w:t>
      </w:r>
      <w:r>
        <w:rPr>
          <w:rStyle w:val="Hyperlink0"/>
          <w:rFonts w:eastAsia="Calibri"/>
        </w:rPr>
        <w:t xml:space="preserve">hypothesis as the proportion of age-2 and age-3 fish sampled offshore has remained </w:t>
      </w:r>
      <w:r w:rsidR="006E1021">
        <w:rPr>
          <w:rStyle w:val="Hyperlink0"/>
          <w:rFonts w:eastAsia="Calibri"/>
        </w:rPr>
        <w:t>constant</w:t>
      </w:r>
      <w:r>
        <w:rPr>
          <w:rStyle w:val="Hyperlink0"/>
          <w:rFonts w:eastAsia="Calibri"/>
        </w:rPr>
        <w:t xml:space="preserve"> pre- </w:t>
      </w:r>
      <w:r w:rsidR="006E1021">
        <w:rPr>
          <w:rStyle w:val="Hyperlink0"/>
          <w:rFonts w:eastAsia="Calibri"/>
        </w:rPr>
        <w:t>to</w:t>
      </w:r>
      <w:r>
        <w:rPr>
          <w:rStyle w:val="Hyperlink0"/>
          <w:rFonts w:eastAsia="Calibri"/>
        </w:rPr>
        <w:t xml:space="preserve"> post-1991 at ~60% and ~28% of the catch, respectively (DFO 2018). Furthermore, the increased proportion of mature age-2 fish in the inshore </w:t>
      </w:r>
      <w:r w:rsidR="001900CF">
        <w:rPr>
          <w:rStyle w:val="Hyperlink0"/>
          <w:rFonts w:eastAsia="Calibri"/>
        </w:rPr>
        <w:t xml:space="preserve">catch </w:t>
      </w:r>
      <w:r>
        <w:rPr>
          <w:rStyle w:val="Hyperlink0"/>
          <w:rFonts w:eastAsia="Calibri"/>
        </w:rPr>
        <w:t>post-1991 can be explained by the increase in proportion of age-2 fish maturing offshore and undergoing a spawning migration, rather than an absence of migration per se.</w:t>
      </w:r>
    </w:p>
    <w:p w14:paraId="72F76CB1" w14:textId="29A688D2" w:rsidR="00794830" w:rsidRDefault="00BD35A4">
      <w:pPr>
        <w:pStyle w:val="Style1"/>
        <w:rPr>
          <w:rStyle w:val="Hyperlink0"/>
          <w:rFonts w:eastAsia="Calibri"/>
        </w:rPr>
      </w:pPr>
      <w:r>
        <w:rPr>
          <w:rStyle w:val="Hyperlink0"/>
          <w:rFonts w:eastAsia="Calibri"/>
        </w:rPr>
        <w:lastRenderedPageBreak/>
        <w:t xml:space="preserve">In summary, neither the persistent delay in spawning </w:t>
      </w:r>
      <w:r w:rsidR="0097023F">
        <w:rPr>
          <w:rStyle w:val="Hyperlink0"/>
          <w:rFonts w:eastAsia="Calibri"/>
        </w:rPr>
        <w:t xml:space="preserve">time nor earlier maturation </w:t>
      </w:r>
      <w:r>
        <w:rPr>
          <w:rStyle w:val="Hyperlink0"/>
          <w:rFonts w:eastAsia="Calibri"/>
        </w:rPr>
        <w:t xml:space="preserve">of capelin post-1991 seem to significantly </w:t>
      </w:r>
      <w:r w:rsidR="0097023F">
        <w:rPr>
          <w:rStyle w:val="Hyperlink0"/>
          <w:rFonts w:eastAsia="Calibri"/>
        </w:rPr>
        <w:t>impact</w:t>
      </w:r>
      <w:r>
        <w:rPr>
          <w:rStyle w:val="Hyperlink0"/>
          <w:rFonts w:eastAsia="Calibri"/>
        </w:rPr>
        <w:t xml:space="preserve"> the ability of the spring acoustic survey to provide a relative index of capelin abundance. Data from the spring acoustic survey supports the capelin collapse hypothesis</w:t>
      </w:r>
      <w:r w:rsidR="00A65A33">
        <w:rPr>
          <w:rStyle w:val="Hyperlink0"/>
          <w:rFonts w:eastAsia="Calibri"/>
        </w:rPr>
        <w:t xml:space="preserve"> (Table 1)</w:t>
      </w:r>
      <w:r>
        <w:rPr>
          <w:rStyle w:val="Hyperlink0"/>
          <w:rFonts w:eastAsia="Calibri"/>
        </w:rPr>
        <w:t>.</w:t>
      </w:r>
    </w:p>
    <w:p w14:paraId="1911B086" w14:textId="77777777" w:rsidR="00794830" w:rsidRPr="002638BC" w:rsidRDefault="00BD35A4" w:rsidP="002638BC">
      <w:pPr>
        <w:pStyle w:val="Heading4"/>
        <w:rPr>
          <w:rStyle w:val="None"/>
        </w:rPr>
      </w:pPr>
      <w:r w:rsidRPr="002638BC">
        <w:rPr>
          <w:rStyle w:val="None"/>
        </w:rPr>
        <w:t>Independent indices of inshore capelin abundance</w:t>
      </w:r>
    </w:p>
    <w:p w14:paraId="629E1B45" w14:textId="74F05D6C" w:rsidR="00794830" w:rsidRDefault="008511B9" w:rsidP="005966E8">
      <w:pPr>
        <w:pStyle w:val="Style1"/>
        <w:rPr>
          <w:rStyle w:val="Hyperlink0"/>
          <w:rFonts w:eastAsia="Calibri"/>
        </w:rPr>
      </w:pPr>
      <w:r>
        <w:rPr>
          <w:rStyle w:val="None"/>
          <w:rFonts w:ascii="Times New Roman" w:hAnsi="Times New Roman"/>
        </w:rPr>
        <w:t>T</w:t>
      </w:r>
      <w:r w:rsidR="00BD35A4">
        <w:rPr>
          <w:rStyle w:val="None"/>
          <w:rFonts w:ascii="Times New Roman" w:hAnsi="Times New Roman"/>
        </w:rPr>
        <w:t xml:space="preserve">wo inshore indices collected by DFO during the 1980s and 1990s were an aerial abundance index and inshore commercial catch rates. </w:t>
      </w:r>
      <w:r w:rsidR="005966E8">
        <w:rPr>
          <w:rStyle w:val="Hyperlink0"/>
          <w:rFonts w:eastAsia="Calibri"/>
        </w:rPr>
        <w:t>The non-collapse hypothesis implied that strong correlations between the</w:t>
      </w:r>
      <w:r w:rsidR="007B48E5">
        <w:rPr>
          <w:rStyle w:val="Hyperlink0"/>
          <w:rFonts w:eastAsia="Calibri"/>
        </w:rPr>
        <w:t>se</w:t>
      </w:r>
      <w:r w:rsidR="005966E8">
        <w:rPr>
          <w:rStyle w:val="Hyperlink0"/>
          <w:rFonts w:eastAsia="Calibri"/>
        </w:rPr>
        <w:t xml:space="preserve"> two independent inshore indices post-1991 in addition to no obvious decrease in these indices between the late 1980s and the early 1990s was supportive of a stable stock. </w:t>
      </w:r>
      <w:r w:rsidR="00BD35A4">
        <w:rPr>
          <w:rStyle w:val="None"/>
          <w:rFonts w:ascii="Times New Roman" w:hAnsi="Times New Roman"/>
        </w:rPr>
        <w:t xml:space="preserve">The aerial survey was designed to estimate capelin spawning stock biomass based on the area of capelin schools near spawning beaches in Div. 3L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1997)</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The aerial survey commenced in 1982, and initially followed four defined survey tracks in Conception and Trinity Bays during a fixed period of mid-June to early July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(Carscadden et al. 1994)</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Protracted spawning post-1991 violated a key assumption of the aerial surveys: all </w:t>
      </w:r>
      <w:r w:rsidR="0044151D">
        <w:rPr>
          <w:rStyle w:val="None"/>
          <w:rFonts w:ascii="Times New Roman" w:hAnsi="Times New Roman"/>
        </w:rPr>
        <w:t>spawning fish</w:t>
      </w:r>
      <w:r w:rsidR="00BD35A4">
        <w:rPr>
          <w:rStyle w:val="None"/>
          <w:rFonts w:ascii="Times New Roman" w:hAnsi="Times New Roman"/>
        </w:rPr>
        <w:t xml:space="preserve"> must arrive at the same time in each bay to form a single spawning peak. Protracted spawning from early July to mid-August in 1991-93 resulted in multimodal capelin spawning peaks that were covered with variable success by the aerial survey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sidR="00BD35A4">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D35A4">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(Nakashima 1996)</w:t>
      </w:r>
      <w:r w:rsidR="00BD35A4">
        <w:rPr>
          <w:rStyle w:val="None"/>
          <w:rFonts w:ascii="Times New Roman" w:eastAsia="Times New Roman" w:hAnsi="Times New Roman" w:cs="Times New Roman"/>
        </w:rPr>
        <w:fldChar w:fldCharType="end"/>
      </w:r>
      <w:r w:rsidR="00BD35A4">
        <w:rPr>
          <w:rStyle w:val="None"/>
          <w:rFonts w:ascii="Times New Roman" w:hAnsi="Times New Roman"/>
        </w:rPr>
        <w:t xml:space="preserve">. In 1997, the geographical coverage of the aerial survey was reduced to two transects in the inner areas of Trinity and Conception Bays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xml:space="preserve">. </w:t>
      </w:r>
      <w:r w:rsidR="0016439D">
        <w:rPr>
          <w:rStyle w:val="None"/>
          <w:rFonts w:ascii="Times New Roman" w:hAnsi="Times New Roman"/>
        </w:rPr>
        <w:t xml:space="preserve">Five </w:t>
      </w:r>
      <w:r w:rsidR="00BD35A4">
        <w:rPr>
          <w:rStyle w:val="None"/>
          <w:rFonts w:ascii="Times New Roman" w:hAnsi="Times New Roman"/>
        </w:rPr>
        <w:t xml:space="preserve">of the eight years of aerial data post-1991 did not adequately cover peak spawning times (1991-93) and had </w:t>
      </w:r>
      <w:r w:rsidR="00BD35A4">
        <w:rPr>
          <w:rStyle w:val="None"/>
          <w:rFonts w:ascii="Times New Roman" w:hAnsi="Times New Roman"/>
        </w:rPr>
        <w:lastRenderedPageBreak/>
        <w:t>reduced geographical coverage (1997-98). The aerial survey was discontinued in 1999</w:t>
      </w:r>
      <w:r w:rsidR="0016439D">
        <w:rPr>
          <w:rStyle w:val="None"/>
          <w:rFonts w:ascii="Times New Roman" w:hAnsi="Times New Roman"/>
        </w:rPr>
        <w:t xml:space="preserve"> due to lack of funding</w:t>
      </w:r>
      <w:r w:rsidR="00BD35A4">
        <w:rPr>
          <w:rStyle w:val="None"/>
          <w:rFonts w:ascii="Times New Roman" w:hAnsi="Times New Roman"/>
        </w:rPr>
        <w:t xml:space="preserve">. </w:t>
      </w:r>
    </w:p>
    <w:p w14:paraId="66890958" w14:textId="4B2F3A26" w:rsidR="00794830" w:rsidRDefault="0016439D">
      <w:pPr>
        <w:pStyle w:val="Style1"/>
        <w:rPr>
          <w:rStyle w:val="Hyperlink0"/>
          <w:rFonts w:eastAsia="Calibri"/>
        </w:rPr>
      </w:pPr>
      <w:r>
        <w:rPr>
          <w:rStyle w:val="None"/>
          <w:rFonts w:ascii="Times New Roman" w:hAnsi="Times New Roman"/>
        </w:rPr>
        <w:t xml:space="preserve">Although considered an index of capelin </w:t>
      </w:r>
      <w:r w:rsidR="00BB0B1F">
        <w:rPr>
          <w:rStyle w:val="None"/>
          <w:rFonts w:ascii="Times New Roman" w:hAnsi="Times New Roman"/>
        </w:rPr>
        <w:t xml:space="preserve">spawning stock biomass </w:t>
      </w:r>
      <w:r>
        <w:rPr>
          <w:rStyle w:val="None"/>
          <w:rFonts w:ascii="Times New Roman" w:hAnsi="Times New Roman"/>
        </w:rPr>
        <w:t>during the 1980s, t</w:t>
      </w:r>
      <w:r w:rsidR="00BD35A4">
        <w:rPr>
          <w:rStyle w:val="None"/>
          <w:rFonts w:ascii="Times New Roman" w:hAnsi="Times New Roman"/>
        </w:rPr>
        <w:t>he inshore comm</w:t>
      </w:r>
      <w:r w:rsidR="0009576F">
        <w:rPr>
          <w:rStyle w:val="None"/>
          <w:rFonts w:ascii="Times New Roman" w:hAnsi="Times New Roman"/>
        </w:rPr>
        <w:t>ercial catch rate data have</w:t>
      </w:r>
      <w:r w:rsidR="00BD35A4">
        <w:rPr>
          <w:rStyle w:val="None"/>
          <w:rFonts w:ascii="Times New Roman" w:hAnsi="Times New Roman"/>
        </w:rPr>
        <w:t xml:space="preserve"> not been included in the capelin stock assessment process since 1993 due to changes in management regulations post-1991. </w:t>
      </w:r>
      <w:r w:rsidR="007F0204">
        <w:rPr>
          <w:rStyle w:val="None"/>
          <w:rFonts w:ascii="Times New Roman" w:hAnsi="Times New Roman"/>
        </w:rPr>
        <w:t xml:space="preserve">As a consequence of </w:t>
      </w:r>
      <w:r w:rsidR="00BD35A4">
        <w:rPr>
          <w:rStyle w:val="None"/>
          <w:rFonts w:ascii="Times New Roman" w:hAnsi="Times New Roman"/>
        </w:rPr>
        <w:t xml:space="preserve">the small sizes of spawning capelin post-1991, management regulations introduced a size criterion of 50 </w:t>
      </w:r>
      <w:r w:rsidR="0064765A">
        <w:rPr>
          <w:rStyle w:val="None"/>
          <w:rFonts w:ascii="Times New Roman" w:hAnsi="Times New Roman"/>
        </w:rPr>
        <w:t>capelin</w:t>
      </w:r>
      <w:r w:rsidR="00BD35A4">
        <w:rPr>
          <w:rStyle w:val="None"/>
          <w:rFonts w:ascii="Times New Roman" w:hAnsi="Times New Roman"/>
        </w:rPr>
        <w:t>/kg to reduce dumping of undersized capelin</w:t>
      </w:r>
      <w:r w:rsidR="00DE6C39">
        <w:rPr>
          <w:rStyle w:val="None"/>
          <w:rFonts w:ascii="Times New Roman" w:hAnsi="Times New Roman"/>
        </w:rPr>
        <w:t xml:space="preserve"> </w:t>
      </w:r>
      <w:r w:rsidR="00DE6C39">
        <w:rPr>
          <w:rStyle w:val="None"/>
          <w:rFonts w:ascii="Times New Roman" w:hAnsi="Times New Roman"/>
        </w:rPr>
        <w:fldChar w:fldCharType="begin"/>
      </w:r>
      <w:r w:rsidR="00594D36">
        <w:rPr>
          <w:rStyle w:val="None"/>
          <w:rFonts w:ascii="Times New Roman" w:hAnsi="Times New Roman"/>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DE6C39">
        <w:rPr>
          <w:rStyle w:val="None"/>
          <w:rFonts w:ascii="Times New Roman" w:hAnsi="Times New Roman"/>
        </w:rPr>
        <w:fldChar w:fldCharType="separate"/>
      </w:r>
      <w:r w:rsidR="00594D36">
        <w:rPr>
          <w:rStyle w:val="None"/>
          <w:rFonts w:ascii="Times New Roman" w:hAnsi="Times New Roman"/>
          <w:noProof/>
        </w:rPr>
        <w:t>(Carscadden &amp; Nakashima 1997)</w:t>
      </w:r>
      <w:r w:rsidR="00DE6C39">
        <w:rPr>
          <w:rStyle w:val="None"/>
          <w:rFonts w:ascii="Times New Roman" w:hAnsi="Times New Roman"/>
        </w:rPr>
        <w:fldChar w:fldCharType="end"/>
      </w:r>
      <w:r w:rsidR="00BD35A4">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w:t>
      </w:r>
      <w:r w:rsidR="001D22D0">
        <w:rPr>
          <w:rStyle w:val="None"/>
          <w:rFonts w:ascii="Times New Roman" w:hAnsi="Times New Roman"/>
        </w:rPr>
        <w:t xml:space="preserve">large </w:t>
      </w:r>
      <w:r w:rsidR="00BD35A4">
        <w:rPr>
          <w:rStyle w:val="None"/>
          <w:rFonts w:ascii="Times New Roman" w:hAnsi="Times New Roman"/>
        </w:rPr>
        <w:t xml:space="preserve">capelin were available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BD35A4">
        <w:rPr>
          <w:rStyle w:val="None"/>
          <w:rFonts w:ascii="Times New Roman" w:hAnsi="Times New Roman"/>
        </w:rPr>
        <w:t>. Post-1991, the inter-annual variability in participation in the fishery due to fish quality</w:t>
      </w:r>
      <w:r w:rsidR="00DA02DB">
        <w:rPr>
          <w:rStyle w:val="None"/>
          <w:rFonts w:ascii="Times New Roman" w:hAnsi="Times New Roman"/>
        </w:rPr>
        <w:t xml:space="preserve"> </w:t>
      </w:r>
      <w:r w:rsidR="00BD35A4">
        <w:rPr>
          <w:rStyle w:val="None"/>
          <w:rFonts w:ascii="Times New Roman" w:hAnsi="Times New Roman"/>
        </w:rPr>
        <w:t>and market forces resulted in overall fishing effort be</w:t>
      </w:r>
      <w:r w:rsidR="00A15FAA">
        <w:rPr>
          <w:rStyle w:val="None"/>
          <w:rFonts w:ascii="Times New Roman" w:hAnsi="Times New Roman"/>
        </w:rPr>
        <w:t xml:space="preserve">ing reduced and concentrated </w:t>
      </w:r>
      <w:r w:rsidR="001D22D0">
        <w:rPr>
          <w:rStyle w:val="None"/>
          <w:rFonts w:ascii="Times New Roman" w:hAnsi="Times New Roman"/>
        </w:rPr>
        <w:t xml:space="preserve">to when capelin were </w:t>
      </w:r>
      <w:r w:rsidR="00BD35A4">
        <w:rPr>
          <w:rStyle w:val="None"/>
          <w:rFonts w:ascii="Times New Roman" w:hAnsi="Times New Roman"/>
        </w:rPr>
        <w:t>available resulting in</w:t>
      </w:r>
      <w:r w:rsidR="007F0204">
        <w:rPr>
          <w:rStyle w:val="None"/>
          <w:rFonts w:ascii="Times New Roman" w:hAnsi="Times New Roman"/>
        </w:rPr>
        <w:t xml:space="preserve"> high catch rates which</w:t>
      </w:r>
      <w:r w:rsidR="00BD35A4">
        <w:rPr>
          <w:rStyle w:val="None"/>
          <w:rFonts w:ascii="Times New Roman" w:hAnsi="Times New Roman"/>
        </w:rPr>
        <w:t xml:space="preserve"> rendered the inshore catch rate index useless as an indicator of stock abundance </w:t>
      </w:r>
      <w:r w:rsidR="00BD35A4">
        <w:rPr>
          <w:rStyle w:val="None"/>
          <w:rFonts w:ascii="Times New Roman" w:eastAsia="Times New Roman" w:hAnsi="Times New Roman" w:cs="Times New Roman"/>
          <w:lang w:val="it-IT"/>
        </w:rPr>
        <w:fldChar w:fldCharType="begin"/>
      </w:r>
      <w:r w:rsidR="00594D36">
        <w:rPr>
          <w:rStyle w:val="None"/>
          <w:rFonts w:ascii="Times New Roman" w:eastAsia="Times New Roman" w:hAnsi="Times New Roman" w:cs="Times New Roman"/>
          <w:lang w:val="it-IT"/>
        </w:rP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BD35A4">
        <w:rPr>
          <w:rStyle w:val="None"/>
          <w:rFonts w:ascii="Times New Roman" w:eastAsia="Times New Roman" w:hAnsi="Times New Roman" w:cs="Times New Roman"/>
          <w:lang w:val="it-IT"/>
        </w:rPr>
        <w:fldChar w:fldCharType="separate"/>
      </w:r>
      <w:r w:rsidR="00594D36">
        <w:rPr>
          <w:rStyle w:val="None"/>
          <w:rFonts w:ascii="Times New Roman" w:eastAsia="Times New Roman" w:hAnsi="Times New Roman" w:cs="Times New Roman"/>
          <w:noProof/>
          <w:lang w:val="it-IT"/>
        </w:rPr>
        <w:t>(Anon 1998)</w:t>
      </w:r>
      <w:r w:rsidR="00BD35A4">
        <w:rPr>
          <w:rStyle w:val="None"/>
          <w:rFonts w:ascii="Times New Roman" w:eastAsia="Times New Roman" w:hAnsi="Times New Roman" w:cs="Times New Roman"/>
          <w:lang w:val="it-IT"/>
        </w:rPr>
        <w:fldChar w:fldCharType="end"/>
      </w:r>
      <w:r w:rsidR="007F0204">
        <w:rPr>
          <w:rStyle w:val="None"/>
          <w:rFonts w:ascii="Times New Roman" w:hAnsi="Times New Roman"/>
        </w:rPr>
        <w:t>.</w:t>
      </w:r>
    </w:p>
    <w:p w14:paraId="323868A9" w14:textId="2DD41256" w:rsidR="00794830" w:rsidRDefault="00BD35A4">
      <w:pPr>
        <w:pStyle w:val="Style1"/>
        <w:rPr>
          <w:rStyle w:val="Hyperlink0"/>
          <w:rFonts w:eastAsia="Calibri"/>
        </w:rPr>
      </w:pPr>
      <w:r>
        <w:rPr>
          <w:rStyle w:val="Hyperlink0"/>
          <w:rFonts w:eastAsia="Calibri"/>
        </w:rPr>
        <w:t>In summary, due to changes in capelin biology and management mea</w:t>
      </w:r>
      <w:r w:rsidR="004D27FE">
        <w:rPr>
          <w:rStyle w:val="Hyperlink0"/>
          <w:rFonts w:eastAsia="Calibri"/>
        </w:rPr>
        <w:t xml:space="preserve">sures post-1991, neither </w:t>
      </w:r>
      <w:r>
        <w:rPr>
          <w:rStyle w:val="Hyperlink0"/>
          <w:rFonts w:eastAsia="Calibri"/>
        </w:rPr>
        <w:t>inshore indices provide</w:t>
      </w:r>
      <w:r w:rsidR="004D27FE">
        <w:rPr>
          <w:rStyle w:val="Hyperlink0"/>
          <w:rFonts w:eastAsia="Calibri"/>
        </w:rPr>
        <w:t>d</w:t>
      </w:r>
      <w:r>
        <w:rPr>
          <w:rStyle w:val="Hyperlink0"/>
          <w:rFonts w:eastAsia="Calibri"/>
        </w:rPr>
        <w:t xml:space="preserve"> reliable data on spawning stock biomass. </w:t>
      </w:r>
      <w:r w:rsidR="001D22D0">
        <w:rPr>
          <w:rStyle w:val="Hyperlink0"/>
          <w:rFonts w:eastAsia="Calibri"/>
        </w:rPr>
        <w:t>Therefore, t</w:t>
      </w:r>
      <w:r>
        <w:rPr>
          <w:rStyle w:val="Hyperlink0"/>
          <w:rFonts w:eastAsia="Calibri"/>
        </w:rPr>
        <w:t xml:space="preserve">hese indices </w:t>
      </w:r>
      <w:r w:rsidR="00247368">
        <w:rPr>
          <w:rStyle w:val="Hyperlink0"/>
          <w:rFonts w:eastAsia="Calibri"/>
        </w:rPr>
        <w:t>should not</w:t>
      </w:r>
      <w:r>
        <w:rPr>
          <w:rStyle w:val="Hyperlink0"/>
          <w:rFonts w:eastAsia="Calibri"/>
        </w:rPr>
        <w:t xml:space="preserve"> be used to support or refute either hypothesis</w:t>
      </w:r>
      <w:r w:rsidR="00A65A33">
        <w:rPr>
          <w:rStyle w:val="Hyperlink0"/>
          <w:rFonts w:eastAsia="Calibri"/>
        </w:rPr>
        <w:t xml:space="preserve"> (Table 1)</w:t>
      </w:r>
      <w:r>
        <w:rPr>
          <w:rStyle w:val="Hyperlink0"/>
          <w:rFonts w:eastAsia="Calibri"/>
        </w:rPr>
        <w:t>.</w:t>
      </w:r>
    </w:p>
    <w:p w14:paraId="3913E041" w14:textId="77777777" w:rsidR="00794830" w:rsidRPr="002638BC" w:rsidRDefault="00BD35A4" w:rsidP="002638BC">
      <w:pPr>
        <w:pStyle w:val="Heading4"/>
        <w:rPr>
          <w:rStyle w:val="None"/>
        </w:rPr>
      </w:pPr>
      <w:r w:rsidRPr="002638BC">
        <w:rPr>
          <w:rStyle w:val="None"/>
        </w:rPr>
        <w:t>Inshore recruitment index</w:t>
      </w:r>
    </w:p>
    <w:p w14:paraId="4A8EF4AE" w14:textId="756F21A3" w:rsidR="00794830" w:rsidRDefault="006E1021">
      <w:pPr>
        <w:pStyle w:val="Style1"/>
        <w:rPr>
          <w:rStyle w:val="Hyperlink0"/>
          <w:rFonts w:eastAsia="Calibri"/>
        </w:rPr>
      </w:pPr>
      <w:r>
        <w:rPr>
          <w:rStyle w:val="None"/>
          <w:rFonts w:ascii="Times New Roman" w:hAnsi="Times New Roman"/>
        </w:rPr>
        <w:t>C</w:t>
      </w:r>
      <w:r w:rsidR="00BD35A4">
        <w:rPr>
          <w:rStyle w:val="None"/>
          <w:rFonts w:ascii="Times New Roman" w:hAnsi="Times New Roman"/>
        </w:rPr>
        <w:t xml:space="preserve">apelin larval production </w:t>
      </w:r>
      <w:r w:rsidR="00DE77F9">
        <w:rPr>
          <w:rStyle w:val="None"/>
          <w:rFonts w:ascii="Times New Roman" w:hAnsi="Times New Roman"/>
        </w:rPr>
        <w:t xml:space="preserve">in August </w:t>
      </w:r>
      <w:r w:rsidR="00BD35A4">
        <w:rPr>
          <w:rStyle w:val="None"/>
          <w:rFonts w:ascii="Times New Roman" w:hAnsi="Times New Roman"/>
        </w:rPr>
        <w:t xml:space="preserve">in Trinity Bay did not </w:t>
      </w:r>
      <w:r w:rsidR="00F934C2">
        <w:rPr>
          <w:rStyle w:val="None"/>
          <w:rFonts w:ascii="Times New Roman" w:hAnsi="Times New Roman"/>
        </w:rPr>
        <w:t>change</w:t>
      </w:r>
      <w:r w:rsidR="00BD35A4">
        <w:rPr>
          <w:rStyle w:val="None"/>
          <w:rFonts w:ascii="Times New Roman" w:hAnsi="Times New Roman"/>
        </w:rPr>
        <w:t xml:space="preserve"> appreciably </w:t>
      </w:r>
      <w:r w:rsidR="00F934C2">
        <w:rPr>
          <w:rStyle w:val="None"/>
          <w:rFonts w:ascii="Times New Roman" w:hAnsi="Times New Roman"/>
        </w:rPr>
        <w:t>pre</w:t>
      </w:r>
      <w:r w:rsidR="00515400">
        <w:rPr>
          <w:rStyle w:val="None"/>
          <w:rFonts w:ascii="Times New Roman" w:hAnsi="Times New Roman"/>
        </w:rPr>
        <w:t>-</w:t>
      </w:r>
      <w:r w:rsidR="00F934C2">
        <w:rPr>
          <w:rStyle w:val="None"/>
          <w:rFonts w:ascii="Times New Roman" w:hAnsi="Times New Roman"/>
        </w:rPr>
        <w:t xml:space="preserve"> and </w:t>
      </w:r>
      <w:r w:rsidR="00BD35A4">
        <w:rPr>
          <w:rStyle w:val="None"/>
          <w:rFonts w:ascii="Times New Roman" w:hAnsi="Times New Roman"/>
        </w:rPr>
        <w:t xml:space="preserve">post-1991, which </w:t>
      </w:r>
      <w:r>
        <w:rPr>
          <w:rStyle w:val="None"/>
          <w:rFonts w:ascii="Times New Roman" w:hAnsi="Times New Roman"/>
        </w:rPr>
        <w:t>was used as support</w:t>
      </w:r>
      <w:r w:rsidR="00BD35A4">
        <w:rPr>
          <w:rStyle w:val="None"/>
          <w:rFonts w:ascii="Times New Roman" w:hAnsi="Times New Roman"/>
        </w:rPr>
        <w:t xml:space="preserve"> </w:t>
      </w:r>
      <w:r>
        <w:rPr>
          <w:rStyle w:val="None"/>
          <w:rFonts w:ascii="Times New Roman" w:hAnsi="Times New Roman"/>
        </w:rPr>
        <w:t xml:space="preserve">for </w:t>
      </w:r>
      <w:r w:rsidR="00BD35A4">
        <w:rPr>
          <w:rStyle w:val="None"/>
          <w:rFonts w:ascii="Times New Roman" w:hAnsi="Times New Roman"/>
        </w:rPr>
        <w:t>the non-collaps</w:t>
      </w:r>
      <w:r w:rsidR="00F934C2">
        <w:rPr>
          <w:rStyle w:val="None"/>
          <w:rFonts w:ascii="Times New Roman" w:hAnsi="Times New Roman"/>
        </w:rPr>
        <w:t>e hypothesis</w:t>
      </w:r>
      <w:r w:rsidR="00BD35A4">
        <w:rPr>
          <w:rStyle w:val="None"/>
          <w:rFonts w:ascii="Times New Roman" w:hAnsi="Times New Roman"/>
        </w:rPr>
        <w:t xml:space="preserve">. DFO collects two larval indices in Trinity Bay: an emergent larval index (3-10 mm SL) in a nearshore area and a late-larval index (10-30 mm SL) </w:t>
      </w:r>
      <w:r w:rsidR="00A20384">
        <w:rPr>
          <w:rStyle w:val="None"/>
          <w:rFonts w:ascii="Times New Roman" w:hAnsi="Times New Roman"/>
        </w:rPr>
        <w:t>collected in the middle of the Bay</w:t>
      </w:r>
      <w:r w:rsidR="00D22A90">
        <w:rPr>
          <w:rStyle w:val="None"/>
          <w:rFonts w:ascii="Times New Roman" w:hAnsi="Times New Roman"/>
        </w:rPr>
        <w:t xml:space="preserve"> </w:t>
      </w:r>
      <w:r w:rsidR="00737ECE">
        <w:rPr>
          <w:rStyle w:val="None"/>
          <w:rFonts w:ascii="Times New Roman" w:hAnsi="Times New Roman"/>
        </w:rPr>
        <w:fldChar w:fldCharType="begin"/>
      </w:r>
      <w:r w:rsidR="00594D36">
        <w:rPr>
          <w:rStyle w:val="None"/>
          <w:rFonts w:ascii="Times New Roman" w:hAnsi="Times New Roman"/>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737ECE">
        <w:rPr>
          <w:rStyle w:val="None"/>
          <w:rFonts w:ascii="Times New Roman" w:hAnsi="Times New Roman"/>
        </w:rPr>
        <w:fldChar w:fldCharType="separate"/>
      </w:r>
      <w:r w:rsidR="00594D36">
        <w:rPr>
          <w:rStyle w:val="None"/>
          <w:rFonts w:ascii="Times New Roman" w:hAnsi="Times New Roman"/>
          <w:noProof/>
        </w:rPr>
        <w:t>(see Nakashima &amp; Mowbray 2014 for more details)</w:t>
      </w:r>
      <w:r w:rsidR="00737ECE">
        <w:rPr>
          <w:rStyle w:val="None"/>
          <w:rFonts w:ascii="Times New Roman" w:hAnsi="Times New Roman"/>
        </w:rPr>
        <w:fldChar w:fldCharType="end"/>
      </w:r>
      <w:r w:rsidR="00BD35A4">
        <w:rPr>
          <w:rStyle w:val="None"/>
          <w:rFonts w:ascii="Times New Roman" w:hAnsi="Times New Roman"/>
        </w:rPr>
        <w:t>. Given the persistently late</w:t>
      </w:r>
      <w:r w:rsidR="00A20384">
        <w:rPr>
          <w:rStyle w:val="None"/>
          <w:rFonts w:ascii="Times New Roman" w:hAnsi="Times New Roman"/>
        </w:rPr>
        <w:t>r</w:t>
      </w:r>
      <w:r w:rsidR="00BD35A4">
        <w:rPr>
          <w:rStyle w:val="None"/>
          <w:rFonts w:ascii="Times New Roman" w:hAnsi="Times New Roman"/>
        </w:rPr>
        <w:t xml:space="preserve"> capelin spawning since 1991, it is </w:t>
      </w:r>
      <w:r w:rsidR="00356266">
        <w:rPr>
          <w:rStyle w:val="None"/>
          <w:rFonts w:ascii="Times New Roman" w:hAnsi="Times New Roman"/>
        </w:rPr>
        <w:t>appropriate</w:t>
      </w:r>
      <w:r w:rsidR="005666DF">
        <w:rPr>
          <w:rStyle w:val="None"/>
          <w:rFonts w:ascii="Times New Roman" w:hAnsi="Times New Roman"/>
        </w:rPr>
        <w:t xml:space="preserve"> to compare</w:t>
      </w:r>
      <w:r w:rsidR="00BD35A4">
        <w:rPr>
          <w:rStyle w:val="None"/>
          <w:rFonts w:ascii="Times New Roman" w:hAnsi="Times New Roman"/>
        </w:rPr>
        <w:t xml:space="preserve"> </w:t>
      </w:r>
      <w:r w:rsidR="008B48BC">
        <w:rPr>
          <w:rStyle w:val="None"/>
          <w:rFonts w:ascii="Times New Roman" w:hAnsi="Times New Roman"/>
        </w:rPr>
        <w:t>late-larval densities in August in years pre-1991 to September in years post-1991</w:t>
      </w:r>
      <w:r w:rsidR="007B48E5">
        <w:rPr>
          <w:rStyle w:val="None"/>
          <w:rFonts w:ascii="Times New Roman" w:hAnsi="Times New Roman"/>
        </w:rPr>
        <w:t xml:space="preserve"> in </w:t>
      </w:r>
      <w:r w:rsidR="007B48E5">
        <w:rPr>
          <w:rStyle w:val="None"/>
          <w:rFonts w:ascii="Times New Roman" w:hAnsi="Times New Roman"/>
        </w:rPr>
        <w:lastRenderedPageBreak/>
        <w:t>order to compare productivity of similar larval developmental stages</w:t>
      </w:r>
      <w:r w:rsidR="00C10210">
        <w:rPr>
          <w:rStyle w:val="None"/>
          <w:rFonts w:ascii="Times New Roman" w:hAnsi="Times New Roman"/>
        </w:rPr>
        <w:t xml:space="preserve"> </w:t>
      </w:r>
      <w:r w:rsidR="00C10210">
        <w:rPr>
          <w:rStyle w:val="None"/>
          <w:rFonts w:ascii="Times New Roman" w:hAnsi="Times New Roman"/>
        </w:rPr>
        <w:fldChar w:fldCharType="begin"/>
      </w:r>
      <w:r w:rsidR="00594D36">
        <w:rPr>
          <w:rStyle w:val="None"/>
          <w:rFonts w:ascii="Times New Roman" w:hAnsi="Times New Roman"/>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C10210">
        <w:rPr>
          <w:rStyle w:val="None"/>
          <w:rFonts w:ascii="Times New Roman" w:hAnsi="Times New Roman"/>
        </w:rPr>
        <w:fldChar w:fldCharType="separate"/>
      </w:r>
      <w:r w:rsidR="00594D36">
        <w:rPr>
          <w:rStyle w:val="None"/>
          <w:rFonts w:ascii="Times New Roman" w:hAnsi="Times New Roman"/>
          <w:noProof/>
        </w:rPr>
        <w:t>(Nakashima &amp; Mowbray 2014)</w:t>
      </w:r>
      <w:r w:rsidR="00C10210">
        <w:rPr>
          <w:rStyle w:val="None"/>
          <w:rFonts w:ascii="Times New Roman" w:hAnsi="Times New Roman"/>
        </w:rPr>
        <w:fldChar w:fldCharType="end"/>
      </w:r>
      <w:r w:rsidR="00BD35A4">
        <w:rPr>
          <w:rStyle w:val="None"/>
          <w:rFonts w:ascii="Times New Roman" w:hAnsi="Times New Roman"/>
        </w:rPr>
        <w:t xml:space="preserve">. Late-larval densities </w:t>
      </w:r>
      <w:r w:rsidR="00891AE2">
        <w:rPr>
          <w:rStyle w:val="None"/>
          <w:rFonts w:ascii="Times New Roman" w:hAnsi="Times New Roman"/>
        </w:rPr>
        <w:t xml:space="preserve">in September </w:t>
      </w:r>
      <w:r w:rsidR="00BD35A4">
        <w:rPr>
          <w:rStyle w:val="None"/>
          <w:rFonts w:ascii="Times New Roman" w:hAnsi="Times New Roman"/>
        </w:rPr>
        <w:t xml:space="preserve">during the 2000s were consistently lower and more variable than </w:t>
      </w:r>
      <w:r w:rsidR="00891AE2">
        <w:rPr>
          <w:rStyle w:val="None"/>
          <w:rFonts w:ascii="Times New Roman" w:hAnsi="Times New Roman"/>
        </w:rPr>
        <w:t xml:space="preserve">in August </w:t>
      </w:r>
      <w:r w:rsidR="00BD35A4">
        <w:rPr>
          <w:rStyle w:val="None"/>
          <w:rFonts w:ascii="Times New Roman" w:hAnsi="Times New Roman"/>
        </w:rPr>
        <w:t>during the 1980s: average late-larval density in Trinity Bay in September 2002-15 was 30.9 m</w:t>
      </w:r>
      <w:r w:rsidR="00BD35A4">
        <w:rPr>
          <w:rStyle w:val="None"/>
          <w:rFonts w:ascii="Times New Roman" w:hAnsi="Times New Roman"/>
          <w:vertAlign w:val="superscript"/>
          <w:lang w:val="it-IT"/>
        </w:rPr>
        <w:t xml:space="preserve">-2 </w:t>
      </w:r>
      <w:r w:rsidR="00BD35A4">
        <w:rPr>
          <w:rStyle w:val="None"/>
          <w:rFonts w:ascii="Times New Roman" w:hAnsi="Times New Roman"/>
        </w:rPr>
        <w:t>(SD: 2</w:t>
      </w:r>
      <w:r w:rsidR="009E092E">
        <w:rPr>
          <w:rStyle w:val="None"/>
          <w:rFonts w:ascii="Times New Roman" w:hAnsi="Times New Roman"/>
        </w:rPr>
        <w:t>7.0, range 9.7 - 97.0</w:t>
      </w:r>
      <w:r w:rsidR="00BD35A4">
        <w:rPr>
          <w:rStyle w:val="None"/>
          <w:rFonts w:ascii="Times New Roman" w:hAnsi="Times New Roman"/>
        </w:rPr>
        <w:t xml:space="preserve"> m</w:t>
      </w:r>
      <w:r w:rsidR="00BD35A4">
        <w:rPr>
          <w:rStyle w:val="None"/>
          <w:rFonts w:ascii="Times New Roman" w:hAnsi="Times New Roman"/>
          <w:vertAlign w:val="superscript"/>
        </w:rPr>
        <w:t>-2</w:t>
      </w:r>
      <w:r w:rsidR="00BD35A4">
        <w:rPr>
          <w:rStyle w:val="None"/>
          <w:rFonts w:ascii="Times New Roman" w:hAnsi="Times New Roman"/>
        </w:rPr>
        <w:t>) while in August 1982-86 was 48.8 m</w:t>
      </w:r>
      <w:r w:rsidR="00BD35A4">
        <w:rPr>
          <w:rStyle w:val="None"/>
          <w:rFonts w:ascii="Times New Roman" w:hAnsi="Times New Roman"/>
          <w:vertAlign w:val="superscript"/>
        </w:rPr>
        <w:t>-2</w:t>
      </w:r>
      <w:r w:rsidR="00BD35A4">
        <w:rPr>
          <w:rStyle w:val="None"/>
          <w:rFonts w:ascii="Times New Roman" w:hAnsi="Times New Roman"/>
        </w:rPr>
        <w:t xml:space="preserve"> (SD: 15.1, range 33.2-73.6 m</w:t>
      </w:r>
      <w:r w:rsidR="00BD35A4">
        <w:rPr>
          <w:rStyle w:val="None"/>
          <w:rFonts w:ascii="Times New Roman" w:hAnsi="Times New Roman"/>
          <w:vertAlign w:val="superscript"/>
        </w:rPr>
        <w:t>-2</w:t>
      </w:r>
      <w:r w:rsidR="00BD35A4">
        <w:rPr>
          <w:rStyle w:val="None"/>
          <w:rFonts w:ascii="Times New Roman" w:hAnsi="Times New Roman"/>
        </w:rPr>
        <w:t>)</w:t>
      </w:r>
      <w:r w:rsidR="00247368">
        <w:rPr>
          <w:rStyle w:val="None"/>
          <w:rFonts w:ascii="Times New Roman" w:hAnsi="Times New Roman"/>
        </w:rPr>
        <w:t xml:space="preserve"> </w:t>
      </w:r>
      <w:r w:rsidR="00247368" w:rsidRPr="00247368">
        <w:rPr>
          <w:rStyle w:val="None"/>
          <w:rFonts w:ascii="Times New Roman" w:hAnsi="Times New Roman"/>
          <w:highlight w:val="yellow"/>
        </w:rPr>
        <w:t>(Fig. 6)</w:t>
      </w:r>
      <w:r w:rsidR="00BD35A4">
        <w:rPr>
          <w:rStyle w:val="None"/>
          <w:rFonts w:ascii="Times New Roman" w:hAnsi="Times New Roman"/>
        </w:rPr>
        <w:t xml:space="preserve">. </w:t>
      </w:r>
      <w:del w:id="16" w:author="Alejandro BUren" w:date="2018-12-09T23:45:00Z">
        <w:r w:rsidR="00F934C2" w:rsidDel="00756990">
          <w:rPr>
            <w:rStyle w:val="None"/>
            <w:rFonts w:ascii="Times New Roman" w:hAnsi="Times New Roman"/>
          </w:rPr>
          <w:delText>When we compare</w:delText>
        </w:r>
        <w:r w:rsidR="00877AF2" w:rsidDel="00756990">
          <w:rPr>
            <w:rStyle w:val="None"/>
            <w:rFonts w:ascii="Times New Roman" w:hAnsi="Times New Roman"/>
          </w:rPr>
          <w:delText>d</w:delText>
        </w:r>
        <w:r w:rsidR="00F934C2" w:rsidDel="00756990">
          <w:rPr>
            <w:rStyle w:val="None"/>
            <w:rFonts w:ascii="Times New Roman" w:hAnsi="Times New Roman"/>
          </w:rPr>
          <w:delText xml:space="preserve"> larval densities August pre-1991 and September post-1991, t</w:delText>
        </w:r>
        <w:r w:rsidR="00DE77F9" w:rsidDel="00756990">
          <w:rPr>
            <w:rStyle w:val="None"/>
            <w:rFonts w:ascii="Times New Roman" w:hAnsi="Times New Roman"/>
          </w:rPr>
          <w:delText xml:space="preserve">here </w:delText>
        </w:r>
        <w:r w:rsidR="00877AF2" w:rsidDel="00756990">
          <w:rPr>
            <w:rStyle w:val="None"/>
            <w:rFonts w:ascii="Times New Roman" w:hAnsi="Times New Roman"/>
          </w:rPr>
          <w:delText>was</w:delText>
        </w:r>
        <w:r w:rsidR="00DE77F9" w:rsidDel="00756990">
          <w:rPr>
            <w:rStyle w:val="None"/>
            <w:rFonts w:ascii="Times New Roman" w:hAnsi="Times New Roman"/>
          </w:rPr>
          <w:delText xml:space="preserve"> a</w:delText>
        </w:r>
      </w:del>
      <w:ins w:id="17" w:author="Alejandro BUren" w:date="2018-12-09T23:45:00Z">
        <w:r w:rsidR="00756990">
          <w:rPr>
            <w:rStyle w:val="None"/>
            <w:rFonts w:ascii="Times New Roman" w:hAnsi="Times New Roman"/>
          </w:rPr>
          <w:t>The</w:t>
        </w:r>
      </w:ins>
      <w:r w:rsidR="00DE77F9">
        <w:rPr>
          <w:rStyle w:val="None"/>
          <w:rFonts w:ascii="Times New Roman" w:hAnsi="Times New Roman"/>
        </w:rPr>
        <w:t xml:space="preserve"> substantial decrease </w:t>
      </w:r>
      <w:r w:rsidR="00CB0D73">
        <w:rPr>
          <w:rStyle w:val="None"/>
          <w:rFonts w:ascii="Times New Roman" w:hAnsi="Times New Roman"/>
        </w:rPr>
        <w:t xml:space="preserve">in larval productivity </w:t>
      </w:r>
      <w:r w:rsidR="001F3575">
        <w:rPr>
          <w:rStyle w:val="None"/>
          <w:rFonts w:ascii="Times New Roman" w:hAnsi="Times New Roman"/>
        </w:rPr>
        <w:t>post-1991</w:t>
      </w:r>
      <w:r w:rsidR="00DE77F9">
        <w:rPr>
          <w:rStyle w:val="None"/>
          <w:rFonts w:ascii="Times New Roman" w:hAnsi="Times New Roman"/>
        </w:rPr>
        <w:t xml:space="preserve"> which is consistent with the capelin collapse hypothesis.</w:t>
      </w:r>
    </w:p>
    <w:p w14:paraId="0F1E51DE" w14:textId="57B43DDF" w:rsidR="00A54308" w:rsidRDefault="00356266" w:rsidP="00A54308">
      <w:pPr>
        <w:pStyle w:val="Style1"/>
        <w:rPr>
          <w:rStyle w:val="Hyperlink0"/>
          <w:rFonts w:eastAsia="Calibri"/>
        </w:rPr>
      </w:pPr>
      <w:r>
        <w:rPr>
          <w:rStyle w:val="Hyperlink0"/>
          <w:rFonts w:eastAsia="Calibri"/>
        </w:rPr>
        <w:t>P</w:t>
      </w:r>
      <w:r w:rsidR="00BD35A4">
        <w:rPr>
          <w:rStyle w:val="Hyperlink0"/>
          <w:rFonts w:eastAsia="Calibri"/>
        </w:rPr>
        <w:t xml:space="preserve">ost-1991, the emergent larval index </w:t>
      </w:r>
      <w:r w:rsidR="008D10CD">
        <w:rPr>
          <w:rStyle w:val="Hyperlink0"/>
          <w:rFonts w:eastAsia="Calibri"/>
        </w:rPr>
        <w:t xml:space="preserve">(2001-2015) </w:t>
      </w:r>
      <w:r w:rsidR="00BD35A4">
        <w:rPr>
          <w:rStyle w:val="Hyperlink0"/>
          <w:rFonts w:eastAsia="Calibri"/>
        </w:rPr>
        <w:t xml:space="preserve">was related to the age-2 abundance index from the spring acoustic survey, which was lagged by 2 years in order to compare survival in the same cohort (Murphy et al. 2018). </w:t>
      </w:r>
      <w:r w:rsidR="00A54308">
        <w:rPr>
          <w:rStyle w:val="Hyperlink0"/>
          <w:rFonts w:eastAsia="Calibri"/>
        </w:rPr>
        <w:t>T</w:t>
      </w:r>
      <w:r w:rsidR="00BD35A4">
        <w:rPr>
          <w:rStyle w:val="Hyperlink0"/>
          <w:rFonts w:eastAsia="Calibri"/>
        </w:rPr>
        <w:t xml:space="preserve">he positive, significant relationship between </w:t>
      </w:r>
      <w:r w:rsidR="002F07AA">
        <w:rPr>
          <w:rStyle w:val="Hyperlink0"/>
          <w:rFonts w:eastAsia="Calibri"/>
        </w:rPr>
        <w:t>two fishery-independent inshore and offshore indices</w:t>
      </w:r>
      <w:r w:rsidR="00BD35A4">
        <w:rPr>
          <w:rStyle w:val="Hyperlink0"/>
          <w:rFonts w:eastAsia="Calibri"/>
        </w:rPr>
        <w:t xml:space="preserve"> post-1991 supports previous research that identified early larval survival as an important driver of capelin recruitment</w:t>
      </w:r>
      <w:r w:rsidR="00C10210">
        <w:rPr>
          <w:rStyle w:val="Hyperlink0"/>
          <w:rFonts w:eastAsia="Calibri"/>
        </w:rPr>
        <w:t xml:space="preserve"> </w:t>
      </w:r>
      <w:r w:rsidR="00C10210">
        <w:rPr>
          <w:rStyle w:val="Hyperlink0"/>
          <w:rFonts w:eastAsia="Calibri"/>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dGU+PENpdGU+PEF1dGhvcj5GcmFuazwvQXV0aG9yPjxZZWFyPjE5ODI8L1llYXI+PFJlY051bT4x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dGU+PENpdGU+PEF1dGhvcj5GcmFuazwvQXV0aG9yPjxZZWFyPjE5ODI8L1llYXI+PFJlY051bT4x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C10210">
        <w:rPr>
          <w:rStyle w:val="Hyperlink0"/>
          <w:rFonts w:eastAsia="Calibri"/>
        </w:rPr>
      </w:r>
      <w:r w:rsidR="00C10210">
        <w:rPr>
          <w:rStyle w:val="Hyperlink0"/>
          <w:rFonts w:eastAsia="Calibri"/>
        </w:rPr>
        <w:fldChar w:fldCharType="separate"/>
      </w:r>
      <w:r w:rsidR="00594D36">
        <w:rPr>
          <w:rStyle w:val="Hyperlink0"/>
          <w:rFonts w:eastAsia="Calibri"/>
          <w:noProof/>
        </w:rPr>
        <w:t>(Frank &amp; Leggett 1982, Leggett et al. 1984, Dalley et al. 2002)</w:t>
      </w:r>
      <w:r w:rsidR="00C10210">
        <w:rPr>
          <w:rStyle w:val="Hyperlink0"/>
          <w:rFonts w:eastAsia="Calibri"/>
        </w:rPr>
        <w:fldChar w:fldCharType="end"/>
      </w:r>
      <w:r w:rsidR="00A54308">
        <w:rPr>
          <w:rStyle w:val="Hyperlink0"/>
          <w:rFonts w:eastAsia="Calibri"/>
        </w:rPr>
        <w:t xml:space="preserve">. </w:t>
      </w:r>
      <w:r w:rsidR="005B242F">
        <w:rPr>
          <w:rStyle w:val="Hyperlink0"/>
          <w:rFonts w:eastAsia="Calibri"/>
        </w:rPr>
        <w:t xml:space="preserve">This result </w:t>
      </w:r>
      <w:r w:rsidR="00EB3CDC" w:rsidRPr="00EB3CDC">
        <w:rPr>
          <w:rStyle w:val="Hyperlink0"/>
          <w:rFonts w:eastAsia="Calibri"/>
        </w:rPr>
        <w:t>suggests that the offshore acoustic survey tracks inshore larv</w:t>
      </w:r>
      <w:r w:rsidR="00EB3CDC">
        <w:rPr>
          <w:rStyle w:val="Hyperlink0"/>
          <w:rFonts w:eastAsia="Calibri"/>
        </w:rPr>
        <w:t xml:space="preserve">al productivity, </w:t>
      </w:r>
      <w:r w:rsidR="00EB3CDC" w:rsidRPr="00EB3CDC">
        <w:rPr>
          <w:rStyle w:val="Hyperlink0"/>
          <w:rFonts w:eastAsia="Calibri"/>
        </w:rPr>
        <w:t>supporting the capelin collapse hypothesis</w:t>
      </w:r>
      <w:r w:rsidR="00EB3CDC">
        <w:rPr>
          <w:rStyle w:val="Hyperlink0"/>
          <w:rFonts w:eastAsia="Calibri"/>
        </w:rPr>
        <w:t xml:space="preserve">. </w:t>
      </w:r>
      <w:r w:rsidR="00DC70F7">
        <w:rPr>
          <w:rStyle w:val="Hyperlink0"/>
          <w:rFonts w:eastAsia="Calibri"/>
        </w:rPr>
        <w:t>While</w:t>
      </w:r>
      <w:r w:rsidR="00EB3CDC">
        <w:rPr>
          <w:rStyle w:val="Hyperlink0"/>
          <w:rFonts w:eastAsia="Calibri"/>
        </w:rPr>
        <w:t xml:space="preserve"> it is possible that the </w:t>
      </w:r>
      <w:r w:rsidR="00EB3CDC" w:rsidRPr="00EB3CDC">
        <w:rPr>
          <w:rStyle w:val="Hyperlink0"/>
          <w:rFonts w:eastAsia="Calibri"/>
        </w:rPr>
        <w:t>offshore age-2 capelin abundance index reflect</w:t>
      </w:r>
      <w:r w:rsidR="00CB0D73">
        <w:rPr>
          <w:rStyle w:val="Hyperlink0"/>
          <w:rFonts w:eastAsia="Calibri"/>
        </w:rPr>
        <w:t>s</w:t>
      </w:r>
      <w:r w:rsidR="00EB3CDC" w:rsidRPr="00EB3CDC">
        <w:rPr>
          <w:rStyle w:val="Hyperlink0"/>
          <w:rFonts w:eastAsia="Calibri"/>
        </w:rPr>
        <w:t xml:space="preserve"> an overflow or spillover of age-2 capelin in proportion to inshore productivity</w:t>
      </w:r>
      <w:r w:rsidR="00DC70F7">
        <w:rPr>
          <w:rStyle w:val="Hyperlink0"/>
          <w:rFonts w:eastAsia="Calibri"/>
        </w:rPr>
        <w:t xml:space="preserve">, </w:t>
      </w:r>
      <w:r w:rsidR="00EB3CDC">
        <w:rPr>
          <w:rStyle w:val="Hyperlink0"/>
          <w:rFonts w:eastAsia="Calibri"/>
        </w:rPr>
        <w:t>the inshore acoustic seasonal surveys did not find a significant inshore population of capelin outside of the spawning period.</w:t>
      </w:r>
      <w:r w:rsidR="00EB3CDC" w:rsidRPr="00EB3CDC">
        <w:rPr>
          <w:rStyle w:val="Hyperlink0"/>
          <w:rFonts w:eastAsia="Calibri"/>
        </w:rPr>
        <w:t xml:space="preserve"> </w:t>
      </w:r>
    </w:p>
    <w:p w14:paraId="60242CFF" w14:textId="7ED8AE1D" w:rsidR="00794830" w:rsidRDefault="00A54308" w:rsidP="00A54308">
      <w:pPr>
        <w:pStyle w:val="Style1"/>
        <w:rPr>
          <w:rStyle w:val="Hyperlink0"/>
          <w:rFonts w:eastAsia="Calibri"/>
        </w:rPr>
      </w:pPr>
      <w:r>
        <w:rPr>
          <w:rStyle w:val="Hyperlink0"/>
          <w:rFonts w:eastAsia="Calibri"/>
        </w:rPr>
        <w:t xml:space="preserve">In summary, </w:t>
      </w:r>
      <w:r w:rsidR="00513DC1">
        <w:rPr>
          <w:rStyle w:val="Hyperlink0"/>
          <w:rFonts w:eastAsia="Calibri"/>
        </w:rPr>
        <w:t xml:space="preserve">comparing larval productivity in August pre-1991 and September post-1991 in combination with </w:t>
      </w:r>
      <w:r>
        <w:rPr>
          <w:rStyle w:val="Hyperlink0"/>
          <w:rFonts w:eastAsia="Calibri"/>
        </w:rPr>
        <w:t>the</w:t>
      </w:r>
      <w:r w:rsidR="00BD35A4">
        <w:rPr>
          <w:rStyle w:val="Hyperlink0"/>
          <w:rFonts w:eastAsia="Calibri"/>
        </w:rPr>
        <w:t xml:space="preserve"> significant relationship between two fishery-independent inshore and offshore indices post-1991 </w:t>
      </w:r>
      <w:r w:rsidR="00992801">
        <w:rPr>
          <w:rStyle w:val="Hyperlink0"/>
          <w:rFonts w:eastAsia="Calibri"/>
        </w:rPr>
        <w:t xml:space="preserve">concurs with the </w:t>
      </w:r>
      <w:r>
        <w:rPr>
          <w:rStyle w:val="Hyperlink0"/>
          <w:rFonts w:eastAsia="Calibri"/>
        </w:rPr>
        <w:t xml:space="preserve">collapse </w:t>
      </w:r>
      <w:r w:rsidR="00EB3CDC">
        <w:rPr>
          <w:rStyle w:val="Hyperlink0"/>
          <w:rFonts w:eastAsia="Calibri"/>
        </w:rPr>
        <w:t>hypothesi</w:t>
      </w:r>
      <w:r>
        <w:rPr>
          <w:rStyle w:val="Hyperlink0"/>
          <w:rFonts w:eastAsia="Calibri"/>
        </w:rPr>
        <w:t>s</w:t>
      </w:r>
      <w:r w:rsidR="00A65A33">
        <w:rPr>
          <w:rStyle w:val="Hyperlink0"/>
          <w:rFonts w:eastAsia="Calibri"/>
        </w:rPr>
        <w:t xml:space="preserve"> (Table 1)</w:t>
      </w:r>
      <w:r w:rsidR="00BD35A4">
        <w:rPr>
          <w:rStyle w:val="Hyperlink0"/>
          <w:rFonts w:eastAsia="Calibri"/>
        </w:rPr>
        <w:t xml:space="preserve">. </w:t>
      </w:r>
    </w:p>
    <w:p w14:paraId="66DF195D" w14:textId="77777777" w:rsidR="00794830" w:rsidRPr="00877AF2" w:rsidRDefault="00BD35A4">
      <w:pPr>
        <w:pStyle w:val="Heading3"/>
        <w:spacing w:line="480" w:lineRule="auto"/>
        <w:rPr>
          <w:rStyle w:val="None"/>
          <w:rFonts w:ascii="Times New Roman" w:hAnsi="Times New Roman" w:cs="Times New Roman"/>
          <w:b w:val="0"/>
          <w:i/>
          <w:color w:val="000000"/>
          <w:sz w:val="24"/>
          <w:szCs w:val="24"/>
          <w:u w:color="000000"/>
        </w:rPr>
      </w:pPr>
      <w:r w:rsidRPr="00877AF2">
        <w:rPr>
          <w:rStyle w:val="None"/>
          <w:rFonts w:ascii="Times New Roman" w:hAnsi="Times New Roman" w:cs="Times New Roman"/>
          <w:b w:val="0"/>
          <w:i/>
          <w:color w:val="000000"/>
          <w:sz w:val="24"/>
          <w:szCs w:val="24"/>
          <w:u w:color="000000"/>
        </w:rPr>
        <w:lastRenderedPageBreak/>
        <w:t>Ecosystem response</w:t>
      </w:r>
    </w:p>
    <w:p w14:paraId="17DCDFC0" w14:textId="77777777" w:rsidR="00794830" w:rsidRPr="002638BC" w:rsidRDefault="00BD35A4" w:rsidP="002638BC">
      <w:pPr>
        <w:pStyle w:val="Heading4"/>
        <w:rPr>
          <w:rStyle w:val="None"/>
        </w:rPr>
      </w:pPr>
      <w:r w:rsidRPr="002638BC">
        <w:rPr>
          <w:rStyle w:val="None"/>
        </w:rPr>
        <w:t>Temporal dynamics of cod weight-at-age and condition</w:t>
      </w:r>
    </w:p>
    <w:p w14:paraId="1725131D" w14:textId="0B9830DE" w:rsidR="00A73A78" w:rsidRDefault="00BD35A4" w:rsidP="00A73A78">
      <w:pPr>
        <w:pStyle w:val="Style1"/>
        <w:rPr>
          <w:rStyle w:val="None"/>
          <w:rFonts w:ascii="Times New Roman" w:hAnsi="Times New Roman"/>
          <w:color w:val="151518"/>
          <w:u w:color="151518"/>
        </w:rPr>
      </w:pPr>
      <w:r>
        <w:rPr>
          <w:rStyle w:val="None"/>
          <w:rFonts w:ascii="Times New Roman" w:hAnsi="Times New Roman"/>
          <w:color w:val="151518"/>
          <w:u w:color="151518"/>
        </w:rPr>
        <w:t xml:space="preserve">From the early 1980s to the late 1990s, </w:t>
      </w:r>
      <w:r w:rsidR="00362CB7">
        <w:rPr>
          <w:rStyle w:val="None"/>
          <w:rFonts w:ascii="Times New Roman" w:hAnsi="Times New Roman"/>
          <w:color w:val="151518"/>
          <w:u w:color="151518"/>
        </w:rPr>
        <w:t>the condition and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sidR="00362CB7">
        <w:rPr>
          <w:rStyle w:val="None"/>
          <w:rFonts w:ascii="Times New Roman" w:hAnsi="Times New Roman"/>
          <w:color w:val="151518"/>
          <w:u w:color="151518"/>
        </w:rPr>
        <w:t xml:space="preserve">age of </w:t>
      </w:r>
      <w:r w:rsidR="009913DA">
        <w:rPr>
          <w:rStyle w:val="None"/>
          <w:rFonts w:ascii="Times New Roman" w:hAnsi="Times New Roman"/>
          <w:color w:val="151518"/>
          <w:u w:color="151518"/>
        </w:rPr>
        <w:t xml:space="preserve">Atlantic cod </w:t>
      </w:r>
      <w:r w:rsidR="00362CB7">
        <w:rPr>
          <w:rStyle w:val="None"/>
          <w:rFonts w:ascii="Times New Roman" w:hAnsi="Times New Roman"/>
          <w:color w:val="151518"/>
          <w:u w:color="151518"/>
        </w:rPr>
        <w:t xml:space="preserve">in </w:t>
      </w:r>
      <w:r w:rsidR="007B5953">
        <w:rPr>
          <w:rStyle w:val="None"/>
          <w:rFonts w:ascii="Times New Roman" w:hAnsi="Times New Roman"/>
          <w:color w:val="151518"/>
          <w:u w:color="151518"/>
        </w:rPr>
        <w:t>Div</w:t>
      </w:r>
      <w:r w:rsidR="00D53EAF">
        <w:rPr>
          <w:rStyle w:val="None"/>
          <w:rFonts w:ascii="Times New Roman" w:hAnsi="Times New Roman"/>
          <w:color w:val="151518"/>
          <w:u w:color="151518"/>
        </w:rPr>
        <w:t>s</w:t>
      </w:r>
      <w:r w:rsidR="007F5A29">
        <w:rPr>
          <w:rStyle w:val="None"/>
          <w:rFonts w:ascii="Times New Roman" w:hAnsi="Times New Roman"/>
          <w:color w:val="151518"/>
          <w:u w:color="151518"/>
        </w:rPr>
        <w:t>.</w:t>
      </w:r>
      <w:r w:rsidR="00362CB7">
        <w:rPr>
          <w:rStyle w:val="None"/>
          <w:rFonts w:ascii="Times New Roman" w:hAnsi="Times New Roman"/>
          <w:color w:val="151518"/>
          <w:u w:color="151518"/>
        </w:rPr>
        <w:t xml:space="preserve"> 2J3KL (also known as ‘Northern’ cod) </w:t>
      </w:r>
      <w:r>
        <w:rPr>
          <w:rStyle w:val="None"/>
          <w:rFonts w:ascii="Times New Roman" w:hAnsi="Times New Roman"/>
          <w:color w:val="151518"/>
          <w:u w:color="151518"/>
        </w:rPr>
        <w:t xml:space="preserve">declined markedly in the northern portion of its range (Div. 2J) with </w:t>
      </w:r>
      <w:r w:rsidR="00362CB7">
        <w:rPr>
          <w:rStyle w:val="None"/>
          <w:rFonts w:ascii="Times New Roman" w:hAnsi="Times New Roman"/>
          <w:color w:val="151518"/>
          <w:u w:color="151518"/>
        </w:rPr>
        <w:t>a similar declining trend</w:t>
      </w:r>
      <w:r>
        <w:rPr>
          <w:rStyle w:val="None"/>
          <w:rFonts w:ascii="Times New Roman" w:hAnsi="Times New Roman"/>
          <w:color w:val="151518"/>
          <w:u w:color="151518"/>
        </w:rPr>
        <w:t xml:space="preserve"> in Div. 3K</w:t>
      </w:r>
      <w:r w:rsidR="00362CB7">
        <w:rPr>
          <w:rStyle w:val="None"/>
          <w:rFonts w:ascii="Times New Roman" w:hAnsi="Times New Roman"/>
          <w:color w:val="151518"/>
          <w:u w:color="151518"/>
        </w:rPr>
        <w:t>. C</w:t>
      </w:r>
      <w:r>
        <w:rPr>
          <w:rStyle w:val="None"/>
          <w:rFonts w:ascii="Times New Roman" w:hAnsi="Times New Roman"/>
          <w:color w:val="151518"/>
          <w:u w:color="151518"/>
        </w:rPr>
        <w:t>ondition indices remained relatively unchanged in the southern portion of Atlantic cod’s range (Div. 3L).</w:t>
      </w:r>
      <w:r w:rsidR="00362CB7">
        <w:rPr>
          <w:rStyle w:val="None"/>
          <w:rFonts w:ascii="Times New Roman" w:hAnsi="Times New Roman"/>
          <w:color w:val="151518"/>
          <w:u w:color="151518"/>
        </w:rPr>
        <w:t xml:space="preserve"> Weight</w:t>
      </w:r>
      <w:r w:rsidR="00877AF2">
        <w:rPr>
          <w:rStyle w:val="None"/>
          <w:rFonts w:ascii="Times New Roman" w:hAnsi="Times New Roman"/>
          <w:color w:val="151518"/>
          <w:u w:color="151518"/>
        </w:rPr>
        <w:t>-</w:t>
      </w:r>
      <w:r w:rsidR="00362CB7">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of 4- and 5-year old Atlantic cod </w:t>
      </w:r>
      <w:r w:rsidR="00362CB7">
        <w:rPr>
          <w:rStyle w:val="None"/>
          <w:rFonts w:ascii="Times New Roman" w:hAnsi="Times New Roman"/>
          <w:color w:val="151518"/>
          <w:u w:color="151518"/>
        </w:rPr>
        <w:t xml:space="preserve">actually increased slightly </w:t>
      </w:r>
      <w:r>
        <w:rPr>
          <w:rStyle w:val="None"/>
          <w:rFonts w:ascii="Times New Roman" w:hAnsi="Times New Roman"/>
          <w:color w:val="151518"/>
          <w:u w:color="151518"/>
        </w:rPr>
        <w:t>i</w:t>
      </w:r>
      <w:r w:rsidR="00362CB7">
        <w:rPr>
          <w:rStyle w:val="None"/>
          <w:rFonts w:ascii="Times New Roman" w:hAnsi="Times New Roman"/>
          <w:color w:val="151518"/>
          <w:u w:color="151518"/>
        </w:rPr>
        <w:t xml:space="preserve">n the mid-1990s in Div. 3L but </w:t>
      </w:r>
      <w:r w:rsidR="003808B7">
        <w:rPr>
          <w:rStyle w:val="None"/>
          <w:rFonts w:ascii="Times New Roman" w:hAnsi="Times New Roman"/>
          <w:color w:val="151518"/>
          <w:u w:color="151518"/>
        </w:rPr>
        <w:t xml:space="preserve">later declined to the </w:t>
      </w:r>
      <w:r w:rsidR="0054602F">
        <w:rPr>
          <w:rStyle w:val="None"/>
          <w:rFonts w:ascii="Times New Roman" w:hAnsi="Times New Roman"/>
          <w:color w:val="151518"/>
          <w:u w:color="151518"/>
        </w:rPr>
        <w:t xml:space="preserve">post-1991 </w:t>
      </w:r>
      <w:r w:rsidR="003808B7">
        <w:rPr>
          <w:rStyle w:val="None"/>
          <w:rFonts w:ascii="Times New Roman" w:hAnsi="Times New Roman"/>
          <w:color w:val="151518"/>
          <w:u w:color="151518"/>
        </w:rPr>
        <w:t>average (Frank et al. 2016)</w:t>
      </w:r>
      <w:r w:rsidR="00362CB7">
        <w:rPr>
          <w:rStyle w:val="None"/>
          <w:rFonts w:ascii="Times New Roman" w:hAnsi="Times New Roman"/>
          <w:color w:val="151518"/>
          <w:u w:color="151518"/>
        </w:rPr>
        <w:t xml:space="preserve">. This </w:t>
      </w:r>
      <w:r>
        <w:rPr>
          <w:rStyle w:val="None"/>
          <w:rFonts w:ascii="Times New Roman" w:hAnsi="Times New Roman"/>
          <w:color w:val="151518"/>
          <w:u w:color="151518"/>
        </w:rPr>
        <w:t xml:space="preserve">increase in weight-at-age in Div. 3L during the mid-1990s was </w:t>
      </w:r>
      <w:r w:rsidR="006E1021">
        <w:rPr>
          <w:rStyle w:val="None"/>
          <w:rFonts w:ascii="Times New Roman" w:hAnsi="Times New Roman"/>
          <w:color w:val="151518"/>
          <w:u w:color="151518"/>
        </w:rPr>
        <w:t>considered</w:t>
      </w:r>
      <w:r>
        <w:rPr>
          <w:rStyle w:val="None"/>
          <w:rFonts w:ascii="Times New Roman" w:hAnsi="Times New Roman"/>
          <w:color w:val="151518"/>
          <w:u w:color="151518"/>
        </w:rPr>
        <w:t xml:space="preserve"> support for the non-collaps</w:t>
      </w:r>
      <w:r w:rsidR="00EB73A4">
        <w:rPr>
          <w:rStyle w:val="None"/>
          <w:rFonts w:ascii="Times New Roman" w:hAnsi="Times New Roman"/>
          <w:color w:val="151518"/>
          <w:u w:color="151518"/>
        </w:rPr>
        <w:t>e hypothesis</w:t>
      </w:r>
      <w:r>
        <w:rPr>
          <w:rStyle w:val="None"/>
          <w:rFonts w:ascii="Times New Roman" w:hAnsi="Times New Roman"/>
          <w:color w:val="151518"/>
          <w:u w:color="151518"/>
        </w:rPr>
        <w:t>.</w:t>
      </w:r>
      <w:r w:rsidR="003808B7">
        <w:rPr>
          <w:rStyle w:val="None"/>
          <w:rFonts w:ascii="Times New Roman" w:hAnsi="Times New Roman"/>
          <w:color w:val="151518"/>
          <w:u w:color="151518"/>
        </w:rPr>
        <w:t xml:space="preserve"> </w:t>
      </w:r>
    </w:p>
    <w:p w14:paraId="5305D0B9" w14:textId="3EF14C03" w:rsidR="007A4C26" w:rsidRDefault="00CD5841" w:rsidP="007A4C26">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T</w:t>
      </w:r>
      <w:r w:rsidR="007A4C26">
        <w:rPr>
          <w:rStyle w:val="None"/>
          <w:rFonts w:ascii="Times New Roman" w:hAnsi="Times New Roman"/>
          <w:color w:val="151518"/>
          <w:u w:color="151518"/>
        </w:rPr>
        <w:t xml:space="preserve">he increase in </w:t>
      </w:r>
      <w:r w:rsidR="007F5A29">
        <w:rPr>
          <w:rStyle w:val="None"/>
          <w:rFonts w:ascii="Times New Roman" w:hAnsi="Times New Roman"/>
          <w:color w:val="151518"/>
          <w:u w:color="151518"/>
        </w:rPr>
        <w:t xml:space="preserve">Atlantic cod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condition in Div. 3L in th</w:t>
      </w:r>
      <w:r w:rsidR="007F5A29">
        <w:rPr>
          <w:rStyle w:val="None"/>
          <w:rFonts w:ascii="Times New Roman" w:hAnsi="Times New Roman"/>
          <w:color w:val="151518"/>
          <w:u w:color="151518"/>
        </w:rPr>
        <w:t xml:space="preserve">e mid-1990s </w:t>
      </w:r>
      <w:r>
        <w:rPr>
          <w:rStyle w:val="None"/>
          <w:rFonts w:ascii="Times New Roman" w:hAnsi="Times New Roman"/>
          <w:color w:val="151518"/>
          <w:u w:color="151518"/>
        </w:rPr>
        <w:t>may have been due to</w:t>
      </w:r>
      <w:r w:rsidR="00C30FAE">
        <w:rPr>
          <w:rStyle w:val="None"/>
          <w:rFonts w:ascii="Times New Roman" w:hAnsi="Times New Roman"/>
          <w:color w:val="151518"/>
          <w:u w:color="151518"/>
        </w:rPr>
        <w:t xml:space="preserve"> </w:t>
      </w:r>
      <w:r>
        <w:rPr>
          <w:rStyle w:val="None"/>
          <w:rFonts w:ascii="Times New Roman" w:hAnsi="Times New Roman"/>
          <w:color w:val="151518"/>
          <w:u w:color="151518"/>
        </w:rPr>
        <w:t xml:space="preserve">a </w:t>
      </w:r>
      <w:r w:rsidR="007B5953">
        <w:rPr>
          <w:rStyle w:val="None"/>
          <w:rFonts w:ascii="Times New Roman" w:hAnsi="Times New Roman"/>
          <w:color w:val="151518"/>
          <w:u w:color="151518"/>
        </w:rPr>
        <w:t>shift in spatial distribution of both capelin and Atlantic cod</w:t>
      </w:r>
      <w:r>
        <w:rPr>
          <w:rStyle w:val="None"/>
          <w:rFonts w:ascii="Times New Roman" w:hAnsi="Times New Roman"/>
          <w:color w:val="151518"/>
          <w:u w:color="151518"/>
        </w:rPr>
        <w:t xml:space="preserve">. </w:t>
      </w:r>
      <w:r w:rsidR="007A4C26">
        <w:rPr>
          <w:rStyle w:val="None"/>
          <w:rFonts w:ascii="Times New Roman" w:hAnsi="Times New Roman"/>
          <w:color w:val="151518"/>
          <w:u w:color="151518"/>
        </w:rPr>
        <w:t>During and post-1991, capelin shifted its fall distribution from having two distinct aggregations, one in the northwest (Div</w:t>
      </w:r>
      <w:r w:rsidR="00877AF2">
        <w:rPr>
          <w:rStyle w:val="None"/>
          <w:rFonts w:ascii="Times New Roman" w:hAnsi="Times New Roman"/>
          <w:color w:val="151518"/>
          <w:u w:color="151518"/>
        </w:rPr>
        <w:t>s</w:t>
      </w:r>
      <w:r w:rsidR="007A4C26">
        <w:rPr>
          <w:rStyle w:val="None"/>
          <w:rFonts w:ascii="Times New Roman" w:hAnsi="Times New Roman"/>
          <w:color w:val="151518"/>
          <w:u w:color="151518"/>
        </w:rPr>
        <w:t>. 2J3K) and one in the southeast (Div. 3L, at the northern slope of the Grand Banks) to having only one in the southeast</w:t>
      </w:r>
      <w:r w:rsidR="00B35CC9">
        <w:rPr>
          <w:rStyle w:val="None"/>
          <w:rFonts w:ascii="Times New Roman" w:hAnsi="Times New Roman"/>
          <w:color w:val="151518"/>
          <w:u w:color="151518"/>
        </w:rPr>
        <w:t xml:space="preserve"> </w:t>
      </w:r>
      <w:r w:rsidR="00B35CC9">
        <w:rPr>
          <w:rStyle w:val="None"/>
          <w:rFonts w:ascii="Times New Roman" w:hAnsi="Times New Roman"/>
          <w:color w:val="151518"/>
          <w:u w:color="151518"/>
        </w:rPr>
        <w:fldChar w:fldCharType="begin"/>
      </w:r>
      <w:r w:rsidR="00594D36">
        <w:rPr>
          <w:rStyle w:val="None"/>
          <w:rFonts w:ascii="Times New Roman" w:hAnsi="Times New Roman"/>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B35CC9">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(Lilly &amp; Davis 1993, Miller 1994)</w:t>
      </w:r>
      <w:r w:rsidR="00B35CC9">
        <w:rPr>
          <w:rStyle w:val="None"/>
          <w:rFonts w:ascii="Times New Roman" w:hAnsi="Times New Roman"/>
          <w:color w:val="151518"/>
          <w:u w:color="151518"/>
        </w:rPr>
        <w:fldChar w:fldCharType="end"/>
      </w:r>
      <w:r w:rsidR="007A4C26">
        <w:rPr>
          <w:rStyle w:val="None"/>
          <w:rFonts w:ascii="Times New Roman" w:hAnsi="Times New Roman"/>
          <w:color w:val="151518"/>
          <w:u w:color="151518"/>
        </w:rPr>
        <w:t xml:space="preserve">, with records of excursions of capelin onto the Flemish Cap and the Scotian Shelf </w:t>
      </w:r>
      <w:r w:rsidR="007A4C26">
        <w:rPr>
          <w:rStyle w:val="None"/>
          <w:rFonts w:ascii="Times New Roman" w:eastAsia="Times New Roman" w:hAnsi="Times New Roman" w:cs="Times New Roman"/>
          <w:color w:val="151518"/>
          <w:u w:color="151518"/>
        </w:rPr>
        <w:fldChar w:fldCharType="begin"/>
      </w:r>
      <w:r w:rsidR="00594D36">
        <w:rPr>
          <w:rStyle w:val="None"/>
          <w:rFonts w:ascii="Times New Roman" w:eastAsia="Times New Roman" w:hAnsi="Times New Roman" w:cs="Times New Roman"/>
          <w:color w:val="151518"/>
          <w:u w:color="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(Frank et al. 1996)</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eastAsia="Times New Roman" w:hAnsi="Times New Roman" w:cs="Times New Roman"/>
          <w:color w:val="151518"/>
          <w:u w:color="151518"/>
        </w:rPr>
        <w:t xml:space="preserve">. </w:t>
      </w:r>
      <w:r w:rsidR="007A4C26">
        <w:rPr>
          <w:rStyle w:val="None"/>
          <w:rFonts w:ascii="Times New Roman" w:hAnsi="Times New Roman"/>
          <w:color w:val="151518"/>
          <w:u w:color="151518"/>
        </w:rPr>
        <w:t xml:space="preserve">Coincidently, Atlantic cod moved southward on the northeast Newfoundland Shelf in the late 1980s and early 1990s and aggregated within a small area on the northern Grand Banks and in the Bonavista Corridor </w:t>
      </w:r>
      <w:r w:rsidR="007A4C26">
        <w:rPr>
          <w:rStyle w:val="None"/>
          <w:rFonts w:ascii="Times New Roman" w:eastAsia="Times New Roman" w:hAnsi="Times New Roman" w:cs="Times New Roman"/>
          <w:color w:val="151518"/>
          <w:u w:color="151518"/>
        </w:rPr>
        <w:fldChar w:fldCharType="begin"/>
      </w:r>
      <w:r w:rsidR="00594D36">
        <w:rPr>
          <w:rStyle w:val="None"/>
          <w:rFonts w:ascii="Times New Roman" w:eastAsia="Times New Roman" w:hAnsi="Times New Roman" w:cs="Times New Roman"/>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7A4C26">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(Rose 1993, Rose et al. 2000)</w:t>
      </w:r>
      <w:r w:rsidR="007A4C26">
        <w:rPr>
          <w:rStyle w:val="None"/>
          <w:rFonts w:ascii="Times New Roman" w:eastAsia="Times New Roman" w:hAnsi="Times New Roman" w:cs="Times New Roman"/>
          <w:color w:val="151518"/>
          <w:u w:color="151518"/>
        </w:rPr>
        <w:fldChar w:fldCharType="end"/>
      </w:r>
      <w:r w:rsidR="007A4C26">
        <w:rPr>
          <w:rStyle w:val="None"/>
          <w:rFonts w:ascii="Times New Roman" w:hAnsi="Times New Roman"/>
          <w:color w:val="151518"/>
          <w:u w:color="151518"/>
        </w:rPr>
        <w:t>. Rose et al. (2000) hypothesized that the observed shift in Atlantic cod distribution was a response to the southerly distribution of capelin observed p</w:t>
      </w:r>
      <w:r w:rsidR="007F5A29">
        <w:rPr>
          <w:rStyle w:val="None"/>
          <w:rFonts w:ascii="Times New Roman" w:hAnsi="Times New Roman"/>
          <w:color w:val="151518"/>
          <w:u w:color="151518"/>
        </w:rPr>
        <w:t xml:space="preserve">ost-1991. Atlantic cod’s </w:t>
      </w:r>
      <w:r w:rsidR="00877AF2">
        <w:rPr>
          <w:rStyle w:val="None"/>
          <w:rFonts w:ascii="Times New Roman" w:hAnsi="Times New Roman"/>
          <w:color w:val="151518"/>
          <w:u w:color="151518"/>
        </w:rPr>
        <w:t xml:space="preserve">weight-at-age </w:t>
      </w:r>
      <w:r w:rsidR="007A4C26">
        <w:rPr>
          <w:rStyle w:val="None"/>
          <w:rFonts w:ascii="Times New Roman" w:hAnsi="Times New Roman"/>
          <w:color w:val="151518"/>
          <w:u w:color="151518"/>
        </w:rPr>
        <w:t>and liver condition worsened in northerly areas where there was no spatial overlap between Atlantic cod and capelin, and remained relati</w:t>
      </w:r>
      <w:r w:rsidR="00877AF2">
        <w:rPr>
          <w:rStyle w:val="None"/>
          <w:rFonts w:ascii="Times New Roman" w:hAnsi="Times New Roman"/>
          <w:color w:val="151518"/>
          <w:u w:color="151518"/>
        </w:rPr>
        <w:t xml:space="preserve">vely stable in southerly areas </w:t>
      </w:r>
      <w:r w:rsidR="007A4C26">
        <w:rPr>
          <w:rStyle w:val="None"/>
          <w:rFonts w:ascii="Times New Roman" w:hAnsi="Times New Roman"/>
          <w:color w:val="151518"/>
          <w:u w:color="151518"/>
        </w:rPr>
        <w:t xml:space="preserve">where the collapsed Atlantic cod stock overlapped with capelin. </w:t>
      </w:r>
    </w:p>
    <w:p w14:paraId="20E5D3F7" w14:textId="3328D128" w:rsidR="00775BC5" w:rsidRDefault="00775BC5" w:rsidP="00AB2C61">
      <w:pPr>
        <w:pStyle w:val="Style1"/>
        <w:rPr>
          <w:rStyle w:val="None"/>
          <w:rFonts w:ascii="Times New Roman" w:hAnsi="Times New Roman"/>
          <w:color w:val="151518"/>
          <w:u w:color="151518"/>
        </w:rPr>
      </w:pPr>
      <w:r>
        <w:rPr>
          <w:rStyle w:val="None"/>
          <w:rFonts w:ascii="Times New Roman" w:hAnsi="Times New Roman"/>
          <w:color w:val="151518"/>
          <w:u w:color="151518"/>
        </w:rPr>
        <w:t xml:space="preserve">The existence of spatial structure in condition traits of Atlantic cod </w:t>
      </w:r>
      <w:r w:rsidR="00B05471">
        <w:rPr>
          <w:rStyle w:val="None"/>
          <w:rFonts w:ascii="Times New Roman" w:hAnsi="Times New Roman"/>
          <w:color w:val="151518"/>
          <w:u w:color="151518"/>
        </w:rPr>
        <w:t xml:space="preserve">is not unique to the early 1990s and </w:t>
      </w:r>
      <w:r>
        <w:rPr>
          <w:rStyle w:val="None"/>
          <w:rFonts w:ascii="Times New Roman" w:hAnsi="Times New Roman"/>
          <w:color w:val="151518"/>
          <w:u w:color="151518"/>
        </w:rPr>
        <w:t>has been documented extensively in the scientific literature</w:t>
      </w:r>
      <w:r w:rsidR="00AB2C61">
        <w:rPr>
          <w:rStyle w:val="None"/>
          <w:rFonts w:ascii="Times New Roman" w:hAnsi="Times New Roman"/>
          <w:color w:val="151518"/>
          <w:u w:color="151518"/>
        </w:rPr>
        <w:t xml:space="preserve"> </w:t>
      </w:r>
      <w:r w:rsidR="00AB2C61">
        <w:rPr>
          <w:rStyle w:val="None"/>
          <w:rFonts w:ascii="Times New Roman" w:hAnsi="Times New Roman"/>
          <w:color w:val="151518"/>
          <w:u w:color="151518"/>
        </w:rPr>
        <w:fldChar w:fldCharType="begin">
          <w:fldData xml:space="preserve">PEVuZE5vdGU+PENpdGU+PEF1dGhvcj5MaWxseTwvQXV0aG9yPjxZZWFyPjIwMDU8L1llYXI+PFJl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PEVuZE5vdGU+PENpdGU+PEF1dGhvcj5MaWxseTwvQXV0aG9yPjxZZWFyPjIwMDU8L1llYXI+PFJl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 xml:space="preserve">(e.g., Lilly et al. </w:t>
      </w:r>
      <w:r w:rsidR="00594D36">
        <w:rPr>
          <w:rStyle w:val="None"/>
          <w:rFonts w:ascii="Times New Roman" w:hAnsi="Times New Roman"/>
          <w:noProof/>
          <w:color w:val="151518"/>
          <w:u w:color="151518"/>
        </w:rPr>
        <w:lastRenderedPageBreak/>
        <w:t>2005, Neville et al. 2018, Rose &amp; Rowe 2018)</w:t>
      </w:r>
      <w:r w:rsidR="00AB2C61">
        <w:rPr>
          <w:rStyle w:val="None"/>
          <w:rFonts w:ascii="Times New Roman" w:hAnsi="Times New Roman"/>
          <w:color w:val="151518"/>
          <w:u w:color="151518"/>
        </w:rPr>
        <w:fldChar w:fldCharType="end"/>
      </w:r>
      <w:r>
        <w:rPr>
          <w:rStyle w:val="None"/>
          <w:rFonts w:ascii="Times New Roman" w:hAnsi="Times New Roman"/>
          <w:color w:val="151518"/>
          <w:u w:color="151518"/>
        </w:rPr>
        <w:t>, with historical latitudi</w:t>
      </w:r>
      <w:r w:rsidR="00877AF2">
        <w:rPr>
          <w:rStyle w:val="None"/>
          <w:rFonts w:ascii="Times New Roman" w:hAnsi="Times New Roman"/>
          <w:color w:val="151518"/>
          <w:u w:color="151518"/>
        </w:rPr>
        <w:t>nal gradients in growth (length-</w:t>
      </w:r>
      <w:r w:rsidR="005D7D4E">
        <w:rPr>
          <w:rStyle w:val="None"/>
          <w:rFonts w:ascii="Times New Roman" w:hAnsi="Times New Roman"/>
          <w:color w:val="151518"/>
          <w:u w:color="151518"/>
        </w:rPr>
        <w:t>at</w:t>
      </w:r>
      <w:r w:rsidR="00877AF2">
        <w:rPr>
          <w:rStyle w:val="None"/>
          <w:rFonts w:ascii="Times New Roman" w:hAnsi="Times New Roman"/>
          <w:color w:val="151518"/>
          <w:u w:color="151518"/>
        </w:rPr>
        <w:t>-</w:t>
      </w:r>
      <w:r>
        <w:rPr>
          <w:rStyle w:val="None"/>
          <w:rFonts w:ascii="Times New Roman" w:hAnsi="Times New Roman"/>
          <w:color w:val="151518"/>
          <w:u w:color="151518"/>
        </w:rPr>
        <w:t xml:space="preserve">age) and condition indices (liver, gutted and total body mass) </w:t>
      </w:r>
      <w:r>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ZW5jZTwvZnVsbC10aXRsZT48L3BlcmlvZGljYWw+PHBhZ2VzPjYzMS02NDE8L3BhZ2VzPjx2b2x1
bWU+NzU8L3ZvbHVtZT48bnVtYmVyPjI8L251bWJlcj48ZGF0ZXM+PHllYXI+MjAxNzwveWVhcj48
L2RhdGVzPjxpc2JuPjEwNTQtMzEzOTwvaXNibj48dXJscz48cmVsYXRlZC11cmxzPjx1cmw+PHN0
eWxlIGZhY2U9InVuZGVybGluZSIgZm9udD0iZGVmYXVsdCIgc2l6ZT0iMTAwJSI+aHR0cDovL2R4
LmRvaS5vcmcvMTAuMTA5My9pY2Vzam1zL2ZzeDE2Njwvc3R5bGU+PC91cmw+PC9yZWxhdGVkLXVy
bHM+PC91cmxzPjxlbGVjdHJvbmljLXJlc291cmNlLW51bT4xMC4xMDkzL2ljZXNqbXMvZnN4MTY2
PC9lbGVjdHJvbmljLXJlc291cmNlLW51bT48L3JlY29yZD48L0NpdGU+PC9FbmROb3RlPn==
</w:fldData>
        </w:fldChar>
      </w:r>
      <w:r w:rsidR="00594D36">
        <w:rPr>
          <w:rStyle w:val="None"/>
          <w:rFonts w:ascii="Times New Roman" w:eastAsia="Times New Roman" w:hAnsi="Times New Roman" w:cs="Times New Roman"/>
          <w:color w:val="151518"/>
          <w:u w:color="151518"/>
        </w:rPr>
        <w:instrText xml:space="preserve"> ADDIN EN.CITE </w:instrText>
      </w:r>
      <w:r w:rsidR="00594D36">
        <w:rPr>
          <w:rStyle w:val="None"/>
          <w:rFonts w:ascii="Times New Roman" w:eastAsia="Times New Roman" w:hAnsi="Times New Roman" w:cs="Times New Roman"/>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ZW5jZTwvZnVsbC10aXRsZT48L3BlcmlvZGljYWw+PHBhZ2VzPjYzMS02NDE8L3BhZ2VzPjx2b2x1
bWU+NzU8L3ZvbHVtZT48bnVtYmVyPjI8L251bWJlcj48ZGF0ZXM+PHllYXI+MjAxNzwveWVhcj48
L2RhdGVzPjxpc2JuPjEwNTQtMzEzOTwvaXNibj48dXJscz48cmVsYXRlZC11cmxzPjx1cmw+PHN0
eWxlIGZhY2U9InVuZGVybGluZSIgZm9udD0iZGVmYXVsdCIgc2l6ZT0iMTAwJSI+aHR0cDovL2R4
LmRvaS5vcmcvMTAuMTA5My9pY2Vzam1zL2ZzeDE2Njwvc3R5bGU+PC91cmw+PC9yZWxhdGVkLXVy
bHM+PC91cmxzPjxlbGVjdHJvbmljLXJlc291cmNlLW51bT4xMC4xMDkzL2ljZXNqbXMvZnN4MTY2
PC9lbGVjdHJvbmljLXJlc291cmNlLW51bT48L3JlY29yZD48L0NpdGU+PC9FbmROb3RlPn==
</w:fldData>
        </w:fldChar>
      </w:r>
      <w:r w:rsidR="00594D36">
        <w:rPr>
          <w:rStyle w:val="None"/>
          <w:rFonts w:ascii="Times New Roman" w:eastAsia="Times New Roman" w:hAnsi="Times New Roman" w:cs="Times New Roman"/>
          <w:color w:val="151518"/>
          <w:u w:color="151518"/>
        </w:rPr>
        <w:instrText xml:space="preserve"> ADDIN EN.CITE.DATA </w:instrText>
      </w:r>
      <w:r w:rsidR="00594D36">
        <w:rPr>
          <w:rStyle w:val="None"/>
          <w:rFonts w:ascii="Times New Roman" w:eastAsia="Times New Roman" w:hAnsi="Times New Roman" w:cs="Times New Roman"/>
          <w:color w:val="151518"/>
          <w:u w:color="151518"/>
        </w:rPr>
      </w:r>
      <w:r w:rsidR="00594D36">
        <w:rPr>
          <w:rStyle w:val="None"/>
          <w:rFonts w:ascii="Times New Roman" w:eastAsia="Times New Roman" w:hAnsi="Times New Roman" w:cs="Times New Roman"/>
          <w:color w:val="151518"/>
          <w:u w:color="151518"/>
        </w:rPr>
        <w:fldChar w:fldCharType="end"/>
      </w:r>
      <w:r>
        <w:rPr>
          <w:rStyle w:val="None"/>
          <w:rFonts w:ascii="Times New Roman" w:eastAsia="Times New Roman" w:hAnsi="Times New Roman" w:cs="Times New Roman"/>
          <w:color w:val="151518"/>
          <w:u w:color="151518"/>
        </w:rPr>
      </w:r>
      <w:r>
        <w:rPr>
          <w:rStyle w:val="None"/>
          <w:rFonts w:ascii="Times New Roman" w:eastAsia="Times New Roman" w:hAnsi="Times New Roman" w:cs="Times New Roman"/>
          <w:color w:val="151518"/>
          <w:u w:color="151518"/>
        </w:rPr>
        <w:fldChar w:fldCharType="separate"/>
      </w:r>
      <w:r w:rsidR="00594D36">
        <w:rPr>
          <w:rStyle w:val="None"/>
          <w:rFonts w:ascii="Times New Roman" w:eastAsia="Times New Roman" w:hAnsi="Times New Roman" w:cs="Times New Roman"/>
          <w:noProof/>
          <w:color w:val="151518"/>
          <w:u w:color="151518"/>
        </w:rPr>
        <w:t>(Buren et al. 2014b, Morgan et al. 2017)</w:t>
      </w:r>
      <w:r>
        <w:rPr>
          <w:rStyle w:val="None"/>
          <w:rFonts w:ascii="Times New Roman" w:eastAsia="Times New Roman" w:hAnsi="Times New Roman" w:cs="Times New Roman"/>
          <w:color w:val="151518"/>
          <w:u w:color="151518"/>
        </w:rPr>
        <w:fldChar w:fldCharType="end"/>
      </w:r>
      <w:r w:rsidR="005D7D4E">
        <w:rPr>
          <w:rStyle w:val="None"/>
          <w:rFonts w:ascii="Times New Roman" w:hAnsi="Times New Roman"/>
          <w:color w:val="151518"/>
          <w:u w:color="151518"/>
        </w:rPr>
        <w:t xml:space="preserve">. Atlantic cod </w:t>
      </w:r>
      <w:r w:rsidR="00877AF2">
        <w:rPr>
          <w:rStyle w:val="None"/>
          <w:rFonts w:ascii="Times New Roman" w:hAnsi="Times New Roman"/>
          <w:color w:val="151518"/>
          <w:u w:color="151518"/>
        </w:rPr>
        <w:t xml:space="preserve">weight-at-age </w:t>
      </w:r>
      <w:r>
        <w:rPr>
          <w:rStyle w:val="None"/>
          <w:rFonts w:ascii="Times New Roman" w:hAnsi="Times New Roman"/>
          <w:color w:val="151518"/>
          <w:u w:color="151518"/>
        </w:rPr>
        <w:t>and liver condition indices have never been spatially homogenous due to the species complex inhabiting distinct ecosystem production units in Div</w:t>
      </w:r>
      <w:r w:rsidR="005D7D4E">
        <w:rPr>
          <w:rStyle w:val="None"/>
          <w:rFonts w:ascii="Times New Roman" w:hAnsi="Times New Roman"/>
          <w:color w:val="151518"/>
          <w:u w:color="151518"/>
        </w:rPr>
        <w:t>s</w:t>
      </w:r>
      <w:r>
        <w:rPr>
          <w:rStyle w:val="None"/>
          <w:rFonts w:ascii="Times New Roman" w:hAnsi="Times New Roman"/>
          <w:color w:val="151518"/>
          <w:u w:color="151518"/>
        </w:rPr>
        <w:t xml:space="preserve">. 2J3KLNO </w:t>
      </w:r>
      <w:r w:rsidR="00AB2C61">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bmUgU2NpZW5jZTwvZnVsbC10aXRsZT48L3BlcmlvZGljYWw+PHBhZ2VzPjYzMS02NDE8L3BhZ2Vz
Pjx2b2x1bWU+NzU8L3ZvbHVtZT48bnVtYmVyPjI8L251bWJlcj48ZGF0ZXM+PHllYXI+MjAxNzwv
eWVhcj48L2RhdGVzPjxpc2JuPjEwNTQtMzEzOTwvaXNibj48dXJscz48cmVsYXRlZC11cmxzPjx1
cmw+PHN0eWxlIGZhY2U9InVuZGVybGluZSIgZm9udD0iZGVmYXVsdCIgc2l6ZT0iMTAwJSI+aHR0
cDovL2R4LmRvaS5vcmcvMTAuMTA5My9pY2Vzam1zL2ZzeDE2Njwvc3R5bGU+PC91cmw+PC9yZWxh
dGVkLXVybHM+PC91cmxzPjxlbGVjdHJvbmljLXJlc291cmNlLW51bT4xMC4xMDkzL2ljZXNqbXMv
ZnN4MTY2PC9lbGVjdHJvbmljLXJlc291cmNlLW51bT48L3JlY29yZD48L0NpdGU+PC9FbmROb3Rl
PgB=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PEVuZE5vdGU+PENpdGU+PEF1dGhvcj5MaWxseTwvQXV0aG9yPjxZZWFyPjIwMDU8L1llYXI+PFJl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(e.g., Lilly 2005, Koen-Alonso et al. 2013, Morgan et al. 2017)</w:t>
      </w:r>
      <w:r w:rsidR="00AB2C61">
        <w:rPr>
          <w:rStyle w:val="None"/>
          <w:rFonts w:ascii="Times New Roman" w:hAnsi="Times New Roman"/>
          <w:color w:val="151518"/>
          <w:u w:color="151518"/>
        </w:rPr>
        <w:fldChar w:fldCharType="end"/>
      </w:r>
      <w:r w:rsidRPr="00A83E63">
        <w:rPr>
          <w:rStyle w:val="None"/>
          <w:rFonts w:ascii="Times New Roman" w:hAnsi="Times New Roman"/>
          <w:color w:val="151518"/>
          <w:u w:color="151518"/>
          <w:lang w:val="en-CA"/>
        </w:rPr>
        <w:t xml:space="preserve">. </w:t>
      </w:r>
      <w:r>
        <w:rPr>
          <w:rStyle w:val="None"/>
          <w:rFonts w:ascii="Times New Roman" w:hAnsi="Times New Roman"/>
          <w:color w:val="151518"/>
          <w:u w:color="151518"/>
        </w:rPr>
        <w:t xml:space="preserve">These units are characterized by distinct marine communities and food web systems </w:t>
      </w:r>
      <w:r w:rsidR="00AB2C61">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Y051bT44OTQ8L1JlY051bT48RGlzcGxheVRleHQ+KEtvZW4tQWxvbnNvIGV0IGFsLiAyMDEzLCBO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</w:fldData>
        </w:fldChar>
      </w:r>
      <w:r w:rsidR="00594D36">
        <w:rPr>
          <w:rStyle w:val="None"/>
          <w:rFonts w:ascii="Times New Roman" w:hAnsi="Times New Roman"/>
          <w:color w:val="151518"/>
          <w:u w:color="151518"/>
        </w:rPr>
        <w:instrText xml:space="preserve"> ADDIN EN.CITE </w:instrText>
      </w:r>
      <w:r w:rsidR="00594D36">
        <w:rPr>
          <w:rStyle w:val="None"/>
          <w:rFonts w:ascii="Times New Roman" w:hAnsi="Times New Roman"/>
          <w:color w:val="151518"/>
          <w:u w:color="151518"/>
        </w:rPr>
        <w:fldChar w:fldCharType="begin">
          <w:fldData xml:space="preserve">PEVuZE5vdGU+PENpdGU+PEF1dGhvcj5QZXBpbjwvQXV0aG9yPjxZZWFyPjIwMTQ8L1llYXI+PFJl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</w:fldData>
        </w:fldChar>
      </w:r>
      <w:r w:rsidR="00594D36">
        <w:rPr>
          <w:rStyle w:val="None"/>
          <w:rFonts w:ascii="Times New Roman" w:hAnsi="Times New Roman"/>
          <w:color w:val="151518"/>
          <w:u w:color="151518"/>
        </w:rPr>
        <w:instrText xml:space="preserve"> ADDIN EN.CITE.DATA </w:instrText>
      </w:r>
      <w:r w:rsidR="00594D36">
        <w:rPr>
          <w:rStyle w:val="None"/>
          <w:rFonts w:ascii="Times New Roman" w:hAnsi="Times New Roman"/>
          <w:color w:val="151518"/>
          <w:u w:color="151518"/>
        </w:rPr>
      </w:r>
      <w:r w:rsidR="00594D36">
        <w:rPr>
          <w:rStyle w:val="None"/>
          <w:rFonts w:ascii="Times New Roman" w:hAnsi="Times New Roman"/>
          <w:color w:val="151518"/>
          <w:u w:color="151518"/>
        </w:rPr>
        <w:fldChar w:fldCharType="end"/>
      </w:r>
      <w:r w:rsidR="00AB2C61">
        <w:rPr>
          <w:rStyle w:val="None"/>
          <w:rFonts w:ascii="Times New Roman" w:hAnsi="Times New Roman"/>
          <w:color w:val="151518"/>
          <w:u w:color="151518"/>
        </w:rPr>
      </w:r>
      <w:r w:rsidR="00AB2C61">
        <w:rPr>
          <w:rStyle w:val="None"/>
          <w:rFonts w:ascii="Times New Roman" w:hAnsi="Times New Roman"/>
          <w:color w:val="151518"/>
          <w:u w:color="151518"/>
        </w:rPr>
        <w:fldChar w:fldCharType="separate"/>
      </w:r>
      <w:r w:rsidR="00594D36">
        <w:rPr>
          <w:rStyle w:val="None"/>
          <w:rFonts w:ascii="Times New Roman" w:hAnsi="Times New Roman"/>
          <w:noProof/>
          <w:color w:val="151518"/>
          <w:u w:color="151518"/>
        </w:rPr>
        <w:t>(Koen-Alonso et al. 2013, NAFO 2014, Pepin et al. 2014)</w:t>
      </w:r>
      <w:r w:rsidR="00AB2C61">
        <w:rPr>
          <w:rStyle w:val="None"/>
          <w:rFonts w:ascii="Times New Roman" w:hAnsi="Times New Roman"/>
          <w:color w:val="151518"/>
          <w:u w:color="151518"/>
        </w:rPr>
        <w:fldChar w:fldCharType="end"/>
      </w:r>
      <w:r>
        <w:rPr>
          <w:rStyle w:val="None"/>
          <w:rFonts w:ascii="Times New Roman" w:hAnsi="Times New Roman"/>
          <w:color w:val="151518"/>
          <w:u w:color="151518"/>
        </w:rPr>
        <w:t>. Therefore, the non-homogenous traits of Atlantic cod from Labrador (Div. 2J) to the southern Grand Banks (Div</w:t>
      </w:r>
      <w:r w:rsidR="00877AF2">
        <w:rPr>
          <w:rStyle w:val="None"/>
          <w:rFonts w:ascii="Times New Roman" w:hAnsi="Times New Roman"/>
          <w:color w:val="151518"/>
          <w:u w:color="151518"/>
        </w:rPr>
        <w:t>s</w:t>
      </w:r>
      <w:r>
        <w:rPr>
          <w:rStyle w:val="None"/>
          <w:rFonts w:ascii="Times New Roman" w:hAnsi="Times New Roman"/>
          <w:color w:val="151518"/>
          <w:u w:color="151518"/>
        </w:rPr>
        <w:t xml:space="preserve">. 3NO) are typical of this stock complex and cannot be used to support the non-collapse hypothesis. </w:t>
      </w:r>
    </w:p>
    <w:p w14:paraId="00A50DDD" w14:textId="7026907F" w:rsidR="00794830" w:rsidRDefault="00BD35A4">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w:t>
      </w:r>
      <w:r w:rsidR="002121CD">
        <w:rPr>
          <w:rStyle w:val="None"/>
          <w:rFonts w:ascii="Times New Roman" w:hAnsi="Times New Roman"/>
          <w:color w:val="151518"/>
          <w:u w:color="151518"/>
        </w:rPr>
        <w:t xml:space="preserve">the lack of change in Atlantic cod condition in Div. 3L </w:t>
      </w:r>
      <w:r w:rsidR="00B05471">
        <w:rPr>
          <w:rStyle w:val="None"/>
          <w:rFonts w:ascii="Times New Roman" w:hAnsi="Times New Roman"/>
          <w:color w:val="151518"/>
          <w:u w:color="151518"/>
        </w:rPr>
        <w:t xml:space="preserve">in the 1990s </w:t>
      </w:r>
      <w:r w:rsidR="002165A2">
        <w:rPr>
          <w:rStyle w:val="None"/>
          <w:rFonts w:ascii="Times New Roman" w:hAnsi="Times New Roman"/>
          <w:color w:val="151518"/>
          <w:u w:color="151518"/>
        </w:rPr>
        <w:t>does not support the non-collapse hypothesis as Atlantic cod condition is</w:t>
      </w:r>
      <w:r w:rsidR="002121CD">
        <w:rPr>
          <w:rStyle w:val="None"/>
          <w:rFonts w:ascii="Times New Roman" w:hAnsi="Times New Roman"/>
          <w:color w:val="151518"/>
          <w:u w:color="151518"/>
        </w:rPr>
        <w:t xml:space="preserve"> associated </w:t>
      </w:r>
      <w:r w:rsidR="00961A23">
        <w:rPr>
          <w:rStyle w:val="None"/>
          <w:rFonts w:ascii="Times New Roman" w:hAnsi="Times New Roman"/>
          <w:color w:val="151518"/>
          <w:u w:color="151518"/>
        </w:rPr>
        <w:t xml:space="preserve">with </w:t>
      </w:r>
      <w:r w:rsidR="00961A23" w:rsidRPr="00961A23">
        <w:rPr>
          <w:rStyle w:val="None"/>
          <w:rFonts w:ascii="Times New Roman" w:hAnsi="Times New Roman"/>
          <w:color w:val="151518"/>
          <w:u w:color="151518"/>
        </w:rPr>
        <w:t>spatial overlap of capelin</w:t>
      </w:r>
      <w:r w:rsidR="00A65A33">
        <w:rPr>
          <w:rStyle w:val="None"/>
          <w:rFonts w:ascii="Times New Roman" w:hAnsi="Times New Roman"/>
          <w:color w:val="151518"/>
          <w:u w:color="151518"/>
        </w:rPr>
        <w:t xml:space="preserve"> (Table 1)</w:t>
      </w:r>
      <w:r w:rsidR="00961A23" w:rsidRPr="00961A23">
        <w:rPr>
          <w:rStyle w:val="None"/>
          <w:rFonts w:ascii="Times New Roman" w:hAnsi="Times New Roman"/>
          <w:color w:val="151518"/>
          <w:u w:color="151518"/>
        </w:rPr>
        <w:t>. Atlantic cod condition was worse in Div</w:t>
      </w:r>
      <w:r w:rsidR="00877AF2">
        <w:rPr>
          <w:rStyle w:val="None"/>
          <w:rFonts w:ascii="Times New Roman" w:hAnsi="Times New Roman"/>
          <w:color w:val="151518"/>
          <w:u w:color="151518"/>
        </w:rPr>
        <w:t>s</w:t>
      </w:r>
      <w:r w:rsidR="00961A23" w:rsidRPr="00961A23">
        <w:rPr>
          <w:rStyle w:val="None"/>
          <w:rFonts w:ascii="Times New Roman" w:hAnsi="Times New Roman"/>
          <w:color w:val="151518"/>
          <w:u w:color="151518"/>
        </w:rPr>
        <w:t xml:space="preserve">. 2J3K where capelin were no longer observed post-1991 compared to </w:t>
      </w:r>
      <w:r w:rsidR="00AC3AEE">
        <w:rPr>
          <w:rStyle w:val="None"/>
          <w:rFonts w:ascii="Times New Roman" w:hAnsi="Times New Roman"/>
          <w:color w:val="151518"/>
          <w:u w:color="151518"/>
        </w:rPr>
        <w:t xml:space="preserve">Atlantic </w:t>
      </w:r>
      <w:r w:rsidR="00961A23" w:rsidRPr="00961A23">
        <w:rPr>
          <w:rStyle w:val="None"/>
          <w:rFonts w:ascii="Times New Roman" w:hAnsi="Times New Roman"/>
          <w:color w:val="151518"/>
          <w:u w:color="151518"/>
        </w:rPr>
        <w:t>cod in the south (Div. 3L) where the capelin population had contracted</w:t>
      </w:r>
      <w:r w:rsidR="002121CD">
        <w:rPr>
          <w:rStyle w:val="None"/>
          <w:rFonts w:ascii="Times New Roman" w:hAnsi="Times New Roman"/>
          <w:color w:val="151518"/>
          <w:u w:color="151518"/>
        </w:rPr>
        <w:t>.</w:t>
      </w:r>
      <w:r w:rsidR="007B5953">
        <w:rPr>
          <w:rStyle w:val="None"/>
          <w:rFonts w:ascii="Times New Roman" w:hAnsi="Times New Roman"/>
          <w:color w:val="151518"/>
          <w:u w:color="151518"/>
        </w:rPr>
        <w:t xml:space="preserve"> </w:t>
      </w:r>
    </w:p>
    <w:p w14:paraId="57117ABA" w14:textId="77777777" w:rsidR="00794830" w:rsidRPr="002638BC" w:rsidRDefault="00BD35A4" w:rsidP="002638BC">
      <w:pPr>
        <w:pStyle w:val="Heading4"/>
        <w:rPr>
          <w:rStyle w:val="None"/>
        </w:rPr>
      </w:pPr>
      <w:r w:rsidRPr="002638BC">
        <w:rPr>
          <w:rStyle w:val="None"/>
        </w:rPr>
        <w:t>Harp seal population trends and diet</w:t>
      </w:r>
    </w:p>
    <w:p w14:paraId="549E0830" w14:textId="573B2B47" w:rsidR="00794830" w:rsidRDefault="00DA716B">
      <w:pPr>
        <w:pStyle w:val="Style1"/>
        <w:rPr>
          <w:rStyle w:val="Hyperlink0"/>
          <w:rFonts w:eastAsia="Calibri"/>
        </w:rPr>
      </w:pPr>
      <w:r>
        <w:rPr>
          <w:rStyle w:val="Hyperlink0"/>
          <w:rFonts w:eastAsia="Calibri"/>
        </w:rPr>
        <w:t>L</w:t>
      </w:r>
      <w:r w:rsidR="00BD35A4">
        <w:rPr>
          <w:rStyle w:val="Hyperlink0"/>
          <w:rFonts w:eastAsia="Calibri"/>
        </w:rPr>
        <w:t>arge number</w:t>
      </w:r>
      <w:r>
        <w:rPr>
          <w:rStyle w:val="Hyperlink0"/>
          <w:rFonts w:eastAsia="Calibri"/>
        </w:rPr>
        <w:t>s</w:t>
      </w:r>
      <w:r w:rsidR="00BD35A4">
        <w:rPr>
          <w:rStyle w:val="Hyperlink0"/>
          <w:rFonts w:eastAsia="Calibri"/>
        </w:rPr>
        <w:t xml:space="preserve"> of starving harp seals </w:t>
      </w:r>
      <w:r w:rsidR="002F4522">
        <w:rPr>
          <w:rStyle w:val="Hyperlink0"/>
          <w:rFonts w:eastAsia="Calibri"/>
        </w:rPr>
        <w:t>(</w:t>
      </w:r>
      <w:r w:rsidR="002F4522">
        <w:rPr>
          <w:rStyle w:val="None"/>
          <w:rFonts w:ascii="Times New Roman" w:hAnsi="Times New Roman"/>
          <w:i/>
          <w:iCs/>
        </w:rPr>
        <w:t>Pagophilus groenlandicus</w:t>
      </w:r>
      <w:r w:rsidR="002F4522">
        <w:rPr>
          <w:rStyle w:val="Hyperlink0"/>
          <w:rFonts w:eastAsia="Calibri"/>
        </w:rPr>
        <w:t xml:space="preserve">) </w:t>
      </w:r>
      <w:r w:rsidR="00BD35A4">
        <w:rPr>
          <w:rStyle w:val="Hyperlink0"/>
          <w:rFonts w:eastAsia="Calibri"/>
        </w:rPr>
        <w:t>w</w:t>
      </w:r>
      <w:r>
        <w:rPr>
          <w:rStyle w:val="Hyperlink0"/>
          <w:rFonts w:eastAsia="Calibri"/>
        </w:rPr>
        <w:t>ere</w:t>
      </w:r>
      <w:r w:rsidR="00BD35A4">
        <w:rPr>
          <w:rStyle w:val="Hyperlink0"/>
          <w:rFonts w:eastAsia="Calibri"/>
        </w:rPr>
        <w:t xml:space="preserve"> observed following the collapse of capelin in the Barents Sea in the mid-1980s</w:t>
      </w:r>
      <w:r w:rsidR="009E7E8E">
        <w:rPr>
          <w:rStyle w:val="Hyperlink0"/>
          <w:rFonts w:eastAsia="Calibri"/>
        </w:rPr>
        <w:t xml:space="preserve"> </w:t>
      </w:r>
      <w:r w:rsidR="009E7E8E">
        <w:rPr>
          <w:rStyle w:val="Hyperlink0"/>
          <w:rFonts w:eastAsia="Calibri"/>
        </w:rPr>
        <w:fldChar w:fldCharType="begin"/>
      </w:r>
      <w:r w:rsidR="00594D36">
        <w:rPr>
          <w:rStyle w:val="Hyperlink0"/>
          <w:rFonts w:eastAsia="Calibri"/>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9E7E8E">
        <w:rPr>
          <w:rStyle w:val="Hyperlink0"/>
          <w:rFonts w:eastAsia="Calibri"/>
        </w:rPr>
        <w:fldChar w:fldCharType="separate"/>
      </w:r>
      <w:r w:rsidR="00594D36">
        <w:rPr>
          <w:rStyle w:val="Hyperlink0"/>
          <w:rFonts w:eastAsia="Calibri"/>
          <w:noProof/>
        </w:rPr>
        <w:t>(Haug &amp; Nilssen 1995)</w:t>
      </w:r>
      <w:r w:rsidR="009E7E8E">
        <w:rPr>
          <w:rStyle w:val="Hyperlink0"/>
          <w:rFonts w:eastAsia="Calibri"/>
        </w:rPr>
        <w:fldChar w:fldCharType="end"/>
      </w:r>
      <w:r w:rsidR="00BD35A4">
        <w:rPr>
          <w:rStyle w:val="Hyperlink0"/>
          <w:rFonts w:eastAsia="Calibri"/>
        </w:rPr>
        <w:t xml:space="preserve">. The absence of an obvious response </w:t>
      </w:r>
      <w:r w:rsidR="002F4522">
        <w:rPr>
          <w:rStyle w:val="Hyperlink0"/>
          <w:rFonts w:eastAsia="Calibri"/>
        </w:rPr>
        <w:t xml:space="preserve">in Northwest Atlantic harp seal populations </w:t>
      </w:r>
      <w:r w:rsidR="00BD35A4">
        <w:rPr>
          <w:rStyle w:val="Hyperlink0"/>
          <w:rFonts w:eastAsia="Calibri"/>
        </w:rPr>
        <w:t xml:space="preserve">to the </w:t>
      </w:r>
      <w:r w:rsidR="002F4522">
        <w:rPr>
          <w:rStyle w:val="Hyperlink0"/>
          <w:rFonts w:eastAsia="Calibri"/>
        </w:rPr>
        <w:t xml:space="preserve">proposed </w:t>
      </w:r>
      <w:r w:rsidR="00BD35A4">
        <w:rPr>
          <w:rStyle w:val="Hyperlink0"/>
          <w:rFonts w:eastAsia="Calibri"/>
        </w:rPr>
        <w:t>collapse of the capelin stock in 1991 was considered support for the non-collaps</w:t>
      </w:r>
      <w:r w:rsidR="00EB73A4">
        <w:rPr>
          <w:rStyle w:val="Hyperlink0"/>
          <w:rFonts w:eastAsia="Calibri"/>
        </w:rPr>
        <w:t>e hypothesis</w:t>
      </w:r>
      <w:r w:rsidR="00BD35A4">
        <w:rPr>
          <w:rStyle w:val="Hyperlink0"/>
          <w:rFonts w:eastAsia="Calibri"/>
        </w:rPr>
        <w:t>. However, there are significant differences between the two regions</w:t>
      </w:r>
      <w:r w:rsidR="00877AF2">
        <w:rPr>
          <w:rStyle w:val="Hyperlink0"/>
          <w:rFonts w:eastAsia="Calibri"/>
        </w:rPr>
        <w:t>,</w:t>
      </w:r>
      <w:r w:rsidR="002F4522">
        <w:rPr>
          <w:rStyle w:val="Hyperlink0"/>
          <w:rFonts w:eastAsia="Calibri"/>
        </w:rPr>
        <w:t xml:space="preserve"> </w:t>
      </w:r>
      <w:r w:rsidR="002F4522" w:rsidRPr="002F4522">
        <w:rPr>
          <w:rStyle w:val="Hyperlink0"/>
          <w:rFonts w:eastAsia="Calibri"/>
        </w:rPr>
        <w:t>and populations of predators may be expected to respond differently in the two areas</w:t>
      </w:r>
      <w:r w:rsidR="00BD35A4" w:rsidRPr="002F4522">
        <w:rPr>
          <w:rStyle w:val="Hyperlink0"/>
          <w:rFonts w:eastAsia="Calibri"/>
        </w:rPr>
        <w:t>.</w:t>
      </w:r>
      <w:r w:rsidR="00BD35A4">
        <w:rPr>
          <w:rStyle w:val="Hyperlink0"/>
          <w:rFonts w:eastAsia="Calibri"/>
        </w:rPr>
        <w:t xml:space="preserve"> In the Barents Sea, the collapse of capelin during the mid-1980s occurred when the stocks of other </w:t>
      </w:r>
      <w:r w:rsidR="00340F77">
        <w:rPr>
          <w:rStyle w:val="Hyperlink0"/>
          <w:rFonts w:eastAsia="Calibri"/>
        </w:rPr>
        <w:t>energy rich</w:t>
      </w:r>
      <w:r w:rsidR="00BD35A4">
        <w:rPr>
          <w:rStyle w:val="Hyperlink0"/>
          <w:rFonts w:eastAsia="Calibri"/>
        </w:rPr>
        <w:t xml:space="preserve"> forage fish, including Atlantic herring and Arctic cod (</w:t>
      </w:r>
      <w:r w:rsidR="00BD35A4">
        <w:rPr>
          <w:rStyle w:val="None"/>
          <w:rFonts w:ascii="Times New Roman" w:hAnsi="Times New Roman"/>
          <w:i/>
          <w:iCs/>
        </w:rPr>
        <w:t>Boreogadus saida</w:t>
      </w:r>
      <w:r w:rsidR="00BD35A4">
        <w:rPr>
          <w:rStyle w:val="Hyperlink0"/>
          <w:rFonts w:eastAsia="Calibri"/>
        </w:rPr>
        <w:t>), were severely depleted</w:t>
      </w:r>
      <w:r w:rsidR="00093C4D">
        <w:rPr>
          <w:rStyle w:val="Hyperlink0"/>
          <w:rFonts w:eastAsia="Calibri"/>
        </w:rPr>
        <w:t xml:space="preserve"> </w:t>
      </w:r>
      <w:r w:rsidR="00093C4D">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093C4D">
        <w:rPr>
          <w:rStyle w:val="Hyperlink0"/>
          <w:rFonts w:eastAsia="Calibri"/>
        </w:rPr>
      </w:r>
      <w:r w:rsidR="00093C4D">
        <w:rPr>
          <w:rStyle w:val="Hyperlink0"/>
          <w:rFonts w:eastAsia="Calibri"/>
        </w:rPr>
        <w:fldChar w:fldCharType="separate"/>
      </w:r>
      <w:r w:rsidR="00594D36">
        <w:rPr>
          <w:rStyle w:val="Hyperlink0"/>
          <w:rFonts w:eastAsia="Calibri"/>
          <w:noProof/>
        </w:rPr>
        <w:t>(Hamre 1994, Hop &amp; Gjøsæter 2013)</w:t>
      </w:r>
      <w:r w:rsidR="00093C4D">
        <w:rPr>
          <w:rStyle w:val="Hyperlink0"/>
          <w:rFonts w:eastAsia="Calibri"/>
        </w:rPr>
        <w:fldChar w:fldCharType="end"/>
      </w:r>
      <w:r w:rsidR="00BD35A4">
        <w:rPr>
          <w:rStyle w:val="Hyperlink0"/>
          <w:rFonts w:eastAsia="Calibri"/>
        </w:rPr>
        <w:t xml:space="preserve">. Therefore, the effects of the capelin collapse were amplified and </w:t>
      </w:r>
      <w:r w:rsidR="00BD35A4">
        <w:rPr>
          <w:rStyle w:val="Hyperlink0"/>
          <w:rFonts w:eastAsia="Calibri"/>
        </w:rPr>
        <w:lastRenderedPageBreak/>
        <w:t xml:space="preserve">reached several taxa including seals, seabirds and Atlantic cod </w:t>
      </w:r>
      <w:r w:rsidR="00BD35A4">
        <w:rPr>
          <w:rStyle w:val="Hyperlink0"/>
          <w:rFonts w:eastAsia="Calibri"/>
        </w:rPr>
        <w:fldChar w:fldCharType="begin"/>
      </w:r>
      <w:r w:rsidR="00594D36">
        <w:rPr>
          <w:rStyle w:val="Hyperlink0"/>
          <w:rFonts w:eastAsia="Calibri"/>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BD35A4">
        <w:rPr>
          <w:rStyle w:val="Hyperlink0"/>
          <w:rFonts w:eastAsia="Calibri"/>
        </w:rPr>
        <w:fldChar w:fldCharType="separate"/>
      </w:r>
      <w:r w:rsidR="00594D36">
        <w:rPr>
          <w:rStyle w:val="Hyperlink0"/>
          <w:rFonts w:eastAsia="Calibri"/>
          <w:noProof/>
        </w:rPr>
        <w:t>(Hamre 1994)</w:t>
      </w:r>
      <w:r w:rsidR="00BD35A4">
        <w:rPr>
          <w:rStyle w:val="Hyperlink0"/>
          <w:rFonts w:eastAsia="Calibri"/>
        </w:rPr>
        <w:fldChar w:fldCharType="end"/>
      </w:r>
      <w:r w:rsidR="00BD35A4">
        <w:rPr>
          <w:rStyle w:val="Hyperlink0"/>
          <w:rFonts w:eastAsia="Calibri"/>
        </w:rPr>
        <w:t xml:space="preserve">. Barents Sea capelin declined in 1992-93 without a similar </w:t>
      </w:r>
      <w:r w:rsidR="00961A23">
        <w:rPr>
          <w:rStyle w:val="Hyperlink0"/>
          <w:rFonts w:eastAsia="Calibri"/>
        </w:rPr>
        <w:t>occurrence</w:t>
      </w:r>
      <w:r w:rsidR="00BD35A4">
        <w:rPr>
          <w:rStyle w:val="Hyperlink0"/>
          <w:rFonts w:eastAsia="Calibri"/>
        </w:rPr>
        <w:t xml:space="preserve"> of starving seals</w:t>
      </w:r>
      <w:r w:rsidR="002F4522">
        <w:rPr>
          <w:rStyle w:val="Hyperlink0"/>
          <w:rFonts w:eastAsia="Calibri"/>
        </w:rPr>
        <w:t xml:space="preserve"> which </w:t>
      </w:r>
      <w:r w:rsidR="00BD35A4">
        <w:rPr>
          <w:rStyle w:val="Hyperlink0"/>
          <w:rFonts w:eastAsia="Calibri"/>
        </w:rPr>
        <w:t xml:space="preserve">was likely due to the availability of alternative prey </w:t>
      </w:r>
      <w:r w:rsidR="00BD35A4">
        <w:rPr>
          <w:rStyle w:val="Hyperlink0"/>
          <w:rFonts w:eastAsia="Calibri"/>
        </w:rPr>
        <w:fldChar w:fldCharType="begin"/>
      </w:r>
      <w:r w:rsidR="00594D36">
        <w:rPr>
          <w:rStyle w:val="Hyperlink0"/>
          <w:rFonts w:eastAsia="Calibri"/>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BD35A4">
        <w:rPr>
          <w:rStyle w:val="Hyperlink0"/>
          <w:rFonts w:eastAsia="Calibri"/>
        </w:rPr>
        <w:fldChar w:fldCharType="separate"/>
      </w:r>
      <w:r w:rsidR="00594D36">
        <w:rPr>
          <w:rStyle w:val="Hyperlink0"/>
          <w:rFonts w:eastAsia="Calibri"/>
          <w:noProof/>
        </w:rPr>
        <w:t>(Atlantic herring and polar cod, Nilssen et al. 1998)</w:t>
      </w:r>
      <w:r w:rsidR="00BD35A4">
        <w:rPr>
          <w:rStyle w:val="Hyperlink0"/>
          <w:rFonts w:eastAsia="Calibri"/>
        </w:rPr>
        <w:fldChar w:fldCharType="end"/>
      </w:r>
      <w:r w:rsidR="00BD35A4">
        <w:rPr>
          <w:rStyle w:val="Hyperlink0"/>
          <w:rFonts w:eastAsia="Calibri"/>
        </w:rPr>
        <w:t xml:space="preserve">. In the Northwest Atlantic, </w:t>
      </w:r>
      <w:r w:rsidR="00961A23" w:rsidRPr="00961A23">
        <w:rPr>
          <w:rStyle w:val="Hyperlink0"/>
          <w:rFonts w:eastAsia="Calibri"/>
        </w:rPr>
        <w:t>Arctic cod and Atlantic herring were available as prey to harp seals during the early 1990s (Lilly et al. 1994, Bourne et al. 2015, DFO 2017), as indicated by the large proportional increase of these alternate prey in harp seal diets during this period</w:t>
      </w:r>
      <w:r w:rsidR="00961A23">
        <w:rPr>
          <w:rStyle w:val="Hyperlink0"/>
          <w:rFonts w:eastAsia="Calibri"/>
        </w:rPr>
        <w:t xml:space="preserve"> </w:t>
      </w:r>
      <w:r w:rsidR="00BD35A4">
        <w:rPr>
          <w:rStyle w:val="Hyperlink0"/>
          <w:rFonts w:eastAsia="Calibri"/>
        </w:rPr>
        <w:fldChar w:fldCharType="begin"/>
      </w:r>
      <w:r w:rsidR="00594D36">
        <w:rPr>
          <w:rStyle w:val="Hyperlink0"/>
          <w:rFonts w:eastAsia="Calibri"/>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00BD35A4">
        <w:rPr>
          <w:rStyle w:val="Hyperlink0"/>
          <w:rFonts w:eastAsia="Calibri"/>
        </w:rPr>
        <w:fldChar w:fldCharType="separate"/>
      </w:r>
      <w:r w:rsidR="00594D36">
        <w:rPr>
          <w:rStyle w:val="Hyperlink0"/>
          <w:rFonts w:eastAsia="Calibri"/>
          <w:noProof/>
        </w:rPr>
        <w:t>(Stenson 2012)</w:t>
      </w:r>
      <w:r w:rsidR="00BD35A4">
        <w:rPr>
          <w:rStyle w:val="Hyperlink0"/>
          <w:rFonts w:eastAsia="Calibri"/>
        </w:rPr>
        <w:fldChar w:fldCharType="end"/>
      </w:r>
      <w:r w:rsidR="00BD35A4">
        <w:rPr>
          <w:rStyle w:val="Hyperlink0"/>
          <w:rFonts w:eastAsia="Calibri"/>
        </w:rPr>
        <w:t xml:space="preserve">. </w:t>
      </w:r>
    </w:p>
    <w:p w14:paraId="4DACFDD7" w14:textId="12778BC6" w:rsidR="00794830" w:rsidRDefault="00BD35A4">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594D36">
        <w:rPr>
          <w:rStyle w:val="None"/>
          <w:rFonts w:ascii="Times New Roman" w:eastAsia="Times New Roman" w:hAnsi="Times New Roman" w:cs="Times New Roman"/>
        </w:rPr>
        <w:instrText xml:space="preserve"> ADDIN EN.CITE </w:instrText>
      </w:r>
      <w:r w:rsidR="00594D36">
        <w:rPr>
          <w:rStyle w:val="None"/>
          <w:rFonts w:ascii="Times New Roman" w:eastAsia="Times New Roman" w:hAnsi="Times New Roman" w:cs="Times New Roman"/>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594D36">
        <w:rPr>
          <w:rStyle w:val="None"/>
          <w:rFonts w:ascii="Times New Roman" w:eastAsia="Times New Roman" w:hAnsi="Times New Roman" w:cs="Times New Roman"/>
        </w:rPr>
        <w:instrText xml:space="preserve"> ADDIN EN.CITE.DATA </w:instrText>
      </w:r>
      <w:r w:rsidR="00594D36">
        <w:rPr>
          <w:rStyle w:val="None"/>
          <w:rFonts w:ascii="Times New Roman" w:eastAsia="Times New Roman" w:hAnsi="Times New Roman" w:cs="Times New Roman"/>
        </w:rPr>
      </w:r>
      <w:r w:rsidR="00594D36">
        <w:rPr>
          <w:rStyle w:val="None"/>
          <w:rFonts w:ascii="Times New Roman" w:eastAsia="Times New Roman" w:hAnsi="Times New Roman" w:cs="Times New Roman"/>
        </w:rPr>
        <w:fldChar w:fldCharType="end"/>
      </w:r>
      <w:r>
        <w:rPr>
          <w:rStyle w:val="None"/>
          <w:rFonts w:ascii="Times New Roman" w:eastAsia="Times New Roman" w:hAnsi="Times New Roman" w:cs="Times New Roman"/>
        </w:rPr>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(Stenson et al. 2014, 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Stenson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w:t>
      </w:r>
      <w:r>
        <w:rPr>
          <w:rStyle w:val="None"/>
          <w:rFonts w:ascii="Times New Roman" w:eastAsia="Times New Roman" w:hAnsi="Times New Roman" w:cs="Times New Roman"/>
        </w:rPr>
        <w:fldChar w:fldCharType="begin"/>
      </w:r>
      <w:r w:rsidR="00594D36">
        <w:rPr>
          <w:rStyle w:val="None"/>
          <w:rFonts w:ascii="Times New Roman" w:eastAsia="Times New Roman" w:hAnsi="Times New Roman" w:cs="Times New Roman"/>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sidR="00594D36">
        <w:rPr>
          <w:rStyle w:val="None"/>
          <w:rFonts w:ascii="Times New Roman" w:eastAsia="Times New Roman" w:hAnsi="Times New Roman" w:cs="Times New Roman"/>
          <w:noProof/>
        </w:rPr>
        <w:t>Buren et al. (2014a)</w:t>
      </w:r>
      <w:r>
        <w:rPr>
          <w:rStyle w:val="None"/>
          <w:rFonts w:ascii="Times New Roman" w:eastAsia="Times New Roman" w:hAnsi="Times New Roman" w:cs="Times New Roman"/>
        </w:rPr>
        <w:fldChar w:fldCharType="end"/>
      </w:r>
      <w:r>
        <w:rPr>
          <w:rStyle w:val="None"/>
          <w:rFonts w:ascii="Times New Roman" w:hAnsi="Times New Roman"/>
        </w:rPr>
        <w:t xml:space="preserve"> </w:t>
      </w:r>
      <w:r w:rsidR="00DA716B">
        <w:rPr>
          <w:rStyle w:val="None"/>
          <w:rFonts w:ascii="Times New Roman" w:hAnsi="Times New Roman"/>
        </w:rPr>
        <w:t>showed</w:t>
      </w:r>
      <w:r>
        <w:rPr>
          <w:rStyle w:val="None"/>
          <w:rFonts w:ascii="Times New Roman" w:hAnsi="Times New Roman"/>
        </w:rPr>
        <w:t xml:space="preserve"> that capelin abundance is </w:t>
      </w:r>
      <w:r w:rsidR="00DA716B">
        <w:rPr>
          <w:rStyle w:val="None"/>
          <w:rFonts w:ascii="Times New Roman" w:hAnsi="Times New Roman"/>
        </w:rPr>
        <w:t>associated</w:t>
      </w:r>
      <w:r>
        <w:rPr>
          <w:rStyle w:val="None"/>
          <w:rFonts w:ascii="Times New Roman" w:hAnsi="Times New Roman"/>
        </w:rPr>
        <w:t xml:space="preserve"> with ice conditions, suggesting that late January ice conditions reflect changes in environmental conditions that influence many prey species. While higher catches in the Canadian commercial seal hunt from 1996-2008 contributed to reductions in the rate of harp seal population growth, lower pregnancy rates also had a major impact on the dynamics of this population. This is evident in the past decade where the commercial catches have declined but there has not been a concomitant increase in harp seal population abundance. </w:t>
      </w:r>
    </w:p>
    <w:p w14:paraId="00930A3C" w14:textId="188DE806" w:rsidR="00794830" w:rsidRDefault="00BD35A4">
      <w:pPr>
        <w:pStyle w:val="Style1"/>
        <w:rPr>
          <w:rStyle w:val="Hyperlink0"/>
          <w:rFonts w:eastAsia="Calibri"/>
        </w:rPr>
      </w:pPr>
      <w:r>
        <w:rPr>
          <w:rStyle w:val="Hyperlink0"/>
          <w:rFonts w:eastAsia="Calibri"/>
        </w:rPr>
        <w:lastRenderedPageBreak/>
        <w:t>In summary, we cannot conclude that the absence of starving seals post-1991 indicates that capelin biomass remained stable and did not collapse</w:t>
      </w:r>
      <w:r w:rsidR="00A65A33">
        <w:rPr>
          <w:rStyle w:val="Hyperlink0"/>
          <w:rFonts w:eastAsia="Calibri"/>
        </w:rPr>
        <w:t xml:space="preserve"> (Table 1)</w:t>
      </w:r>
      <w:r>
        <w:rPr>
          <w:rStyle w:val="Hyperlink0"/>
          <w:rFonts w:eastAsia="Calibri"/>
        </w:rPr>
        <w:t>. However, a declining trend in pregnancy rates and an increase in late-term abortions, which w</w:t>
      </w:r>
      <w:r w:rsidR="00D53EAF">
        <w:rPr>
          <w:rStyle w:val="Hyperlink0"/>
          <w:rFonts w:eastAsia="Calibri"/>
        </w:rPr>
        <w:t>ere</w:t>
      </w:r>
      <w:r>
        <w:rPr>
          <w:rStyle w:val="Hyperlink0"/>
          <w:rFonts w:eastAsia="Calibri"/>
        </w:rPr>
        <w:t xml:space="preserve"> related to capelin abundance, suggest </w:t>
      </w:r>
      <w:r w:rsidR="002F4522">
        <w:rPr>
          <w:rStyle w:val="Hyperlink0"/>
          <w:rFonts w:eastAsia="Calibri"/>
        </w:rPr>
        <w:t xml:space="preserve">a change in </w:t>
      </w:r>
      <w:r>
        <w:rPr>
          <w:rStyle w:val="Hyperlink0"/>
          <w:rFonts w:eastAsia="Calibri"/>
        </w:rPr>
        <w:t xml:space="preserve">capelin abundance has been a limiting factor in harp seals fecundity during the past three decades. </w:t>
      </w:r>
    </w:p>
    <w:p w14:paraId="23FC4D35" w14:textId="77777777" w:rsidR="00794830" w:rsidRPr="002638BC" w:rsidRDefault="00BD35A4" w:rsidP="002638BC">
      <w:pPr>
        <w:pStyle w:val="Heading4"/>
        <w:rPr>
          <w:rStyle w:val="None"/>
        </w:rPr>
      </w:pPr>
      <w:r w:rsidRPr="002638BC">
        <w:rPr>
          <w:rStyle w:val="None"/>
        </w:rPr>
        <w:t>Seabird population trends and diets</w:t>
      </w:r>
    </w:p>
    <w:p w14:paraId="1A7485BE" w14:textId="70E00F0E" w:rsidR="00544637" w:rsidRDefault="00BD35A4" w:rsidP="00C70D9C">
      <w:pPr>
        <w:pStyle w:val="Style1"/>
        <w:rPr>
          <w:rStyle w:val="None"/>
          <w:rFonts w:ascii="Times New Roman" w:hAnsi="Times New Roman"/>
          <w:color w:val="1B1C20"/>
          <w:u w:color="1B1C20"/>
        </w:rPr>
      </w:pPr>
      <w:r>
        <w:rPr>
          <w:rStyle w:val="None"/>
          <w:rFonts w:ascii="Times New Roman" w:hAnsi="Times New Roman"/>
          <w:color w:val="1B1C20"/>
          <w:u w:color="1B1C20"/>
        </w:rPr>
        <w:t>Populations of common murres (</w:t>
      </w:r>
      <w:r>
        <w:rPr>
          <w:rStyle w:val="None"/>
          <w:rFonts w:ascii="Times New Roman" w:hAnsi="Times New Roman"/>
          <w:i/>
          <w:iCs/>
          <w:color w:val="1B1C20"/>
          <w:u w:color="1B1C20"/>
        </w:rPr>
        <w:t>Uria aalge</w:t>
      </w:r>
      <w:r>
        <w:rPr>
          <w:rStyle w:val="None"/>
          <w:rFonts w:ascii="Times New Roman" w:hAnsi="Times New Roman"/>
          <w:color w:val="1B1C20"/>
          <w:u w:color="1B1C20"/>
        </w:rPr>
        <w:t xml:space="preserve">), </w:t>
      </w:r>
      <w:r>
        <w:rPr>
          <w:rStyle w:val="None"/>
          <w:rFonts w:ascii="Times New Roman" w:hAnsi="Times New Roman"/>
          <w:u w:color="151518"/>
        </w:rPr>
        <w:t>Atlantic puffins (</w:t>
      </w:r>
      <w:r>
        <w:rPr>
          <w:rStyle w:val="None"/>
          <w:rFonts w:ascii="Times New Roman" w:hAnsi="Times New Roman"/>
          <w:i/>
          <w:iCs/>
          <w:u w:color="151518"/>
        </w:rPr>
        <w:t>Fratercula arctica</w:t>
      </w:r>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off eastern New</w:t>
      </w:r>
      <w:r w:rsidR="00DA24AA">
        <w:rPr>
          <w:rStyle w:val="None"/>
          <w:rFonts w:ascii="Times New Roman" w:hAnsi="Times New Roman"/>
          <w:color w:val="1B1C20"/>
          <w:u w:color="1B1C20"/>
        </w:rPr>
        <w:t xml:space="preserve">foundland increased in the 1990s </w:t>
      </w:r>
      <w:r>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(Chardine et al. 2003)</w:t>
      </w:r>
      <w:r>
        <w:rPr>
          <w:rStyle w:val="None"/>
          <w:rFonts w:ascii="Times New Roman" w:eastAsia="Times New Roman" w:hAnsi="Times New Roman" w:cs="Times New Roman"/>
          <w:u w:color="151518"/>
        </w:rPr>
        <w:fldChar w:fldCharType="end"/>
      </w:r>
      <w:r>
        <w:rPr>
          <w:rStyle w:val="None"/>
          <w:rFonts w:ascii="Times New Roman" w:hAnsi="Times New Roman"/>
          <w:color w:val="1B1C20"/>
          <w:u w:color="1B1C20"/>
        </w:rPr>
        <w:t xml:space="preserve">. Given that capelin is an important prey item for these predators, particularly during the breeding season, increases in their populations </w:t>
      </w:r>
      <w:del w:id="18" w:author="Alejandro BUren" w:date="2018-12-09T23:46:00Z">
        <w:r w:rsidDel="00756990">
          <w:rPr>
            <w:rStyle w:val="None"/>
            <w:rFonts w:ascii="Times New Roman" w:hAnsi="Times New Roman"/>
            <w:color w:val="1B1C20"/>
            <w:u w:color="1B1C20"/>
          </w:rPr>
          <w:delText xml:space="preserve">are </w:delText>
        </w:r>
      </w:del>
      <w:ins w:id="19" w:author="Alejandro BUren" w:date="2018-12-09T23:46:00Z">
        <w:r w:rsidR="00756990">
          <w:rPr>
            <w:rStyle w:val="None"/>
            <w:rFonts w:ascii="Times New Roman" w:hAnsi="Times New Roman"/>
            <w:color w:val="1B1C20"/>
            <w:u w:color="1B1C20"/>
          </w:rPr>
          <w:t xml:space="preserve">appear to be </w:t>
        </w:r>
      </w:ins>
      <w:r>
        <w:rPr>
          <w:rStyle w:val="None"/>
          <w:rFonts w:ascii="Times New Roman" w:hAnsi="Times New Roman"/>
          <w:color w:val="1B1C20"/>
          <w:u w:color="1B1C20"/>
        </w:rPr>
        <w:t xml:space="preserve">inconsistent </w:t>
      </w:r>
      <w:r w:rsidR="00EB73A4">
        <w:rPr>
          <w:rStyle w:val="None"/>
          <w:rFonts w:ascii="Times New Roman" w:hAnsi="Times New Roman"/>
          <w:color w:val="1B1C20"/>
          <w:u w:color="1B1C20"/>
        </w:rPr>
        <w:t>with the collapse hypothesis</w:t>
      </w:r>
      <w:r w:rsidR="0051270F">
        <w:rPr>
          <w:rStyle w:val="None"/>
          <w:rFonts w:ascii="Times New Roman" w:hAnsi="Times New Roman"/>
          <w:color w:val="1B1C20"/>
          <w:u w:color="1B1C20"/>
        </w:rPr>
        <w:t xml:space="preserve">. </w:t>
      </w:r>
    </w:p>
    <w:p w14:paraId="08043859" w14:textId="68196C41" w:rsidR="000423EA" w:rsidRPr="00AD2243" w:rsidRDefault="000423EA" w:rsidP="009E46AC">
      <w:pPr>
        <w:pStyle w:val="Style1"/>
        <w:rPr>
          <w:rStyle w:val="None"/>
          <w:rFonts w:ascii="Times New Roman" w:eastAsia="Times New Roman" w:hAnsi="Times New Roman" w:cs="Times New Roman"/>
          <w:color w:val="1B1C20"/>
          <w:u w:color="1B1C20"/>
        </w:rPr>
      </w:pPr>
      <w:r w:rsidRPr="003B23E0">
        <w:rPr>
          <w:rStyle w:val="None"/>
          <w:rFonts w:ascii="Times New Roman" w:hAnsi="Times New Roman"/>
          <w:u w:color="151518"/>
        </w:rPr>
        <w:t xml:space="preserve">Fish stocks in general and pelagic stocks in particular contract their geographic range during periods of rapid population decline </w:t>
      </w:r>
      <w:r w:rsidR="009E46AC">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PEF1dGhvcj5Xb3JtPC9BdXRob3I+PFllYXI+MjAxMTwvWWVhcj48UmVjTnVtPjEwNjU8L1JlY051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PEVuZE5vdGU+PENpdGU+PEF1dGhvcj5XaW50ZXJzPC9BdXRob3I+PFllYXI+MTk4NTwvWWVhcj48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9E46AC">
        <w:rPr>
          <w:rStyle w:val="None"/>
          <w:rFonts w:ascii="Times New Roman" w:hAnsi="Times New Roman"/>
          <w:u w:color="151518"/>
        </w:rPr>
      </w:r>
      <w:r w:rsidR="009E46AC">
        <w:rPr>
          <w:rStyle w:val="None"/>
          <w:rFonts w:ascii="Times New Roman" w:hAnsi="Times New Roman"/>
          <w:u w:color="151518"/>
        </w:rPr>
        <w:fldChar w:fldCharType="separate"/>
      </w:r>
      <w:r w:rsidR="00594D36">
        <w:rPr>
          <w:rStyle w:val="None"/>
          <w:rFonts w:ascii="Times New Roman" w:hAnsi="Times New Roman"/>
          <w:noProof/>
          <w:u w:color="151518"/>
        </w:rPr>
        <w:t>(Winters &amp; Wheeler 1985, Worm &amp; Tittensor 2011, Burgess et al. 2017)</w:t>
      </w:r>
      <w:r w:rsidR="009E46AC">
        <w:rPr>
          <w:rStyle w:val="None"/>
          <w:rFonts w:ascii="Times New Roman" w:hAnsi="Times New Roman"/>
          <w:u w:color="151518"/>
        </w:rPr>
        <w:fldChar w:fldCharType="end"/>
      </w:r>
      <w:r w:rsidRPr="003B23E0">
        <w:rPr>
          <w:rStyle w:val="None"/>
          <w:rFonts w:ascii="Times New Roman" w:hAnsi="Times New Roman"/>
          <w:u w:color="151518"/>
        </w:rPr>
        <w:t xml:space="preserve">. This pattern has been described for several finfish and shellfish populations </w:t>
      </w:r>
      <w:r w:rsidR="00916507">
        <w:rPr>
          <w:rStyle w:val="None"/>
          <w:rFonts w:ascii="Times New Roman" w:hAnsi="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dGl0bGU+PHNlY29uZGFyeS10aXRsZT5NYXJpbmUgYW5kIEZyZXNod2F0ZXIgUmVzZWFyY2g8L3Nl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dGl0bGU+PHNlY29uZGFyeS10aXRsZT5NYXJpbmUgYW5kIEZyZXNod2F0ZXIgUmVzZWFyY2g8L3Nl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916507">
        <w:rPr>
          <w:rStyle w:val="None"/>
          <w:rFonts w:ascii="Times New Roman" w:hAnsi="Times New Roman"/>
          <w:u w:color="151518"/>
        </w:rPr>
      </w:r>
      <w:r w:rsidR="00916507">
        <w:rPr>
          <w:rStyle w:val="None"/>
          <w:rFonts w:ascii="Times New Roman" w:hAnsi="Times New Roman"/>
          <w:u w:color="151518"/>
        </w:rPr>
        <w:fldChar w:fldCharType="separate"/>
      </w:r>
      <w:r w:rsidR="00594D36">
        <w:rPr>
          <w:rStyle w:val="None"/>
          <w:rFonts w:ascii="Times New Roman" w:hAnsi="Times New Roman"/>
          <w:noProof/>
          <w:u w:color="151518"/>
        </w:rPr>
        <w:t>(Prince et al. 2008, Wilberg et al. 2009)</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including Atlantic cod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(Rose &amp; Kulka 1999)</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and Northwest Atlantic herring stocks</w:t>
      </w:r>
      <w:r w:rsidR="00916507">
        <w:rPr>
          <w:rStyle w:val="None"/>
          <w:rFonts w:ascii="Times New Roman" w:hAnsi="Times New Roman"/>
          <w:u w:color="151518"/>
        </w:rPr>
        <w:t xml:space="preserve">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(Winters &amp; Wheeler 1985)</w:t>
      </w:r>
      <w:r w:rsidR="00916507">
        <w:rPr>
          <w:rStyle w:val="None"/>
          <w:rFonts w:ascii="Times New Roman" w:hAnsi="Times New Roman"/>
          <w:u w:color="151518"/>
        </w:rPr>
        <w:fldChar w:fldCharType="end"/>
      </w:r>
      <w:r w:rsidRPr="003B23E0">
        <w:rPr>
          <w:rStyle w:val="None"/>
          <w:rFonts w:ascii="Times New Roman" w:hAnsi="Times New Roman"/>
          <w:u w:color="151518"/>
        </w:rPr>
        <w:t xml:space="preserve">. Capelin’s center of distribution moved southward during the early 1990s, i.e. closer to the vicinity of seabird colonies along Newfoundland’s northeast coast. </w:t>
      </w:r>
      <w:r>
        <w:rPr>
          <w:rStyle w:val="None"/>
          <w:rFonts w:ascii="Times New Roman" w:hAnsi="Times New Roman"/>
          <w:u w:color="151518"/>
        </w:rPr>
        <w:t>Throughout the 1990s, common murres on Funk Island almost exclusively fed capelin to their chicks during the breeding season</w:t>
      </w:r>
      <w:r w:rsidR="00916507">
        <w:rPr>
          <w:rStyle w:val="None"/>
          <w:rFonts w:ascii="Times New Roman" w:hAnsi="Times New Roman"/>
          <w:u w:color="151518"/>
        </w:rPr>
        <w:t xml:space="preserve"> </w:t>
      </w:r>
      <w:r w:rsidR="00916507">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916507">
        <w:rPr>
          <w:rStyle w:val="None"/>
          <w:rFonts w:ascii="Times New Roman" w:hAnsi="Times New Roman"/>
          <w:u w:color="151518"/>
        </w:rPr>
        <w:fldChar w:fldCharType="separate"/>
      </w:r>
      <w:r w:rsidR="00594D36">
        <w:rPr>
          <w:rStyle w:val="None"/>
          <w:rFonts w:ascii="Times New Roman" w:hAnsi="Times New Roman"/>
          <w:noProof/>
          <w:u w:color="151518"/>
        </w:rPr>
        <w:t>(Davoren &amp; Montevecchi 2003)</w:t>
      </w:r>
      <w:r w:rsidR="00916507">
        <w:rPr>
          <w:rStyle w:val="None"/>
          <w:rFonts w:ascii="Times New Roman" w:hAnsi="Times New Roman"/>
          <w:u w:color="151518"/>
        </w:rPr>
        <w:fldChar w:fldCharType="end"/>
      </w:r>
      <w:r w:rsidR="0007526C">
        <w:rPr>
          <w:rStyle w:val="None"/>
          <w:rFonts w:ascii="Times New Roman" w:hAnsi="Times New Roman"/>
          <w:u w:color="151518"/>
        </w:rPr>
        <w:t>. C</w:t>
      </w:r>
      <w:r>
        <w:rPr>
          <w:rStyle w:val="None"/>
          <w:rFonts w:ascii="Times New Roman" w:hAnsi="Times New Roman"/>
          <w:u w:color="151518"/>
        </w:rPr>
        <w:t xml:space="preserve">onsistently high local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r w:rsidRPr="00AD2243">
        <w:rPr>
          <w:rStyle w:val="None"/>
          <w:rFonts w:ascii="Times New Roman" w:hAnsi="Times New Roman"/>
          <w:u w:color="151518"/>
        </w:rPr>
        <w:t xml:space="preserve">Therefore, a higher proportion of capelin in common murre’s diet </w:t>
      </w:r>
      <w:r w:rsidR="0007526C">
        <w:rPr>
          <w:rStyle w:val="None"/>
          <w:rFonts w:ascii="Times New Roman" w:hAnsi="Times New Roman"/>
          <w:u w:color="151518"/>
        </w:rPr>
        <w:t xml:space="preserve">post-1991 </w:t>
      </w:r>
      <w:r w:rsidRPr="00AD2243">
        <w:rPr>
          <w:rStyle w:val="None"/>
          <w:rFonts w:ascii="Times New Roman" w:hAnsi="Times New Roman"/>
          <w:u w:color="151518"/>
        </w:rPr>
        <w:t xml:space="preserve">is not inconsistent with the collapse hypothesis, whereby the range of the collapsed capelin stock overlapped with the foraging range of </w:t>
      </w:r>
      <w:r w:rsidR="006D58EB">
        <w:rPr>
          <w:rStyle w:val="None"/>
          <w:rFonts w:ascii="Times New Roman" w:hAnsi="Times New Roman"/>
          <w:u w:color="151518"/>
        </w:rPr>
        <w:t xml:space="preserve">seabird </w:t>
      </w:r>
      <w:r w:rsidRPr="00AD2243">
        <w:rPr>
          <w:rStyle w:val="None"/>
          <w:rFonts w:ascii="Times New Roman" w:hAnsi="Times New Roman"/>
          <w:u w:color="151518"/>
        </w:rPr>
        <w:t xml:space="preserve">breeding </w:t>
      </w:r>
      <w:r w:rsidR="006D58EB">
        <w:rPr>
          <w:rStyle w:val="None"/>
          <w:rFonts w:ascii="Times New Roman" w:hAnsi="Times New Roman"/>
          <w:u w:color="151518"/>
        </w:rPr>
        <w:t>colonies</w:t>
      </w:r>
      <w:r w:rsidRPr="00AD2243">
        <w:rPr>
          <w:rStyle w:val="None"/>
          <w:rFonts w:ascii="Times New Roman" w:hAnsi="Times New Roman"/>
          <w:u w:color="151518"/>
        </w:rPr>
        <w:t>.</w:t>
      </w:r>
      <w:r>
        <w:rPr>
          <w:rStyle w:val="None"/>
          <w:rFonts w:ascii="Times New Roman" w:hAnsi="Times New Roman"/>
          <w:u w:color="151518"/>
        </w:rPr>
        <w:t xml:space="preserve"> </w:t>
      </w:r>
    </w:p>
    <w:p w14:paraId="25323CFA" w14:textId="1573FE73" w:rsidR="0071625C" w:rsidRDefault="00BD35A4" w:rsidP="00C70D9C">
      <w:pPr>
        <w:pStyle w:val="Style1"/>
        <w:rPr>
          <w:rStyle w:val="None"/>
          <w:rFonts w:ascii="Times New Roman" w:hAnsi="Times New Roman"/>
          <w:u w:color="151518"/>
        </w:rPr>
      </w:pPr>
      <w:r>
        <w:rPr>
          <w:rStyle w:val="None"/>
          <w:rFonts w:ascii="Times New Roman" w:hAnsi="Times New Roman"/>
          <w:u w:color="151518"/>
        </w:rPr>
        <w:lastRenderedPageBreak/>
        <w:t xml:space="preserve">Capelin </w:t>
      </w:r>
      <w:r w:rsidR="00FD2F5E">
        <w:rPr>
          <w:rStyle w:val="None"/>
          <w:rFonts w:ascii="Times New Roman" w:hAnsi="Times New Roman"/>
          <w:u w:color="151518"/>
        </w:rPr>
        <w:t xml:space="preserve">also </w:t>
      </w:r>
      <w:r>
        <w:rPr>
          <w:rStyle w:val="None"/>
          <w:rFonts w:ascii="Times New Roman" w:hAnsi="Times New Roman"/>
          <w:u w:color="151518"/>
        </w:rPr>
        <w:t xml:space="preserve">represented </w:t>
      </w:r>
      <w:r w:rsidR="00FD2F5E">
        <w:rPr>
          <w:rStyle w:val="None"/>
          <w:rFonts w:ascii="Times New Roman" w:hAnsi="Times New Roman"/>
          <w:u w:color="151518"/>
        </w:rPr>
        <w:t>significant</w:t>
      </w:r>
      <w:r>
        <w:rPr>
          <w:rStyle w:val="None"/>
          <w:rFonts w:ascii="Times New Roman" w:hAnsi="Times New Roman"/>
          <w:u w:color="151518"/>
        </w:rPr>
        <w:t xml:space="preserve"> proportion</w:t>
      </w:r>
      <w:r w:rsidR="00FD2F5E">
        <w:rPr>
          <w:rStyle w:val="None"/>
          <w:rFonts w:ascii="Times New Roman" w:hAnsi="Times New Roman"/>
          <w:u w:color="151518"/>
        </w:rPr>
        <w:t>s</w:t>
      </w:r>
      <w:r>
        <w:rPr>
          <w:rStyle w:val="None"/>
          <w:rFonts w:ascii="Times New Roman" w:hAnsi="Times New Roman"/>
          <w:u w:color="151518"/>
        </w:rPr>
        <w:t xml:space="preserve"> of northern gannet’s diet from 1990-20</w:t>
      </w:r>
      <w:r w:rsidR="00FD2F5E">
        <w:rPr>
          <w:rStyle w:val="None"/>
          <w:rFonts w:ascii="Times New Roman" w:hAnsi="Times New Roman"/>
          <w:u w:color="151518"/>
        </w:rPr>
        <w:t xml:space="preserve">12 </w:t>
      </w:r>
      <w:r>
        <w:rPr>
          <w:rStyle w:val="None"/>
          <w:rFonts w:ascii="Times New Roman" w:hAnsi="Times New Roman"/>
          <w:u w:color="151518"/>
        </w:rPr>
        <w:t>(20 – 100 %) in contrast to pre-1990</w:t>
      </w:r>
      <w:r w:rsidR="00A83E63">
        <w:rPr>
          <w:rStyle w:val="None"/>
          <w:rFonts w:ascii="Times New Roman" w:hAnsi="Times New Roman"/>
          <w:u w:color="151518"/>
        </w:rPr>
        <w:t xml:space="preserve"> </w:t>
      </w:r>
      <w:r w:rsidR="00A83E63">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PEVuZE5vdGU+PENpdGU+PEF1dGhvcj5Nb250ZXZlY2NoaTwvQXV0aG9yPjxZZWFyPjIwMDc8L1ll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A83E63">
        <w:rPr>
          <w:rStyle w:val="None"/>
          <w:rFonts w:ascii="Times New Roman" w:hAnsi="Times New Roman"/>
          <w:u w:color="151518"/>
        </w:rPr>
      </w:r>
      <w:r w:rsidR="00A83E63">
        <w:rPr>
          <w:rStyle w:val="None"/>
          <w:rFonts w:ascii="Times New Roman" w:hAnsi="Times New Roman"/>
          <w:u w:color="151518"/>
        </w:rPr>
        <w:fldChar w:fldCharType="separate"/>
      </w:r>
      <w:r w:rsidR="00594D36">
        <w:rPr>
          <w:rStyle w:val="None"/>
          <w:rFonts w:ascii="Times New Roman" w:hAnsi="Times New Roman"/>
          <w:noProof/>
          <w:u w:color="151518"/>
        </w:rPr>
        <w:t>(&lt;12%, Montevecchi 2007, Bennett et al. 2013)</w:t>
      </w:r>
      <w:r w:rsidR="00A83E63">
        <w:rPr>
          <w:rStyle w:val="None"/>
          <w:rFonts w:ascii="Times New Roman" w:hAnsi="Times New Roman"/>
          <w:u w:color="151518"/>
        </w:rPr>
        <w:fldChar w:fldCharType="end"/>
      </w:r>
      <w:r>
        <w:rPr>
          <w:rStyle w:val="None"/>
          <w:rFonts w:ascii="Times New Roman" w:hAnsi="Times New Roman"/>
          <w:u w:color="151518"/>
        </w:rPr>
        <w:t>. This change in northern gannet diet was proposed as support for the non-collaps</w:t>
      </w:r>
      <w:r w:rsidR="00EB73A4">
        <w:rPr>
          <w:rStyle w:val="None"/>
          <w:rFonts w:ascii="Times New Roman" w:hAnsi="Times New Roman"/>
          <w:u w:color="151518"/>
        </w:rPr>
        <w:t>e hypothesis</w:t>
      </w:r>
      <w:r>
        <w:rPr>
          <w:rStyle w:val="None"/>
          <w:rFonts w:ascii="Times New Roman" w:hAnsi="Times New Roman"/>
          <w:u w:color="151518"/>
        </w:rPr>
        <w:t xml:space="preserve">. However, this change in diet </w:t>
      </w:r>
      <w:r w:rsidR="002F4522">
        <w:rPr>
          <w:rStyle w:val="None"/>
          <w:rFonts w:ascii="Times New Roman" w:hAnsi="Times New Roman"/>
          <w:u w:color="151518"/>
        </w:rPr>
        <w:t xml:space="preserve">occurred at the same time as </w:t>
      </w:r>
      <w:r w:rsidR="004A0FA4">
        <w:rPr>
          <w:rStyle w:val="None"/>
          <w:rFonts w:ascii="Times New Roman" w:hAnsi="Times New Roman"/>
          <w:u w:color="151518"/>
        </w:rPr>
        <w:t>the</w:t>
      </w:r>
      <w:r w:rsidR="002F4522">
        <w:rPr>
          <w:rStyle w:val="None"/>
          <w:rFonts w:ascii="Times New Roman" w:hAnsi="Times New Roman"/>
          <w:u w:color="151518"/>
        </w:rPr>
        <w:t xml:space="preserve"> </w:t>
      </w:r>
      <w:r>
        <w:rPr>
          <w:rStyle w:val="None"/>
          <w:rFonts w:ascii="Times New Roman" w:hAnsi="Times New Roman"/>
          <w:u w:color="151518"/>
        </w:rPr>
        <w:t xml:space="preserve">cold water intrusion </w:t>
      </w:r>
      <w:r w:rsidR="006E6BFB">
        <w:rPr>
          <w:rStyle w:val="None"/>
          <w:rFonts w:ascii="Times New Roman" w:hAnsi="Times New Roman"/>
          <w:u w:color="151518"/>
        </w:rPr>
        <w:t>of the early</w:t>
      </w:r>
      <w:r>
        <w:rPr>
          <w:rStyle w:val="None"/>
          <w:rFonts w:ascii="Times New Roman" w:hAnsi="Times New Roman"/>
          <w:u w:color="151518"/>
        </w:rPr>
        <w:t xml:space="preserve"> 1990s </w:t>
      </w:r>
      <w:r w:rsidR="006E6BFB">
        <w:rPr>
          <w:rStyle w:val="None"/>
          <w:rFonts w:ascii="Times New Roman" w:hAnsi="Times New Roman"/>
          <w:u w:color="151518"/>
        </w:rPr>
        <w:t>that</w:t>
      </w:r>
      <w:r>
        <w:rPr>
          <w:rStyle w:val="None"/>
          <w:rFonts w:ascii="Times New Roman" w:hAnsi="Times New Roman"/>
          <w:u w:color="151518"/>
        </w:rPr>
        <w:t xml:space="preserve"> </w:t>
      </w:r>
      <w:r w:rsidR="002F4522">
        <w:rPr>
          <w:rStyle w:val="None"/>
          <w:rFonts w:ascii="Times New Roman" w:hAnsi="Times New Roman"/>
          <w:u w:color="151518"/>
        </w:rPr>
        <w:t xml:space="preserve">was associated with a decline in the abundance of </w:t>
      </w:r>
      <w:r>
        <w:rPr>
          <w:rStyle w:val="None"/>
          <w:rFonts w:ascii="Times New Roman" w:hAnsi="Times New Roman"/>
          <w:u w:color="151518"/>
        </w:rPr>
        <w:t xml:space="preserve">northern gannet’s preferred large pelagic prey (mackerel </w:t>
      </w:r>
      <w:r>
        <w:rPr>
          <w:rStyle w:val="None"/>
          <w:rFonts w:ascii="Times New Roman" w:hAnsi="Times New Roman"/>
          <w:i/>
          <w:iCs/>
          <w:u w:color="151518"/>
        </w:rPr>
        <w:t>Scomber scombrus</w:t>
      </w:r>
      <w:r>
        <w:rPr>
          <w:rStyle w:val="None"/>
          <w:rFonts w:ascii="Times New Roman" w:hAnsi="Times New Roman"/>
          <w:u w:color="151518"/>
        </w:rPr>
        <w:t xml:space="preserve">, Atlantic saury </w:t>
      </w:r>
      <w:r>
        <w:rPr>
          <w:rStyle w:val="None"/>
          <w:rFonts w:ascii="Times New Roman" w:hAnsi="Times New Roman"/>
          <w:i/>
          <w:iCs/>
          <w:shd w:val="clear" w:color="auto" w:fill="FFFFFF"/>
        </w:rPr>
        <w:t>Scomberesox saurus</w:t>
      </w:r>
      <w:r>
        <w:rPr>
          <w:rStyle w:val="None"/>
          <w:rFonts w:ascii="Times New Roman" w:hAnsi="Times New Roman"/>
          <w:u w:color="151518"/>
        </w:rPr>
        <w:t xml:space="preserve"> and short-finned squid </w:t>
      </w:r>
      <w:r>
        <w:rPr>
          <w:rStyle w:val="None"/>
          <w:rFonts w:ascii="Times New Roman" w:hAnsi="Times New Roman"/>
          <w:i/>
          <w:iCs/>
          <w:u w:color="151518"/>
        </w:rPr>
        <w:t xml:space="preserve">Illex </w:t>
      </w:r>
      <w:r>
        <w:rPr>
          <w:rStyle w:val="None"/>
          <w:rFonts w:ascii="Times New Roman" w:hAnsi="Times New Roman"/>
          <w:i/>
          <w:iCs/>
          <w:shd w:val="clear" w:color="auto" w:fill="FFFFFF"/>
        </w:rPr>
        <w:t>illecebrosus</w:t>
      </w:r>
      <w:r>
        <w:rPr>
          <w:rStyle w:val="None"/>
          <w:rFonts w:ascii="Times New Roman" w:hAnsi="Times New Roman"/>
          <w:u w:color="151518"/>
        </w:rPr>
        <w:t xml:space="preserve">) </w:t>
      </w:r>
      <w:r w:rsidR="002F4522">
        <w:rPr>
          <w:rStyle w:val="None"/>
          <w:rFonts w:ascii="Times New Roman" w:hAnsi="Times New Roman"/>
          <w:u w:color="151518"/>
        </w:rPr>
        <w:t>which are found in warm waters</w:t>
      </w:r>
      <w:r w:rsidR="001148C2">
        <w:rPr>
          <w:rStyle w:val="None"/>
          <w:rFonts w:ascii="Times New Roman" w:hAnsi="Times New Roman"/>
          <w:u w:color="151518"/>
        </w:rPr>
        <w:t xml:space="preserve"> </w:t>
      </w:r>
      <w:r w:rsidR="001148C2">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&lt;EndNote&gt;&lt;Cite&gt;&lt;Author&gt;Montevecchi&lt;/Author&gt;&lt;Year&gt;1997&lt;/Year&gt;&lt;RecNum&gt;163&lt;/RecNum&gt;&lt;DisplayText&gt;(Montevecchi &amp;amp; Myers 1997)&lt;/DisplayText&gt;&lt;record&gt;&lt;rec-number&gt;163&lt;/rec-number&gt;&lt;foreign-keys&gt;&lt;key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File&lt;/reprint-edition&gt;&lt;dates&gt;&lt;year&gt;1997&lt;/year&gt;&lt;pub-dates&gt;&lt;date&gt;1997&lt;/date&gt;&lt;/pub-dates&gt;&lt;/dates&gt;&lt;label&gt;171&lt;/label&gt;&lt;urls&gt;&lt;/urls&gt;&lt;/record&gt;&lt;/Cite&gt;&lt;/EndNote&gt;</w:instrText>
      </w:r>
      <w:r w:rsidR="001148C2">
        <w:rPr>
          <w:rStyle w:val="None"/>
          <w:rFonts w:ascii="Times New Roman" w:hAnsi="Times New Roman"/>
          <w:u w:color="151518"/>
        </w:rPr>
        <w:fldChar w:fldCharType="separate"/>
      </w:r>
      <w:r w:rsidR="00594D36">
        <w:rPr>
          <w:rStyle w:val="None"/>
          <w:rFonts w:ascii="Times New Roman" w:hAnsi="Times New Roman"/>
          <w:noProof/>
          <w:u w:color="151518"/>
        </w:rPr>
        <w:t>(Montevecchi &amp; Myers 1997)</w:t>
      </w:r>
      <w:r w:rsidR="001148C2">
        <w:rPr>
          <w:rStyle w:val="None"/>
          <w:rFonts w:ascii="Times New Roman" w:hAnsi="Times New Roman"/>
          <w:u w:color="151518"/>
        </w:rPr>
        <w:fldChar w:fldCharType="end"/>
      </w:r>
      <w:r>
        <w:rPr>
          <w:rStyle w:val="None"/>
          <w:rFonts w:ascii="Times New Roman" w:hAnsi="Times New Roman"/>
          <w:u w:color="151518"/>
        </w:rPr>
        <w:t xml:space="preserve">. </w:t>
      </w:r>
      <w:r w:rsidR="00FD2F5E" w:rsidRPr="00FD2F5E">
        <w:rPr>
          <w:rStyle w:val="None"/>
          <w:rFonts w:ascii="Times New Roman" w:hAnsi="Times New Roman"/>
          <w:u w:color="151518"/>
        </w:rPr>
        <w:t xml:space="preserve">For example, when mackerel and saury </w:t>
      </w:r>
      <w:r w:rsidR="004A0FA4">
        <w:rPr>
          <w:rStyle w:val="None"/>
          <w:rFonts w:ascii="Times New Roman" w:hAnsi="Times New Roman"/>
          <w:u w:color="151518"/>
        </w:rPr>
        <w:t xml:space="preserve">were more abundant </w:t>
      </w:r>
      <w:r w:rsidR="002F4522">
        <w:rPr>
          <w:rStyle w:val="None"/>
          <w:rFonts w:ascii="Times New Roman" w:hAnsi="Times New Roman"/>
          <w:u w:color="151518"/>
        </w:rPr>
        <w:t>in the region in 2005 a</w:t>
      </w:r>
      <w:r w:rsidR="0071625C">
        <w:rPr>
          <w:rStyle w:val="None"/>
          <w:rFonts w:ascii="Times New Roman" w:hAnsi="Times New Roman"/>
          <w:u w:color="151518"/>
        </w:rPr>
        <w:t xml:space="preserve">nd 2006 when waters were warmer, </w:t>
      </w:r>
      <w:r w:rsidR="007D3EBD">
        <w:rPr>
          <w:rStyle w:val="None"/>
          <w:rFonts w:ascii="Times New Roman" w:hAnsi="Times New Roman"/>
          <w:u w:color="151518"/>
        </w:rPr>
        <w:t xml:space="preserve">the </w:t>
      </w:r>
      <w:r w:rsidR="00FD2F5E" w:rsidRPr="00FD2F5E">
        <w:rPr>
          <w:rStyle w:val="None"/>
          <w:rFonts w:ascii="Times New Roman" w:hAnsi="Times New Roman"/>
          <w:u w:color="151518"/>
        </w:rPr>
        <w:t>percentage of capelin in the gannets’ prey landings f</w:t>
      </w:r>
      <w:r w:rsidR="001148C2">
        <w:rPr>
          <w:rStyle w:val="None"/>
          <w:rFonts w:ascii="Times New Roman" w:hAnsi="Times New Roman"/>
          <w:u w:color="151518"/>
        </w:rPr>
        <w:t xml:space="preserve">ell to 13% and 2% </w:t>
      </w:r>
      <w:r w:rsidR="001148C2">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&lt;EndNote&gt;&lt;Cite&gt;&lt;Author&gt;Montevecchi&lt;/Author&gt;&lt;Year&gt;2007&lt;/Year&gt;&lt;RecNum&gt;730&lt;/RecNum&gt;&lt;DisplayText&gt;(Montevecchi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001148C2">
        <w:rPr>
          <w:rStyle w:val="None"/>
          <w:rFonts w:ascii="Times New Roman" w:hAnsi="Times New Roman"/>
          <w:u w:color="151518"/>
        </w:rPr>
        <w:fldChar w:fldCharType="separate"/>
      </w:r>
      <w:r w:rsidR="00594D36">
        <w:rPr>
          <w:rStyle w:val="None"/>
          <w:rFonts w:ascii="Times New Roman" w:hAnsi="Times New Roman"/>
          <w:noProof/>
          <w:u w:color="151518"/>
        </w:rPr>
        <w:t>(Montevecchi 2007)</w:t>
      </w:r>
      <w:r w:rsidR="001148C2">
        <w:rPr>
          <w:rStyle w:val="None"/>
          <w:rFonts w:ascii="Times New Roman" w:hAnsi="Times New Roman"/>
          <w:u w:color="151518"/>
        </w:rPr>
        <w:fldChar w:fldCharType="end"/>
      </w:r>
      <w:r w:rsidR="00FD2F5E" w:rsidRPr="00FD2F5E">
        <w:rPr>
          <w:rStyle w:val="None"/>
          <w:rFonts w:ascii="Times New Roman" w:hAnsi="Times New Roman"/>
          <w:u w:color="151518"/>
        </w:rPr>
        <w:t xml:space="preserve"> </w:t>
      </w:r>
      <w:r w:rsidR="0071625C" w:rsidRPr="0071625C">
        <w:rPr>
          <w:rStyle w:val="None"/>
          <w:rFonts w:ascii="Times New Roman" w:hAnsi="Times New Roman"/>
          <w:u w:color="151518"/>
        </w:rPr>
        <w:t xml:space="preserve">In addition, the lack of capelin in seabird diets during the 1990s in Labrador </w:t>
      </w:r>
      <w:r w:rsidR="001148C2">
        <w:rPr>
          <w:rStyle w:val="None"/>
          <w:rFonts w:ascii="Times New Roman" w:hAnsi="Times New Roman"/>
          <w:u w:color="151518"/>
        </w:rPr>
        <w:fldChar w:fldCharType="begin">
          <w:fldData xml:space="preserve">PEVuZE5vdGU+PENpdGU+PEF1dGhvcj5CcnlhbnQ8L0F1dGhvcj48WWVhcj4xOTk5PC9ZZWFyPjxS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==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PEVuZE5vdGU+PENpdGU+PEF1dGhvcj5CcnlhbnQ8L0F1dGhvcj48WWVhcj4xOTk5PC9ZZWFyPjxS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==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1148C2">
        <w:rPr>
          <w:rStyle w:val="None"/>
          <w:rFonts w:ascii="Times New Roman" w:hAnsi="Times New Roman"/>
          <w:u w:color="151518"/>
        </w:rPr>
      </w:r>
      <w:r w:rsidR="001148C2">
        <w:rPr>
          <w:rStyle w:val="None"/>
          <w:rFonts w:ascii="Times New Roman" w:hAnsi="Times New Roman"/>
          <w:u w:color="151518"/>
        </w:rPr>
        <w:fldChar w:fldCharType="separate"/>
      </w:r>
      <w:r w:rsidR="00594D36">
        <w:rPr>
          <w:rStyle w:val="None"/>
          <w:rFonts w:ascii="Times New Roman" w:hAnsi="Times New Roman"/>
          <w:noProof/>
          <w:u w:color="151518"/>
        </w:rPr>
        <w:t>(Bryant &amp; Jones 1999, Baillie &amp; Jones 2004)</w:t>
      </w:r>
      <w:r w:rsidR="001148C2">
        <w:rPr>
          <w:rStyle w:val="None"/>
          <w:rFonts w:ascii="Times New Roman" w:hAnsi="Times New Roman"/>
          <w:u w:color="151518"/>
        </w:rPr>
        <w:fldChar w:fldCharType="end"/>
      </w:r>
      <w:r w:rsidR="0071625C" w:rsidRPr="0071625C">
        <w:rPr>
          <w:rStyle w:val="None"/>
          <w:rFonts w:ascii="Times New Roman" w:hAnsi="Times New Roman"/>
          <w:u w:color="151518"/>
        </w:rPr>
        <w:t xml:space="preserve"> is inconsistent wi</w:t>
      </w:r>
      <w:r w:rsidR="00492AFA">
        <w:rPr>
          <w:rStyle w:val="None"/>
          <w:rFonts w:ascii="Times New Roman" w:hAnsi="Times New Roman"/>
          <w:u w:color="151518"/>
        </w:rPr>
        <w:t>th the non-collapse hypothesis.</w:t>
      </w:r>
    </w:p>
    <w:p w14:paraId="205E3955" w14:textId="11B9F875" w:rsidR="00C70D9C" w:rsidRDefault="00492AFA" w:rsidP="00C70D9C">
      <w:pPr>
        <w:pStyle w:val="Style1"/>
        <w:rPr>
          <w:rStyle w:val="None"/>
          <w:rFonts w:ascii="Times New Roman" w:eastAsia="Times New Roman" w:hAnsi="Times New Roman" w:cs="Times New Roman"/>
          <w:color w:val="1B1C20"/>
          <w:u w:color="1B1C20"/>
        </w:rPr>
      </w:pPr>
      <w:r>
        <w:rPr>
          <w:rStyle w:val="None"/>
          <w:rFonts w:ascii="Times New Roman" w:hAnsi="Times New Roman"/>
          <w:u w:color="151518"/>
        </w:rPr>
        <w:t>Increases in seabird populations post-1991 were related to factors unrelated to availability of capelin as prey. For example, t</w:t>
      </w:r>
      <w:r w:rsidR="00C70D9C">
        <w:rPr>
          <w:rStyle w:val="None"/>
          <w:rFonts w:ascii="Times New Roman" w:hAnsi="Times New Roman"/>
          <w:u w:color="151518"/>
        </w:rPr>
        <w:t xml:space="preserve">he population increase of common murres post-1991 </w:t>
      </w:r>
      <w:r w:rsidR="006C7C65">
        <w:rPr>
          <w:rStyle w:val="None"/>
          <w:rFonts w:ascii="Times New Roman" w:hAnsi="Times New Roman"/>
          <w:u w:color="151518"/>
        </w:rPr>
        <w:t>h</w:t>
      </w:r>
      <w:r w:rsidR="00C70D9C">
        <w:rPr>
          <w:rStyle w:val="None"/>
          <w:rFonts w:ascii="Times New Roman" w:hAnsi="Times New Roman"/>
          <w:u w:color="151518"/>
        </w:rPr>
        <w:t xml:space="preserve">as </w:t>
      </w:r>
      <w:r w:rsidR="006C7C65">
        <w:rPr>
          <w:rStyle w:val="None"/>
          <w:rFonts w:ascii="Times New Roman" w:hAnsi="Times New Roman"/>
          <w:u w:color="151518"/>
        </w:rPr>
        <w:t xml:space="preserve">been </w:t>
      </w:r>
      <w:r w:rsidR="00C70D9C">
        <w:rPr>
          <w:rStyle w:val="None"/>
          <w:rFonts w:ascii="Times New Roman" w:hAnsi="Times New Roman"/>
          <w:u w:color="151518"/>
        </w:rPr>
        <w:t>associated with major reductions in adult mortality due to the coincident closure of the Atlantic salmon (</w:t>
      </w:r>
      <w:r w:rsidR="00C70D9C" w:rsidRPr="0051270F">
        <w:rPr>
          <w:rStyle w:val="None"/>
          <w:rFonts w:ascii="Times New Roman" w:hAnsi="Times New Roman"/>
          <w:i/>
          <w:u w:color="151518"/>
        </w:rPr>
        <w:t>Salmo salar</w:t>
      </w:r>
      <w:r w:rsidR="00C70D9C">
        <w:rPr>
          <w:rStyle w:val="None"/>
          <w:rFonts w:ascii="Times New Roman" w:hAnsi="Times New Roman"/>
          <w:u w:color="151518"/>
        </w:rPr>
        <w:t>) and Atlantic cod gillnet fisheries</w:t>
      </w:r>
      <w:r w:rsidR="00D07975">
        <w:rPr>
          <w:rStyle w:val="None"/>
          <w:rFonts w:ascii="Times New Roman" w:hAnsi="Times New Roman"/>
          <w:u w:color="151518"/>
        </w:rPr>
        <w:t xml:space="preserve"> </w:t>
      </w:r>
      <w:r w:rsidR="00D07975">
        <w:rPr>
          <w:rStyle w:val="None"/>
          <w:rFonts w:ascii="Times New Roman" w:hAnsi="Times New Roman"/>
          <w:u w:color="151518"/>
        </w:rPr>
        <w:fldChar w:fldCharType="begin"/>
      </w:r>
      <w:r w:rsidR="00594D36">
        <w:rPr>
          <w:rStyle w:val="None"/>
          <w:rFonts w:ascii="Times New Roman" w:hAnsi="Times New Roman"/>
          <w:u w:color="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00D07975">
        <w:rPr>
          <w:rStyle w:val="None"/>
          <w:rFonts w:ascii="Times New Roman" w:hAnsi="Times New Roman"/>
          <w:u w:color="151518"/>
        </w:rPr>
        <w:fldChar w:fldCharType="separate"/>
      </w:r>
      <w:r w:rsidR="00594D36">
        <w:rPr>
          <w:rStyle w:val="None"/>
          <w:rFonts w:ascii="Times New Roman" w:hAnsi="Times New Roman"/>
          <w:noProof/>
          <w:u w:color="151518"/>
        </w:rPr>
        <w:t>(Regular et al. 2013)</w:t>
      </w:r>
      <w:r w:rsidR="00D07975">
        <w:rPr>
          <w:rStyle w:val="None"/>
          <w:rFonts w:ascii="Times New Roman" w:hAnsi="Times New Roman"/>
          <w:u w:color="151518"/>
        </w:rPr>
        <w:fldChar w:fldCharType="end"/>
      </w:r>
      <w:r w:rsidR="00C70D9C">
        <w:rPr>
          <w:rStyle w:val="None"/>
          <w:rFonts w:ascii="Times New Roman" w:hAnsi="Times New Roman"/>
          <w:u w:color="151518"/>
        </w:rPr>
        <w:t xml:space="preserve">. </w:t>
      </w:r>
      <w:r w:rsidR="000640AE">
        <w:rPr>
          <w:rStyle w:val="None"/>
          <w:rFonts w:ascii="Times New Roman" w:hAnsi="Times New Roman"/>
          <w:u w:color="151518"/>
        </w:rPr>
        <w:t>T</w:t>
      </w:r>
      <w:r w:rsidR="006C7C65">
        <w:rPr>
          <w:rStyle w:val="None"/>
          <w:rFonts w:ascii="Times New Roman" w:hAnsi="Times New Roman"/>
          <w:u w:color="151518"/>
        </w:rPr>
        <w:t xml:space="preserve">he </w:t>
      </w:r>
      <w:r w:rsidR="00C70D9C">
        <w:rPr>
          <w:rStyle w:val="None"/>
          <w:rFonts w:ascii="Times New Roman" w:hAnsi="Times New Roman"/>
          <w:u w:color="151518"/>
        </w:rPr>
        <w:t>removal of thousands of gillnets from inshore areas during the 1990s and 2000s resulted in a significant reduction in bycatch mortality of breeding adult diving seabirds</w:t>
      </w:r>
      <w:r w:rsidR="006C7C65">
        <w:rPr>
          <w:rStyle w:val="None"/>
          <w:rFonts w:ascii="Times New Roman" w:hAnsi="Times New Roman"/>
          <w:u w:color="151518"/>
        </w:rPr>
        <w:t>. R</w:t>
      </w:r>
      <w:r w:rsidR="00C70D9C">
        <w:rPr>
          <w:rStyle w:val="None"/>
          <w:rFonts w:ascii="Times New Roman" w:hAnsi="Times New Roman"/>
          <w:u w:color="151518"/>
        </w:rPr>
        <w:t xml:space="preserve">eductions in common murre adult mortality associated with ship-sourced oil pollution and hunting also decreased during this same period </w:t>
      </w:r>
      <w:r w:rsidR="00C70D9C">
        <w:rPr>
          <w:rStyle w:val="None"/>
          <w:rFonts w:ascii="Times New Roman" w:eastAsia="Times New Roman" w:hAnsi="Times New Roman" w:cs="Times New Roman"/>
          <w:u w:color="151518"/>
        </w:rPr>
        <w:fldChar w:fldCharType="begin"/>
      </w:r>
      <w:r w:rsidR="00594D36">
        <w:rPr>
          <w:rStyle w:val="None"/>
          <w:rFonts w:ascii="Times New Roman" w:eastAsia="Times New Roman" w:hAnsi="Times New Roman" w:cs="Times New Roman"/>
          <w:u w:color="151518"/>
        </w:rPr>
        <w:instrText xml:space="preserve"> ADDIN EN.CITE &lt;EndNote&gt;&lt;Cite&gt;&lt;Author&gt;Wilhelm&lt;/Author&gt;&lt;Year&gt;2009&lt;/Year&gt;&lt;RecNum&gt;1061&lt;/RecNum&gt;&lt;DisplayText&gt;(Wilhelm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00C70D9C">
        <w:rPr>
          <w:rStyle w:val="None"/>
          <w:rFonts w:ascii="Times New Roman" w:eastAsia="Times New Roman" w:hAnsi="Times New Roman" w:cs="Times New Roman"/>
          <w:u w:color="151518"/>
        </w:rPr>
        <w:fldChar w:fldCharType="separate"/>
      </w:r>
      <w:r w:rsidR="00594D36">
        <w:rPr>
          <w:rStyle w:val="None"/>
          <w:rFonts w:ascii="Times New Roman" w:eastAsia="Times New Roman" w:hAnsi="Times New Roman" w:cs="Times New Roman"/>
          <w:noProof/>
          <w:u w:color="151518"/>
        </w:rPr>
        <w:t>(Wilhelm et al. 2009)</w:t>
      </w:r>
      <w:r w:rsidR="00C70D9C">
        <w:rPr>
          <w:rStyle w:val="None"/>
          <w:rFonts w:ascii="Times New Roman" w:eastAsia="Times New Roman" w:hAnsi="Times New Roman" w:cs="Times New Roman"/>
          <w:u w:color="151518"/>
        </w:rPr>
        <w:fldChar w:fldCharType="end"/>
      </w:r>
      <w:r w:rsidR="00C70D9C">
        <w:rPr>
          <w:rStyle w:val="None"/>
          <w:rFonts w:ascii="Times New Roman" w:hAnsi="Times New Roman"/>
          <w:u w:color="151518"/>
        </w:rPr>
        <w:t xml:space="preserve">. </w:t>
      </w:r>
      <w:r w:rsidR="00770ECA">
        <w:rPr>
          <w:rStyle w:val="None"/>
          <w:rFonts w:ascii="Times New Roman" w:hAnsi="Times New Roman"/>
          <w:u w:color="151518"/>
        </w:rPr>
        <w:t xml:space="preserve">Increases in the populations of Atlantic puffins and northern gannets in the 1990s and 2000s were also associated with </w:t>
      </w:r>
      <w:r w:rsidR="004A0FA4">
        <w:rPr>
          <w:rStyle w:val="None"/>
          <w:rFonts w:ascii="Times New Roman" w:hAnsi="Times New Roman"/>
          <w:u w:color="151518"/>
        </w:rPr>
        <w:t>these same factors</w:t>
      </w:r>
      <w:r w:rsidR="00770ECA">
        <w:rPr>
          <w:rStyle w:val="None"/>
          <w:rFonts w:ascii="Times New Roman" w:hAnsi="Times New Roman"/>
          <w:u w:color="151518"/>
        </w:rPr>
        <w:t>.</w:t>
      </w:r>
    </w:p>
    <w:p w14:paraId="28E9CE4A" w14:textId="04D68ED7" w:rsidR="00794830" w:rsidRDefault="00BD35A4" w:rsidP="00C12880">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w:t>
      </w:r>
      <w:r w:rsidR="00FD2F5E">
        <w:rPr>
          <w:rStyle w:val="None"/>
          <w:rFonts w:ascii="Times New Roman" w:hAnsi="Times New Roman"/>
          <w:u w:color="151518"/>
        </w:rPr>
        <w:t xml:space="preserve">breeding adult </w:t>
      </w:r>
      <w:r>
        <w:rPr>
          <w:rStyle w:val="None"/>
          <w:rFonts w:ascii="Times New Roman" w:hAnsi="Times New Roman"/>
          <w:u w:color="151518"/>
        </w:rPr>
        <w:t>seabird survival</w:t>
      </w:r>
      <w:r w:rsidR="00A65A33">
        <w:rPr>
          <w:rStyle w:val="None"/>
          <w:rFonts w:ascii="Times New Roman" w:hAnsi="Times New Roman"/>
          <w:u w:color="151518"/>
        </w:rPr>
        <w:t xml:space="preserve"> (Table 1)</w:t>
      </w:r>
      <w:r>
        <w:rPr>
          <w:rStyle w:val="None"/>
          <w:rFonts w:ascii="Times New Roman" w:hAnsi="Times New Roman"/>
          <w:u w:color="151518"/>
        </w:rPr>
        <w:t xml:space="preserve">. Seabird dietary </w:t>
      </w:r>
      <w:r>
        <w:rPr>
          <w:rStyle w:val="None"/>
          <w:rFonts w:ascii="Times New Roman" w:hAnsi="Times New Roman"/>
          <w:u w:color="151518"/>
        </w:rPr>
        <w:lastRenderedPageBreak/>
        <w:t xml:space="preserve">information does not provide support for either hypothesis, but </w:t>
      </w:r>
      <w:r w:rsidR="008D68E5">
        <w:rPr>
          <w:rStyle w:val="None"/>
          <w:rFonts w:ascii="Times New Roman" w:hAnsi="Times New Roman"/>
          <w:u w:color="151518"/>
        </w:rPr>
        <w:t xml:space="preserve">seabird diet did reflect the late inshore arrival of capelin post-1991 </w:t>
      </w:r>
      <w:r w:rsidR="00D07975">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PjxrZXl3b3Jkcz48a2V5d29yZD5wcmVkYXRvcnMsVHJvcGhpYyByZWxhdGlvbnNoaXBzLG1hcmlu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</w:fldData>
        </w:fldChar>
      </w:r>
      <w:r w:rsidR="00594D36">
        <w:rPr>
          <w:rStyle w:val="None"/>
          <w:rFonts w:ascii="Times New Roman" w:hAnsi="Times New Roman"/>
          <w:u w:color="151518"/>
        </w:rPr>
        <w:instrText xml:space="preserve"> ADDIN EN.CITE </w:instrText>
      </w:r>
      <w:r w:rsidR="00594D36">
        <w:rPr>
          <w:rStyle w:val="None"/>
          <w:rFonts w:ascii="Times New Roman" w:hAnsi="Times New Roman"/>
          <w:u w:color="151518"/>
        </w:rPr>
        <w:fldChar w:fldCharType="begin">
          <w:fldData xml:space="preserve">PEVuZE5vdGU+PENpdGU+PEF1dGhvcj5EYXZvcmVuPC9BdXRob3I+PFllYXI+MjAwMzwvWWVhcj48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</w:fldData>
        </w:fldChar>
      </w:r>
      <w:r w:rsidR="00594D36">
        <w:rPr>
          <w:rStyle w:val="None"/>
          <w:rFonts w:ascii="Times New Roman" w:hAnsi="Times New Roman"/>
          <w:u w:color="151518"/>
        </w:rPr>
        <w:instrText xml:space="preserve"> ADDIN EN.CITE.DATA </w:instrText>
      </w:r>
      <w:r w:rsidR="00594D36">
        <w:rPr>
          <w:rStyle w:val="None"/>
          <w:rFonts w:ascii="Times New Roman" w:hAnsi="Times New Roman"/>
          <w:u w:color="151518"/>
        </w:rPr>
      </w:r>
      <w:r w:rsidR="00594D36">
        <w:rPr>
          <w:rStyle w:val="None"/>
          <w:rFonts w:ascii="Times New Roman" w:hAnsi="Times New Roman"/>
          <w:u w:color="151518"/>
        </w:rPr>
        <w:fldChar w:fldCharType="end"/>
      </w:r>
      <w:r w:rsidR="00D07975">
        <w:rPr>
          <w:rStyle w:val="None"/>
          <w:rFonts w:ascii="Times New Roman" w:hAnsi="Times New Roman"/>
          <w:u w:color="151518"/>
        </w:rPr>
      </w:r>
      <w:r w:rsidR="00D07975">
        <w:rPr>
          <w:rStyle w:val="None"/>
          <w:rFonts w:ascii="Times New Roman" w:hAnsi="Times New Roman"/>
          <w:u w:color="151518"/>
        </w:rPr>
        <w:fldChar w:fldCharType="separate"/>
      </w:r>
      <w:r w:rsidR="00594D36">
        <w:rPr>
          <w:rStyle w:val="None"/>
          <w:rFonts w:ascii="Times New Roman" w:hAnsi="Times New Roman"/>
          <w:noProof/>
          <w:u w:color="151518"/>
        </w:rPr>
        <w:t>(Davoren &amp; Montevecchi 2003, Gulka et al. 2017)</w:t>
      </w:r>
      <w:r w:rsidR="00D07975">
        <w:rPr>
          <w:rStyle w:val="None"/>
          <w:rFonts w:ascii="Times New Roman" w:hAnsi="Times New Roman"/>
          <w:u w:color="151518"/>
        </w:rPr>
        <w:fldChar w:fldCharType="end"/>
      </w:r>
      <w:r w:rsidR="008D68E5">
        <w:rPr>
          <w:rStyle w:val="Hyperlink0"/>
          <w:rFonts w:eastAsia="Calibri"/>
        </w:rPr>
        <w:t xml:space="preserve"> </w:t>
      </w:r>
      <w:r w:rsidR="006C7C65">
        <w:rPr>
          <w:rStyle w:val="None"/>
          <w:rFonts w:ascii="Times New Roman" w:hAnsi="Times New Roman"/>
          <w:u w:color="151518"/>
        </w:rPr>
        <w:t xml:space="preserve">and is consistent with changes in </w:t>
      </w:r>
      <w:r w:rsidR="000640AE">
        <w:rPr>
          <w:rStyle w:val="None"/>
          <w:rFonts w:ascii="Times New Roman" w:hAnsi="Times New Roman"/>
          <w:u w:color="151518"/>
        </w:rPr>
        <w:t>availability</w:t>
      </w:r>
      <w:r w:rsidR="006C7C65">
        <w:rPr>
          <w:rStyle w:val="None"/>
          <w:rFonts w:ascii="Times New Roman" w:hAnsi="Times New Roman"/>
          <w:u w:color="151518"/>
        </w:rPr>
        <w:t xml:space="preserve"> of various prey</w:t>
      </w:r>
      <w:r>
        <w:rPr>
          <w:rStyle w:val="None"/>
          <w:rFonts w:ascii="Times New Roman" w:hAnsi="Times New Roman"/>
          <w:u w:color="151518"/>
        </w:rPr>
        <w:t>.</w:t>
      </w:r>
      <w:r w:rsidR="00054688">
        <w:rPr>
          <w:rStyle w:val="None"/>
          <w:rFonts w:ascii="Times New Roman" w:hAnsi="Times New Roman"/>
          <w:u w:color="151518"/>
        </w:rPr>
        <w:t xml:space="preserve"> </w:t>
      </w:r>
    </w:p>
    <w:p w14:paraId="2C9BB052" w14:textId="77777777" w:rsidR="00794830" w:rsidRPr="002638BC" w:rsidRDefault="00BD35A4" w:rsidP="002638BC">
      <w:pPr>
        <w:pStyle w:val="Heading4"/>
        <w:rPr>
          <w:rStyle w:val="None"/>
        </w:rPr>
      </w:pPr>
      <w:r w:rsidRPr="002638BC">
        <w:rPr>
          <w:rStyle w:val="None"/>
        </w:rPr>
        <w:t>Zooplankton response: Calanus finmarchicus abundance</w:t>
      </w:r>
    </w:p>
    <w:p w14:paraId="27DC5D6E" w14:textId="5E0CE6C4" w:rsidR="00EB73A4" w:rsidRDefault="00BD35A4" w:rsidP="00756990">
      <w:pPr>
        <w:pStyle w:val="Style1"/>
        <w:rPr>
          <w:rStyle w:val="Hyperlink0"/>
          <w:rFonts w:eastAsia="Calibri"/>
        </w:rPr>
      </w:pPr>
      <w:r>
        <w:rPr>
          <w:rStyle w:val="Hyperlink0"/>
          <w:rFonts w:eastAsia="Calibri"/>
        </w:rPr>
        <w:t xml:space="preserve">Given the magnitude of the capelin collapse, a significant increase in their main copepod prey, </w:t>
      </w:r>
      <w:r>
        <w:rPr>
          <w:rStyle w:val="None"/>
          <w:rFonts w:ascii="Times New Roman" w:hAnsi="Times New Roman"/>
          <w:i/>
          <w:iCs/>
        </w:rPr>
        <w:t>Calanus finmarchicus</w:t>
      </w:r>
      <w:r w:rsidR="00FD2F5E">
        <w:rPr>
          <w:rStyle w:val="Hyperlink0"/>
          <w:rFonts w:eastAsia="Calibri"/>
        </w:rPr>
        <w:t xml:space="preserve">, might </w:t>
      </w:r>
      <w:r>
        <w:rPr>
          <w:rStyle w:val="Hyperlink0"/>
          <w:rFonts w:eastAsia="Calibri"/>
        </w:rPr>
        <w:t>have been expected</w:t>
      </w:r>
      <w:r w:rsidR="003363DE">
        <w:rPr>
          <w:rStyle w:val="Hyperlink0"/>
          <w:rFonts w:eastAsia="Calibri"/>
        </w:rPr>
        <w:t xml:space="preserve"> </w:t>
      </w:r>
      <w:r w:rsidR="00CF4A6E">
        <w:rPr>
          <w:rStyle w:val="Hyperlink0"/>
          <w:rFonts w:eastAsia="Calibri"/>
        </w:rPr>
        <w:fldChar w:fldCharType="begin"/>
      </w:r>
      <w:r w:rsidR="00594D36">
        <w:rPr>
          <w:rStyle w:val="Hyperlink0"/>
          <w:rFonts w:eastAsia="Calibri"/>
        </w:rPr>
        <w:instrText xml:space="preserve"> ADDIN EN.CITE &lt;EndNote&gt;&lt;Cite&gt;&lt;Author&gt;Gjøsæter&lt;/Author&gt;&lt;Year&gt;2002&lt;/Year&gt;&lt;RecNum&gt;1023&lt;/RecNum&gt;&lt;Prefix&gt;e.g.`, &lt;/Prefix&gt;&lt;DisplayText&gt;(e.g., Gjøsæter et al. 2002)&lt;/DisplayText&gt;&lt;record&gt;&lt;rec-number&gt;1023&lt;/rec-number&gt;&lt;foreign-keys&gt;&lt;key app="EN" db-id="2pv5prxr6xz2a4ea50h5dww0ewvx0ttdtdsa" timestamp="1526392650"&gt;1023&lt;/key&gt;&lt;/foreign-keys&gt;&lt;ref-type name="Journal Article"&gt;17&lt;/ref-type&gt;&lt;contributors&gt;&lt;authors&gt;&lt;author&gt;Gjøsæter, Harald&lt;/author&gt;&lt;author&gt;Dalpadado, Padmini&lt;/author&gt;&lt;author&gt;Hassel, Arne&lt;/author&gt;&lt;/authors&gt;&lt;/contributors&gt;&lt;titles&gt;&lt;title&gt;&lt;style face="normal" font="default" size="100%"&gt;Growth of Barents Sea capelin ( &lt;/style&gt;&lt;style face="italic" font="default" size="100%"&gt;Mallotus villosus&lt;/style&gt;&lt;style face="normal" font="default" size="100%"&gt; ) in relation to zooplankton abundance&lt;/style&gt;&lt;/title&gt;&lt;secondary-title&gt;ICES Journal of Marine Science&lt;/secondary-title&gt;&lt;/titles&gt;&lt;periodical&gt;&lt;full-title&gt;ICES Journal of Marine Science&lt;/full-title&gt;&lt;/periodical&gt;&lt;pages&gt;959-967&lt;/pages&gt;&lt;volume&gt;59&lt;/volume&gt;&lt;number&gt;5&lt;/number&gt;&lt;dates&gt;&lt;year&gt;2002&lt;/year&gt;&lt;/dates&gt;&lt;isbn&gt;1054-3139&lt;/isbn&gt;&lt;urls&gt;&lt;related-urls&gt;&lt;url&gt;http://dx.doi.org/10.1006/jmsc.2002.1240&lt;/url&gt;&lt;/related-urls&gt;&lt;/urls&gt;&lt;electronic-resource-num&gt;10.1006/jmsc.2002.1240&lt;/electronic-resource-num&gt;&lt;/record&gt;&lt;/Cite&gt;&lt;/EndNote&gt;</w:instrText>
      </w:r>
      <w:r w:rsidR="00CF4A6E">
        <w:rPr>
          <w:rStyle w:val="Hyperlink0"/>
          <w:rFonts w:eastAsia="Calibri"/>
        </w:rPr>
        <w:fldChar w:fldCharType="separate"/>
      </w:r>
      <w:r w:rsidR="00594D36">
        <w:rPr>
          <w:rStyle w:val="Hyperlink0"/>
          <w:rFonts w:eastAsia="Calibri"/>
          <w:noProof/>
        </w:rPr>
        <w:t>(e.g., Gjøsæter et al. 2002)</w:t>
      </w:r>
      <w:r w:rsidR="00CF4A6E">
        <w:rPr>
          <w:rStyle w:val="Hyperlink0"/>
          <w:rFonts w:eastAsia="Calibri"/>
        </w:rPr>
        <w:fldChar w:fldCharType="end"/>
      </w:r>
      <w:r>
        <w:rPr>
          <w:rStyle w:val="Hyperlink0"/>
          <w:rFonts w:eastAsia="Calibri"/>
        </w:rPr>
        <w:t xml:space="preserve">. </w:t>
      </w:r>
      <w:r w:rsidR="00BB38B8">
        <w:rPr>
          <w:rStyle w:val="Hyperlink0"/>
          <w:rFonts w:eastAsia="Calibri"/>
        </w:rPr>
        <w:t xml:space="preserve">Unlike the </w:t>
      </w:r>
      <w:r w:rsidR="0003760C">
        <w:rPr>
          <w:rStyle w:val="Hyperlink0"/>
          <w:rFonts w:eastAsia="Calibri"/>
        </w:rPr>
        <w:t xml:space="preserve">extensive zooplankton sampling effort in the </w:t>
      </w:r>
      <w:r w:rsidR="00BB38B8">
        <w:rPr>
          <w:rStyle w:val="Hyperlink0"/>
          <w:rFonts w:eastAsia="Calibri"/>
        </w:rPr>
        <w:t xml:space="preserve">Barents Sea, </w:t>
      </w:r>
      <w:r w:rsidR="003363DE">
        <w:rPr>
          <w:rStyle w:val="Hyperlink0"/>
          <w:rFonts w:eastAsia="Calibri"/>
        </w:rPr>
        <w:t xml:space="preserve">zooplankton </w:t>
      </w:r>
      <w:r w:rsidR="00BB38B8">
        <w:rPr>
          <w:rStyle w:val="Hyperlink0"/>
          <w:rFonts w:eastAsia="Calibri"/>
        </w:rPr>
        <w:t xml:space="preserve">on the NL shelf (Divs. 3KL) </w:t>
      </w:r>
      <w:r w:rsidR="003363DE">
        <w:rPr>
          <w:rStyle w:val="Hyperlink0"/>
          <w:rFonts w:eastAsia="Calibri"/>
        </w:rPr>
        <w:t>ha</w:t>
      </w:r>
      <w:r w:rsidR="000A690F">
        <w:rPr>
          <w:rStyle w:val="Hyperlink0"/>
          <w:rFonts w:eastAsia="Calibri"/>
        </w:rPr>
        <w:t xml:space="preserve">ve only </w:t>
      </w:r>
      <w:r w:rsidR="003363DE">
        <w:rPr>
          <w:rStyle w:val="Hyperlink0"/>
          <w:rFonts w:eastAsia="Calibri"/>
        </w:rPr>
        <w:t xml:space="preserve">been sampled on a regular basis using plankton nets </w:t>
      </w:r>
      <w:r w:rsidR="000A690F">
        <w:rPr>
          <w:rStyle w:val="Hyperlink0"/>
          <w:rFonts w:eastAsia="Calibri"/>
        </w:rPr>
        <w:t>since</w:t>
      </w:r>
      <w:r w:rsidR="003363DE">
        <w:rPr>
          <w:rStyle w:val="Hyperlink0"/>
          <w:rFonts w:eastAsia="Calibri"/>
        </w:rPr>
        <w:t xml:space="preserve"> 1999</w:t>
      </w:r>
      <w:ins w:id="20" w:author="Alejandro BUren" w:date="2018-12-09T23:47:00Z">
        <w:r w:rsidR="00756990">
          <w:rPr>
            <w:rStyle w:val="Hyperlink0"/>
            <w:rFonts w:eastAsia="Calibri"/>
          </w:rPr>
          <w:t xml:space="preserve"> (</w:t>
        </w:r>
      </w:ins>
      <w:ins w:id="21" w:author="Alejandro BUren" w:date="2018-12-09T23:48:00Z">
        <w:r w:rsidR="00756990">
          <w:rPr>
            <w:rStyle w:val="Hyperlink0"/>
            <w:rFonts w:eastAsia="Calibri"/>
          </w:rPr>
          <w:t>Fisheries</w:t>
        </w:r>
      </w:ins>
      <w:ins w:id="22" w:author="Alejandro BUren" w:date="2018-12-09T23:47:00Z">
        <w:r w:rsidR="00756990">
          <w:rPr>
            <w:rStyle w:val="Hyperlink0"/>
            <w:rFonts w:eastAsia="Calibri"/>
          </w:rPr>
          <w:t xml:space="preserve"> and </w:t>
        </w:r>
      </w:ins>
      <w:ins w:id="23" w:author="Alejandro BUren" w:date="2018-12-09T23:48:00Z">
        <w:r w:rsidR="00756990">
          <w:rPr>
            <w:rStyle w:val="Hyperlink0"/>
            <w:rFonts w:eastAsia="Calibri"/>
          </w:rPr>
          <w:t xml:space="preserve">Oceans Canada’s Atlantic Zonal Monitoring Programme). The Continuous Plankton Recorder (CPR) </w:t>
        </w:r>
      </w:ins>
      <w:ins w:id="24" w:author="Alejandro BUren" w:date="2018-12-09T23:53:00Z">
        <w:r w:rsidR="00756990">
          <w:rPr>
            <w:rStyle w:val="Hyperlink0"/>
            <w:rFonts w:eastAsia="Calibri"/>
          </w:rPr>
          <w:t xml:space="preserve">dataset </w:t>
        </w:r>
      </w:ins>
      <w:ins w:id="25" w:author="Alejandro BUren" w:date="2018-12-09T23:54:00Z">
        <w:r w:rsidR="002E0A86">
          <w:rPr>
            <w:rStyle w:val="Hyperlink0"/>
            <w:rFonts w:eastAsia="Calibri"/>
          </w:rPr>
          <w:t xml:space="preserve">was used to test the non-collapse hypothesis, as it </w:t>
        </w:r>
      </w:ins>
      <w:ins w:id="26" w:author="Alejandro BUren" w:date="2018-12-09T23:48:00Z">
        <w:r w:rsidR="00756990">
          <w:rPr>
            <w:rStyle w:val="Hyperlink0"/>
            <w:rFonts w:eastAsia="Calibri"/>
          </w:rPr>
          <w:t>span</w:t>
        </w:r>
      </w:ins>
      <w:ins w:id="27" w:author="Alejandro BUren" w:date="2018-12-09T23:53:00Z">
        <w:r w:rsidR="00756990">
          <w:rPr>
            <w:rStyle w:val="Hyperlink0"/>
            <w:rFonts w:eastAsia="Calibri"/>
          </w:rPr>
          <w:t>s</w:t>
        </w:r>
      </w:ins>
      <w:ins w:id="28" w:author="Alejandro BUren" w:date="2018-12-09T23:48:00Z">
        <w:r w:rsidR="00756990">
          <w:rPr>
            <w:rStyle w:val="Hyperlink0"/>
            <w:rFonts w:eastAsia="Calibri"/>
          </w:rPr>
          <w:t xml:space="preserve"> several decades, starting in the late 1950s,</w:t>
        </w:r>
      </w:ins>
      <w:del w:id="29" w:author="Alejandro BUren" w:date="2018-12-09T23:48:00Z">
        <w:r w:rsidR="003363DE" w:rsidDel="00756990">
          <w:rPr>
            <w:rStyle w:val="Hyperlink0"/>
            <w:rFonts w:eastAsia="Calibri"/>
          </w:rPr>
          <w:delText xml:space="preserve">, </w:delText>
        </w:r>
      </w:del>
      <w:del w:id="30" w:author="Alejandro BUren" w:date="2018-12-09T23:53:00Z">
        <w:r w:rsidR="003363DE" w:rsidDel="00756990">
          <w:rPr>
            <w:rStyle w:val="Hyperlink0"/>
            <w:rFonts w:eastAsia="Calibri"/>
          </w:rPr>
          <w:delText xml:space="preserve">so </w:delText>
        </w:r>
        <w:r w:rsidDel="00756990">
          <w:rPr>
            <w:rStyle w:val="Hyperlink0"/>
            <w:rFonts w:eastAsia="Calibri"/>
          </w:rPr>
          <w:delText>the continuous plankton recorder (CPR) data w</w:delText>
        </w:r>
        <w:r w:rsidR="0009576F" w:rsidDel="00756990">
          <w:rPr>
            <w:rStyle w:val="Hyperlink0"/>
            <w:rFonts w:eastAsia="Calibri"/>
          </w:rPr>
          <w:delText>ere</w:delText>
        </w:r>
        <w:r w:rsidDel="00756990">
          <w:rPr>
            <w:rStyle w:val="Hyperlink0"/>
            <w:rFonts w:eastAsia="Calibri"/>
          </w:rPr>
          <w:delText xml:space="preserve"> used to </w:delText>
        </w:r>
        <w:r w:rsidR="00DE1F83" w:rsidDel="00756990">
          <w:rPr>
            <w:rStyle w:val="Hyperlink0"/>
            <w:rFonts w:eastAsia="Calibri"/>
          </w:rPr>
          <w:delText>test the non-collapse hypothesis</w:delText>
        </w:r>
        <w:r w:rsidDel="00756990">
          <w:rPr>
            <w:rStyle w:val="Hyperlink0"/>
            <w:rFonts w:eastAsia="Calibri"/>
          </w:rPr>
          <w:delText xml:space="preserve">. </w:delText>
        </w:r>
      </w:del>
      <w:r>
        <w:rPr>
          <w:rStyle w:val="Hyperlink0"/>
          <w:rFonts w:eastAsia="Calibri"/>
        </w:rPr>
        <w:t xml:space="preserve">However, the usefulness of CPR data </w:t>
      </w:r>
      <w:r w:rsidR="00B93FAE">
        <w:rPr>
          <w:rStyle w:val="Hyperlink0"/>
          <w:rFonts w:eastAsia="Calibri"/>
        </w:rPr>
        <w:t xml:space="preserve">in tracking </w:t>
      </w:r>
      <w:r w:rsidR="00930D4F">
        <w:rPr>
          <w:rStyle w:val="Hyperlink0"/>
          <w:rFonts w:eastAsia="Calibri"/>
        </w:rPr>
        <w:t xml:space="preserve">inter-annual </w:t>
      </w:r>
      <w:r w:rsidR="00B93FAE">
        <w:rPr>
          <w:rStyle w:val="Hyperlink0"/>
          <w:rFonts w:eastAsia="Calibri"/>
        </w:rPr>
        <w:t xml:space="preserve">changes in copepod abundance in the </w:t>
      </w:r>
      <w:r>
        <w:rPr>
          <w:rStyle w:val="Hyperlink0"/>
          <w:rFonts w:eastAsia="Calibri"/>
        </w:rPr>
        <w:t xml:space="preserve">Northwest Atlantic has been questioned. </w:t>
      </w:r>
      <w:r>
        <w:rPr>
          <w:rStyle w:val="Hyperlink0"/>
          <w:rFonts w:eastAsia="Calibri"/>
        </w:rPr>
        <w:fldChar w:fldCharType="begin"/>
      </w:r>
      <w:r w:rsidR="00756990">
        <w:rPr>
          <w:rStyle w:val="Hyperlink0"/>
          <w:rFonts w:eastAsia="Calibri"/>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sidR="00756990">
        <w:rPr>
          <w:rStyle w:val="Hyperlink0"/>
          <w:rFonts w:eastAsia="Calibri"/>
          <w:noProof/>
        </w:rPr>
        <w:t>Head and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w:t>
      </w:r>
      <w:r w:rsidR="00EB73A4">
        <w:rPr>
          <w:rStyle w:val="Hyperlink0"/>
          <w:rFonts w:eastAsia="Calibri"/>
        </w:rPr>
        <w:t>non-</w:t>
      </w:r>
      <w:r>
        <w:rPr>
          <w:rStyle w:val="Hyperlink0"/>
          <w:rFonts w:eastAsia="Calibri"/>
        </w:rPr>
        <w:t>collaps</w:t>
      </w:r>
      <w:r w:rsidR="00EB73A4">
        <w:rPr>
          <w:rStyle w:val="Hyperlink0"/>
          <w:rFonts w:eastAsia="Calibri"/>
        </w:rPr>
        <w:t>e hypothesis</w:t>
      </w:r>
      <w:r>
        <w:rPr>
          <w:rStyle w:val="Hyperlink0"/>
          <w:rFonts w:eastAsia="Calibri"/>
        </w:rPr>
        <w:t xml:space="preserve">, and inconsistencies in the course of the survey tracks from ships-of-opportunity resulted in uneven sampling of different water masses </w:t>
      </w:r>
      <w:r>
        <w:rPr>
          <w:rStyle w:val="Hyperlink0"/>
          <w:rFonts w:eastAsia="Calibri"/>
        </w:rPr>
        <w:fldChar w:fldCharType="begin"/>
      </w:r>
      <w:r w:rsidR="00594D36">
        <w:rPr>
          <w:rStyle w:val="Hyperlink0"/>
          <w:rFonts w:eastAsia="Calibri"/>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sidR="00594D36">
        <w:rPr>
          <w:rStyle w:val="Hyperlink0"/>
          <w:rFonts w:eastAsia="Calibri"/>
          <w:noProof/>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 in the eastern Atlantic </w:t>
      </w:r>
      <w:r>
        <w:rPr>
          <w:rStyle w:val="Hyperlink0"/>
          <w:rFonts w:eastAsia="Calibri"/>
        </w:rPr>
        <w:fldChar w:fldCharType="begin"/>
      </w:r>
      <w:r w:rsidR="00594D36">
        <w:rPr>
          <w:rStyle w:val="Hyperlink0"/>
          <w:rFonts w:eastAsia="Calibri"/>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sidR="00594D36">
        <w:rPr>
          <w:rStyle w:val="Hyperlink0"/>
          <w:rFonts w:eastAsia="Calibri"/>
          <w:noProof/>
        </w:rPr>
        <w:t>(Reid et al. 2003)</w:t>
      </w:r>
      <w:r>
        <w:rPr>
          <w:rStyle w:val="Hyperlink0"/>
          <w:rFonts w:eastAsia="Calibri"/>
        </w:rPr>
        <w:fldChar w:fldCharType="end"/>
      </w:r>
      <w:r w:rsidR="00DE1F83">
        <w:rPr>
          <w:rStyle w:val="Hyperlink0"/>
          <w:rFonts w:eastAsia="Calibri"/>
        </w:rPr>
        <w:t>; consequently, there is a large gap in CPR data from 1979-1990, which precluded its use in a recent capelin study</w:t>
      </w:r>
      <w:r>
        <w:rPr>
          <w:rStyle w:val="Hyperlink0"/>
          <w:rFonts w:eastAsia="Calibri"/>
        </w:rPr>
        <w:t xml:space="preserve"> </w:t>
      </w:r>
      <w:r>
        <w:rPr>
          <w:rStyle w:val="Hyperlink0"/>
          <w:rFonts w:eastAsia="Calibri"/>
        </w:rPr>
        <w:fldChar w:fldCharType="begin"/>
      </w:r>
      <w:r w:rsidR="00594D36">
        <w:rPr>
          <w:rStyle w:val="Hyperlink0"/>
          <w:rFonts w:eastAsia="Calibri"/>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sidR="00594D36">
        <w:rPr>
          <w:rStyle w:val="Hyperlink0"/>
          <w:rFonts w:eastAsia="Calibri"/>
          <w:noProof/>
        </w:rPr>
        <w:t>(Mullowney et al. 2016)</w:t>
      </w:r>
      <w:r>
        <w:rPr>
          <w:rStyle w:val="Hyperlink0"/>
          <w:rFonts w:eastAsia="Calibri"/>
        </w:rPr>
        <w:fldChar w:fldCharType="end"/>
      </w:r>
      <w:r>
        <w:rPr>
          <w:rStyle w:val="Hyperlink0"/>
          <w:rFonts w:eastAsia="Calibri"/>
        </w:rPr>
        <w:t>.</w:t>
      </w:r>
      <w:r>
        <w:rPr>
          <w:rStyle w:val="Hyperlink0"/>
          <w:rFonts w:eastAsia="Calibri"/>
        </w:rPr>
        <w:tab/>
      </w:r>
      <w:r w:rsidR="00BE18EA">
        <w:rPr>
          <w:rStyle w:val="Hyperlink0"/>
          <w:rFonts w:eastAsia="Calibri"/>
        </w:rPr>
        <w:t xml:space="preserve"> </w:t>
      </w:r>
    </w:p>
    <w:p w14:paraId="6BC7FF8C" w14:textId="5F465B69" w:rsidR="00794830" w:rsidRDefault="00BE18EA">
      <w:pPr>
        <w:pStyle w:val="Style1"/>
        <w:rPr>
          <w:rStyle w:val="Hyperlink0"/>
          <w:rFonts w:eastAsia="Calibri"/>
        </w:rPr>
      </w:pPr>
      <w:r>
        <w:rPr>
          <w:rStyle w:val="Hyperlink0"/>
          <w:rFonts w:eastAsia="Calibri"/>
        </w:rPr>
        <w:t>In summary, CPR data cannot be used to support e</w:t>
      </w:r>
      <w:r w:rsidR="00CE49F6">
        <w:rPr>
          <w:rStyle w:val="Hyperlink0"/>
          <w:rFonts w:eastAsia="Calibri"/>
        </w:rPr>
        <w:t>ither hypothesis</w:t>
      </w:r>
      <w:r w:rsidR="00A65A33">
        <w:rPr>
          <w:rStyle w:val="Hyperlink0"/>
          <w:rFonts w:eastAsia="Calibri"/>
        </w:rPr>
        <w:t xml:space="preserve"> (Table 1)</w:t>
      </w:r>
      <w:r w:rsidR="00CE49F6">
        <w:rPr>
          <w:rStyle w:val="Hyperlink0"/>
          <w:rFonts w:eastAsia="Calibri"/>
        </w:rPr>
        <w:t>.</w:t>
      </w:r>
    </w:p>
    <w:p w14:paraId="04D1F8BD" w14:textId="77777777" w:rsidR="00794830" w:rsidRPr="002638BC" w:rsidRDefault="00BD35A4" w:rsidP="002638BC">
      <w:pPr>
        <w:pStyle w:val="Heading4"/>
        <w:rPr>
          <w:rStyle w:val="None"/>
        </w:rPr>
      </w:pPr>
      <w:r w:rsidRPr="002638BC">
        <w:rPr>
          <w:rStyle w:val="None"/>
        </w:rPr>
        <w:t>Physical variability</w:t>
      </w:r>
    </w:p>
    <w:p w14:paraId="06402F39" w14:textId="3656C83E" w:rsidR="00794830" w:rsidRDefault="00BD35A4">
      <w:pPr>
        <w:pStyle w:val="Style1"/>
        <w:rPr>
          <w:rStyle w:val="Hyperlink0"/>
          <w:rFonts w:eastAsia="Calibri"/>
        </w:rPr>
      </w:pPr>
      <w:r>
        <w:rPr>
          <w:rStyle w:val="Hyperlink0"/>
          <w:rFonts w:eastAsia="Calibri"/>
        </w:rPr>
        <w:t xml:space="preserve">The non-collapse hypothesis used an analysis of ocean climate to show a change in environmental conditions ~ 5 years after the proposed capelin collapse and concluded that the </w:t>
      </w:r>
      <w:r>
        <w:rPr>
          <w:rStyle w:val="Hyperlink0"/>
          <w:rFonts w:eastAsia="Calibri"/>
        </w:rPr>
        <w:lastRenderedPageBreak/>
        <w:t>physical evidence for an environmental driver of capelin collapse</w:t>
      </w:r>
      <w:r w:rsidR="00D10B84">
        <w:rPr>
          <w:rStyle w:val="Hyperlink0"/>
          <w:rFonts w:eastAsia="Calibri"/>
        </w:rPr>
        <w:t xml:space="preserve"> was weak</w:t>
      </w:r>
      <w:r>
        <w:rPr>
          <w:rStyle w:val="Hyperlink0"/>
          <w:rFonts w:eastAsia="Calibri"/>
        </w:rPr>
        <w:t xml:space="preserve">. </w:t>
      </w:r>
      <w:r w:rsidR="00FD2F5E">
        <w:rPr>
          <w:rStyle w:val="Hyperlink0"/>
          <w:rFonts w:eastAsia="Calibri"/>
        </w:rPr>
        <w:t>E</w:t>
      </w:r>
      <w:r>
        <w:rPr>
          <w:rStyle w:val="Hyperlink0"/>
          <w:rFonts w:eastAsia="Calibri"/>
        </w:rPr>
        <w:t xml:space="preserve">lsewhere in the literature, 1991, not 1996, has been identified as </w:t>
      </w:r>
      <w:r w:rsidR="00A65A33">
        <w:rPr>
          <w:rStyle w:val="Hyperlink0"/>
          <w:rFonts w:eastAsia="Calibri"/>
        </w:rPr>
        <w:t xml:space="preserve">a </w:t>
      </w:r>
      <w:r>
        <w:rPr>
          <w:rStyle w:val="Hyperlink0"/>
          <w:rFonts w:eastAsia="Calibri"/>
        </w:rPr>
        <w:t xml:space="preserve">climatologically important </w:t>
      </w:r>
      <w:r w:rsidR="00FD2F5E">
        <w:rPr>
          <w:rStyle w:val="Hyperlink0"/>
          <w:rFonts w:eastAsia="Calibri"/>
        </w:rPr>
        <w:t xml:space="preserve">decadal signal </w:t>
      </w:r>
      <w:r>
        <w:rPr>
          <w:rStyle w:val="Hyperlink0"/>
          <w:rFonts w:eastAsia="Calibri"/>
        </w:rPr>
        <w:t xml:space="preserve">due to its strong cold anomaly </w:t>
      </w:r>
      <w:r>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ZSBldCBhbC4gMjAxNik8L0Rpc3BsYXlUZXh0PjxyZWNvcmQ+PHJlYy1udW1iZXI+MTA4PC9yZWMt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ZSBldCBhbC4gMjAxNik8L0Rpc3BsYXlUZXh0PjxyZWNvcmQ+PHJlYy1udW1iZXI+MTA4PC9yZWMt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Pr>
          <w:rStyle w:val="Hyperlink0"/>
          <w:rFonts w:eastAsia="Calibri"/>
        </w:rPr>
      </w:r>
      <w:r>
        <w:rPr>
          <w:rStyle w:val="Hyperlink0"/>
          <w:rFonts w:eastAsia="Calibri"/>
        </w:rPr>
        <w:fldChar w:fldCharType="separate"/>
      </w:r>
      <w:r w:rsidR="00594D36">
        <w:rPr>
          <w:rStyle w:val="Hyperlink0"/>
          <w:rFonts w:eastAsia="Calibri"/>
          <w:noProof/>
        </w:rPr>
        <w:t>(e.g., Drinkwater 1996, Colbourne et al. 2014, Colbourne et al. 2016)</w:t>
      </w:r>
      <w:r>
        <w:rPr>
          <w:rStyle w:val="Hyperlink0"/>
          <w:rFonts w:eastAsia="Calibri"/>
        </w:rPr>
        <w:fldChar w:fldCharType="end"/>
      </w:r>
      <w:r w:rsidR="00D10B84">
        <w:rPr>
          <w:rStyle w:val="Hyperlink0"/>
          <w:rFonts w:eastAsia="Calibri"/>
        </w:rPr>
        <w:t>.</w:t>
      </w:r>
      <w:r>
        <w:rPr>
          <w:rStyle w:val="Hyperlink0"/>
          <w:rFonts w:eastAsia="Calibri"/>
        </w:rPr>
        <w:t xml:space="preserve"> </w:t>
      </w:r>
      <w:r w:rsidR="00D10B84">
        <w:rPr>
          <w:rStyle w:val="Hyperlink0"/>
          <w:rFonts w:eastAsia="Calibri"/>
        </w:rPr>
        <w:t xml:space="preserve">The cold anomaly </w:t>
      </w:r>
      <w:r w:rsidR="00A65A33">
        <w:rPr>
          <w:rStyle w:val="Hyperlink0"/>
          <w:rFonts w:eastAsia="Calibri"/>
        </w:rPr>
        <w:t xml:space="preserve">in 1991 </w:t>
      </w:r>
      <w:r w:rsidR="00D10B84">
        <w:rPr>
          <w:rStyle w:val="Hyperlink0"/>
          <w:rFonts w:eastAsia="Calibri"/>
        </w:rPr>
        <w:t xml:space="preserve">was associated with a </w:t>
      </w:r>
      <w:r>
        <w:rPr>
          <w:rStyle w:val="Hyperlink0"/>
          <w:rFonts w:eastAsia="Calibri"/>
        </w:rPr>
        <w:t xml:space="preserve">regime shift in the North Atlantic ecosystem </w:t>
      </w:r>
      <w:r w:rsidR="00D10B84">
        <w:rPr>
          <w:rStyle w:val="Hyperlink0"/>
          <w:rFonts w:eastAsia="Calibri"/>
        </w:rPr>
        <w:t xml:space="preserve">that was characterized by </w:t>
      </w:r>
      <w:r>
        <w:rPr>
          <w:rStyle w:val="Hyperlink0"/>
          <w:rFonts w:eastAsia="Calibri"/>
        </w:rPr>
        <w:t xml:space="preserve">the collapse of Atlantic cod, capelin and other </w:t>
      </w:r>
      <w:r w:rsidR="007070B0">
        <w:rPr>
          <w:rStyle w:val="Hyperlink0"/>
          <w:rFonts w:eastAsia="Calibri"/>
        </w:rPr>
        <w:t xml:space="preserve">commercial and non-commercial </w:t>
      </w:r>
      <w:r>
        <w:rPr>
          <w:rStyle w:val="Hyperlink0"/>
          <w:rFonts w:eastAsia="Calibri"/>
        </w:rPr>
        <w:t xml:space="preserve">finfish species and </w:t>
      </w:r>
      <w:r w:rsidR="00FD2F5E">
        <w:rPr>
          <w:rStyle w:val="Hyperlink0"/>
          <w:rFonts w:eastAsia="Calibri"/>
        </w:rPr>
        <w:t>correspondent</w:t>
      </w:r>
      <w:r>
        <w:rPr>
          <w:rStyle w:val="Hyperlink0"/>
          <w:rFonts w:eastAsia="Calibri"/>
        </w:rPr>
        <w:t xml:space="preserve"> increase in shellfish biomass </w:t>
      </w:r>
      <w:r>
        <w:rPr>
          <w:rStyle w:val="Hyperlink0"/>
          <w:rFonts w:eastAsia="Calibri"/>
        </w:rPr>
        <w:fldChar w:fldCharType="begin">
          <w:fldData xml:space="preserve">PEVuZE5vdGU+PENpdGU+PEF1dGhvcj5MaWxseTwvQXV0aG9yPjxZZWFyPjIwMDA8L1llYXI+PFJl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ZWNvcmQ+PC9DaXRlPjxDaXRlPjxBdXRob3I+UGVkZXJzZW48L0F1dGhvcj48WWVhcj4yMDE3PC9Z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PEVuZE5vdGU+PENpdGU+PEF1dGhvcj5MaWxseTwvQXV0aG9yPjxZZWFyPjIwMDA8L1llYXI+PFJl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ZWNvcmQ+PC9DaXRlPjxDaXRlPjxBdXRob3I+UGVkZXJzZW48L0F1dGhvcj48WWVhcj4yMDE3PC9Z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Pr>
          <w:rStyle w:val="Hyperlink0"/>
          <w:rFonts w:eastAsia="Calibri"/>
        </w:rPr>
      </w:r>
      <w:r>
        <w:rPr>
          <w:rStyle w:val="Hyperlink0"/>
          <w:rFonts w:eastAsia="Calibri"/>
        </w:rPr>
        <w:fldChar w:fldCharType="separate"/>
      </w:r>
      <w:r w:rsidR="00594D36">
        <w:rPr>
          <w:rStyle w:val="Hyperlink0"/>
          <w:rFonts w:eastAsia="Calibri"/>
          <w:noProof/>
        </w:rPr>
        <w:t>(Lilly et al. 2000, Buren et al. 2014a, Pedersen et al. 2017)</w:t>
      </w:r>
      <w:r>
        <w:rPr>
          <w:rStyle w:val="Hyperlink0"/>
          <w:rFonts w:eastAsia="Calibri"/>
        </w:rPr>
        <w:fldChar w:fldCharType="end"/>
      </w:r>
      <w:r>
        <w:rPr>
          <w:rStyle w:val="Hyperlink0"/>
          <w:rFonts w:eastAsia="Calibri"/>
        </w:rPr>
        <w:t>; seabird dietary shifts from warm- to cold-water pelagic prey</w:t>
      </w:r>
      <w:r w:rsidR="009E5366">
        <w:rPr>
          <w:rStyle w:val="Hyperlink0"/>
          <w:rFonts w:eastAsia="Calibri"/>
        </w:rPr>
        <w:t xml:space="preserve"> </w:t>
      </w:r>
      <w:r w:rsidR="009E5366">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PEVuZE5vdGU+PENpdGU+PEF1dGhvcj5Nb250ZXZlY2NoaTwvQXV0aG9yPjxZZWFyPjE5OTc8L1ll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9E5366">
        <w:rPr>
          <w:rStyle w:val="Hyperlink0"/>
          <w:rFonts w:eastAsia="Calibri"/>
        </w:rPr>
      </w:r>
      <w:r w:rsidR="009E5366">
        <w:rPr>
          <w:rStyle w:val="Hyperlink0"/>
          <w:rFonts w:eastAsia="Calibri"/>
        </w:rPr>
        <w:fldChar w:fldCharType="separate"/>
      </w:r>
      <w:r w:rsidR="00594D36">
        <w:rPr>
          <w:rStyle w:val="Hyperlink0"/>
          <w:rFonts w:eastAsia="Calibri"/>
          <w:noProof/>
        </w:rPr>
        <w:t>(Montevecchi &amp; Myers 1992, Montevecchi &amp; Myers 1997, Montevecchi 2007)</w:t>
      </w:r>
      <w:r w:rsidR="009E5366">
        <w:rPr>
          <w:rStyle w:val="Hyperlink0"/>
          <w:rFonts w:eastAsia="Calibri"/>
        </w:rPr>
        <w:fldChar w:fldCharType="end"/>
      </w:r>
      <w:r>
        <w:rPr>
          <w:rStyle w:val="Hyperlink0"/>
          <w:rFonts w:eastAsia="Calibri"/>
        </w:rPr>
        <w:t xml:space="preserve">; and shifts in groundfish diet </w:t>
      </w:r>
      <w:r>
        <w:rPr>
          <w:rStyle w:val="Hyperlink0"/>
          <w:rFonts w:eastAsia="Calibri"/>
        </w:rPr>
        <w:fldChar w:fldCharType="begin"/>
      </w:r>
      <w:r w:rsidR="00594D36">
        <w:rPr>
          <w:rStyle w:val="Hyperlink0"/>
          <w:rFonts w:eastAsia="Calibri"/>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sidR="00594D36">
        <w:rPr>
          <w:rStyle w:val="Hyperlink0"/>
          <w:rFonts w:eastAsia="Calibri"/>
          <w:noProof/>
        </w:rPr>
        <w:t>(Dawe et al. 2012)</w:t>
      </w:r>
      <w:r>
        <w:rPr>
          <w:rStyle w:val="Hyperlink0"/>
          <w:rFonts w:eastAsia="Calibri"/>
        </w:rPr>
        <w:fldChar w:fldCharType="end"/>
      </w:r>
      <w:r>
        <w:rPr>
          <w:rStyle w:val="Hyperlink0"/>
          <w:rFonts w:eastAsia="Calibri"/>
        </w:rPr>
        <w:t xml:space="preserve">. </w:t>
      </w:r>
    </w:p>
    <w:p w14:paraId="54FC30C9" w14:textId="1107EB4F" w:rsidR="004C6703" w:rsidRDefault="00EF4407" w:rsidP="00595867">
      <w:pPr>
        <w:pStyle w:val="Style1"/>
        <w:rPr>
          <w:rStyle w:val="Hyperlink0"/>
          <w:rFonts w:eastAsia="Calibri"/>
        </w:rPr>
      </w:pPr>
      <w:r w:rsidRPr="00C12880">
        <w:rPr>
          <w:rStyle w:val="Hyperlink0"/>
          <w:rFonts w:eastAsia="Calibri"/>
        </w:rPr>
        <w:t xml:space="preserve">In summary, </w:t>
      </w:r>
      <w:r w:rsidR="00595867" w:rsidRPr="00595867">
        <w:rPr>
          <w:rStyle w:val="Hyperlink0"/>
          <w:rFonts w:eastAsia="Calibri"/>
        </w:rPr>
        <w:t xml:space="preserve">this study’s findings show evidence of a </w:t>
      </w:r>
      <w:r w:rsidR="007070B0">
        <w:rPr>
          <w:rStyle w:val="Hyperlink0"/>
          <w:rFonts w:eastAsia="Calibri"/>
        </w:rPr>
        <w:t xml:space="preserve">capelin </w:t>
      </w:r>
      <w:r w:rsidR="00595867" w:rsidRPr="00595867">
        <w:rPr>
          <w:rStyle w:val="Hyperlink0"/>
          <w:rFonts w:eastAsia="Calibri"/>
        </w:rPr>
        <w:t xml:space="preserve">collapse that coincides with a regime shift, </w:t>
      </w:r>
      <w:r w:rsidR="007070B0">
        <w:rPr>
          <w:rStyle w:val="Hyperlink0"/>
          <w:rFonts w:eastAsia="Calibri"/>
        </w:rPr>
        <w:t>which is</w:t>
      </w:r>
      <w:r w:rsidR="00595867" w:rsidRPr="00595867">
        <w:rPr>
          <w:rStyle w:val="Hyperlink0"/>
          <w:rFonts w:eastAsia="Calibri"/>
        </w:rPr>
        <w:t xml:space="preserve"> consistent with other studies that have attributed ecosystem-wide changes </w:t>
      </w:r>
      <w:r w:rsidR="00147FAF">
        <w:rPr>
          <w:rStyle w:val="Hyperlink0"/>
          <w:rFonts w:eastAsia="Calibri"/>
        </w:rPr>
        <w:t xml:space="preserve">in the NL region </w:t>
      </w:r>
      <w:r w:rsidR="00595867" w:rsidRPr="00595867">
        <w:rPr>
          <w:rStyle w:val="Hyperlink0"/>
          <w:rFonts w:eastAsia="Calibri"/>
        </w:rPr>
        <w:t>to the cold water anomaly</w:t>
      </w:r>
      <w:r w:rsidR="00A65A33">
        <w:rPr>
          <w:rStyle w:val="Hyperlink0"/>
          <w:rFonts w:eastAsia="Calibri"/>
        </w:rPr>
        <w:t xml:space="preserve"> (Table 1)</w:t>
      </w:r>
      <w:r w:rsidR="00595867">
        <w:rPr>
          <w:rStyle w:val="Hyperlink0"/>
          <w:rFonts w:eastAsia="Calibri"/>
        </w:rPr>
        <w:t>.</w:t>
      </w:r>
    </w:p>
    <w:p w14:paraId="0C4A5279" w14:textId="75CF6A2E" w:rsidR="00BE18EA" w:rsidRDefault="00BE18EA" w:rsidP="004C6703">
      <w:pPr>
        <w:pStyle w:val="Style1"/>
        <w:ind w:firstLine="0"/>
        <w:rPr>
          <w:rStyle w:val="None"/>
          <w:rFonts w:cs="Arial Unicode MS"/>
          <w:b/>
          <w:bCs/>
        </w:rPr>
      </w:pPr>
      <w:r>
        <w:rPr>
          <w:rStyle w:val="None"/>
          <w:i/>
          <w:iCs/>
        </w:rPr>
        <w:br w:type="page"/>
      </w:r>
    </w:p>
    <w:p w14:paraId="77C99883" w14:textId="09047D5F" w:rsidR="00794830" w:rsidRDefault="00A3415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0BECCE68" w14:textId="271CC20F" w:rsidR="00794830" w:rsidRDefault="00AB65C3" w:rsidP="009A0CA6">
      <w:pPr>
        <w:pStyle w:val="Style1"/>
        <w:rPr>
          <w:rStyle w:val="Hyperlink0"/>
          <w:rFonts w:eastAsia="Calibri"/>
        </w:rPr>
      </w:pPr>
      <w:r>
        <w:rPr>
          <w:rStyle w:val="None"/>
          <w:rFonts w:ascii="Times New Roman" w:hAnsi="Times New Roman"/>
          <w:u w:color="151518"/>
        </w:rPr>
        <w:t>The</w:t>
      </w:r>
      <w:r w:rsidR="00BD35A4">
        <w:rPr>
          <w:rStyle w:val="None"/>
          <w:rFonts w:ascii="Times New Roman" w:hAnsi="Times New Roman"/>
          <w:u w:color="151518"/>
        </w:rPr>
        <w:t xml:space="preserve"> weight of evidence</w:t>
      </w:r>
      <w:r>
        <w:rPr>
          <w:rStyle w:val="None"/>
          <w:rFonts w:ascii="Times New Roman" w:hAnsi="Times New Roman"/>
          <w:u w:color="151518"/>
        </w:rPr>
        <w:t xml:space="preserve"> </w:t>
      </w:r>
      <w:r w:rsidR="00442268">
        <w:rPr>
          <w:rStyle w:val="Hyperlink0"/>
          <w:rFonts w:eastAsia="Calibri"/>
        </w:rPr>
        <w:t xml:space="preserve">led </w:t>
      </w:r>
      <w:r>
        <w:rPr>
          <w:rStyle w:val="Hyperlink0"/>
          <w:rFonts w:eastAsia="Calibri"/>
        </w:rPr>
        <w:t xml:space="preserve">us </w:t>
      </w:r>
      <w:r w:rsidR="00BD35A4">
        <w:rPr>
          <w:rStyle w:val="Hyperlink0"/>
          <w:rFonts w:eastAsia="Calibri"/>
        </w:rPr>
        <w:t>to conclude that the Div. 2J3KL ca</w:t>
      </w:r>
      <w:r w:rsidR="00317649">
        <w:rPr>
          <w:rStyle w:val="Hyperlink0"/>
          <w:rFonts w:eastAsia="Calibri"/>
        </w:rPr>
        <w:t>pelin stock suffered a</w:t>
      </w:r>
      <w:r w:rsidR="00BD35A4">
        <w:rPr>
          <w:rStyle w:val="Hyperlink0"/>
          <w:rFonts w:eastAsia="Calibri"/>
        </w:rPr>
        <w:t xml:space="preserve"> population collapse in 199</w:t>
      </w:r>
      <w:r w:rsidR="00FF71C0">
        <w:rPr>
          <w:rStyle w:val="Hyperlink0"/>
          <w:rFonts w:eastAsia="Calibri"/>
        </w:rPr>
        <w:t>0-9</w:t>
      </w:r>
      <w:r w:rsidR="00BD35A4">
        <w:rPr>
          <w:rStyle w:val="Hyperlink0"/>
          <w:rFonts w:eastAsia="Calibri"/>
        </w:rPr>
        <w:t>1 with minimal recovery in the subsequent 2</w:t>
      </w:r>
      <w:r>
        <w:rPr>
          <w:rStyle w:val="Hyperlink0"/>
          <w:rFonts w:eastAsia="Calibri"/>
        </w:rPr>
        <w:t>5+</w:t>
      </w:r>
      <w:r w:rsidR="00BD35A4">
        <w:rPr>
          <w:rStyle w:val="Hyperlink0"/>
          <w:rFonts w:eastAsia="Calibri"/>
        </w:rPr>
        <w:t xml:space="preserve"> years.</w:t>
      </w:r>
      <w:r w:rsidR="007100BD">
        <w:rPr>
          <w:rStyle w:val="Hyperlink0"/>
          <w:rFonts w:eastAsia="Calibri"/>
        </w:rPr>
        <w:t xml:space="preserve"> </w:t>
      </w:r>
      <w:r w:rsidR="007100BD" w:rsidRPr="007100BD">
        <w:rPr>
          <w:rStyle w:val="Hyperlink0"/>
          <w:rFonts w:eastAsia="Calibri"/>
        </w:rPr>
        <w:t>We found strong internal and external consistency in trends across multiple independe</w:t>
      </w:r>
      <w:r w:rsidR="007100BD">
        <w:rPr>
          <w:rStyle w:val="Hyperlink0"/>
          <w:rFonts w:eastAsia="Calibri"/>
        </w:rPr>
        <w:t>nt sources of data</w:t>
      </w:r>
      <w:r w:rsidR="00B72C0A">
        <w:rPr>
          <w:rStyle w:val="Hyperlink0"/>
          <w:rFonts w:eastAsia="Calibri"/>
        </w:rPr>
        <w:t xml:space="preserve"> (Table 1)</w:t>
      </w:r>
      <w:r w:rsidR="007100BD">
        <w:rPr>
          <w:rStyle w:val="Hyperlink0"/>
          <w:rFonts w:eastAsia="Calibri"/>
        </w:rPr>
        <w:t xml:space="preserve">. </w:t>
      </w:r>
      <w:r w:rsidR="007100BD" w:rsidRPr="007100BD">
        <w:rPr>
          <w:rStyle w:val="Hyperlink0"/>
          <w:rFonts w:eastAsia="Calibri"/>
        </w:rPr>
        <w:t>In particular, t</w:t>
      </w:r>
      <w:r w:rsidR="007100BD">
        <w:rPr>
          <w:rStyle w:val="Hyperlink0"/>
          <w:rFonts w:eastAsia="Calibri"/>
        </w:rPr>
        <w:t xml:space="preserve">he spring acoustic survey </w:t>
      </w:r>
      <w:r w:rsidR="007100BD" w:rsidRPr="007100BD">
        <w:rPr>
          <w:rStyle w:val="Hyperlink0"/>
          <w:rFonts w:eastAsia="Calibri"/>
        </w:rPr>
        <w:t xml:space="preserve">effectively tracked capelin year classes and was strongly correlated to an independent </w:t>
      </w:r>
      <w:r w:rsidR="007100BD">
        <w:rPr>
          <w:rStyle w:val="Hyperlink0"/>
          <w:rFonts w:eastAsia="Calibri"/>
        </w:rPr>
        <w:t xml:space="preserve">inshore larval abundance survey. Moreover, we found </w:t>
      </w:r>
      <w:r w:rsidR="007100BD" w:rsidRPr="007100BD">
        <w:rPr>
          <w:rStyle w:val="Hyperlink0"/>
          <w:rFonts w:eastAsia="Calibri"/>
        </w:rPr>
        <w:t xml:space="preserve">strong agreement across independent acoustic surveys conducted in </w:t>
      </w:r>
      <w:r w:rsidR="00B4236E">
        <w:rPr>
          <w:rStyle w:val="Hyperlink0"/>
          <w:rFonts w:eastAsia="Calibri"/>
        </w:rPr>
        <w:t xml:space="preserve">offshore waters. </w:t>
      </w:r>
      <w:r w:rsidR="007100BD">
        <w:rPr>
          <w:rStyle w:val="Hyperlink0"/>
          <w:rFonts w:eastAsia="Calibri"/>
        </w:rPr>
        <w:t xml:space="preserve">These acoustic </w:t>
      </w:r>
      <w:r w:rsidR="007100BD" w:rsidRPr="007100BD">
        <w:rPr>
          <w:rStyle w:val="Hyperlink0"/>
          <w:rFonts w:eastAsia="Calibri"/>
        </w:rPr>
        <w:t>sur</w:t>
      </w:r>
      <w:r w:rsidR="007100BD">
        <w:rPr>
          <w:rStyle w:val="Hyperlink0"/>
          <w:rFonts w:eastAsia="Calibri"/>
        </w:rPr>
        <w:t xml:space="preserve">veys supported </w:t>
      </w:r>
      <w:r w:rsidR="007100BD" w:rsidRPr="007100BD">
        <w:rPr>
          <w:rStyle w:val="Hyperlink0"/>
          <w:rFonts w:eastAsia="Calibri"/>
        </w:rPr>
        <w:t>t</w:t>
      </w:r>
      <w:r w:rsidR="002E2E94">
        <w:rPr>
          <w:rStyle w:val="Hyperlink0"/>
          <w:rFonts w:eastAsia="Calibri"/>
        </w:rPr>
        <w:t>he scenario of a capelin stock collapse</w:t>
      </w:r>
      <w:r w:rsidR="007100BD" w:rsidRPr="007100BD">
        <w:rPr>
          <w:rStyle w:val="Hyperlink0"/>
          <w:rFonts w:eastAsia="Calibri"/>
        </w:rPr>
        <w:t xml:space="preserve"> in the early 1990s, and subsequ</w:t>
      </w:r>
      <w:r w:rsidR="007100BD">
        <w:rPr>
          <w:rStyle w:val="Hyperlink0"/>
          <w:rFonts w:eastAsia="Calibri"/>
        </w:rPr>
        <w:t xml:space="preserve">ent surveys and data examined </w:t>
      </w:r>
      <w:r w:rsidR="007100BD" w:rsidRPr="007100BD">
        <w:rPr>
          <w:rStyle w:val="Hyperlink0"/>
          <w:rFonts w:eastAsia="Calibri"/>
        </w:rPr>
        <w:t>were not consistent with the</w:t>
      </w:r>
      <w:r w:rsidR="007100BD">
        <w:rPr>
          <w:rStyle w:val="Hyperlink0"/>
          <w:rFonts w:eastAsia="Calibri"/>
        </w:rPr>
        <w:t xml:space="preserve"> possibility </w:t>
      </w:r>
      <w:r w:rsidR="007100BD" w:rsidRPr="007100BD">
        <w:rPr>
          <w:rStyle w:val="Hyperlink0"/>
          <w:rFonts w:eastAsia="Calibri"/>
        </w:rPr>
        <w:t xml:space="preserve">that millions of tonnes of capelin have been residing along the northeast coast of NL for almost three decades. Our conclusion is thus consistent with that of numerous past studies that concluded that the NL capelin stock suffered an order of magnitude decline in the early 1990s </w:t>
      </w:r>
      <w:r w:rsidR="009A0CA6">
        <w:rPr>
          <w:rStyle w:val="Hyperlink0"/>
          <w:rFonts w:eastAsia="Calibri"/>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IDIwMTRhLCBNdWxsb3duZXkgJmFtcDsgUm9zZSAyMDE0LCBERk8gMjAxNSwgTXVycGh5IGV0IGFs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bGVyPC9BdXRob3I+PFllYXI+MTk5NzwvWWVhcj48UmVjTnVtPjMyMDwvUmVjTnVtPjxyZWNvcmQ+
PHJlYy1udW1iZXI+MzIwPC9yZWMtbnVtYmVyPjxmb3JlaWduLWtleXM+PGtleSBhcHA9IkVOIiBk
Yi1pZD0iMnB2NXByeHI2eHoyYTRlYTUwaDVkd3cwZXd2eDB0dGR0ZHNhIiB0aW1lc3RhbXA9IjE0
NDk3MTcxOTEiPjMyMDwva2V5PjwvZm9yZWlnbi1rZXlzPjxyZWYtdHlwZSBuYW1lPSJCb29rIFNl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IERpdmlzaW9ucyAzS0wgaW4gdGhlIHNwcmluZyBvZiAxOTk2PC9zdHlsZT48L3RpdGxlPjxzZWNv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L2Z1bGwtdGl0bGU+PC9wZXJpb2RpY2FsPjx2b2x1bWU+MjAxMy8xMTwvdm9sdW1lPjxyZXByaW50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eSBSZXBvcnQ8L2Z1bGwtdGl0bGU+PC9wZXJpb2RpY2FsPjx2b2x1bWU+MjAxMC8wOTA8L3ZvbHVt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b3I+TXVycGh5PC9BdXRob3I+PFllYXI+MjAxODwvWWVhcj48UmVjTnVtPjg4MDwvUmVjTnVtPjxy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</w:fldData>
        </w:fldChar>
      </w:r>
      <w:r w:rsidR="00594D36">
        <w:rPr>
          <w:rStyle w:val="Hyperlink0"/>
          <w:rFonts w:eastAsia="Calibri"/>
        </w:rPr>
        <w:instrText xml:space="preserve"> ADDIN EN.CITE </w:instrText>
      </w:r>
      <w:r w:rsidR="00594D36">
        <w:rPr>
          <w:rStyle w:val="Hyperlink0"/>
          <w:rFonts w:eastAsia="Calibri"/>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IDIwMTRhLCBNdWxsb3duZXkgJmFtcDsgUm9zZSAyMDE0LCBERk8gMjAxNSwgTXVycGh5IGV0IGFs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bGVyPC9BdXRob3I+PFllYXI+MTk5NzwvWWVhcj48UmVjTnVtPjMyMDwvUmVjTnVtPjxyZWNvcmQ+
PHJlYy1udW1iZXI+MzIwPC9yZWMtbnVtYmVyPjxmb3JlaWduLWtleXM+PGtleSBhcHA9IkVOIiBk
Yi1pZD0iMnB2NXByeHI2eHoyYTRlYTUwaDVkd3cwZXd2eDB0dGR0ZHNhIiB0aW1lc3RhbXA9IjE0
NDk3MTcxOTEiPjMyMDwva2V5PjwvZm9yZWlnbi1rZXlzPjxyZWYtdHlwZSBuYW1lPSJCb29rIFNl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IERpdmlzaW9ucyAzS0wgaW4gdGhlIHNwcmluZyBvZiAxOTk2PC9zdHlsZT48L3RpdGxlPjxzZWNv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eSBSZXBvcnQ8L2Z1bGwtdGl0bGU+PC9wZXJpb2RpY2FsPjx2b2x1bWU+MjAxMC8wOTA8L3ZvbHVt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b3I+TXVycGh5PC9BdXRob3I+PFllYXI+MjAxODwvWWVhcj48UmVjTnVtPjg4MDwvUmVjTnVtPjxy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</w:fldData>
        </w:fldChar>
      </w:r>
      <w:r w:rsidR="00594D36">
        <w:rPr>
          <w:rStyle w:val="Hyperlink0"/>
          <w:rFonts w:eastAsia="Calibri"/>
        </w:rPr>
        <w:instrText xml:space="preserve"> ADDIN EN.CITE.DATA </w:instrText>
      </w:r>
      <w:r w:rsidR="00594D36">
        <w:rPr>
          <w:rStyle w:val="Hyperlink0"/>
          <w:rFonts w:eastAsia="Calibri"/>
        </w:rPr>
      </w:r>
      <w:r w:rsidR="00594D36">
        <w:rPr>
          <w:rStyle w:val="Hyperlink0"/>
          <w:rFonts w:eastAsia="Calibri"/>
        </w:rPr>
        <w:fldChar w:fldCharType="end"/>
      </w:r>
      <w:r w:rsidR="009A0CA6">
        <w:rPr>
          <w:rStyle w:val="Hyperlink0"/>
          <w:rFonts w:eastAsia="Calibri"/>
        </w:rPr>
      </w:r>
      <w:r w:rsidR="009A0CA6">
        <w:rPr>
          <w:rStyle w:val="Hyperlink0"/>
          <w:rFonts w:eastAsia="Calibri"/>
        </w:rPr>
        <w:fldChar w:fldCharType="separate"/>
      </w:r>
      <w:r w:rsidR="00594D36">
        <w:rPr>
          <w:rStyle w:val="Hyperlink0"/>
          <w:rFonts w:eastAsia="Calibri"/>
          <w:noProof/>
        </w:rPr>
        <w:t>(DFO 1994, Miller 1994, 1997, Rose &amp; O'Driscoll 2002, Davoren &amp; Montevecchi 2003, Rose 2007, DFO 2008, 2010, 2013, Buren et al. 2014a, Mullowney &amp; Rose 2014, DFO 2015, Murphy et al. 2018)</w:t>
      </w:r>
      <w:r w:rsidR="009A0CA6">
        <w:rPr>
          <w:rStyle w:val="Hyperlink0"/>
          <w:rFonts w:eastAsia="Calibri"/>
        </w:rPr>
        <w:fldChar w:fldCharType="end"/>
      </w:r>
      <w:r w:rsidR="009A0CA6">
        <w:rPr>
          <w:rStyle w:val="Hyperlink0"/>
          <w:rFonts w:eastAsia="Calibri"/>
        </w:rPr>
        <w:t>.</w:t>
      </w:r>
    </w:p>
    <w:p w14:paraId="2F94FF01" w14:textId="19FF87EE" w:rsidR="007100BD" w:rsidRDefault="007100BD" w:rsidP="007100BD">
      <w:pPr>
        <w:pStyle w:val="Style1"/>
        <w:rPr>
          <w:rStyle w:val="Hyperlink0"/>
          <w:rFonts w:eastAsia="Calibri"/>
        </w:rPr>
      </w:pPr>
      <w:r w:rsidRPr="007100BD">
        <w:rPr>
          <w:rStyle w:val="Hyperlink0"/>
          <w:rFonts w:eastAsia="Calibri"/>
        </w:rPr>
        <w:t xml:space="preserve">In contrast, </w:t>
      </w:r>
      <w:r w:rsidR="00382B38">
        <w:rPr>
          <w:rStyle w:val="Hyperlink0"/>
          <w:rFonts w:eastAsia="Calibri"/>
        </w:rPr>
        <w:t>the non-collapse hypothesis</w:t>
      </w:r>
      <w:r w:rsidRPr="007100BD">
        <w:rPr>
          <w:rStyle w:val="Hyperlink0"/>
          <w:rFonts w:eastAsia="Calibri"/>
        </w:rPr>
        <w:t xml:space="preserve"> postulated that the capelin stock did n</w:t>
      </w:r>
      <w:r>
        <w:rPr>
          <w:rStyle w:val="Hyperlink0"/>
          <w:rFonts w:eastAsia="Calibri"/>
        </w:rPr>
        <w:t xml:space="preserve">ot suffer a collapse but </w:t>
      </w:r>
      <w:r w:rsidRPr="007100BD">
        <w:rPr>
          <w:rStyle w:val="Hyperlink0"/>
          <w:rFonts w:eastAsia="Calibri"/>
        </w:rPr>
        <w:t>instead experienced a dramatic change in phenology pos</w:t>
      </w:r>
      <w:r>
        <w:rPr>
          <w:rStyle w:val="Hyperlink0"/>
          <w:rFonts w:eastAsia="Calibri"/>
        </w:rPr>
        <w:t xml:space="preserve">t-1991, </w:t>
      </w:r>
      <w:r w:rsidRPr="007100BD">
        <w:rPr>
          <w:rStyle w:val="Hyperlink0"/>
          <w:rFonts w:eastAsia="Calibri"/>
        </w:rPr>
        <w:t>which reduced their vulnerability to existing surveys.</w:t>
      </w:r>
      <w:r>
        <w:rPr>
          <w:rStyle w:val="Hyperlink0"/>
          <w:rFonts w:eastAsia="Calibri"/>
        </w:rPr>
        <w:t xml:space="preserve"> </w:t>
      </w:r>
      <w:r w:rsidR="00382B38">
        <w:rPr>
          <w:rStyle w:val="Hyperlink0"/>
          <w:rFonts w:eastAsia="Calibri"/>
        </w:rPr>
        <w:t>Specifically, the</w:t>
      </w:r>
      <w:r w:rsidRPr="007100BD">
        <w:rPr>
          <w:rStyle w:val="Hyperlink0"/>
          <w:rFonts w:eastAsia="Calibri"/>
        </w:rPr>
        <w:t xml:space="preserve"> non-collapse hypothesis</w:t>
      </w:r>
      <w:r w:rsidR="00382B38">
        <w:rPr>
          <w:rStyle w:val="Hyperlink0"/>
          <w:rFonts w:eastAsia="Calibri"/>
        </w:rPr>
        <w:t xml:space="preserve"> states there was</w:t>
      </w:r>
      <w:r w:rsidRPr="007100BD">
        <w:rPr>
          <w:rStyle w:val="Hyperlink0"/>
          <w:rFonts w:eastAsia="Calibri"/>
        </w:rPr>
        <w:t xml:space="preserve"> </w:t>
      </w:r>
      <w:r w:rsidR="00382B38">
        <w:rPr>
          <w:rStyle w:val="Hyperlink0"/>
          <w:rFonts w:eastAsia="Calibri"/>
        </w:rPr>
        <w:t xml:space="preserve">either </w:t>
      </w:r>
      <w:r w:rsidRPr="007100BD">
        <w:rPr>
          <w:rStyle w:val="Hyperlink0"/>
          <w:rFonts w:eastAsia="Calibri"/>
        </w:rPr>
        <w:t xml:space="preserve">(1) a spatio-temporal mismatch between the spring acoustic survey and capelin phenology; </w:t>
      </w:r>
      <w:r w:rsidR="00382B38">
        <w:rPr>
          <w:rStyle w:val="Hyperlink0"/>
          <w:rFonts w:eastAsia="Calibri"/>
        </w:rPr>
        <w:t xml:space="preserve">or </w:t>
      </w:r>
      <w:r w:rsidRPr="007100BD">
        <w:rPr>
          <w:rStyle w:val="Hyperlink0"/>
          <w:rFonts w:eastAsia="Calibri"/>
        </w:rPr>
        <w:t>(2) a change in the ecology of capelin from a highly migratory stock to one that resides year-round within poorly-surveyed inshore waters. The first hypothesis was rejected both by Frank et al. (2016) and our analyses. From our test of the second hypothesis proposing the inshore residence</w:t>
      </w:r>
      <w:r>
        <w:rPr>
          <w:rStyle w:val="Hyperlink0"/>
          <w:rFonts w:eastAsia="Calibri"/>
        </w:rPr>
        <w:t xml:space="preserve"> of 3-6 Mt of capelin, </w:t>
      </w:r>
      <w:r w:rsidRPr="007100BD">
        <w:rPr>
          <w:rStyle w:val="Hyperlink0"/>
          <w:rFonts w:eastAsia="Calibri"/>
        </w:rPr>
        <w:t xml:space="preserve">we concluded that </w:t>
      </w:r>
      <w:r w:rsidR="002E2E94">
        <w:rPr>
          <w:rStyle w:val="Hyperlink0"/>
          <w:rFonts w:eastAsia="Calibri"/>
        </w:rPr>
        <w:t>there</w:t>
      </w:r>
      <w:r w:rsidRPr="007100BD">
        <w:rPr>
          <w:rStyle w:val="Hyperlink0"/>
          <w:rFonts w:eastAsia="Calibri"/>
        </w:rPr>
        <w:t xml:space="preserve"> would have </w:t>
      </w:r>
      <w:r w:rsidR="002E2E94">
        <w:rPr>
          <w:rStyle w:val="Hyperlink0"/>
          <w:rFonts w:eastAsia="Calibri"/>
        </w:rPr>
        <w:t xml:space="preserve">to be </w:t>
      </w:r>
      <w:r w:rsidRPr="007100BD">
        <w:rPr>
          <w:rStyle w:val="Hyperlink0"/>
          <w:rFonts w:eastAsia="Calibri"/>
        </w:rPr>
        <w:t>a minimum capelin biomass of 41,000 kg km</w:t>
      </w:r>
      <w:r w:rsidRPr="007100BD">
        <w:rPr>
          <w:rStyle w:val="Hyperlink0"/>
          <w:rFonts w:eastAsia="Calibri"/>
          <w:vertAlign w:val="superscript"/>
        </w:rPr>
        <w:t>-2</w:t>
      </w:r>
      <w:r w:rsidRPr="007100BD">
        <w:rPr>
          <w:rStyle w:val="Hyperlink0"/>
          <w:rFonts w:eastAsia="Calibri"/>
        </w:rPr>
        <w:t xml:space="preserve"> </w:t>
      </w:r>
      <w:r w:rsidR="002E2E94">
        <w:rPr>
          <w:rStyle w:val="Hyperlink0"/>
          <w:rFonts w:eastAsia="Calibri"/>
        </w:rPr>
        <w:t xml:space="preserve">evenly distributed </w:t>
      </w:r>
      <w:r w:rsidR="00A21270">
        <w:rPr>
          <w:rStyle w:val="Hyperlink0"/>
          <w:rFonts w:eastAsia="Calibri"/>
        </w:rPr>
        <w:t>throughout</w:t>
      </w:r>
      <w:r w:rsidRPr="007100BD">
        <w:rPr>
          <w:rStyle w:val="Hyperlink0"/>
          <w:rFonts w:eastAsia="Calibri"/>
        </w:rPr>
        <w:t xml:space="preserve"> the un</w:t>
      </w:r>
      <w:r w:rsidR="002E2E94">
        <w:rPr>
          <w:rStyle w:val="Hyperlink0"/>
          <w:rFonts w:eastAsia="Calibri"/>
        </w:rPr>
        <w:t>-</w:t>
      </w:r>
      <w:r w:rsidRPr="007100BD">
        <w:rPr>
          <w:rStyle w:val="Hyperlink0"/>
          <w:rFonts w:eastAsia="Calibri"/>
        </w:rPr>
        <w:t xml:space="preserve">surveyed inshore area over much of the past </w:t>
      </w:r>
      <w:r w:rsidR="003B3E48">
        <w:rPr>
          <w:rStyle w:val="Hyperlink0"/>
          <w:rFonts w:eastAsia="Calibri"/>
        </w:rPr>
        <w:t>25 years to compensate for the “missing”</w:t>
      </w:r>
      <w:r w:rsidRPr="007100BD">
        <w:rPr>
          <w:rStyle w:val="Hyperlink0"/>
          <w:rFonts w:eastAsia="Calibri"/>
        </w:rPr>
        <w:t xml:space="preserve"> </w:t>
      </w:r>
      <w:r>
        <w:rPr>
          <w:rStyle w:val="Hyperlink0"/>
          <w:rFonts w:eastAsia="Calibri"/>
        </w:rPr>
        <w:t xml:space="preserve">offshore fish. </w:t>
      </w:r>
      <w:r w:rsidRPr="007100BD">
        <w:rPr>
          <w:rStyle w:val="Hyperlink0"/>
          <w:rFonts w:eastAsia="Calibri"/>
        </w:rPr>
        <w:t xml:space="preserve">Instead, seasonal inshore acoustic </w:t>
      </w:r>
      <w:r w:rsidRPr="007100BD">
        <w:rPr>
          <w:rStyle w:val="Hyperlink0"/>
          <w:rFonts w:eastAsia="Calibri"/>
        </w:rPr>
        <w:lastRenderedPageBreak/>
        <w:t xml:space="preserve">surveys in Trinity </w:t>
      </w:r>
      <w:r w:rsidR="00520002">
        <w:rPr>
          <w:rStyle w:val="Hyperlink0"/>
          <w:rFonts w:eastAsia="Calibri"/>
        </w:rPr>
        <w:t>B</w:t>
      </w:r>
      <w:r w:rsidRPr="007100BD">
        <w:rPr>
          <w:rStyle w:val="Hyperlink0"/>
          <w:rFonts w:eastAsia="Calibri"/>
        </w:rPr>
        <w:t>ay revealed a maximum capelin biomass of 10,000 kg km</w:t>
      </w:r>
      <w:r w:rsidRPr="007100BD">
        <w:rPr>
          <w:rStyle w:val="Hyperlink0"/>
          <w:rFonts w:eastAsia="Calibri"/>
          <w:vertAlign w:val="superscript"/>
        </w:rPr>
        <w:t>-2</w:t>
      </w:r>
      <w:r w:rsidRPr="007100BD">
        <w:rPr>
          <w:rStyle w:val="Hyperlink0"/>
          <w:rFonts w:eastAsia="Calibri"/>
        </w:rPr>
        <w:t xml:space="preserve"> in June, and much lower densities</w:t>
      </w:r>
      <w:r>
        <w:rPr>
          <w:rStyle w:val="Hyperlink0"/>
          <w:rFonts w:eastAsia="Calibri"/>
        </w:rPr>
        <w:t xml:space="preserve"> </w:t>
      </w:r>
      <w:r w:rsidRPr="007100BD">
        <w:rPr>
          <w:rStyle w:val="Hyperlink0"/>
          <w:rFonts w:eastAsia="Calibri"/>
        </w:rPr>
        <w:t xml:space="preserve">outside of the </w:t>
      </w:r>
      <w:r>
        <w:rPr>
          <w:rStyle w:val="Hyperlink0"/>
          <w:rFonts w:eastAsia="Calibri"/>
        </w:rPr>
        <w:t xml:space="preserve">peak spawning period. </w:t>
      </w:r>
      <w:r w:rsidRPr="007100BD">
        <w:rPr>
          <w:rStyle w:val="Hyperlink0"/>
          <w:rFonts w:eastAsia="Calibri"/>
        </w:rPr>
        <w:t xml:space="preserve">Most importantly, we conclude it is not plausible that 3-6 Mt of capelin distributed inshore </w:t>
      </w:r>
      <w:r>
        <w:rPr>
          <w:rStyle w:val="Hyperlink0"/>
          <w:rFonts w:eastAsia="Calibri"/>
        </w:rPr>
        <w:t xml:space="preserve">would have </w:t>
      </w:r>
      <w:r w:rsidRPr="007100BD">
        <w:rPr>
          <w:rStyle w:val="Hyperlink0"/>
          <w:rFonts w:eastAsia="Calibri"/>
        </w:rPr>
        <w:t>gone unnoticed f</w:t>
      </w:r>
      <w:r w:rsidR="00F26298">
        <w:rPr>
          <w:rStyle w:val="Hyperlink0"/>
          <w:rFonts w:eastAsia="Calibri"/>
        </w:rPr>
        <w:t xml:space="preserve">or more than 25 years by both </w:t>
      </w:r>
      <w:r>
        <w:rPr>
          <w:rStyle w:val="Hyperlink0"/>
          <w:rFonts w:eastAsia="Calibri"/>
        </w:rPr>
        <w:t xml:space="preserve">DFO </w:t>
      </w:r>
      <w:r w:rsidRPr="007100BD">
        <w:rPr>
          <w:rStyle w:val="Hyperlink0"/>
          <w:rFonts w:eastAsia="Calibri"/>
        </w:rPr>
        <w:t xml:space="preserve">and </w:t>
      </w:r>
      <w:r w:rsidR="00FA308C">
        <w:rPr>
          <w:rStyle w:val="Hyperlink0"/>
          <w:rFonts w:eastAsia="Calibri"/>
        </w:rPr>
        <w:t>fish harvesters</w:t>
      </w:r>
      <w:r w:rsidRPr="007100BD">
        <w:rPr>
          <w:rStyle w:val="Hyperlink0"/>
          <w:rFonts w:eastAsia="Calibri"/>
        </w:rPr>
        <w:t xml:space="preserve"> </w:t>
      </w:r>
      <w:r w:rsidR="00FA308C">
        <w:rPr>
          <w:rStyle w:val="Hyperlink0"/>
          <w:rFonts w:eastAsia="Calibri"/>
        </w:rPr>
        <w:t>from the</w:t>
      </w:r>
      <w:r w:rsidRPr="007100BD">
        <w:rPr>
          <w:rStyle w:val="Hyperlink0"/>
          <w:rFonts w:eastAsia="Calibri"/>
        </w:rPr>
        <w:t xml:space="preserve"> numerous fis</w:t>
      </w:r>
      <w:r>
        <w:rPr>
          <w:rStyle w:val="Hyperlink0"/>
          <w:rFonts w:eastAsia="Calibri"/>
        </w:rPr>
        <w:t>hing communities that span the n</w:t>
      </w:r>
      <w:r w:rsidRPr="007100BD">
        <w:rPr>
          <w:rStyle w:val="Hyperlink0"/>
          <w:rFonts w:eastAsia="Calibri"/>
        </w:rPr>
        <w:t>ortheast coast of NL</w:t>
      </w:r>
      <w:r>
        <w:rPr>
          <w:rStyle w:val="Hyperlink0"/>
          <w:rFonts w:eastAsia="Calibri"/>
        </w:rPr>
        <w:t>.</w:t>
      </w:r>
    </w:p>
    <w:p w14:paraId="43028151" w14:textId="77777777" w:rsidR="00A3415F" w:rsidRPr="007100BD" w:rsidRDefault="00A3415F" w:rsidP="007100BD">
      <w:pPr>
        <w:pStyle w:val="Style1"/>
        <w:rPr>
          <w:rStyle w:val="Hyperlink0"/>
          <w:rFonts w:eastAsia="Calibri"/>
        </w:rPr>
      </w:pPr>
    </w:p>
    <w:p w14:paraId="4E25627E" w14:textId="11F73C44" w:rsidR="005227C4" w:rsidRDefault="00F61B47" w:rsidP="003A31BD">
      <w:pPr>
        <w:spacing w:line="480" w:lineRule="auto"/>
        <w:rPr>
          <w:lang w:val="en-CA"/>
        </w:rPr>
      </w:pPr>
      <w:r>
        <w:rPr>
          <w:b/>
          <w:lang w:val="en-CA"/>
        </w:rPr>
        <w:br w:type="page"/>
      </w:r>
      <w:r w:rsidR="005227C4">
        <w:rPr>
          <w:b/>
          <w:lang w:val="en-CA"/>
        </w:rPr>
        <w:lastRenderedPageBreak/>
        <w:t>Acknowledgements</w:t>
      </w:r>
    </w:p>
    <w:p w14:paraId="7475C786" w14:textId="6B268BDF" w:rsidR="00794830" w:rsidRDefault="001A6297" w:rsidP="003A31BD">
      <w:pPr>
        <w:pStyle w:val="BodyA"/>
        <w:spacing w:line="480" w:lineRule="auto"/>
      </w:pPr>
      <w:r>
        <w:rPr>
          <w:lang w:val="en-CA"/>
        </w:rPr>
        <w:t>We acknowledge</w:t>
      </w:r>
      <w:r w:rsidR="005B50FB">
        <w:rPr>
          <w:lang w:val="en-CA"/>
        </w:rPr>
        <w:t xml:space="preserve"> the constructive </w:t>
      </w:r>
      <w:r w:rsidR="002E2E94">
        <w:rPr>
          <w:lang w:val="en-CA"/>
        </w:rPr>
        <w:t xml:space="preserve">comments of E. J. </w:t>
      </w:r>
      <w:r w:rsidR="00F26298">
        <w:rPr>
          <w:lang w:val="en-CA"/>
        </w:rPr>
        <w:t xml:space="preserve">Pedersen, </w:t>
      </w:r>
      <w:r w:rsidR="00094B6E">
        <w:rPr>
          <w:lang w:val="en-CA"/>
        </w:rPr>
        <w:t xml:space="preserve">three </w:t>
      </w:r>
      <w:r w:rsidR="005227C4">
        <w:rPr>
          <w:lang w:val="en-CA"/>
        </w:rPr>
        <w:t>anonymous reviewers</w:t>
      </w:r>
      <w:r w:rsidR="00094B6E">
        <w:rPr>
          <w:lang w:val="en-CA"/>
        </w:rPr>
        <w:t xml:space="preserve"> and the Editor</w:t>
      </w:r>
      <w:r w:rsidR="005227C4">
        <w:rPr>
          <w:lang w:val="en-CA"/>
        </w:rPr>
        <w:t xml:space="preserve">. </w:t>
      </w:r>
      <w:r w:rsidR="00690743">
        <w:rPr>
          <w:lang w:val="en-CA"/>
        </w:rPr>
        <w:t xml:space="preserve">None of the authors have a conflict of interest to declare. </w:t>
      </w:r>
      <w:r w:rsidR="00BD35A4">
        <w:rPr>
          <w:rStyle w:val="None"/>
          <w:rFonts w:ascii="Arial Unicode MS" w:hAnsi="Arial Unicode MS"/>
        </w:rPr>
        <w:br w:type="page"/>
      </w:r>
    </w:p>
    <w:p w14:paraId="74F25DC6" w14:textId="77777777" w:rsidR="00FA7664" w:rsidRPr="00197AF7" w:rsidRDefault="00FA7664" w:rsidP="00FA7664">
      <w:pPr>
        <w:pStyle w:val="Heading2"/>
        <w:rPr>
          <w:rStyle w:val="None"/>
          <w:rFonts w:ascii="Times New Roman" w:hAnsi="Times New Roman"/>
          <w:i w:val="0"/>
          <w:iCs w:val="0"/>
          <w:sz w:val="24"/>
          <w:szCs w:val="24"/>
          <w:lang w:val="en-US"/>
        </w:rPr>
      </w:pPr>
      <w:r w:rsidRPr="00197AF7">
        <w:rPr>
          <w:rStyle w:val="None"/>
          <w:rFonts w:ascii="Times New Roman" w:hAnsi="Times New Roman"/>
          <w:i w:val="0"/>
          <w:iCs w:val="0"/>
          <w:sz w:val="24"/>
          <w:szCs w:val="24"/>
          <w:lang w:val="en-US"/>
        </w:rPr>
        <w:lastRenderedPageBreak/>
        <w:t>Tables</w:t>
      </w:r>
    </w:p>
    <w:p w14:paraId="110471D7" w14:textId="701E66A1" w:rsidR="00FA7664" w:rsidRDefault="00FA7664" w:rsidP="00FA7664">
      <w:pPr>
        <w:spacing w:line="480" w:lineRule="auto"/>
      </w:pPr>
      <w:r>
        <w:t xml:space="preserve">Table 1. Summary of the differing degrees of support that each line of evidence provides for the capelin collapse and non-collapse hypotheses. Degrees of support have been categorized into </w:t>
      </w:r>
      <w:r w:rsidR="0048136E">
        <w:t>6</w:t>
      </w:r>
      <w:r>
        <w:t xml:space="preserve"> classes; see key in the footnote</w:t>
      </w:r>
    </w:p>
    <w:p w14:paraId="728FF0C9" w14:textId="77777777" w:rsidR="00FA7664" w:rsidRDefault="00FA7664" w:rsidP="00FA7664"/>
    <w:tbl>
      <w:tblPr>
        <w:tblW w:w="9910" w:type="dxa"/>
        <w:tblInd w:w="93" w:type="dxa"/>
        <w:tblLook w:val="04A0" w:firstRow="1" w:lastRow="0" w:firstColumn="1" w:lastColumn="0" w:noHBand="0" w:noVBand="1"/>
      </w:tblPr>
      <w:tblGrid>
        <w:gridCol w:w="5420"/>
        <w:gridCol w:w="2070"/>
        <w:gridCol w:w="2420"/>
      </w:tblGrid>
      <w:tr w:rsidR="0048136E" w:rsidRPr="004E1CB7" w14:paraId="3B0E7023" w14:textId="77777777" w:rsidTr="00E7781B">
        <w:trPr>
          <w:trHeight w:val="762"/>
        </w:trPr>
        <w:tc>
          <w:tcPr>
            <w:tcW w:w="5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3E73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Evidence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6D4958A8"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lang w:eastAsia="en-CA"/>
              </w:rPr>
              <w:t>collapse hypothesis</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31DB09A9"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lang w:eastAsia="en-CA"/>
              </w:rPr>
              <w:t>non-collapse hypothesis</w:t>
            </w:r>
          </w:p>
        </w:tc>
      </w:tr>
      <w:tr w:rsidR="0048136E" w:rsidRPr="004E1CB7" w14:paraId="72FE275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3F0BD17"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Offshore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3592F50C" w14:textId="77777777" w:rsidR="0048136E" w:rsidRPr="004E1CB7" w:rsidRDefault="0048136E" w:rsidP="00E7781B">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1CF9118" w14:textId="77777777" w:rsidR="0048136E" w:rsidRPr="004E1CB7" w:rsidRDefault="0048136E" w:rsidP="00E7781B">
            <w:pPr>
              <w:jc w:val="center"/>
              <w:rPr>
                <w:rFonts w:asciiTheme="minorHAnsi" w:eastAsia="Times New Roman" w:hAnsiTheme="minorHAnsi"/>
                <w:color w:val="000000"/>
                <w:sz w:val="40"/>
                <w:szCs w:val="40"/>
                <w:lang w:eastAsia="en-CA"/>
              </w:rPr>
            </w:pPr>
            <w:r w:rsidRPr="004E1CB7">
              <w:rPr>
                <w:rFonts w:asciiTheme="minorHAnsi" w:eastAsia="Times New Roman" w:hAnsiTheme="minorHAnsi"/>
                <w:color w:val="000000"/>
                <w:sz w:val="36"/>
                <w:szCs w:val="36"/>
                <w:lang w:eastAsia="en-CA"/>
              </w:rPr>
              <w:t>−</w:t>
            </w:r>
          </w:p>
        </w:tc>
      </w:tr>
      <w:tr w:rsidR="0048136E" w:rsidRPr="004E1CB7" w14:paraId="133619D3"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B38752C"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Analysis of ‘missing’ capelin distributed inshore</w:t>
            </w:r>
          </w:p>
        </w:tc>
        <w:tc>
          <w:tcPr>
            <w:tcW w:w="2070" w:type="dxa"/>
            <w:tcBorders>
              <w:top w:val="nil"/>
              <w:left w:val="nil"/>
              <w:bottom w:val="single" w:sz="4" w:space="0" w:color="auto"/>
              <w:right w:val="single" w:sz="4" w:space="0" w:color="auto"/>
            </w:tcBorders>
            <w:shd w:val="clear" w:color="000000" w:fill="FFFFFF"/>
            <w:noWrap/>
            <w:vAlign w:val="center"/>
            <w:hideMark/>
          </w:tcPr>
          <w:p w14:paraId="5FF3EBC7" w14:textId="77777777" w:rsidR="0048136E" w:rsidRPr="004E1CB7" w:rsidRDefault="0048136E" w:rsidP="00E7781B">
            <w:pPr>
              <w:jc w:val="center"/>
              <w:rPr>
                <w:rFonts w:asciiTheme="minorHAnsi" w:eastAsia="Times New Roman" w:hAnsiTheme="minorHAnsi"/>
                <w:color w:val="000000"/>
                <w:lang w:eastAsia="en-CA"/>
              </w:rPr>
            </w:pPr>
            <w:r w:rsidRPr="004E1CB7">
              <w:rPr>
                <w:rFonts w:asciiTheme="minorHAnsi" w:eastAsia="Times New Roman" w:hAnsiTheme="minorHAnsi"/>
                <w:color w:val="000000"/>
                <w:sz w:val="40"/>
                <w:szCs w:val="4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BA9267B" w14:textId="77777777" w:rsidR="0048136E" w:rsidRPr="004E1CB7" w:rsidRDefault="0048136E" w:rsidP="00E7781B">
            <w:pPr>
              <w:jc w:val="center"/>
              <w:rPr>
                <w:rFonts w:asciiTheme="minorHAnsi" w:hAnsiTheme="minorHAnsi"/>
                <w:sz w:val="40"/>
                <w:szCs w:val="40"/>
              </w:rPr>
            </w:pPr>
            <w:r w:rsidRPr="004E1CB7">
              <w:rPr>
                <w:rFonts w:asciiTheme="minorHAnsi" w:eastAsia="Times New Roman" w:hAnsiTheme="minorHAnsi"/>
                <w:color w:val="000000"/>
                <w:sz w:val="36"/>
                <w:szCs w:val="36"/>
                <w:lang w:eastAsia="en-CA"/>
              </w:rPr>
              <w:t>−</w:t>
            </w:r>
          </w:p>
        </w:tc>
      </w:tr>
      <w:tr w:rsidR="0048136E" w:rsidRPr="004E1CB7" w14:paraId="59F1A05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1D895EAA"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Offshore capelin distribution</w:t>
            </w:r>
          </w:p>
        </w:tc>
        <w:tc>
          <w:tcPr>
            <w:tcW w:w="2070" w:type="dxa"/>
            <w:tcBorders>
              <w:top w:val="nil"/>
              <w:left w:val="nil"/>
              <w:bottom w:val="single" w:sz="4" w:space="0" w:color="auto"/>
              <w:right w:val="single" w:sz="4" w:space="0" w:color="auto"/>
            </w:tcBorders>
            <w:shd w:val="clear" w:color="000000" w:fill="FFFFFF"/>
            <w:noWrap/>
            <w:vAlign w:val="center"/>
            <w:hideMark/>
          </w:tcPr>
          <w:p w14:paraId="3A015D46" w14:textId="77777777" w:rsidR="0048136E" w:rsidRPr="004E1CB7" w:rsidRDefault="0048136E" w:rsidP="00E7781B">
            <w:pPr>
              <w:jc w:val="center"/>
              <w:rPr>
                <w:rFonts w:asciiTheme="minorHAnsi" w:hAnsiTheme="minorHAnsi"/>
                <w:sz w:val="40"/>
                <w:szCs w:val="40"/>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1642523"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649D7DCD"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25A0B6F2"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Timing of capelin offshore residence</w:t>
            </w:r>
          </w:p>
        </w:tc>
        <w:tc>
          <w:tcPr>
            <w:tcW w:w="2070" w:type="dxa"/>
            <w:tcBorders>
              <w:top w:val="nil"/>
              <w:left w:val="nil"/>
              <w:bottom w:val="single" w:sz="4" w:space="0" w:color="auto"/>
              <w:right w:val="single" w:sz="4" w:space="0" w:color="auto"/>
            </w:tcBorders>
            <w:shd w:val="clear" w:color="000000" w:fill="FFFFFF"/>
            <w:noWrap/>
            <w:vAlign w:val="center"/>
            <w:hideMark/>
          </w:tcPr>
          <w:p w14:paraId="21972221" w14:textId="77777777" w:rsidR="0048136E" w:rsidRPr="004E1CB7" w:rsidRDefault="0048136E" w:rsidP="00E7781B">
            <w:pPr>
              <w:jc w:val="center"/>
              <w:rPr>
                <w:rFonts w:asciiTheme="minorHAnsi" w:hAnsiTheme="minorHAnsi"/>
              </w:rPr>
            </w:pPr>
            <w:r w:rsidRPr="004E1CB7">
              <w:rPr>
                <w:rFonts w:asciiTheme="minorHAnsi" w:hAnsiTheme="minorHAnsi"/>
                <w:sz w:val="40"/>
                <w:szCs w:val="40"/>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3E051904"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3DB0F94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F00907"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Independent indices of inshore capelin abundance</w:t>
            </w:r>
          </w:p>
        </w:tc>
        <w:tc>
          <w:tcPr>
            <w:tcW w:w="2070" w:type="dxa"/>
            <w:tcBorders>
              <w:top w:val="nil"/>
              <w:left w:val="nil"/>
              <w:bottom w:val="single" w:sz="4" w:space="0" w:color="auto"/>
              <w:right w:val="single" w:sz="4" w:space="0" w:color="auto"/>
            </w:tcBorders>
            <w:shd w:val="clear" w:color="000000" w:fill="FFFFFF"/>
            <w:noWrap/>
            <w:vAlign w:val="center"/>
            <w:hideMark/>
          </w:tcPr>
          <w:p w14:paraId="7B970610" w14:textId="77777777" w:rsidR="0048136E" w:rsidRPr="004E1CB7" w:rsidRDefault="0048136E" w:rsidP="00E7781B">
            <w:pPr>
              <w:jc w:val="center"/>
              <w:rPr>
                <w:rFonts w:asciiTheme="minorHAnsi" w:hAnsiTheme="minorHAnsi"/>
              </w:rPr>
            </w:pPr>
            <w:r w:rsidRPr="004E1CB7">
              <w:rPr>
                <w:rFonts w:asciiTheme="minorHAnsi" w:hAnsiTheme="minorHAnsi"/>
              </w:rPr>
              <w:t>X</w:t>
            </w:r>
          </w:p>
        </w:tc>
        <w:tc>
          <w:tcPr>
            <w:tcW w:w="2420" w:type="dxa"/>
            <w:tcBorders>
              <w:top w:val="nil"/>
              <w:left w:val="nil"/>
              <w:bottom w:val="single" w:sz="4" w:space="0" w:color="auto"/>
              <w:right w:val="single" w:sz="4" w:space="0" w:color="auto"/>
            </w:tcBorders>
            <w:shd w:val="clear" w:color="000000" w:fill="FFFFFF"/>
            <w:noWrap/>
            <w:vAlign w:val="center"/>
            <w:hideMark/>
          </w:tcPr>
          <w:p w14:paraId="6BD0A0AD" w14:textId="77777777" w:rsidR="0048136E" w:rsidRPr="004E1CB7" w:rsidRDefault="0048136E" w:rsidP="00E7781B">
            <w:pPr>
              <w:jc w:val="center"/>
              <w:rPr>
                <w:rFonts w:asciiTheme="minorHAnsi" w:hAnsiTheme="minorHAnsi"/>
              </w:rPr>
            </w:pPr>
            <w:r w:rsidRPr="004E1CB7">
              <w:rPr>
                <w:rFonts w:asciiTheme="minorHAnsi" w:hAnsiTheme="minorHAnsi"/>
              </w:rPr>
              <w:t>X</w:t>
            </w:r>
          </w:p>
        </w:tc>
      </w:tr>
      <w:tr w:rsidR="0048136E" w:rsidRPr="004E1CB7" w14:paraId="47AE681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49579F9C"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Inshore recruitment index</w:t>
            </w:r>
          </w:p>
        </w:tc>
        <w:tc>
          <w:tcPr>
            <w:tcW w:w="2070" w:type="dxa"/>
            <w:tcBorders>
              <w:top w:val="nil"/>
              <w:left w:val="nil"/>
              <w:bottom w:val="single" w:sz="4" w:space="0" w:color="auto"/>
              <w:right w:val="single" w:sz="4" w:space="0" w:color="auto"/>
            </w:tcBorders>
            <w:shd w:val="clear" w:color="000000" w:fill="FFFFFF"/>
            <w:noWrap/>
            <w:vAlign w:val="center"/>
          </w:tcPr>
          <w:p w14:paraId="419311D1"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421F5937" w14:textId="77777777" w:rsidR="0048136E" w:rsidRPr="004E1CB7" w:rsidRDefault="0048136E" w:rsidP="00E7781B">
            <w:pPr>
              <w:jc w:val="center"/>
              <w:rPr>
                <w:rFonts w:asciiTheme="minorHAnsi" w:hAnsiTheme="minorHAnsi"/>
                <w:sz w:val="40"/>
                <w:szCs w:val="40"/>
              </w:rPr>
            </w:pPr>
            <w:r w:rsidRPr="004E1CB7">
              <w:rPr>
                <w:rFonts w:asciiTheme="minorHAnsi" w:hAnsiTheme="minorHAnsi"/>
              </w:rPr>
              <w:t>-</w:t>
            </w:r>
          </w:p>
        </w:tc>
      </w:tr>
      <w:tr w:rsidR="0048136E" w:rsidRPr="004E1CB7" w14:paraId="652EA3E5"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08DC6E1D" w14:textId="77777777" w:rsidR="0048136E" w:rsidRPr="004E1CB7" w:rsidRDefault="0048136E"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Temporal dynamics of cod weight-at-age and condition</w:t>
            </w:r>
          </w:p>
        </w:tc>
        <w:tc>
          <w:tcPr>
            <w:tcW w:w="2070" w:type="dxa"/>
            <w:tcBorders>
              <w:top w:val="nil"/>
              <w:left w:val="nil"/>
              <w:bottom w:val="single" w:sz="4" w:space="0" w:color="auto"/>
              <w:right w:val="single" w:sz="4" w:space="0" w:color="auto"/>
            </w:tcBorders>
            <w:shd w:val="clear" w:color="000000" w:fill="FFFFFF"/>
            <w:noWrap/>
            <w:vAlign w:val="center"/>
            <w:hideMark/>
          </w:tcPr>
          <w:p w14:paraId="0B78F8A6"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3AE7AEEE" w14:textId="77777777" w:rsidR="0048136E" w:rsidRPr="004E1CB7" w:rsidRDefault="0048136E" w:rsidP="00E7781B">
            <w:pPr>
              <w:jc w:val="center"/>
              <w:rPr>
                <w:rFonts w:asciiTheme="minorHAnsi" w:hAnsiTheme="minorHAnsi"/>
                <w:sz w:val="40"/>
                <w:szCs w:val="40"/>
              </w:rPr>
            </w:pPr>
            <w:r w:rsidRPr="004E1CB7">
              <w:rPr>
                <w:rFonts w:asciiTheme="minorHAnsi" w:hAnsiTheme="minorHAnsi"/>
              </w:rPr>
              <w:t>-</w:t>
            </w:r>
          </w:p>
        </w:tc>
      </w:tr>
      <w:tr w:rsidR="0048136E" w:rsidRPr="004E1CB7" w14:paraId="72B3D74E"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49527450" w14:textId="77777777"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Harp seal population trend</w:t>
            </w:r>
            <w:r>
              <w:rPr>
                <w:rFonts w:asciiTheme="minorHAnsi" w:eastAsia="Times New Roman" w:hAnsiTheme="minorHAnsi"/>
                <w:color w:val="000000"/>
                <w:lang w:eastAsia="en-CA"/>
              </w:rPr>
              <w:t>s and diet</w:t>
            </w:r>
          </w:p>
        </w:tc>
        <w:tc>
          <w:tcPr>
            <w:tcW w:w="2070" w:type="dxa"/>
            <w:tcBorders>
              <w:top w:val="nil"/>
              <w:left w:val="nil"/>
              <w:bottom w:val="single" w:sz="4" w:space="0" w:color="auto"/>
              <w:right w:val="single" w:sz="4" w:space="0" w:color="auto"/>
            </w:tcBorders>
            <w:shd w:val="clear" w:color="000000" w:fill="FFFFFF"/>
            <w:noWrap/>
            <w:vAlign w:val="center"/>
            <w:hideMark/>
          </w:tcPr>
          <w:p w14:paraId="7B44FF05"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20F85A7B" w14:textId="77777777" w:rsidR="0048136E" w:rsidRPr="004E1CB7" w:rsidRDefault="0048136E" w:rsidP="00E7781B">
            <w:pPr>
              <w:jc w:val="center"/>
              <w:rPr>
                <w:rFonts w:asciiTheme="minorHAnsi" w:hAnsiTheme="minorHAnsi"/>
              </w:rPr>
            </w:pPr>
            <w:r w:rsidRPr="004E1CB7">
              <w:rPr>
                <w:rFonts w:asciiTheme="minorHAnsi" w:hAnsiTheme="minorHAnsi"/>
              </w:rPr>
              <w:t>-</w:t>
            </w:r>
          </w:p>
        </w:tc>
      </w:tr>
      <w:tr w:rsidR="0048136E" w:rsidRPr="004E1CB7" w14:paraId="2787388A"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7857B522" w14:textId="6FFFB63B" w:rsidR="0048136E" w:rsidRPr="004E1CB7" w:rsidRDefault="0048136E"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Seabird population trends</w:t>
            </w:r>
          </w:p>
        </w:tc>
        <w:tc>
          <w:tcPr>
            <w:tcW w:w="2070" w:type="dxa"/>
            <w:tcBorders>
              <w:top w:val="nil"/>
              <w:left w:val="nil"/>
              <w:bottom w:val="single" w:sz="4" w:space="0" w:color="auto"/>
              <w:right w:val="single" w:sz="4" w:space="0" w:color="auto"/>
            </w:tcBorders>
            <w:shd w:val="clear" w:color="000000" w:fill="FFFFFF"/>
            <w:noWrap/>
            <w:vAlign w:val="center"/>
            <w:hideMark/>
          </w:tcPr>
          <w:p w14:paraId="57CCC579" w14:textId="77777777" w:rsidR="0048136E" w:rsidRPr="004E1CB7" w:rsidRDefault="0048136E"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65C090FD" w14:textId="77777777" w:rsidR="0048136E" w:rsidRPr="00150EA3" w:rsidRDefault="0048136E" w:rsidP="00E7781B">
            <w:pPr>
              <w:jc w:val="center"/>
              <w:rPr>
                <w:rFonts w:asciiTheme="minorHAnsi" w:hAnsiTheme="minorHAnsi"/>
              </w:rPr>
            </w:pPr>
            <w:r w:rsidRPr="00150EA3">
              <w:rPr>
                <w:rFonts w:asciiTheme="minorHAnsi" w:eastAsia="Times New Roman" w:hAnsiTheme="minorHAnsi"/>
                <w:color w:val="000000"/>
                <w:lang w:eastAsia="en-CA"/>
              </w:rPr>
              <w:t>=</w:t>
            </w:r>
          </w:p>
        </w:tc>
      </w:tr>
      <w:tr w:rsidR="002E0A86" w:rsidRPr="004E1CB7" w14:paraId="7FABDF9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7FAF0851" w14:textId="1D7EEEF0" w:rsidR="002E0A86" w:rsidRPr="004E1CB7" w:rsidRDefault="002E0A86"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Seabird diets</w:t>
            </w:r>
          </w:p>
        </w:tc>
        <w:tc>
          <w:tcPr>
            <w:tcW w:w="2070" w:type="dxa"/>
            <w:tcBorders>
              <w:top w:val="nil"/>
              <w:left w:val="nil"/>
              <w:bottom w:val="single" w:sz="4" w:space="0" w:color="auto"/>
              <w:right w:val="single" w:sz="4" w:space="0" w:color="auto"/>
            </w:tcBorders>
            <w:shd w:val="clear" w:color="000000" w:fill="FFFFFF"/>
            <w:noWrap/>
            <w:vAlign w:val="center"/>
          </w:tcPr>
          <w:p w14:paraId="78DF08A1" w14:textId="0E671450" w:rsidR="002E0A86"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tcPr>
          <w:p w14:paraId="1F5AF669" w14:textId="2382F750" w:rsidR="002E0A86" w:rsidRPr="00150EA3" w:rsidRDefault="002E0A86" w:rsidP="00E7781B">
            <w:pPr>
              <w:jc w:val="center"/>
              <w:rPr>
                <w:rFonts w:asciiTheme="minorHAnsi" w:eastAsia="Times New Roman" w:hAnsiTheme="minorHAnsi"/>
                <w:color w:val="000000"/>
                <w:lang w:eastAsia="en-CA"/>
              </w:rPr>
            </w:pPr>
            <w:r w:rsidRPr="004E1CB7">
              <w:rPr>
                <w:rFonts w:asciiTheme="minorHAnsi" w:hAnsiTheme="minorHAnsi"/>
              </w:rPr>
              <w:t>-</w:t>
            </w:r>
          </w:p>
        </w:tc>
      </w:tr>
      <w:tr w:rsidR="002E0A86" w:rsidRPr="004E1CB7" w14:paraId="4D0AC0A0"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tcPr>
          <w:p w14:paraId="0990DEED" w14:textId="77777777" w:rsidR="002E0A86" w:rsidRPr="004E1CB7" w:rsidRDefault="002E0A86" w:rsidP="00E7781B">
            <w:pPr>
              <w:jc w:val="both"/>
              <w:rPr>
                <w:rFonts w:asciiTheme="minorHAnsi" w:eastAsia="Times New Roman" w:hAnsiTheme="minorHAnsi"/>
                <w:color w:val="000000"/>
                <w:lang w:eastAsia="en-CA"/>
              </w:rPr>
            </w:pPr>
            <w:r>
              <w:rPr>
                <w:rFonts w:asciiTheme="minorHAnsi" w:eastAsia="Times New Roman" w:hAnsiTheme="minorHAnsi"/>
                <w:color w:val="000000"/>
                <w:lang w:eastAsia="en-CA"/>
              </w:rPr>
              <w:t xml:space="preserve">Zooplankton response: </w:t>
            </w:r>
            <w:r>
              <w:rPr>
                <w:rFonts w:asciiTheme="minorHAnsi" w:eastAsia="Times New Roman" w:hAnsiTheme="minorHAnsi"/>
                <w:i/>
                <w:color w:val="000000"/>
                <w:lang w:eastAsia="en-CA"/>
              </w:rPr>
              <w:t xml:space="preserve">Calanus finmarchicus </w:t>
            </w:r>
            <w:r>
              <w:rPr>
                <w:rFonts w:asciiTheme="minorHAnsi" w:eastAsia="Times New Roman" w:hAnsiTheme="minorHAnsi"/>
                <w:color w:val="000000"/>
                <w:lang w:eastAsia="en-CA"/>
              </w:rPr>
              <w:t>abundance</w:t>
            </w:r>
          </w:p>
        </w:tc>
        <w:tc>
          <w:tcPr>
            <w:tcW w:w="2070" w:type="dxa"/>
            <w:tcBorders>
              <w:top w:val="nil"/>
              <w:left w:val="nil"/>
              <w:bottom w:val="single" w:sz="4" w:space="0" w:color="auto"/>
              <w:right w:val="single" w:sz="4" w:space="0" w:color="auto"/>
            </w:tcBorders>
            <w:shd w:val="clear" w:color="000000" w:fill="FFFFFF"/>
            <w:noWrap/>
            <w:vAlign w:val="center"/>
          </w:tcPr>
          <w:p w14:paraId="15C4E6F1"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c>
          <w:tcPr>
            <w:tcW w:w="2420" w:type="dxa"/>
            <w:tcBorders>
              <w:top w:val="nil"/>
              <w:left w:val="nil"/>
              <w:bottom w:val="single" w:sz="4" w:space="0" w:color="auto"/>
              <w:right w:val="single" w:sz="4" w:space="0" w:color="auto"/>
            </w:tcBorders>
            <w:shd w:val="clear" w:color="000000" w:fill="FFFFFF"/>
            <w:noWrap/>
            <w:vAlign w:val="center"/>
          </w:tcPr>
          <w:p w14:paraId="3DDC71E9"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X</w:t>
            </w:r>
          </w:p>
        </w:tc>
      </w:tr>
      <w:tr w:rsidR="002E0A86" w:rsidRPr="004E1CB7" w14:paraId="1A94EEE9" w14:textId="77777777" w:rsidTr="00E7781B">
        <w:trPr>
          <w:trHeight w:val="762"/>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14:paraId="308C90D1" w14:textId="77777777" w:rsidR="002E0A86" w:rsidRPr="004E1CB7" w:rsidRDefault="002E0A86" w:rsidP="00E7781B">
            <w:pPr>
              <w:jc w:val="both"/>
              <w:rPr>
                <w:rFonts w:asciiTheme="minorHAnsi" w:eastAsia="Times New Roman" w:hAnsiTheme="minorHAnsi"/>
                <w:color w:val="000000"/>
                <w:lang w:eastAsia="en-CA"/>
              </w:rPr>
            </w:pPr>
            <w:r w:rsidRPr="004E1CB7">
              <w:rPr>
                <w:rFonts w:asciiTheme="minorHAnsi" w:eastAsia="Times New Roman" w:hAnsiTheme="minorHAnsi"/>
                <w:color w:val="000000"/>
                <w:lang w:eastAsia="en-CA"/>
              </w:rPr>
              <w:t>Physical variability</w:t>
            </w:r>
          </w:p>
        </w:tc>
        <w:tc>
          <w:tcPr>
            <w:tcW w:w="2070" w:type="dxa"/>
            <w:tcBorders>
              <w:top w:val="nil"/>
              <w:left w:val="nil"/>
              <w:bottom w:val="single" w:sz="4" w:space="0" w:color="auto"/>
              <w:right w:val="single" w:sz="4" w:space="0" w:color="auto"/>
            </w:tcBorders>
            <w:shd w:val="clear" w:color="000000" w:fill="FFFFFF"/>
            <w:noWrap/>
            <w:vAlign w:val="center"/>
            <w:hideMark/>
          </w:tcPr>
          <w:p w14:paraId="1B9C81D6"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c>
          <w:tcPr>
            <w:tcW w:w="2420" w:type="dxa"/>
            <w:tcBorders>
              <w:top w:val="nil"/>
              <w:left w:val="nil"/>
              <w:bottom w:val="single" w:sz="4" w:space="0" w:color="auto"/>
              <w:right w:val="single" w:sz="4" w:space="0" w:color="auto"/>
            </w:tcBorders>
            <w:shd w:val="clear" w:color="000000" w:fill="FFFFFF"/>
            <w:noWrap/>
            <w:vAlign w:val="center"/>
            <w:hideMark/>
          </w:tcPr>
          <w:p w14:paraId="5E2DB566" w14:textId="77777777" w:rsidR="002E0A86" w:rsidRPr="004E1CB7" w:rsidRDefault="002E0A86" w:rsidP="00E7781B">
            <w:pPr>
              <w:jc w:val="center"/>
              <w:rPr>
                <w:rFonts w:asciiTheme="minorHAnsi" w:eastAsia="Times New Roman" w:hAnsiTheme="minorHAnsi"/>
                <w:color w:val="000000"/>
                <w:lang w:eastAsia="en-CA"/>
              </w:rPr>
            </w:pPr>
            <w:r>
              <w:rPr>
                <w:rFonts w:asciiTheme="minorHAnsi" w:eastAsia="Times New Roman" w:hAnsiTheme="minorHAnsi"/>
                <w:color w:val="000000"/>
                <w:lang w:eastAsia="en-CA"/>
              </w:rPr>
              <w:t>-</w:t>
            </w:r>
          </w:p>
        </w:tc>
      </w:tr>
    </w:tbl>
    <w:p w14:paraId="0AFB4388" w14:textId="079D249F" w:rsidR="00FA7664" w:rsidRDefault="0048136E" w:rsidP="00FA7664">
      <w:r>
        <w:rPr>
          <w:rFonts w:ascii="Calibri" w:eastAsia="Times New Roman" w:hAnsi="Calibri"/>
          <w:color w:val="000000"/>
          <w:sz w:val="40"/>
          <w:szCs w:val="40"/>
          <w:lang w:eastAsia="en-CA"/>
        </w:rPr>
        <w:t>+</w:t>
      </w:r>
      <w:r w:rsidR="00FA7664">
        <w:rPr>
          <w:rFonts w:ascii="Calibri" w:eastAsia="Times New Roman" w:hAnsi="Calibri"/>
          <w:color w:val="000000"/>
          <w:sz w:val="40"/>
          <w:szCs w:val="40"/>
          <w:lang w:eastAsia="en-CA"/>
        </w:rPr>
        <w:t xml:space="preserve"> </w:t>
      </w:r>
      <w:r w:rsidR="00FA7664" w:rsidRPr="0038661D">
        <w:rPr>
          <w:rFonts w:eastAsia="Times New Roman"/>
          <w:color w:val="000000"/>
          <w:lang w:eastAsia="en-CA"/>
        </w:rPr>
        <w:t>Support in favor of hypothesis</w:t>
      </w:r>
    </w:p>
    <w:p w14:paraId="645A6E5A" w14:textId="2F930DA5" w:rsidR="00FA7664" w:rsidRDefault="0048136E" w:rsidP="00FA7664">
      <w:pPr>
        <w:rPr>
          <w:rFonts w:ascii="Calibri" w:eastAsia="Times New Roman" w:hAnsi="Calibri"/>
          <w:color w:val="000000"/>
          <w:lang w:eastAsia="en-CA"/>
        </w:rPr>
      </w:pPr>
      <w:r>
        <w:rPr>
          <w:rFonts w:ascii="Calibri" w:eastAsia="Times New Roman" w:hAnsi="Calibri"/>
          <w:color w:val="000000"/>
          <w:lang w:eastAsia="en-CA"/>
        </w:rPr>
        <w:lastRenderedPageBreak/>
        <w:t>+</w:t>
      </w:r>
      <w:r w:rsidR="00FA7664">
        <w:rPr>
          <w:rFonts w:ascii="Calibri" w:eastAsia="Times New Roman" w:hAnsi="Calibri"/>
          <w:color w:val="000000"/>
          <w:lang w:eastAsia="en-CA"/>
        </w:rPr>
        <w:t xml:space="preserve"> </w:t>
      </w:r>
      <w:r w:rsidR="00FA7664" w:rsidRPr="0038661D">
        <w:rPr>
          <w:rFonts w:eastAsia="Times New Roman"/>
          <w:color w:val="000000"/>
          <w:lang w:eastAsia="en-CA"/>
        </w:rPr>
        <w:t>Consistent with hypothesis</w:t>
      </w:r>
    </w:p>
    <w:p w14:paraId="7C486A81" w14:textId="3D258B8B" w:rsidR="00FA7664" w:rsidRDefault="0048136E" w:rsidP="00FA7664">
      <w:pPr>
        <w:rPr>
          <w:rFonts w:ascii="Calibri" w:eastAsia="Times New Roman" w:hAnsi="Calibri"/>
          <w:color w:val="000000"/>
          <w:sz w:val="36"/>
          <w:szCs w:val="36"/>
          <w:lang w:eastAsia="en-CA"/>
        </w:rPr>
      </w:pPr>
      <w:r w:rsidRPr="0048136E">
        <w:rPr>
          <w:rFonts w:ascii="Calibri" w:eastAsia="Times New Roman" w:hAnsi="Calibri"/>
          <w:color w:val="000000"/>
          <w:lang w:eastAsia="en-CA"/>
        </w:rPr>
        <w:t>=</w:t>
      </w:r>
      <w:r w:rsidR="00FA7664">
        <w:rPr>
          <w:rFonts w:ascii="Calibri" w:eastAsia="Times New Roman" w:hAnsi="Calibri"/>
          <w:color w:val="000000"/>
          <w:sz w:val="36"/>
          <w:szCs w:val="36"/>
          <w:lang w:eastAsia="en-CA"/>
        </w:rPr>
        <w:t xml:space="preserve"> </w:t>
      </w:r>
      <w:r w:rsidR="00FA7664" w:rsidRPr="0038661D">
        <w:rPr>
          <w:rFonts w:eastAsia="Times New Roman"/>
          <w:color w:val="000000"/>
          <w:lang w:eastAsia="en-CA"/>
        </w:rPr>
        <w:t xml:space="preserve">Equivocal support </w:t>
      </w:r>
    </w:p>
    <w:p w14:paraId="012AC1B7" w14:textId="0B049490" w:rsidR="00FA7664" w:rsidRDefault="0048136E" w:rsidP="00FA7664">
      <w:pPr>
        <w:rPr>
          <w:rFonts w:ascii="Calibri" w:eastAsia="Times New Roman" w:hAnsi="Calibri"/>
          <w:color w:val="000000"/>
          <w:lang w:eastAsia="en-CA"/>
        </w:rPr>
      </w:pPr>
      <w:r>
        <w:rPr>
          <w:rFonts w:ascii="Calibri" w:eastAsia="Times New Roman" w:hAnsi="Calibri"/>
          <w:color w:val="000000"/>
          <w:lang w:eastAsia="en-CA"/>
        </w:rPr>
        <w:t>-</w:t>
      </w:r>
      <w:r w:rsidR="00FA7664">
        <w:rPr>
          <w:rFonts w:ascii="Calibri" w:eastAsia="Times New Roman" w:hAnsi="Calibri"/>
          <w:color w:val="000000"/>
          <w:lang w:eastAsia="en-CA"/>
        </w:rPr>
        <w:t xml:space="preserve"> </w:t>
      </w:r>
      <w:r w:rsidR="00FA7664" w:rsidRPr="0038661D">
        <w:rPr>
          <w:rFonts w:eastAsia="Times New Roman"/>
          <w:color w:val="000000"/>
          <w:lang w:eastAsia="en-CA"/>
        </w:rPr>
        <w:t>Inconsistent with hypothesis</w:t>
      </w:r>
    </w:p>
    <w:p w14:paraId="60563DDB" w14:textId="04BEB82B" w:rsidR="00FA7664" w:rsidRDefault="0048136E" w:rsidP="00FA7664">
      <w:pPr>
        <w:rPr>
          <w:rFonts w:eastAsia="Times New Roman"/>
          <w:color w:val="000000"/>
          <w:lang w:eastAsia="en-CA"/>
        </w:rPr>
      </w:pPr>
      <w:r>
        <w:rPr>
          <w:rFonts w:ascii="Calibri" w:eastAsia="Times New Roman" w:hAnsi="Calibri"/>
          <w:color w:val="000000"/>
          <w:sz w:val="40"/>
          <w:szCs w:val="40"/>
          <w:lang w:eastAsia="en-CA"/>
        </w:rPr>
        <w:t>-</w:t>
      </w:r>
      <w:r w:rsidR="00FA7664">
        <w:rPr>
          <w:rFonts w:ascii="Calibri" w:eastAsia="Times New Roman" w:hAnsi="Calibri"/>
          <w:color w:val="000000"/>
          <w:sz w:val="40"/>
          <w:szCs w:val="40"/>
          <w:lang w:eastAsia="en-CA"/>
        </w:rPr>
        <w:t xml:space="preserve"> </w:t>
      </w:r>
      <w:r w:rsidR="00FA7664" w:rsidRPr="0038661D">
        <w:rPr>
          <w:rFonts w:eastAsia="Times New Roman"/>
          <w:color w:val="000000"/>
          <w:lang w:eastAsia="en-CA"/>
        </w:rPr>
        <w:t>Support against hypothesis</w:t>
      </w:r>
    </w:p>
    <w:p w14:paraId="646D55A2" w14:textId="77777777" w:rsidR="0048136E" w:rsidRDefault="0048136E" w:rsidP="0048136E">
      <w:pPr>
        <w:rPr>
          <w:rFonts w:ascii="Calibri" w:eastAsia="Times New Roman" w:hAnsi="Calibri"/>
          <w:color w:val="000000"/>
          <w:sz w:val="36"/>
          <w:szCs w:val="36"/>
          <w:lang w:eastAsia="en-CA"/>
        </w:rPr>
      </w:pPr>
      <w:r w:rsidRPr="0048136E">
        <w:rPr>
          <w:rFonts w:ascii="Calibri" w:eastAsia="Times New Roman" w:hAnsi="Calibri"/>
          <w:color w:val="000000"/>
          <w:lang w:eastAsia="en-CA"/>
        </w:rPr>
        <w:t>X</w:t>
      </w:r>
      <w:r>
        <w:rPr>
          <w:rFonts w:eastAsia="Times New Roman"/>
          <w:color w:val="000000"/>
          <w:lang w:eastAsia="en-CA"/>
        </w:rPr>
        <w:t xml:space="preserve"> E</w:t>
      </w:r>
      <w:r w:rsidRPr="0038661D">
        <w:rPr>
          <w:rFonts w:eastAsia="Times New Roman"/>
          <w:color w:val="000000"/>
          <w:lang w:eastAsia="en-CA"/>
        </w:rPr>
        <w:t>vidence cannot be used to test the hypotheses</w:t>
      </w:r>
    </w:p>
    <w:p w14:paraId="23AC00FF" w14:textId="7CFFB9FA" w:rsidR="0048136E" w:rsidRDefault="0048136E" w:rsidP="00FA7664">
      <w:pPr>
        <w:rPr>
          <w:rFonts w:eastAsia="Times New Roman"/>
          <w:color w:val="000000"/>
          <w:lang w:eastAsia="en-CA"/>
        </w:rPr>
      </w:pPr>
    </w:p>
    <w:p w14:paraId="678FD31F" w14:textId="77777777" w:rsidR="00FA7664" w:rsidRDefault="00FA7664" w:rsidP="00FA7664">
      <w:r>
        <w:br w:type="page"/>
      </w:r>
    </w:p>
    <w:p w14:paraId="6574687F" w14:textId="3E36FA2A" w:rsidR="00794830" w:rsidRDefault="00BD35A4">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3DD9C40D" w14:textId="24D5D8BF" w:rsidR="00794830" w:rsidRDefault="00BD35A4">
      <w:pPr>
        <w:pStyle w:val="Caption"/>
        <w:spacing w:after="0" w:line="480" w:lineRule="auto"/>
        <w:rPr>
          <w:rStyle w:val="None"/>
          <w:b w:val="0"/>
          <w:bCs w:val="0"/>
          <w:color w:val="000000"/>
          <w:sz w:val="24"/>
          <w:szCs w:val="24"/>
          <w:u w:color="000000"/>
        </w:rPr>
      </w:pPr>
      <w:bookmarkStart w:id="31" w:name="_Ref314012633"/>
      <w:r>
        <w:rPr>
          <w:rStyle w:val="None"/>
          <w:b w:val="0"/>
          <w:bCs w:val="0"/>
          <w:color w:val="000000"/>
          <w:sz w:val="24"/>
          <w:szCs w:val="24"/>
          <w:u w:color="000000"/>
        </w:rPr>
        <w:t xml:space="preserve">Fig. 1. Capelin stock area in NAFO Divisions 2J3KL including the embayments of Newfoundland, Canada. Included are the acoustic survey tracks conducted in Div. 3L (offshore) and Trinity Bay (inshore) </w:t>
      </w:r>
      <w:r w:rsidR="00F965BD">
        <w:rPr>
          <w:rStyle w:val="None"/>
          <w:b w:val="0"/>
          <w:bCs w:val="0"/>
          <w:color w:val="000000"/>
          <w:sz w:val="24"/>
          <w:szCs w:val="24"/>
          <w:u w:color="000000"/>
        </w:rPr>
        <w:t xml:space="preserve">in May 2018 by Canada </w:t>
      </w:r>
      <w:r>
        <w:rPr>
          <w:rStyle w:val="None"/>
          <w:b w:val="0"/>
          <w:bCs w:val="0"/>
          <w:color w:val="000000"/>
          <w:sz w:val="24"/>
          <w:szCs w:val="24"/>
          <w:u w:color="000000"/>
        </w:rPr>
        <w:t xml:space="preserve">(DFO, unpublished data); Div. 3LNO </w:t>
      </w:r>
      <w:r w:rsidR="00F965BD">
        <w:rPr>
          <w:rStyle w:val="None"/>
          <w:b w:val="0"/>
          <w:bCs w:val="0"/>
          <w:color w:val="000000"/>
          <w:sz w:val="24"/>
          <w:szCs w:val="24"/>
          <w:u w:color="000000"/>
        </w:rPr>
        <w:t xml:space="preserve">in June 1991 by the former USSR </w:t>
      </w:r>
      <w:r w:rsidR="0097028C">
        <w:rPr>
          <w:rStyle w:val="None"/>
          <w:b w:val="0"/>
          <w:bCs w:val="0"/>
          <w:color w:val="000000"/>
          <w:sz w:val="24"/>
          <w:szCs w:val="24"/>
          <w:u w:color="000000"/>
        </w:rPr>
        <w:fldChar w:fldCharType="begin"/>
      </w:r>
      <w:r w:rsidR="00594D36">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97028C">
        <w:rPr>
          <w:rStyle w:val="None"/>
          <w:b w:val="0"/>
          <w:bCs w:val="0"/>
          <w:color w:val="000000"/>
          <w:sz w:val="24"/>
          <w:szCs w:val="24"/>
          <w:u w:color="000000"/>
        </w:rPr>
        <w:fldChar w:fldCharType="separate"/>
      </w:r>
      <w:r w:rsidR="00594D36">
        <w:rPr>
          <w:rStyle w:val="None"/>
          <w:b w:val="0"/>
          <w:bCs w:val="0"/>
          <w:noProof/>
          <w:color w:val="000000"/>
          <w:sz w:val="24"/>
          <w:szCs w:val="24"/>
          <w:u w:color="000000"/>
        </w:rPr>
        <w:t>(see Bakanev 1992 for more details)</w:t>
      </w:r>
      <w:r w:rsidR="0097028C">
        <w:rPr>
          <w:rStyle w:val="None"/>
          <w:b w:val="0"/>
          <w:bCs w:val="0"/>
          <w:color w:val="000000"/>
          <w:sz w:val="24"/>
          <w:szCs w:val="24"/>
          <w:u w:color="000000"/>
        </w:rPr>
        <w:fldChar w:fldCharType="end"/>
      </w:r>
      <w:r>
        <w:rPr>
          <w:rStyle w:val="None"/>
          <w:b w:val="0"/>
          <w:bCs w:val="0"/>
          <w:color w:val="000000"/>
          <w:sz w:val="24"/>
          <w:szCs w:val="24"/>
          <w:u w:color="000000"/>
        </w:rPr>
        <w:t xml:space="preserve">; </w:t>
      </w:r>
      <w:r w:rsidR="00304F0D">
        <w:rPr>
          <w:rStyle w:val="None"/>
          <w:b w:val="0"/>
          <w:bCs w:val="0"/>
          <w:color w:val="000000"/>
          <w:sz w:val="24"/>
          <w:szCs w:val="24"/>
          <w:u w:color="000000"/>
        </w:rPr>
        <w:t>Div. 2J3K in October 1983 by Canada</w:t>
      </w:r>
      <w:r w:rsidR="0097028C">
        <w:rPr>
          <w:rStyle w:val="None"/>
          <w:b w:val="0"/>
          <w:bCs w:val="0"/>
          <w:color w:val="000000"/>
          <w:sz w:val="24"/>
          <w:szCs w:val="24"/>
          <w:u w:color="000000"/>
        </w:rPr>
        <w:t xml:space="preserve"> </w:t>
      </w:r>
      <w:r w:rsidR="00FF169E">
        <w:rPr>
          <w:rStyle w:val="None"/>
          <w:b w:val="0"/>
          <w:bCs w:val="0"/>
          <w:color w:val="000000"/>
          <w:sz w:val="24"/>
          <w:szCs w:val="24"/>
          <w:u w:color="000000"/>
        </w:rPr>
        <w:fldChar w:fldCharType="begin"/>
      </w:r>
      <w:r w:rsidR="00FF169E">
        <w:rPr>
          <w:rStyle w:val="None"/>
          <w:b w:val="0"/>
          <w:bCs w:val="0"/>
          <w:color w:val="000000"/>
          <w:sz w:val="24"/>
          <w:szCs w:val="24"/>
          <w:u w:color="000000"/>
        </w:rPr>
        <w:instrText xml:space="preserve"> ADDIN EN.CITE &lt;EndNote&gt;&lt;Cite&gt;&lt;Author&gt;Miller&lt;/Author&gt;&lt;Year&gt;1983&lt;/Year&gt;&lt;RecNum&gt;1074&lt;/RecNum&gt;&lt;Prefix&gt;see &lt;/Prefix&gt;&lt;Suffix&gt; for more details&lt;/Suffix&gt;&lt;DisplayText&gt;(see Miller &amp;amp; Carscadden 1983 for more details)&lt;/DisplayText&gt;&lt;record&gt;&lt;rec-number&gt;1074&lt;/rec-number&gt;&lt;foreign-keys&gt;&lt;key app="EN" db-id="2pv5prxr6xz2a4ea50h5dww0ewvx0ttdtdsa" timestamp="1544084948"&gt;1074&lt;/key&gt;&lt;/foreign-keys&gt;&lt;ref-type name="Journal Article"&gt;17&lt;/ref-type&gt;&lt;contributors&gt;&lt;authors&gt;&lt;author&gt;Miller, Daniel S.&lt;/author&gt;&lt;author&gt;Carscadden, J.&lt;/author&gt;&lt;/authors&gt;&lt;/contributors&gt;&lt;titles&gt;&lt;title&gt;Capelin Acoustic Biomass Survey for NAFO Division 2J3K, October 1983&lt;/title&gt;&lt;secondary-title&gt;CAFSAC Research Document&lt;/secondary-title&gt;&lt;/titles&gt;&lt;periodical&gt;&lt;full-title&gt;CAFSAC Research Document&lt;/full-title&gt;&lt;/periodical&gt;&lt;volume&gt;84/79&lt;/volume&gt;&lt;dates&gt;&lt;year&gt;1983&lt;/year&gt;&lt;/dates&gt;&lt;urls&gt;&lt;/urls&gt;&lt;/record&gt;&lt;/Cite&gt;&lt;/EndNote&gt;</w:instrText>
      </w:r>
      <w:r w:rsidR="00FF169E">
        <w:rPr>
          <w:rStyle w:val="None"/>
          <w:b w:val="0"/>
          <w:bCs w:val="0"/>
          <w:color w:val="000000"/>
          <w:sz w:val="24"/>
          <w:szCs w:val="24"/>
          <w:u w:color="000000"/>
        </w:rPr>
        <w:fldChar w:fldCharType="separate"/>
      </w:r>
      <w:r w:rsidR="00FF169E">
        <w:rPr>
          <w:rStyle w:val="None"/>
          <w:b w:val="0"/>
          <w:bCs w:val="0"/>
          <w:noProof/>
          <w:color w:val="000000"/>
          <w:sz w:val="24"/>
          <w:szCs w:val="24"/>
          <w:u w:color="000000"/>
        </w:rPr>
        <w:t>(see Miller &amp; Carscadden 1983 for more details)</w:t>
      </w:r>
      <w:r w:rsidR="00FF169E">
        <w:rPr>
          <w:rStyle w:val="None"/>
          <w:b w:val="0"/>
          <w:bCs w:val="0"/>
          <w:color w:val="000000"/>
          <w:sz w:val="24"/>
          <w:szCs w:val="24"/>
          <w:u w:color="000000"/>
        </w:rPr>
        <w:fldChar w:fldCharType="end"/>
      </w:r>
      <w:r>
        <w:rPr>
          <w:rStyle w:val="None"/>
          <w:b w:val="0"/>
          <w:bCs w:val="0"/>
          <w:color w:val="000000"/>
          <w:sz w:val="24"/>
          <w:szCs w:val="24"/>
          <w:u w:color="000000"/>
        </w:rPr>
        <w:t xml:space="preserve">; and </w:t>
      </w:r>
      <w:r w:rsidR="00304F0D">
        <w:rPr>
          <w:rStyle w:val="None"/>
          <w:b w:val="0"/>
          <w:bCs w:val="0"/>
          <w:color w:val="000000"/>
          <w:sz w:val="24"/>
          <w:szCs w:val="24"/>
          <w:u w:color="000000"/>
        </w:rPr>
        <w:t xml:space="preserve">Div. 2J3K in </w:t>
      </w:r>
      <w:r>
        <w:rPr>
          <w:rStyle w:val="None"/>
          <w:b w:val="0"/>
          <w:bCs w:val="0"/>
          <w:color w:val="000000"/>
          <w:sz w:val="24"/>
          <w:szCs w:val="24"/>
          <w:u w:color="000000"/>
        </w:rPr>
        <w:t>November 1991 by th</w:t>
      </w:r>
      <w:r w:rsidR="00304F0D">
        <w:rPr>
          <w:rStyle w:val="None"/>
          <w:b w:val="0"/>
          <w:bCs w:val="0"/>
          <w:color w:val="000000"/>
          <w:sz w:val="24"/>
          <w:szCs w:val="24"/>
          <w:u w:color="000000"/>
        </w:rPr>
        <w:t xml:space="preserve">e former USSR </w:t>
      </w:r>
      <w:r w:rsidR="0097028C">
        <w:rPr>
          <w:rStyle w:val="None"/>
          <w:b w:val="0"/>
          <w:bCs w:val="0"/>
          <w:color w:val="000000"/>
          <w:sz w:val="24"/>
          <w:szCs w:val="24"/>
          <w:u w:color="000000"/>
        </w:rPr>
        <w:fldChar w:fldCharType="begin"/>
      </w:r>
      <w:r w:rsidR="00594D36">
        <w:rPr>
          <w:rStyle w:val="None"/>
          <w:b w:val="0"/>
          <w:bCs w:val="0"/>
          <w:color w:val="000000"/>
          <w:sz w:val="24"/>
          <w:szCs w:val="24"/>
          <w:u w:color="000000"/>
        </w:rPr>
        <w:instrText xml:space="preserve"> ADDIN EN.CITE &lt;EndNote&gt;&lt;Cite&gt;&lt;Author&gt;Bakanev&lt;/Author&gt;&lt;Year&gt;1992&lt;/Year&gt;&lt;RecNum&gt;1016&lt;/RecNum&gt;&lt;Prefix&gt;see &lt;/Prefix&gt;&lt;Suffix&gt; for more details&lt;/Suffix&gt;&lt;DisplayText&gt;(see Bakanev 1992 for more details)&lt;/DisplayText&gt;&lt;record&gt;&lt;rec-number&gt;1016&lt;/rec-number&gt;&lt;foreign-keys&gt;&lt;key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97028C">
        <w:rPr>
          <w:rStyle w:val="None"/>
          <w:b w:val="0"/>
          <w:bCs w:val="0"/>
          <w:color w:val="000000"/>
          <w:sz w:val="24"/>
          <w:szCs w:val="24"/>
          <w:u w:color="000000"/>
        </w:rPr>
        <w:fldChar w:fldCharType="separate"/>
      </w:r>
      <w:r w:rsidR="00594D36">
        <w:rPr>
          <w:rStyle w:val="None"/>
          <w:b w:val="0"/>
          <w:bCs w:val="0"/>
          <w:noProof/>
          <w:color w:val="000000"/>
          <w:sz w:val="24"/>
          <w:szCs w:val="24"/>
          <w:u w:color="000000"/>
        </w:rPr>
        <w:t>(see Bakanev 1992 for more details)</w:t>
      </w:r>
      <w:r w:rsidR="0097028C">
        <w:rPr>
          <w:rStyle w:val="None"/>
          <w:b w:val="0"/>
          <w:bCs w:val="0"/>
          <w:color w:val="000000"/>
          <w:sz w:val="24"/>
          <w:szCs w:val="24"/>
          <w:u w:color="000000"/>
        </w:rPr>
        <w:fldChar w:fldCharType="end"/>
      </w:r>
      <w:r>
        <w:rPr>
          <w:rStyle w:val="None"/>
          <w:b w:val="0"/>
          <w:bCs w:val="0"/>
          <w:color w:val="000000"/>
          <w:sz w:val="24"/>
          <w:szCs w:val="24"/>
          <w:u w:color="000000"/>
        </w:rPr>
        <w:t>.</w:t>
      </w:r>
    </w:p>
    <w:p w14:paraId="3376861D" w14:textId="7A3C1B9F" w:rsidR="00794830" w:rsidRDefault="00BD35A4">
      <w:pPr>
        <w:pStyle w:val="BodyA"/>
        <w:spacing w:line="480" w:lineRule="auto"/>
        <w:rPr>
          <w:rStyle w:val="None"/>
        </w:rPr>
      </w:pPr>
      <w:bookmarkStart w:id="32" w:name="_Ref514161310"/>
      <w:bookmarkEnd w:id="31"/>
      <w:r>
        <w:rPr>
          <w:rStyle w:val="css-g38gqj"/>
        </w:rPr>
        <w:t xml:space="preserve">Fig. </w:t>
      </w:r>
      <w:bookmarkEnd w:id="32"/>
      <w:r w:rsidR="001F34FA">
        <w:rPr>
          <w:rStyle w:val="css-g38gqj"/>
        </w:rPr>
        <w:t>2</w:t>
      </w:r>
      <w:r w:rsidR="008826E7">
        <w:rPr>
          <w:rStyle w:val="css-g38gqj"/>
        </w:rPr>
        <w:t xml:space="preserve">. </w:t>
      </w:r>
      <w:r>
        <w:rPr>
          <w:rStyle w:val="css-g38gqj"/>
        </w:rPr>
        <w:t>Trend</w:t>
      </w:r>
      <w:r w:rsidR="008826E7">
        <w:rPr>
          <w:rStyle w:val="css-g38gqj"/>
        </w:rPr>
        <w:t>s</w:t>
      </w:r>
      <w:r w:rsidR="001F34FA">
        <w:rPr>
          <w:rStyle w:val="css-g38gqj"/>
        </w:rPr>
        <w:t xml:space="preserve"> </w:t>
      </w:r>
      <w:r>
        <w:rPr>
          <w:rStyle w:val="css-g38gqj"/>
        </w:rPr>
        <w:t>in five acoustic survey indi</w:t>
      </w:r>
      <w:r w:rsidR="001F34FA">
        <w:rPr>
          <w:rStyle w:val="css-g38gqj"/>
        </w:rPr>
        <w:t>ces: Div. 2J3K Fall Canada (1982</w:t>
      </w:r>
      <w:r>
        <w:rPr>
          <w:rStyle w:val="css-g38gqj"/>
        </w:rPr>
        <w:t>-92), Div. 2J3K Fall USSR (1982-</w:t>
      </w:r>
      <w:r w:rsidR="001F34FA">
        <w:rPr>
          <w:rStyle w:val="css-g38gqj"/>
        </w:rPr>
        <w:t>92), Div. 3L Spring Canada (1988</w:t>
      </w:r>
      <w:r>
        <w:rPr>
          <w:rStyle w:val="css-g38gqj"/>
        </w:rPr>
        <w:t>-92, 1996, 1999-2005, 2007-15, 2017), Div. 3LNO Spring USSR (19</w:t>
      </w:r>
      <w:r w:rsidR="001F34FA">
        <w:rPr>
          <w:rStyle w:val="css-g38gqj"/>
        </w:rPr>
        <w:t>75</w:t>
      </w:r>
      <w:r>
        <w:rPr>
          <w:rStyle w:val="css-g38gqj"/>
        </w:rPr>
        <w:t>-94), and Trinity Bay (inshore Div. 3L;</w:t>
      </w:r>
      <w:r>
        <w:rPr>
          <w:rStyle w:val="None"/>
        </w:rPr>
        <w:t xml:space="preserve"> </w:t>
      </w:r>
      <w:r>
        <w:rPr>
          <w:rStyle w:val="css-g38gqj"/>
        </w:rPr>
        <w:t>1999-2005, 2007</w:t>
      </w:r>
      <w:r w:rsidR="008826E7">
        <w:rPr>
          <w:rStyle w:val="css-g38gqj"/>
        </w:rPr>
        <w:t xml:space="preserve">-13, 2017). The vertical lines </w:t>
      </w:r>
      <w:r>
        <w:rPr>
          <w:rStyle w:val="css-g38gqj"/>
        </w:rPr>
        <w:t>indicate 95% confidence intervals of the index. Note the log scale.</w:t>
      </w:r>
    </w:p>
    <w:p w14:paraId="3BCF2C77" w14:textId="049BB755" w:rsidR="001F34FA" w:rsidRDefault="001F34FA" w:rsidP="001F34FA">
      <w:pPr>
        <w:pStyle w:val="BodyA"/>
        <w:spacing w:line="480" w:lineRule="auto"/>
        <w:rPr>
          <w:rStyle w:val="css-g38gqj"/>
        </w:rPr>
      </w:pPr>
      <w:bookmarkStart w:id="33" w:name="_Ref5141612591"/>
      <w:bookmarkStart w:id="34" w:name="_Ref5141613251"/>
      <w:r>
        <w:rPr>
          <w:rStyle w:val="css-g38gqj"/>
        </w:rPr>
        <w:t xml:space="preserve">Fig. </w:t>
      </w:r>
      <w:bookmarkEnd w:id="33"/>
      <w:r>
        <w:rPr>
          <w:rStyle w:val="css-g38gqj"/>
        </w:rPr>
        <w:t>3. (a) Capelin biomass (kg/ km</w:t>
      </w:r>
      <w:r w:rsidRPr="00C97DAB">
        <w:rPr>
          <w:rStyle w:val="css-g38gqj"/>
          <w:vertAlign w:val="superscript"/>
        </w:rPr>
        <w:t>-2</w:t>
      </w:r>
      <w:r>
        <w:rPr>
          <w:rStyle w:val="css-g38gqj"/>
        </w:rPr>
        <w:t>) estimated from the seasonal inshore acoustic survey in Trinity Bay, NL, Canada. The May values are for the main portion of Trinity Bay only, while the other months surveyed the entire bay, including the arms and headland (note the log scale); and (b) capelin maturity stage composition (n = 5319) and (c) capelin age composition (n = 864) sampled in the seasonal inshore acoustic surveys in Trinity Bay in 2003-05. S/R is spent/recovering, Mat. is maturing, and Imm. is immature.</w:t>
      </w:r>
    </w:p>
    <w:p w14:paraId="6503E40B" w14:textId="58AD803E" w:rsidR="00794830" w:rsidRDefault="00BD35A4">
      <w:pPr>
        <w:pStyle w:val="BodyA"/>
        <w:spacing w:line="480" w:lineRule="auto"/>
        <w:rPr>
          <w:rStyle w:val="css-g38gqj"/>
        </w:rPr>
      </w:pPr>
      <w:r>
        <w:rPr>
          <w:rStyle w:val="css-g38gqj"/>
        </w:rPr>
        <w:t xml:space="preserve">Fig. </w:t>
      </w:r>
      <w:bookmarkEnd w:id="34"/>
      <w:r>
        <w:rPr>
          <w:rStyle w:val="css-g38gqj"/>
        </w:rPr>
        <w:t xml:space="preserve">4. Center of gravity analysis using the VAST package in R </w:t>
      </w:r>
      <w:r w:rsidR="0097028C">
        <w:rPr>
          <w:rStyle w:val="css-g38gqj"/>
        </w:rPr>
        <w:fldChar w:fldCharType="begin">
          <w:fldData xml:space="preserve">PEVuZE5vdGU+PENpdGU+PEF1dGhvcj5UaG9yc29uPC9BdXRob3I+PFllYXI+MjAxNzwvWWVhcj48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</w:fldData>
        </w:fldChar>
      </w:r>
      <w:r w:rsidR="00594D36">
        <w:rPr>
          <w:rStyle w:val="css-g38gqj"/>
        </w:rPr>
        <w:instrText xml:space="preserve"> ADDIN EN.CITE </w:instrText>
      </w:r>
      <w:r w:rsidR="00594D36">
        <w:rPr>
          <w:rStyle w:val="css-g38gqj"/>
        </w:rPr>
        <w:fldChar w:fldCharType="begin">
          <w:fldData xml:space="preserve">PEVuZE5vdGU+PENpdGU+PEF1dGhvcj5UaG9yc29uPC9BdXRob3I+PFllYXI+MjAxNzwvWWVhcj48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</w:fldData>
        </w:fldChar>
      </w:r>
      <w:r w:rsidR="00594D36">
        <w:rPr>
          <w:rStyle w:val="css-g38gqj"/>
        </w:rPr>
        <w:instrText xml:space="preserve"> ADDIN EN.CITE.DATA </w:instrText>
      </w:r>
      <w:r w:rsidR="00594D36">
        <w:rPr>
          <w:rStyle w:val="css-g38gqj"/>
        </w:rPr>
      </w:r>
      <w:r w:rsidR="00594D36">
        <w:rPr>
          <w:rStyle w:val="css-g38gqj"/>
        </w:rPr>
        <w:fldChar w:fldCharType="end"/>
      </w:r>
      <w:r w:rsidR="0097028C">
        <w:rPr>
          <w:rStyle w:val="css-g38gqj"/>
        </w:rPr>
      </w:r>
      <w:r w:rsidR="0097028C">
        <w:rPr>
          <w:rStyle w:val="css-g38gqj"/>
        </w:rPr>
        <w:fldChar w:fldCharType="separate"/>
      </w:r>
      <w:r w:rsidR="00594D36">
        <w:rPr>
          <w:rStyle w:val="css-g38gqj"/>
          <w:noProof/>
        </w:rPr>
        <w:t>(Thorson et al. 2016, Thorson &amp; Barnett 2017)</w:t>
      </w:r>
      <w:r w:rsidR="0097028C">
        <w:rPr>
          <w:rStyle w:val="css-g38gqj"/>
        </w:rPr>
        <w:fldChar w:fldCharType="end"/>
      </w:r>
      <w:r>
        <w:rPr>
          <w:rStyle w:val="css-g38gqj"/>
        </w:rPr>
        <w:t xml:space="preserve"> using data from the fall bottom-trawl survey in NAFO Divisions 2J3KL (Newfoundland and Labrador, Canada; 1995-2017) to fit a geostatistical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w:t>
      </w:r>
      <w:r>
        <w:rPr>
          <w:rStyle w:val="css-g38gqj"/>
        </w:rPr>
        <w:lastRenderedPageBreak/>
        <w:t>covered by the survey and the light pink (cream) area indicates inshore strata that are poorly covered by the fall bottom-trawl survey.</w:t>
      </w:r>
    </w:p>
    <w:p w14:paraId="0256AA31" w14:textId="77777777" w:rsidR="00961E14" w:rsidRDefault="00961E14">
      <w:pPr>
        <w:pStyle w:val="BodyA"/>
        <w:spacing w:after="200" w:line="276" w:lineRule="auto"/>
        <w:rPr>
          <w:ins w:id="35" w:author="Alejandro BUren" w:date="2018-12-10T02:53:00Z"/>
          <w:rStyle w:val="None"/>
          <w:rFonts w:ascii="Calibri" w:eastAsia="Calibri" w:hAnsi="Calibri" w:cs="Calibri"/>
          <w:b/>
          <w:bCs/>
        </w:rPr>
      </w:pPr>
      <w:ins w:id="36" w:author="Alejandro BUren" w:date="2018-12-10T02:53:00Z">
        <w:r>
          <w:rPr>
            <w:rStyle w:val="None"/>
            <w:rFonts w:ascii="Calibri" w:eastAsia="Calibri" w:hAnsi="Calibri" w:cs="Calibri"/>
            <w:b/>
            <w:bCs/>
          </w:rPr>
          <w:t xml:space="preserve">Fig 5. </w:t>
        </w:r>
      </w:ins>
    </w:p>
    <w:p w14:paraId="61506E35" w14:textId="09BA04FC" w:rsidR="00794830" w:rsidRDefault="00961E14">
      <w:pPr>
        <w:pStyle w:val="BodyA"/>
        <w:spacing w:after="200" w:line="276" w:lineRule="auto"/>
      </w:pPr>
      <w:ins w:id="37" w:author="Alejandro BUren" w:date="2018-12-10T02:53:00Z">
        <w:r>
          <w:rPr>
            <w:rStyle w:val="None"/>
            <w:rFonts w:ascii="Calibri" w:eastAsia="Calibri" w:hAnsi="Calibri" w:cs="Calibri"/>
            <w:b/>
            <w:bCs/>
          </w:rPr>
          <w:t>Fig. 6.</w:t>
        </w:r>
      </w:ins>
      <w:r w:rsidR="00BD35A4">
        <w:rPr>
          <w:rStyle w:val="None"/>
          <w:rFonts w:ascii="Calibri" w:eastAsia="Calibri" w:hAnsi="Calibri" w:cs="Calibri"/>
          <w:b/>
          <w:bCs/>
        </w:rPr>
        <w:br w:type="page"/>
      </w:r>
    </w:p>
    <w:p w14:paraId="65A0DCE4" w14:textId="77777777"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14:paraId="6746F769" w14:textId="45D00D56" w:rsidR="00794830" w:rsidRDefault="00594D36">
      <w:pPr>
        <w:pStyle w:val="BodyA"/>
        <w:spacing w:after="200" w:line="276" w:lineRule="auto"/>
      </w:pPr>
      <w:r>
        <w:rPr>
          <w:rFonts w:ascii="Calibri" w:eastAsia="Calibri" w:hAnsi="Calibri" w:cs="Calibri"/>
          <w:b/>
          <w:bCs/>
          <w:noProof/>
          <w:lang w:val="en-CA" w:eastAsia="en-CA"/>
        </w:rPr>
        <w:drawing>
          <wp:inline distT="0" distB="0" distL="0" distR="0" wp14:anchorId="38AAF929" wp14:editId="3E781E1D">
            <wp:extent cx="5194800" cy="5119200"/>
            <wp:effectExtent l="0" t="0" r="6350" b="5715"/>
            <wp:docPr id="3" name="Picture 3" descr="D:\Buren_files\MEGA\papersAle\Frank_etal_2016_rebuttal\figures\survey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n_files\MEGA\papersAle\Frank_etal_2016_rebuttal\figures\survey_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4800" cy="5119200"/>
                    </a:xfrm>
                    <a:prstGeom prst="rect">
                      <a:avLst/>
                    </a:prstGeom>
                    <a:noFill/>
                    <a:ln>
                      <a:noFill/>
                    </a:ln>
                  </pic:spPr>
                </pic:pic>
              </a:graphicData>
            </a:graphic>
          </wp:inline>
        </w:drawing>
      </w:r>
      <w:r w:rsidRPr="00594D36">
        <w:rPr>
          <w:rStyle w:val="None"/>
          <w:rFonts w:ascii="Calibri" w:eastAsia="Calibri" w:hAnsi="Calibri" w:cs="Calibri"/>
          <w:b/>
          <w:bCs/>
        </w:rPr>
        <w:t xml:space="preserve"> </w:t>
      </w:r>
      <w:r w:rsidR="00BD35A4">
        <w:rPr>
          <w:rStyle w:val="None"/>
          <w:rFonts w:ascii="Calibri" w:eastAsia="Calibri" w:hAnsi="Calibri" w:cs="Calibri"/>
          <w:b/>
          <w:bCs/>
        </w:rPr>
        <w:br w:type="page"/>
      </w:r>
    </w:p>
    <w:p w14:paraId="288E5628" w14:textId="080A9BA8"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1A02331B" w14:textId="5FF79244" w:rsidR="001F34FA" w:rsidRDefault="00594D36">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4CD550D4" wp14:editId="5384D1E4">
            <wp:extent cx="5943600" cy="3302000"/>
            <wp:effectExtent l="0" t="0" r="0" b="0"/>
            <wp:docPr id="4" name="Picture 4" descr="D:\Buren_files\MEGA\papersAle\Frank_etal_2016_rebuttal\figures\biomass_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ren_files\MEGA\papersAle\Frank_etal_2016_rebuttal\figures\biomass_trend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1C4A4B1D" w14:textId="1EC12292" w:rsidR="00C97DAB" w:rsidRDefault="00C97DAB">
      <w:pPr>
        <w:pStyle w:val="BodyA"/>
        <w:spacing w:after="200" w:line="276" w:lineRule="auto"/>
        <w:rPr>
          <w:rStyle w:val="None"/>
          <w:rFonts w:ascii="Calibri" w:eastAsia="Calibri" w:hAnsi="Calibri" w:cs="Calibri"/>
          <w:b/>
          <w:bCs/>
        </w:rPr>
      </w:pPr>
    </w:p>
    <w:p w14:paraId="778BFC4B" w14:textId="633B81FA" w:rsidR="00794830" w:rsidRDefault="00794830">
      <w:pPr>
        <w:pStyle w:val="BodyA"/>
        <w:spacing w:after="200" w:line="276" w:lineRule="auto"/>
        <w:rPr>
          <w:rStyle w:val="None"/>
          <w:rFonts w:ascii="Calibri" w:eastAsia="Calibri" w:hAnsi="Calibri" w:cs="Calibri"/>
          <w:b/>
          <w:bCs/>
        </w:rPr>
      </w:pPr>
    </w:p>
    <w:p w14:paraId="3902E240" w14:textId="77777777" w:rsidR="001F34FA" w:rsidRDefault="001F34FA">
      <w:pPr>
        <w:rPr>
          <w:rStyle w:val="None"/>
          <w:rFonts w:ascii="Calibri" w:eastAsia="Calibri" w:hAnsi="Calibri" w:cs="Calibri"/>
          <w:b/>
          <w:bCs/>
          <w:color w:val="000000"/>
          <w:u w:color="000000"/>
        </w:rPr>
      </w:pPr>
      <w:r>
        <w:rPr>
          <w:rStyle w:val="None"/>
          <w:rFonts w:ascii="Calibri" w:eastAsia="Calibri" w:hAnsi="Calibri" w:cs="Calibri"/>
          <w:b/>
          <w:bCs/>
        </w:rPr>
        <w:br w:type="page"/>
      </w:r>
    </w:p>
    <w:p w14:paraId="505AB930" w14:textId="7459EDC0"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 xml:space="preserve">Fig. 3 </w:t>
      </w:r>
    </w:p>
    <w:p w14:paraId="437F4EAA" w14:textId="7F27CED0" w:rsidR="00794830" w:rsidRDefault="00F87DCA">
      <w:pPr>
        <w:pStyle w:val="BodyA"/>
        <w:spacing w:after="200" w:line="276" w:lineRule="auto"/>
        <w:rPr>
          <w:rStyle w:val="None"/>
          <w:rFonts w:ascii="Calibri" w:eastAsia="Calibri" w:hAnsi="Calibri" w:cs="Calibri"/>
          <w:b/>
          <w:bCs/>
        </w:rPr>
      </w:pPr>
      <w:commentRangeStart w:id="38"/>
      <w:r>
        <w:rPr>
          <w:rFonts w:ascii="Calibri" w:eastAsia="Calibri" w:hAnsi="Calibri" w:cs="Calibri"/>
          <w:b/>
          <w:bCs/>
          <w:noProof/>
          <w:lang w:val="en-CA" w:eastAsia="en-CA"/>
        </w:rPr>
        <w:drawing>
          <wp:inline distT="0" distB="0" distL="0" distR="0" wp14:anchorId="3B116B2C" wp14:editId="53BA0396">
            <wp:extent cx="4572000" cy="7315200"/>
            <wp:effectExtent l="0" t="0" r="0" b="0"/>
            <wp:docPr id="6" name="Picture 6" descr="D:\Buren_files\MEGA\papersAle\Frank_etal_2016_rebuttal\figures\output\Fig3_seasonal_bi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ren_files\MEGA\papersAle\Frank_etal_2016_rebuttal\figures\output\Fig3_seasonal_bioma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7315200"/>
                    </a:xfrm>
                    <a:prstGeom prst="rect">
                      <a:avLst/>
                    </a:prstGeom>
                    <a:noFill/>
                    <a:ln>
                      <a:noFill/>
                    </a:ln>
                  </pic:spPr>
                </pic:pic>
              </a:graphicData>
            </a:graphic>
          </wp:inline>
        </w:drawing>
      </w:r>
      <w:commentRangeEnd w:id="38"/>
      <w:r>
        <w:rPr>
          <w:rStyle w:val="CommentReference"/>
          <w:rFonts w:cs="Times New Roman"/>
          <w:color w:val="auto"/>
        </w:rPr>
        <w:commentReference w:id="38"/>
      </w:r>
    </w:p>
    <w:p w14:paraId="59A21BEB" w14:textId="55F7E3F5" w:rsidR="00794830" w:rsidRDefault="00BD35A4">
      <w:pPr>
        <w:pStyle w:val="BodyA"/>
        <w:spacing w:after="200" w:line="276" w:lineRule="auto"/>
        <w:rPr>
          <w:rStyle w:val="None"/>
          <w:rFonts w:ascii="Calibri" w:eastAsia="Calibri" w:hAnsi="Calibri" w:cs="Calibri"/>
          <w:b/>
          <w:bCs/>
        </w:rPr>
      </w:pPr>
      <w:r>
        <w:rPr>
          <w:rStyle w:val="None"/>
          <w:rFonts w:ascii="Calibri" w:eastAsia="Calibri" w:hAnsi="Calibri" w:cs="Calibri"/>
          <w:b/>
          <w:bCs/>
        </w:rPr>
        <w:br w:type="page"/>
      </w:r>
      <w:r w:rsidR="001F34FA">
        <w:rPr>
          <w:rStyle w:val="None"/>
          <w:rFonts w:ascii="Calibri" w:eastAsia="Calibri" w:hAnsi="Calibri" w:cs="Calibri"/>
          <w:b/>
          <w:bCs/>
        </w:rPr>
        <w:lastRenderedPageBreak/>
        <w:t>F</w:t>
      </w:r>
      <w:r>
        <w:rPr>
          <w:rStyle w:val="None"/>
          <w:rFonts w:ascii="Calibri" w:eastAsia="Calibri" w:hAnsi="Calibri" w:cs="Calibri"/>
          <w:b/>
          <w:bCs/>
        </w:rPr>
        <w:t>ig. 4</w:t>
      </w:r>
    </w:p>
    <w:p w14:paraId="3B15E083" w14:textId="6858889D" w:rsidR="00794830" w:rsidRDefault="00E9621D">
      <w:pPr>
        <w:pStyle w:val="BodyA"/>
        <w:spacing w:after="200" w:line="276" w:lineRule="auto"/>
        <w:rPr>
          <w:rStyle w:val="None"/>
          <w:rFonts w:ascii="Calibri" w:eastAsia="Calibri" w:hAnsi="Calibri" w:cs="Calibri"/>
          <w:b/>
          <w:bCs/>
        </w:rPr>
      </w:pPr>
      <w:r>
        <w:rPr>
          <w:rFonts w:ascii="Calibri" w:eastAsia="Calibri" w:hAnsi="Calibri" w:cs="Calibri"/>
          <w:b/>
          <w:bCs/>
          <w:noProof/>
          <w:lang w:val="en-CA" w:eastAsia="en-CA"/>
        </w:rPr>
        <w:drawing>
          <wp:inline distT="0" distB="0" distL="0" distR="0" wp14:anchorId="6665EADF" wp14:editId="54210671">
            <wp:extent cx="5943600" cy="5943600"/>
            <wp:effectExtent l="0" t="0" r="0" b="0"/>
            <wp:docPr id="5" name="Picture 5" descr="D:\Buren_files\MEGA\papersAle\Frank_etal_2016_rebuttal\figures\center_of_gravity_map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uren_files\MEGA\papersAle\Frank_etal_2016_rebuttal\figures\center_of_gravity_map_v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152C8C5" w14:textId="77777777" w:rsidR="00794830" w:rsidRDefault="00794830">
      <w:pPr>
        <w:pStyle w:val="BodyA"/>
        <w:spacing w:after="200" w:line="276" w:lineRule="auto"/>
        <w:rPr>
          <w:rStyle w:val="css-g38gqj"/>
          <w:rFonts w:ascii="Calibri" w:eastAsia="Calibri" w:hAnsi="Calibri" w:cs="Calibri"/>
          <w:b/>
          <w:bCs/>
        </w:rPr>
      </w:pPr>
    </w:p>
    <w:p w14:paraId="51686A6B" w14:textId="54AEF410" w:rsidR="00961E14" w:rsidRDefault="00961E14">
      <w:pPr>
        <w:pStyle w:val="BodyA"/>
        <w:spacing w:after="200" w:line="276" w:lineRule="auto"/>
        <w:rPr>
          <w:rStyle w:val="None"/>
          <w:rFonts w:ascii="Calibri" w:eastAsia="Calibri" w:hAnsi="Calibri" w:cs="Calibri"/>
          <w:b/>
          <w:bCs/>
        </w:rPr>
      </w:pPr>
      <w:r>
        <w:rPr>
          <w:rStyle w:val="None"/>
          <w:rFonts w:ascii="Calibri" w:eastAsia="Calibri" w:hAnsi="Calibri" w:cs="Calibri"/>
          <w:b/>
          <w:bCs/>
        </w:rPr>
        <w:t>Fig. 5</w:t>
      </w:r>
    </w:p>
    <w:p w14:paraId="31FA5828" w14:textId="77777777" w:rsidR="00961E14" w:rsidRDefault="00961E14">
      <w:pPr>
        <w:pStyle w:val="BodyA"/>
        <w:spacing w:after="200" w:line="276" w:lineRule="auto"/>
        <w:rPr>
          <w:rStyle w:val="None"/>
          <w:rFonts w:ascii="Calibri" w:eastAsia="Calibri" w:hAnsi="Calibri" w:cs="Calibri"/>
          <w:b/>
          <w:bCs/>
        </w:rPr>
      </w:pPr>
      <w:r>
        <w:rPr>
          <w:rStyle w:val="None"/>
          <w:rFonts w:ascii="Calibri" w:eastAsia="Calibri" w:hAnsi="Calibri" w:cs="Calibri"/>
          <w:b/>
          <w:bCs/>
        </w:rPr>
        <w:t>Fig. 6</w:t>
      </w:r>
    </w:p>
    <w:p w14:paraId="6FED1CD5" w14:textId="0430232F" w:rsidR="00794830" w:rsidRDefault="00961E14">
      <w:pPr>
        <w:pStyle w:val="BodyA"/>
        <w:spacing w:after="200" w:line="276" w:lineRule="auto"/>
      </w:pPr>
      <w:r>
        <w:rPr>
          <w:rFonts w:ascii="Calibri" w:eastAsia="Calibri" w:hAnsi="Calibri" w:cs="Calibri"/>
          <w:b/>
          <w:bCs/>
          <w:noProof/>
          <w:lang w:val="en-CA" w:eastAsia="en-CA"/>
        </w:rPr>
        <w:lastRenderedPageBreak/>
        <w:drawing>
          <wp:inline distT="0" distB="0" distL="0" distR="0" wp14:anchorId="786CD9E7" wp14:editId="5065C344">
            <wp:extent cx="5943600" cy="3211551"/>
            <wp:effectExtent l="0" t="0" r="0" b="8255"/>
            <wp:docPr id="1" name="Picture 1" descr="D:\Buren_files\MEGA\papersAle\Frank_etal_2016_rebuttal\figures\output\Fig6_Larv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n_files\MEGA\papersAle\Frank_etal_2016_rebuttal\figures\output\Fig6_LarvalDensit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11551"/>
                    </a:xfrm>
                    <a:prstGeom prst="rect">
                      <a:avLst/>
                    </a:prstGeom>
                    <a:noFill/>
                    <a:ln>
                      <a:noFill/>
                    </a:ln>
                  </pic:spPr>
                </pic:pic>
              </a:graphicData>
            </a:graphic>
          </wp:inline>
        </w:drawing>
      </w:r>
      <w:r w:rsidR="00BD35A4">
        <w:rPr>
          <w:rStyle w:val="None"/>
          <w:rFonts w:ascii="Calibri" w:eastAsia="Calibri" w:hAnsi="Calibri" w:cs="Calibri"/>
          <w:b/>
          <w:bCs/>
        </w:rPr>
        <w:br w:type="page"/>
      </w:r>
    </w:p>
    <w:p w14:paraId="07CA4244" w14:textId="44592BE7" w:rsidR="00794830" w:rsidRDefault="00BD35A4" w:rsidP="00D1590F">
      <w:pPr>
        <w:pStyle w:val="Heading2"/>
        <w:spacing w:line="480" w:lineRule="auto"/>
        <w:rPr>
          <w:rStyle w:val="None"/>
          <w:rFonts w:ascii="Times New Roman" w:eastAsia="Times New Roman" w:hAnsi="Times New Roman" w:cs="Times New Roman"/>
          <w:sz w:val="24"/>
          <w:szCs w:val="24"/>
        </w:rPr>
      </w:pPr>
      <w:r>
        <w:rPr>
          <w:rStyle w:val="None"/>
          <w:rFonts w:ascii="Times New Roman" w:hAnsi="Times New Roman"/>
          <w:i w:val="0"/>
          <w:iCs w:val="0"/>
          <w:sz w:val="24"/>
          <w:szCs w:val="24"/>
          <w:lang w:val="en-US"/>
        </w:rPr>
        <w:lastRenderedPageBreak/>
        <w:t>References</w:t>
      </w:r>
    </w:p>
    <w:p w14:paraId="081CD0BF" w14:textId="77777777" w:rsidR="00756990" w:rsidRPr="00756990" w:rsidRDefault="00D1590F" w:rsidP="00756990">
      <w:pPr>
        <w:pStyle w:val="EndNoteBibliography"/>
        <w:ind w:left="720" w:hanging="720"/>
        <w:rPr>
          <w:noProof/>
        </w:rPr>
      </w:pPr>
      <w:r w:rsidRPr="00D1590F">
        <w:rPr>
          <w:rStyle w:val="None"/>
          <w:rFonts w:ascii="Calibri" w:eastAsia="Times New Roman" w:hAnsi="Calibri" w:cs="Calibri"/>
          <w:b/>
          <w:bCs/>
          <w:i/>
          <w:iCs/>
          <w:sz w:val="22"/>
          <w:lang w:val="de-DE"/>
        </w:rPr>
        <w:fldChar w:fldCharType="begin"/>
      </w:r>
      <w:r w:rsidRPr="00D1590F">
        <w:rPr>
          <w:rStyle w:val="None"/>
          <w:rFonts w:eastAsia="Times New Roman"/>
          <w:szCs w:val="24"/>
        </w:rPr>
        <w:instrText xml:space="preserve"> ADDIN EN.REFLIST </w:instrText>
      </w:r>
      <w:r w:rsidRPr="00D1590F">
        <w:rPr>
          <w:rStyle w:val="None"/>
          <w:rFonts w:ascii="Calibri" w:eastAsia="Times New Roman" w:hAnsi="Calibri" w:cs="Calibri"/>
          <w:b/>
          <w:bCs/>
          <w:i/>
          <w:iCs/>
          <w:sz w:val="22"/>
          <w:lang w:val="de-DE"/>
        </w:rPr>
        <w:fldChar w:fldCharType="separate"/>
      </w:r>
      <w:r w:rsidR="00756990" w:rsidRPr="00756990">
        <w:rPr>
          <w:noProof/>
        </w:rPr>
        <w:t>Anderson JT, Dalley EL, O'Driscoll RL (2002) Juvenile capelin (</w:t>
      </w:r>
      <w:r w:rsidR="00756990" w:rsidRPr="00756990">
        <w:rPr>
          <w:i/>
          <w:noProof/>
        </w:rPr>
        <w:t>Mallotus villosus</w:t>
      </w:r>
      <w:r w:rsidR="00756990" w:rsidRPr="00756990">
        <w:rPr>
          <w:noProof/>
        </w:rPr>
        <w:t>) off Newfoundland and Labrador in the 1990s. ICES Journal of Marine Science 59:917-928</w:t>
      </w:r>
    </w:p>
    <w:p w14:paraId="60A626DC" w14:textId="77777777" w:rsidR="00756990" w:rsidRPr="00756990" w:rsidRDefault="00756990" w:rsidP="00756990">
      <w:pPr>
        <w:pStyle w:val="EndNoteBibliography"/>
        <w:ind w:left="720" w:hanging="720"/>
        <w:rPr>
          <w:noProof/>
        </w:rPr>
      </w:pPr>
      <w:r w:rsidRPr="00756990">
        <w:rPr>
          <w:noProof/>
        </w:rPr>
        <w:t>Anon (1998) Capelin in SA2 + Div. 3KL. Vol 98/63. Canadian Science Advisory Secretariat (CSAS) Research Document</w:t>
      </w:r>
    </w:p>
    <w:p w14:paraId="2F8D3F8C" w14:textId="77777777" w:rsidR="00756990" w:rsidRPr="00756990" w:rsidRDefault="00756990" w:rsidP="00756990">
      <w:pPr>
        <w:pStyle w:val="EndNoteBibliography"/>
        <w:ind w:left="720" w:hanging="720"/>
        <w:rPr>
          <w:noProof/>
        </w:rPr>
      </w:pPr>
      <w:r w:rsidRPr="00756990">
        <w:rPr>
          <w:noProof/>
        </w:rPr>
        <w:t>Baillie SM, Jones IL (2004) Response of Atlantic Puffins to a Decline in Capelin Abundance at the Gannet Islands, Labrador. Waterbirds: The International Journal of Waterbird Biology 27:102-111</w:t>
      </w:r>
    </w:p>
    <w:p w14:paraId="3F960DC0" w14:textId="77777777" w:rsidR="00756990" w:rsidRPr="00756990" w:rsidRDefault="00756990" w:rsidP="00756990">
      <w:pPr>
        <w:pStyle w:val="EndNoteBibliography"/>
        <w:ind w:left="720" w:hanging="720"/>
        <w:rPr>
          <w:noProof/>
        </w:rPr>
      </w:pPr>
      <w:r w:rsidRPr="00756990">
        <w:rPr>
          <w:noProof/>
        </w:rPr>
        <w:t>Bakanev VS (1992) Results from the acoustic capelin surveys in Div 3LNO and 2J+3KL in 1991. NAFO SCR Doc 92/1</w:t>
      </w:r>
    </w:p>
    <w:p w14:paraId="79879818" w14:textId="77777777" w:rsidR="00756990" w:rsidRPr="00756990" w:rsidRDefault="00756990" w:rsidP="00756990">
      <w:pPr>
        <w:pStyle w:val="EndNoteBibliography"/>
        <w:ind w:left="720" w:hanging="720"/>
        <w:rPr>
          <w:noProof/>
        </w:rPr>
      </w:pPr>
      <w:r w:rsidRPr="00756990">
        <w:rPr>
          <w:noProof/>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 Cambridge, UK, p. 191-255</w:t>
      </w:r>
    </w:p>
    <w:p w14:paraId="0FA5390B" w14:textId="77777777" w:rsidR="00756990" w:rsidRPr="00756990" w:rsidRDefault="00756990" w:rsidP="00756990">
      <w:pPr>
        <w:pStyle w:val="EndNoteBibliography"/>
        <w:ind w:left="720" w:hanging="720"/>
        <w:rPr>
          <w:noProof/>
        </w:rPr>
      </w:pPr>
      <w:r w:rsidRPr="00756990">
        <w:rPr>
          <w:noProof/>
        </w:rPr>
        <w:t xml:space="preserve">Bennett SG, Burke CM, Hedd A, Montevecchi William A (2013) Comparison of capelin </w:t>
      </w:r>
      <w:r w:rsidRPr="00756990">
        <w:rPr>
          <w:i/>
          <w:noProof/>
        </w:rPr>
        <w:t>Mallotus villosus</w:t>
      </w:r>
      <w:r w:rsidRPr="00756990">
        <w:rPr>
          <w:noProof/>
        </w:rPr>
        <w:t xml:space="preserve"> in the prey loads of common murres </w:t>
      </w:r>
      <w:r w:rsidRPr="00756990">
        <w:rPr>
          <w:i/>
          <w:noProof/>
        </w:rPr>
        <w:t>Uria aalge</w:t>
      </w:r>
      <w:r w:rsidRPr="00756990">
        <w:rPr>
          <w:noProof/>
        </w:rPr>
        <w:t xml:space="preserve"> and northern gannets </w:t>
      </w:r>
      <w:r w:rsidRPr="00756990">
        <w:rPr>
          <w:i/>
          <w:noProof/>
        </w:rPr>
        <w:t>Morus bassanus</w:t>
      </w:r>
      <w:r w:rsidRPr="00756990">
        <w:rPr>
          <w:noProof/>
        </w:rPr>
        <w:t xml:space="preserve"> foraging from the same breeding site in the northwest Atlantic. Marine Ornithology 41:179-182</w:t>
      </w:r>
    </w:p>
    <w:p w14:paraId="673CCCD8" w14:textId="77777777" w:rsidR="00756990" w:rsidRPr="00756990" w:rsidRDefault="00756990" w:rsidP="00756990">
      <w:pPr>
        <w:pStyle w:val="EndNoteBibliography"/>
        <w:ind w:left="720" w:hanging="720"/>
        <w:rPr>
          <w:noProof/>
        </w:rPr>
      </w:pPr>
      <w:r w:rsidRPr="00756990">
        <w:rPr>
          <w:noProof/>
        </w:rPr>
        <w:t>Bryant R, Jones IL (1999) Food Resource Use and Diet Overlap of Common and Thick-Billed Murres at the Gannet Islands, Labrador. Waterbirds: The International Journal of Waterbird Biology 22:392-400</w:t>
      </w:r>
    </w:p>
    <w:p w14:paraId="592DA9D7" w14:textId="77777777" w:rsidR="00756990" w:rsidRPr="00756990" w:rsidRDefault="00756990" w:rsidP="00756990">
      <w:pPr>
        <w:pStyle w:val="EndNoteBibliography"/>
        <w:ind w:left="720" w:hanging="720"/>
        <w:rPr>
          <w:noProof/>
        </w:rPr>
      </w:pPr>
      <w:r w:rsidRPr="00756990">
        <w:rPr>
          <w:noProof/>
        </w:rPr>
        <w:t>Buren AD, Koen-Alonso M, Pepin P, Mowbray F, Nakashima BS, Stenson GB, Ollerhead N, Montevecchi WA (2014a) Bottom-up regulation of capelin, a keystone forage species. PLoS ONE 9:e87589</w:t>
      </w:r>
    </w:p>
    <w:p w14:paraId="66208BB7" w14:textId="77777777" w:rsidR="00756990" w:rsidRPr="00756990" w:rsidRDefault="00756990" w:rsidP="00756990">
      <w:pPr>
        <w:pStyle w:val="EndNoteBibliography"/>
        <w:ind w:left="720" w:hanging="720"/>
        <w:rPr>
          <w:noProof/>
        </w:rPr>
      </w:pPr>
      <w:r w:rsidRPr="00756990">
        <w:rPr>
          <w:noProof/>
        </w:rPr>
        <w:t>Buren AD, Koen-Alonso M, Stenson GB (2014b) The role of harp seals, fisheries and food availability in driving the dynamics of northern cod. Marine Ecology Progress Series 511:265-284</w:t>
      </w:r>
    </w:p>
    <w:p w14:paraId="463BD35B" w14:textId="77777777" w:rsidR="00756990" w:rsidRPr="00756990" w:rsidRDefault="00756990" w:rsidP="00756990">
      <w:pPr>
        <w:pStyle w:val="EndNoteBibliography"/>
        <w:ind w:left="720" w:hanging="720"/>
        <w:rPr>
          <w:noProof/>
        </w:rPr>
      </w:pPr>
      <w:r w:rsidRPr="00756990">
        <w:rPr>
          <w:noProof/>
        </w:rPr>
        <w:t>Burgess MG, Costello C, Fredston-Hermann A, Pinsky ML, Gaines SD, Tilman D, Polasky S (2017) Range contraction enables harvesting to extinction. Proceedings of the National Academy of Sciences 114:3945</w:t>
      </w:r>
    </w:p>
    <w:p w14:paraId="3345B0E2" w14:textId="77777777" w:rsidR="00756990" w:rsidRPr="00756990" w:rsidRDefault="00756990" w:rsidP="00756990">
      <w:pPr>
        <w:pStyle w:val="EndNoteBibliography"/>
        <w:ind w:left="720" w:hanging="720"/>
        <w:rPr>
          <w:noProof/>
        </w:rPr>
      </w:pPr>
      <w:r w:rsidRPr="00756990">
        <w:rPr>
          <w:noProof/>
        </w:rPr>
        <w:t>Carscadden J, Nakashima BS, Miller DS (1994) An evaluation of trends in abundance of capelin (Mallotus villosus) from acoustics, aerial surveys and catch rates in NAFO Division 3L, 1982-89. Northw Atl Fish Sci 17:45-57</w:t>
      </w:r>
    </w:p>
    <w:p w14:paraId="6B12473A" w14:textId="77777777" w:rsidR="00756990" w:rsidRPr="00756990" w:rsidRDefault="00756990" w:rsidP="00756990">
      <w:pPr>
        <w:pStyle w:val="EndNoteBibliography"/>
        <w:ind w:left="720" w:hanging="720"/>
        <w:rPr>
          <w:noProof/>
        </w:rPr>
      </w:pPr>
      <w:r w:rsidRPr="00756990">
        <w:rPr>
          <w:noProof/>
        </w:rPr>
        <w:t>Carscadden JE, Frank KT, Leggett WC (2001) Ecosystem changes and the effects on capelin (</w:t>
      </w:r>
      <w:r w:rsidRPr="00756990">
        <w:rPr>
          <w:i/>
          <w:noProof/>
        </w:rPr>
        <w:t>Mallotus villosus</w:t>
      </w:r>
      <w:r w:rsidRPr="00756990">
        <w:rPr>
          <w:noProof/>
        </w:rPr>
        <w:t>), a major forage species. Canadian Journal of Fisheries and Aquatic Sciences 58:73-85</w:t>
      </w:r>
    </w:p>
    <w:p w14:paraId="6E3C7CE9" w14:textId="77777777" w:rsidR="00756990" w:rsidRPr="00756990" w:rsidRDefault="00756990" w:rsidP="00756990">
      <w:pPr>
        <w:pStyle w:val="EndNoteBibliography"/>
        <w:ind w:left="720" w:hanging="720"/>
        <w:rPr>
          <w:noProof/>
        </w:rPr>
      </w:pPr>
      <w:r w:rsidRPr="00756990">
        <w:rPr>
          <w:noProof/>
        </w:rPr>
        <w:t>Carscadden JE, Gjøsæter H, Vilhjálmsson H (2013) A comparison of recent changes in distribution of capelin (</w:t>
      </w:r>
      <w:r w:rsidRPr="00756990">
        <w:rPr>
          <w:i/>
          <w:noProof/>
        </w:rPr>
        <w:t>Mallotus villosus)</w:t>
      </w:r>
      <w:r w:rsidRPr="00756990">
        <w:rPr>
          <w:noProof/>
        </w:rPr>
        <w:t xml:space="preserve"> in the Barents Sea, around Iceland and in the Northwest Atlantic. Progress in Oceanography 114:64-83</w:t>
      </w:r>
    </w:p>
    <w:p w14:paraId="25540625" w14:textId="77777777" w:rsidR="00756990" w:rsidRPr="00756990" w:rsidRDefault="00756990" w:rsidP="00756990">
      <w:pPr>
        <w:pStyle w:val="EndNoteBibliography"/>
        <w:ind w:left="720" w:hanging="720"/>
        <w:rPr>
          <w:noProof/>
        </w:rPr>
      </w:pPr>
      <w:r w:rsidRPr="00756990">
        <w:rPr>
          <w:noProof/>
        </w:rPr>
        <w:t xml:space="preserve">Carscadden JE, Nakashima BS (1997) Abundance and changes in distribution, biology and behavior of capelin in response to cooler water of the 1990s.  Forage fishes in marine ecosystems Proceedings of the International Symposium on the Role of Forage Fishes in </w:t>
      </w:r>
      <w:r w:rsidRPr="00756990">
        <w:rPr>
          <w:noProof/>
        </w:rPr>
        <w:lastRenderedPageBreak/>
        <w:t>Marine Ecosystems Alaska Sea Grant College Program Rep No AK-SG-97-01. University of Alaska Fairbanks, Fairbanks, Alaska, p. 457-468</w:t>
      </w:r>
    </w:p>
    <w:p w14:paraId="23A98A7B" w14:textId="77777777" w:rsidR="00756990" w:rsidRPr="00756990" w:rsidRDefault="00756990" w:rsidP="00756990">
      <w:pPr>
        <w:pStyle w:val="EndNoteBibliography"/>
        <w:ind w:left="720" w:hanging="720"/>
        <w:rPr>
          <w:noProof/>
        </w:rPr>
      </w:pPr>
      <w:r w:rsidRPr="00756990">
        <w:rPr>
          <w:noProof/>
        </w:rPr>
        <w:t>Chardine JW, Robertson GJ, Ryan PC, Turner B (2003) Abundance and distribution of common murres breeding at Funk Island, Newfoundland in 1972 and 2000. Canadian Wildlife Service Technical Report Series Atlantic Region:iv + 15</w:t>
      </w:r>
    </w:p>
    <w:p w14:paraId="36EED93D" w14:textId="77777777" w:rsidR="00756990" w:rsidRPr="00756990" w:rsidRDefault="00756990" w:rsidP="00756990">
      <w:pPr>
        <w:pStyle w:val="EndNoteBibliography"/>
        <w:ind w:left="720" w:hanging="720"/>
        <w:rPr>
          <w:noProof/>
        </w:rPr>
      </w:pPr>
      <w:r w:rsidRPr="00756990">
        <w:rPr>
          <w:noProof/>
        </w:rPr>
        <w:t>Chavez FP, Ryan J, Lluch-Cota SE, Ñiquen MC (2003) From anchovies to sardines and back: multidecadal change in the Pacific Ocean. Science 299:217-221</w:t>
      </w:r>
    </w:p>
    <w:p w14:paraId="469B2E9E" w14:textId="77777777" w:rsidR="00756990" w:rsidRPr="00756990" w:rsidRDefault="00756990" w:rsidP="00756990">
      <w:pPr>
        <w:pStyle w:val="EndNoteBibliography"/>
        <w:ind w:left="720" w:hanging="720"/>
        <w:rPr>
          <w:noProof/>
        </w:rPr>
      </w:pPr>
      <w:r w:rsidRPr="00756990">
        <w:rPr>
          <w:noProof/>
        </w:rPr>
        <w:t>Colbourne E, Holden J, Craig J, Senciall D, Bailey W, Stead P, Fitzpatrick C (2014) Physical oceanographic conditions on the Newfoundland and Labrador Shelf during 2013. Canadian Atlantic Fisheries Scientific Advisory Committee Research Document 2014/094</w:t>
      </w:r>
    </w:p>
    <w:p w14:paraId="12CCEF78" w14:textId="77777777" w:rsidR="00756990" w:rsidRPr="00756990" w:rsidRDefault="00756990" w:rsidP="00756990">
      <w:pPr>
        <w:pStyle w:val="EndNoteBibliography"/>
        <w:ind w:left="720" w:hanging="720"/>
        <w:rPr>
          <w:noProof/>
        </w:rPr>
      </w:pPr>
      <w:r w:rsidRPr="00756990">
        <w:rPr>
          <w:noProof/>
        </w:rPr>
        <w:t>Colbourne E, Holden J, Senciall D, Bailey W, Snook S, Higdon J (2016) Physical oceanographic conditions on the Newfoundland and Labrador Shelf during 2015. Canadian Atlantic Fisheries Scientific Advisory Committee Research Document 2016/079</w:t>
      </w:r>
    </w:p>
    <w:p w14:paraId="3E2CC17A" w14:textId="77777777" w:rsidR="00756990" w:rsidRPr="00756990" w:rsidRDefault="00756990" w:rsidP="00756990">
      <w:pPr>
        <w:pStyle w:val="EndNoteBibliography"/>
        <w:ind w:left="720" w:hanging="720"/>
        <w:rPr>
          <w:noProof/>
        </w:rPr>
      </w:pPr>
      <w:r w:rsidRPr="00756990">
        <w:rPr>
          <w:noProof/>
        </w:rPr>
        <w:t>Dalley EL, Anderson JT, deYoung B (2002) Atmospheric forcing, larval drift, and recruitment of capelin ( Mallotus villosus ). ICES Journal of Marine Science 59:929-941</w:t>
      </w:r>
    </w:p>
    <w:p w14:paraId="6E1A848E" w14:textId="77777777" w:rsidR="00756990" w:rsidRPr="00756990" w:rsidRDefault="00756990" w:rsidP="00756990">
      <w:pPr>
        <w:pStyle w:val="EndNoteBibliography"/>
        <w:ind w:left="720" w:hanging="720"/>
        <w:rPr>
          <w:noProof/>
        </w:rPr>
      </w:pPr>
      <w:r w:rsidRPr="00756990">
        <w:rPr>
          <w:noProof/>
        </w:rPr>
        <w:t>Davoren GK (2013) Distribution of marine predator hotspots explained by persistent areas of prey. Marine Biology 160:3043-3058</w:t>
      </w:r>
    </w:p>
    <w:p w14:paraId="64E0DBCE" w14:textId="77777777" w:rsidR="00756990" w:rsidRPr="00756990" w:rsidRDefault="00756990" w:rsidP="00756990">
      <w:pPr>
        <w:pStyle w:val="EndNoteBibliography"/>
        <w:ind w:left="720" w:hanging="720"/>
        <w:rPr>
          <w:noProof/>
        </w:rPr>
      </w:pPr>
      <w:r w:rsidRPr="00756990">
        <w:rPr>
          <w:noProof/>
        </w:rPr>
        <w:t>Davoren GK, Montevecchi WA (2003) Signals from seabirds indicate changing biology of capelin stocks. Marine Ecology Progress Series 258:253-261</w:t>
      </w:r>
    </w:p>
    <w:p w14:paraId="5E51984E" w14:textId="77777777" w:rsidR="00756990" w:rsidRPr="00756990" w:rsidRDefault="00756990" w:rsidP="00756990">
      <w:pPr>
        <w:pStyle w:val="EndNoteBibliography"/>
        <w:ind w:left="720" w:hanging="720"/>
        <w:rPr>
          <w:noProof/>
        </w:rPr>
      </w:pPr>
      <w:r w:rsidRPr="00756990">
        <w:rPr>
          <w:noProof/>
        </w:rPr>
        <w:t>Davoren GK, Penton P, Burke C, Montevecchi WA (2012) Water temperature and timing of capelin spawning determine seabird diets. ICES Journal of Marine Science 69:1234-1241</w:t>
      </w:r>
    </w:p>
    <w:p w14:paraId="51DB9034" w14:textId="77777777" w:rsidR="00756990" w:rsidRPr="00756990" w:rsidRDefault="00756990" w:rsidP="00756990">
      <w:pPr>
        <w:pStyle w:val="EndNoteBibliography"/>
        <w:ind w:left="720" w:hanging="720"/>
        <w:rPr>
          <w:noProof/>
        </w:rPr>
      </w:pPr>
      <w:r w:rsidRPr="00756990">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54AB2DF4" w14:textId="77777777" w:rsidR="00756990" w:rsidRPr="00756990" w:rsidRDefault="00756990" w:rsidP="00756990">
      <w:pPr>
        <w:pStyle w:val="EndNoteBibliography"/>
        <w:ind w:left="720" w:hanging="720"/>
        <w:rPr>
          <w:noProof/>
        </w:rPr>
      </w:pPr>
      <w:r w:rsidRPr="00756990">
        <w:rPr>
          <w:noProof/>
        </w:rPr>
        <w:t>deYoung B, Rose GA (1993) On recruitment and distribution of Atlantic cod (</w:t>
      </w:r>
      <w:r w:rsidRPr="00756990">
        <w:rPr>
          <w:i/>
          <w:noProof/>
        </w:rPr>
        <w:t>Gadus morhua</w:t>
      </w:r>
      <w:r w:rsidRPr="00756990">
        <w:rPr>
          <w:noProof/>
        </w:rPr>
        <w:t>) off Newfoundland. Canadian Journal of Fisheries and Aquatic Sciences 50:2729-2741</w:t>
      </w:r>
    </w:p>
    <w:p w14:paraId="7F69BB82" w14:textId="77777777" w:rsidR="00756990" w:rsidRPr="00756990" w:rsidRDefault="00756990" w:rsidP="00756990">
      <w:pPr>
        <w:pStyle w:val="EndNoteBibliography"/>
        <w:ind w:left="720" w:hanging="720"/>
        <w:rPr>
          <w:noProof/>
        </w:rPr>
      </w:pPr>
      <w:r w:rsidRPr="00756990">
        <w:rPr>
          <w:noProof/>
        </w:rPr>
        <w:t>DFO (1994) Report on the status of pelagic fishes (capelin off Newfoundland and in the Gulf of St. Lawrence, and herring off the East, Southeast and South coasts off Newfoundland). DFO Atlantic Fisheries Stock Status Report 1994/3</w:t>
      </w:r>
    </w:p>
    <w:p w14:paraId="5790AA82" w14:textId="77777777" w:rsidR="00756990" w:rsidRPr="00756990" w:rsidRDefault="00756990" w:rsidP="00756990">
      <w:pPr>
        <w:pStyle w:val="EndNoteBibliography"/>
        <w:ind w:left="720" w:hanging="720"/>
        <w:rPr>
          <w:noProof/>
        </w:rPr>
      </w:pPr>
      <w:r w:rsidRPr="00756990">
        <w:rPr>
          <w:noProof/>
        </w:rPr>
        <w:t>DFO (2008) Assessment of capelin in SA2+Div. 3KL in 2008. DFO Canadian Science Advisory Secretariat Science Advisory Report 2008/054</w:t>
      </w:r>
    </w:p>
    <w:p w14:paraId="262D7CBB" w14:textId="77777777" w:rsidR="00756990" w:rsidRPr="00756990" w:rsidRDefault="00756990" w:rsidP="00756990">
      <w:pPr>
        <w:pStyle w:val="EndNoteBibliography"/>
        <w:ind w:left="720" w:hanging="720"/>
        <w:rPr>
          <w:noProof/>
        </w:rPr>
      </w:pPr>
      <w:r w:rsidRPr="00756990">
        <w:rPr>
          <w:noProof/>
        </w:rPr>
        <w:t>DFO (2010) Assessment of Capelin in SA 2 + Div. 3KL in 2010. DFO Canadian Science Advisory Secretariat Science Advisory Report 2010/090</w:t>
      </w:r>
    </w:p>
    <w:p w14:paraId="1D7FBD82" w14:textId="77777777" w:rsidR="00756990" w:rsidRPr="00756990" w:rsidRDefault="00756990" w:rsidP="00756990">
      <w:pPr>
        <w:pStyle w:val="EndNoteBibliography"/>
        <w:ind w:left="720" w:hanging="720"/>
        <w:rPr>
          <w:noProof/>
        </w:rPr>
      </w:pPr>
      <w:r w:rsidRPr="00756990">
        <w:rPr>
          <w:noProof/>
        </w:rPr>
        <w:t>DFO (2013) Assessment of capelin in SA2 + Div. 3KL in 2013. DFO Canadian Science Advisory Secretariat Science Advisory Report 2013/11</w:t>
      </w:r>
    </w:p>
    <w:p w14:paraId="3BD39446" w14:textId="77777777" w:rsidR="00756990" w:rsidRPr="00756990" w:rsidRDefault="00756990" w:rsidP="00756990">
      <w:pPr>
        <w:pStyle w:val="EndNoteBibliography"/>
        <w:ind w:left="720" w:hanging="720"/>
        <w:rPr>
          <w:noProof/>
        </w:rPr>
      </w:pPr>
      <w:r w:rsidRPr="00756990">
        <w:rPr>
          <w:noProof/>
        </w:rPr>
        <w:t>DFO (2015) Assessment of capelin in Subarea 2 and Divisions 3KL in 2015. DFO Canadian Science Advisory Secretariat Science Advisory Report 2015/036</w:t>
      </w:r>
    </w:p>
    <w:p w14:paraId="54D6B9B7" w14:textId="77777777" w:rsidR="00756990" w:rsidRPr="00756990" w:rsidRDefault="00756990" w:rsidP="00756990">
      <w:pPr>
        <w:pStyle w:val="EndNoteBibliography"/>
        <w:ind w:left="720" w:hanging="720"/>
        <w:rPr>
          <w:noProof/>
        </w:rPr>
      </w:pPr>
      <w:r w:rsidRPr="00756990">
        <w:rPr>
          <w:noProof/>
        </w:rPr>
        <w:t>DFO (2018) Assessment of Capelin in SA2 and Divs. 3KL in 2017. DFO Canadian Science Advisory Secretariat Science Advisory Report 2018/030</w:t>
      </w:r>
    </w:p>
    <w:p w14:paraId="1E1646C8" w14:textId="77777777" w:rsidR="00756990" w:rsidRPr="00756990" w:rsidRDefault="00756990" w:rsidP="00756990">
      <w:pPr>
        <w:pStyle w:val="EndNoteBibliography"/>
        <w:ind w:left="720" w:hanging="720"/>
        <w:rPr>
          <w:noProof/>
        </w:rPr>
      </w:pPr>
      <w:r w:rsidRPr="00756990">
        <w:rPr>
          <w:noProof/>
        </w:rPr>
        <w:t>Dragesund O, Toresen R, Østvedt OJ (2008) Norwegian spring-spawning herring: history of fsheries, biology and stock assessment. In: Nakken O (ed) Norwegian spring-spawning herring &amp; Northeast Arctic cod 100 years of research and management. Tapir Academic Press, Trondheim, Norway, p. 41-82</w:t>
      </w:r>
    </w:p>
    <w:p w14:paraId="0712327D" w14:textId="77777777" w:rsidR="00756990" w:rsidRPr="00756990" w:rsidRDefault="00756990" w:rsidP="00756990">
      <w:pPr>
        <w:pStyle w:val="EndNoteBibliography"/>
        <w:ind w:left="720" w:hanging="720"/>
        <w:rPr>
          <w:noProof/>
        </w:rPr>
      </w:pPr>
      <w:r w:rsidRPr="00756990">
        <w:rPr>
          <w:noProof/>
        </w:rPr>
        <w:lastRenderedPageBreak/>
        <w:t>Drinkwater KF (1996) Atmospheric and oceanic variability in the Northwest Atlantic during the 1980s and early 1990s. Journal of Northwest Atlantic Fishery Science 18:77-97</w:t>
      </w:r>
    </w:p>
    <w:p w14:paraId="1CB0A399" w14:textId="77777777" w:rsidR="00756990" w:rsidRPr="00756990" w:rsidRDefault="00756990" w:rsidP="00756990">
      <w:pPr>
        <w:pStyle w:val="EndNoteBibliography"/>
        <w:ind w:left="720" w:hanging="720"/>
        <w:rPr>
          <w:noProof/>
        </w:rPr>
      </w:pPr>
      <w:r w:rsidRPr="00756990">
        <w:rPr>
          <w:noProof/>
        </w:rPr>
        <w:t>Frank KT, Carscadden JE, Simon JE (1996) Recent excursions of capelin (</w:t>
      </w:r>
      <w:r w:rsidRPr="00756990">
        <w:rPr>
          <w:i/>
          <w:noProof/>
        </w:rPr>
        <w:t>Mallotus villosus</w:t>
      </w:r>
      <w:r w:rsidRPr="00756990">
        <w:rPr>
          <w:noProof/>
        </w:rPr>
        <w:t>) to the Scotian Shelf and Flemish Cap during anomalous hydrographic conditions. Canadian Journal of Fisheries and Aquatic Sciences 53:1473-1486</w:t>
      </w:r>
    </w:p>
    <w:p w14:paraId="37E6AA08" w14:textId="77777777" w:rsidR="00756990" w:rsidRPr="00756990" w:rsidRDefault="00756990" w:rsidP="00756990">
      <w:pPr>
        <w:pStyle w:val="EndNoteBibliography"/>
        <w:ind w:left="720" w:hanging="720"/>
        <w:rPr>
          <w:noProof/>
        </w:rPr>
      </w:pPr>
      <w:r w:rsidRPr="00756990">
        <w:rPr>
          <w:noProof/>
        </w:rPr>
        <w:t>Frank KT, Leggett WC (1982) Coastal water mass replacement: its effect on zooplankton dynamics and the predator–prey complex associated with larval capelin (</w:t>
      </w:r>
      <w:r w:rsidRPr="00756990">
        <w:rPr>
          <w:i/>
          <w:noProof/>
        </w:rPr>
        <w:t>Mallotus villosus</w:t>
      </w:r>
      <w:r w:rsidRPr="00756990">
        <w:rPr>
          <w:noProof/>
        </w:rPr>
        <w:t>). Canadian Journal of Fisheries and Aquatic Sciences 39:991-1003</w:t>
      </w:r>
    </w:p>
    <w:p w14:paraId="081CC46B" w14:textId="77777777" w:rsidR="00756990" w:rsidRPr="00756990" w:rsidRDefault="00756990" w:rsidP="00756990">
      <w:pPr>
        <w:pStyle w:val="EndNoteBibliography"/>
        <w:ind w:left="720" w:hanging="720"/>
        <w:rPr>
          <w:noProof/>
        </w:rPr>
      </w:pPr>
      <w:r w:rsidRPr="00756990">
        <w:rPr>
          <w:noProof/>
        </w:rPr>
        <w:t>Frank KT, Petrie B, Boyce D, Leggett WC (2016) Anomalous ecosystem dynamics following the apparent collapse of a keystone forage species. Marine Ecology Progress Series 553:185-202</w:t>
      </w:r>
    </w:p>
    <w:p w14:paraId="0E11F8DF" w14:textId="77777777" w:rsidR="00756990" w:rsidRPr="00756990" w:rsidRDefault="00756990" w:rsidP="00756990">
      <w:pPr>
        <w:pStyle w:val="EndNoteBibliography"/>
        <w:ind w:left="720" w:hanging="720"/>
        <w:rPr>
          <w:noProof/>
        </w:rPr>
      </w:pPr>
      <w:r w:rsidRPr="00756990">
        <w:rPr>
          <w:noProof/>
        </w:rPr>
        <w:t>Gjøsæter H (1998) The population biology and exploitation of capelin (Mallotus villosus) in the Barents Sea. Sarsia 83:453-496</w:t>
      </w:r>
    </w:p>
    <w:p w14:paraId="2EC405D6" w14:textId="77777777" w:rsidR="00756990" w:rsidRPr="00756990" w:rsidRDefault="00756990" w:rsidP="00756990">
      <w:pPr>
        <w:pStyle w:val="EndNoteBibliography"/>
        <w:ind w:left="720" w:hanging="720"/>
        <w:rPr>
          <w:noProof/>
        </w:rPr>
      </w:pPr>
      <w:r w:rsidRPr="00756990">
        <w:rPr>
          <w:noProof/>
        </w:rPr>
        <w:t>Gjøsæter H, Bogstad B, Tjelmeland S (2009) Ecosystem effects of the three capelin stock collapses in the Barents Sea. Marine Biology Research 5:40-53</w:t>
      </w:r>
    </w:p>
    <w:p w14:paraId="63146004" w14:textId="77777777" w:rsidR="00756990" w:rsidRPr="00756990" w:rsidRDefault="00756990" w:rsidP="00756990">
      <w:pPr>
        <w:pStyle w:val="EndNoteBibliography"/>
        <w:ind w:left="720" w:hanging="720"/>
        <w:rPr>
          <w:noProof/>
        </w:rPr>
      </w:pPr>
      <w:r w:rsidRPr="00756990">
        <w:rPr>
          <w:noProof/>
        </w:rPr>
        <w:t xml:space="preserve">Gjøsæter H, Dalpadado P, Hassel A (2002) Growth of Barents Sea capelin ( </w:t>
      </w:r>
      <w:r w:rsidRPr="00756990">
        <w:rPr>
          <w:i/>
          <w:noProof/>
        </w:rPr>
        <w:t>Mallotus villosus</w:t>
      </w:r>
      <w:r w:rsidRPr="00756990">
        <w:rPr>
          <w:noProof/>
        </w:rPr>
        <w:t xml:space="preserve"> ) in relation to zooplankton abundance. ICES Journal of Marine Science 59:959-967</w:t>
      </w:r>
    </w:p>
    <w:p w14:paraId="3FD0C284" w14:textId="77777777" w:rsidR="00756990" w:rsidRPr="00756990" w:rsidRDefault="00756990" w:rsidP="00756990">
      <w:pPr>
        <w:pStyle w:val="EndNoteBibliography"/>
        <w:ind w:left="720" w:hanging="720"/>
        <w:rPr>
          <w:noProof/>
        </w:rPr>
      </w:pPr>
      <w:r w:rsidRPr="00756990">
        <w:rPr>
          <w:noProof/>
        </w:rPr>
        <w:t>Gulka J, Carvalho PC, Jenkins E, Johnson K, Maynard L, Davoren GK (2017) Dietary niche shifts of multiple marine predators under varying prey availability on the Northeast Newfoundland Coast. Frontiers in Marine Science 4</w:t>
      </w:r>
    </w:p>
    <w:p w14:paraId="06FB6CE1" w14:textId="77777777" w:rsidR="00756990" w:rsidRPr="00756990" w:rsidRDefault="00756990" w:rsidP="00756990">
      <w:pPr>
        <w:pStyle w:val="EndNoteBibliography"/>
        <w:ind w:left="720" w:hanging="720"/>
        <w:rPr>
          <w:noProof/>
        </w:rPr>
      </w:pPr>
      <w:r w:rsidRPr="00756990">
        <w:rPr>
          <w:noProof/>
        </w:rPr>
        <w:t>Hammill MO, Stenson GB, Doniol-Valcroze T, Mosnier A (2011) Northwest Atlantic harp seals population trends, 1952-2012. DFO Canadian Science Advisory Secretariat Research Document 2011/099</w:t>
      </w:r>
    </w:p>
    <w:p w14:paraId="0CC11D1D" w14:textId="77777777" w:rsidR="00756990" w:rsidRPr="00756990" w:rsidRDefault="00756990" w:rsidP="00756990">
      <w:pPr>
        <w:pStyle w:val="EndNoteBibliography"/>
        <w:ind w:left="720" w:hanging="720"/>
        <w:rPr>
          <w:noProof/>
        </w:rPr>
      </w:pPr>
      <w:r w:rsidRPr="00756990">
        <w:rPr>
          <w:noProof/>
        </w:rPr>
        <w:t>Hamre J (1994) Biodiversity and exploitation of the main fish stocks in the Norwegian - Barents Sea ecosystem. Biodiversity &amp; Conservation 3:473-492</w:t>
      </w:r>
    </w:p>
    <w:p w14:paraId="1B26617C" w14:textId="77777777" w:rsidR="00756990" w:rsidRPr="00756990" w:rsidRDefault="00756990" w:rsidP="00756990">
      <w:pPr>
        <w:pStyle w:val="EndNoteBibliography"/>
        <w:ind w:left="720" w:hanging="720"/>
        <w:rPr>
          <w:noProof/>
        </w:rPr>
      </w:pPr>
      <w:r w:rsidRPr="00756990">
        <w:rPr>
          <w:noProof/>
        </w:rPr>
        <w:t xml:space="preserve">Haug T, Nilssen K (1995) Ecological implications of harp seals </w:t>
      </w:r>
      <w:r w:rsidRPr="00756990">
        <w:rPr>
          <w:i/>
          <w:noProof/>
        </w:rPr>
        <w:t>Phoca groenlandica</w:t>
      </w:r>
      <w:r w:rsidRPr="00756990">
        <w:rPr>
          <w:noProof/>
        </w:rPr>
        <w:t xml:space="preserve"> invasions in northern Norway. In: Schytte Blix A, Walløe L, Ulltang Ø (eds) Whales, seals, fish and man. Elsevier Science p. 545-556</w:t>
      </w:r>
    </w:p>
    <w:p w14:paraId="1BD04B4A" w14:textId="77777777" w:rsidR="00756990" w:rsidRPr="00756990" w:rsidRDefault="00756990" w:rsidP="00756990">
      <w:pPr>
        <w:pStyle w:val="EndNoteBibliography"/>
        <w:ind w:left="720" w:hanging="720"/>
        <w:rPr>
          <w:noProof/>
        </w:rPr>
      </w:pPr>
      <w:r w:rsidRPr="00756990">
        <w:rPr>
          <w:noProof/>
        </w:rPr>
        <w:t>Head EJH, Pepin P (2010) Spatial and inter-decadal variability in plankton abundance and composition in the Northwest Atlantic (1958–2006). Journal of Plankton Research 32:1633-1648</w:t>
      </w:r>
    </w:p>
    <w:p w14:paraId="0D71226D" w14:textId="77777777" w:rsidR="00756990" w:rsidRPr="00756990" w:rsidRDefault="00756990" w:rsidP="00756990">
      <w:pPr>
        <w:pStyle w:val="EndNoteBibliography"/>
        <w:ind w:left="720" w:hanging="720"/>
        <w:rPr>
          <w:noProof/>
        </w:rPr>
      </w:pPr>
      <w:r w:rsidRPr="00756990">
        <w:rPr>
          <w:noProof/>
        </w:rPr>
        <w:t>Hjermann D, Stenseth NC, Ottersen G (2004) Indirect climatic forcing of the Barents Sea capelin a cohort effect. Marine Ecology Progress Series 273:229-238</w:t>
      </w:r>
    </w:p>
    <w:p w14:paraId="259C7ADD" w14:textId="77777777" w:rsidR="00756990" w:rsidRPr="00756990" w:rsidRDefault="00756990" w:rsidP="00756990">
      <w:pPr>
        <w:pStyle w:val="EndNoteBibliography"/>
        <w:ind w:left="720" w:hanging="720"/>
        <w:rPr>
          <w:noProof/>
        </w:rPr>
      </w:pPr>
      <w:r w:rsidRPr="00756990">
        <w:rPr>
          <w:noProof/>
        </w:rPr>
        <w:t>Hjermann DØ, Bogstad B, Dingsør GE, Gjøsæter H, Ottersen G, Eikeset AM, Stenseth NC (2010) Trophic interactions affecting a key ecosystem component: a multistage analysis of the recruitment of the Barents Sea capelin (Mallotus villosus). Canadian Journal of Fisheries and Aquatic Sciences 67:1363-1375</w:t>
      </w:r>
    </w:p>
    <w:p w14:paraId="5D832D56" w14:textId="77777777" w:rsidR="00756990" w:rsidRPr="00756990" w:rsidRDefault="00756990" w:rsidP="00756990">
      <w:pPr>
        <w:pStyle w:val="EndNoteBibliography"/>
        <w:ind w:left="720" w:hanging="720"/>
        <w:rPr>
          <w:noProof/>
        </w:rPr>
      </w:pPr>
      <w:r w:rsidRPr="00756990">
        <w:rPr>
          <w:noProof/>
        </w:rPr>
        <w:t>Hop H, Gjøsæter H (2013) Polar cod (</w:t>
      </w:r>
      <w:r w:rsidRPr="00756990">
        <w:rPr>
          <w:i/>
          <w:noProof/>
        </w:rPr>
        <w:t>Boreogadus saida</w:t>
      </w:r>
      <w:r w:rsidRPr="00756990">
        <w:rPr>
          <w:noProof/>
        </w:rPr>
        <w:t>) and capelin (</w:t>
      </w:r>
      <w:r w:rsidRPr="00756990">
        <w:rPr>
          <w:i/>
          <w:noProof/>
        </w:rPr>
        <w:t>Mallotus villosus</w:t>
      </w:r>
      <w:r w:rsidRPr="00756990">
        <w:rPr>
          <w:noProof/>
        </w:rPr>
        <w:t>) as key species in marine food webs of the Arctic and the Barents Sea. Marine Biology Research 9:878-894</w:t>
      </w:r>
    </w:p>
    <w:p w14:paraId="537A3376" w14:textId="77777777" w:rsidR="00756990" w:rsidRPr="00756990" w:rsidRDefault="00756990" w:rsidP="00756990">
      <w:pPr>
        <w:pStyle w:val="EndNoteBibliography"/>
        <w:ind w:left="720" w:hanging="720"/>
        <w:rPr>
          <w:noProof/>
        </w:rPr>
      </w:pPr>
      <w:r w:rsidRPr="00756990">
        <w:rPr>
          <w:noProof/>
        </w:rPr>
        <w:t>ICES (2017) Report of the North Western Working Group (NWWG). Copenhagen, Denmark</w:t>
      </w:r>
    </w:p>
    <w:p w14:paraId="2AD3A968" w14:textId="77777777" w:rsidR="00756990" w:rsidRPr="00756990" w:rsidRDefault="00756990" w:rsidP="00756990">
      <w:pPr>
        <w:pStyle w:val="EndNoteBibliography"/>
        <w:ind w:left="720" w:hanging="720"/>
        <w:rPr>
          <w:noProof/>
        </w:rPr>
      </w:pPr>
      <w:r w:rsidRPr="00756990">
        <w:rPr>
          <w:noProof/>
        </w:rPr>
        <w:t>Jech JM, McQuinn IH (2016) Towards a balanced presentation and objective interpretation of acoustic and trawl survey data, with specific reference to the eastern Scotian Shelf. Canadian Journal of Fisheries and Aquatic Sciences 73:1914-1921</w:t>
      </w:r>
    </w:p>
    <w:p w14:paraId="27972D0E" w14:textId="77777777" w:rsidR="00756990" w:rsidRPr="00756990" w:rsidRDefault="00756990" w:rsidP="00756990">
      <w:pPr>
        <w:pStyle w:val="EndNoteBibliography"/>
        <w:ind w:left="720" w:hanging="720"/>
        <w:rPr>
          <w:noProof/>
        </w:rPr>
      </w:pPr>
      <w:r w:rsidRPr="00756990">
        <w:rPr>
          <w:noProof/>
        </w:rPr>
        <w:lastRenderedPageBreak/>
        <w:t>Koen-Alonso M, Fogarty M, Pepin P, Hyde K, Gamble R (2013) Ecosystem production potential in the Northwest Atlantic. Northwest Atlantic Fisheries Organisation Science Council Research Document 13/075</w:t>
      </w:r>
    </w:p>
    <w:p w14:paraId="194C4F2D" w14:textId="77777777" w:rsidR="00756990" w:rsidRPr="00756990" w:rsidRDefault="00756990" w:rsidP="00756990">
      <w:pPr>
        <w:pStyle w:val="EndNoteBibliography"/>
        <w:ind w:left="720" w:hanging="720"/>
        <w:rPr>
          <w:noProof/>
        </w:rPr>
      </w:pPr>
      <w:r w:rsidRPr="00756990">
        <w:rPr>
          <w:noProof/>
        </w:rPr>
        <w:t>Leggett WC, Frank KT, Carscadden JE (1984) Meteorological and hydrographic regulation of year-class strength in capelin (</w:t>
      </w:r>
      <w:r w:rsidRPr="00756990">
        <w:rPr>
          <w:i/>
          <w:noProof/>
        </w:rPr>
        <w:t>Mallotus villosus</w:t>
      </w:r>
      <w:r w:rsidRPr="00756990">
        <w:rPr>
          <w:noProof/>
        </w:rPr>
        <w:t>). Canadian Journal of Fisheries and Aquatic Sciences 41:1193-1201</w:t>
      </w:r>
    </w:p>
    <w:p w14:paraId="1F7C2F7F" w14:textId="77777777" w:rsidR="00756990" w:rsidRPr="00756990" w:rsidRDefault="00756990" w:rsidP="00756990">
      <w:pPr>
        <w:pStyle w:val="EndNoteBibliography"/>
        <w:ind w:left="720" w:hanging="720"/>
        <w:rPr>
          <w:noProof/>
        </w:rPr>
      </w:pPr>
      <w:r w:rsidRPr="00756990">
        <w:rPr>
          <w:noProof/>
        </w:rPr>
        <w:t>Lilly GR (2005) Southern Labrador and eastern Newfoundland (NAFO Divisions 2J+3KL). In: Brander KM (ed) Spawning and life history information for North Atlantic cod stocks ICES Cooperative Research Report, No 274, p. 138-149</w:t>
      </w:r>
    </w:p>
    <w:p w14:paraId="034A5DAE" w14:textId="77777777" w:rsidR="00756990" w:rsidRPr="00756990" w:rsidRDefault="00756990" w:rsidP="00756990">
      <w:pPr>
        <w:pStyle w:val="EndNoteBibliography"/>
        <w:ind w:left="720" w:hanging="720"/>
        <w:rPr>
          <w:noProof/>
        </w:rPr>
      </w:pPr>
      <w:r w:rsidRPr="00756990">
        <w:rPr>
          <w:noProof/>
        </w:rPr>
        <w:t>Lilly GR, Brattey J, Cadigan NG, Healey BP, Murphy EF (2005) An assessment of the cod (</w:t>
      </w:r>
      <w:r w:rsidRPr="00756990">
        <w:rPr>
          <w:i/>
          <w:noProof/>
        </w:rPr>
        <w:t>Gadus morhua</w:t>
      </w:r>
      <w:r w:rsidRPr="00756990">
        <w:rPr>
          <w:noProof/>
        </w:rPr>
        <w:t xml:space="preserve">) stock in the NAFO Divisions 2J3KL in March 2005. </w:t>
      </w:r>
    </w:p>
    <w:p w14:paraId="3183B0AE" w14:textId="77777777" w:rsidR="00756990" w:rsidRPr="00756990" w:rsidRDefault="00756990" w:rsidP="00756990">
      <w:pPr>
        <w:pStyle w:val="EndNoteBibliography"/>
        <w:ind w:left="720" w:hanging="720"/>
        <w:rPr>
          <w:noProof/>
        </w:rPr>
      </w:pPr>
      <w:r w:rsidRPr="00756990">
        <w:rPr>
          <w:noProof/>
        </w:rPr>
        <w:t>Lilly GR, Davis DJ (1993) Changes in the distribution of capelin in Divisions 2J, 3K and 3L in the autumns of recent years, as inferred from bottom-trawl by-catches and cod stomachs examinations. NAFO SCR Doc 93/54</w:t>
      </w:r>
    </w:p>
    <w:p w14:paraId="253255E0" w14:textId="77777777" w:rsidR="00756990" w:rsidRPr="00756990" w:rsidRDefault="00756990" w:rsidP="00756990">
      <w:pPr>
        <w:pStyle w:val="EndNoteBibliography"/>
        <w:ind w:left="720" w:hanging="720"/>
        <w:rPr>
          <w:noProof/>
        </w:rPr>
      </w:pPr>
      <w:r w:rsidRPr="00756990">
        <w:rPr>
          <w:noProof/>
        </w:rPr>
        <w:t>Lilly GR, Parsons DG, Kulka DW (2000) Was the increase in shrimp biomass on the northeast Newfoundland shelf a consequence of a release in predation pressure from cod? Journal of Northwest Atlantic Fishery Science 27:45-61</w:t>
      </w:r>
    </w:p>
    <w:p w14:paraId="661EAED0" w14:textId="77777777" w:rsidR="00756990" w:rsidRPr="00756990" w:rsidRDefault="00756990" w:rsidP="00756990">
      <w:pPr>
        <w:pStyle w:val="EndNoteBibliography"/>
        <w:ind w:left="720" w:hanging="720"/>
        <w:rPr>
          <w:noProof/>
        </w:rPr>
      </w:pPr>
      <w:r w:rsidRPr="00756990">
        <w:rPr>
          <w:noProof/>
        </w:rPr>
        <w:t>Miller DS (1994) Results from an acoustic survey for capelin (</w:t>
      </w:r>
      <w:r w:rsidRPr="00756990">
        <w:rPr>
          <w:i/>
          <w:noProof/>
        </w:rPr>
        <w:t>Mallotus villosus</w:t>
      </w:r>
      <w:r w:rsidRPr="00756990">
        <w:rPr>
          <w:noProof/>
        </w:rPr>
        <w:t>) in NAFO Divisions 2J3KL in the autumn of 1993.  Capelin in SA2 + Div 3KL DFO Atlantic Fisheries Research Document 94/18, p. 91-98</w:t>
      </w:r>
    </w:p>
    <w:p w14:paraId="5CEFE58A" w14:textId="77777777" w:rsidR="00756990" w:rsidRPr="00756990" w:rsidRDefault="00756990" w:rsidP="00756990">
      <w:pPr>
        <w:pStyle w:val="EndNoteBibliography"/>
        <w:ind w:left="720" w:hanging="720"/>
        <w:rPr>
          <w:noProof/>
        </w:rPr>
      </w:pPr>
      <w:r w:rsidRPr="00756990">
        <w:rPr>
          <w:noProof/>
        </w:rPr>
        <w:t>Miller DS (1995) Results from an Acoustic Survey for Capelin (</w:t>
      </w:r>
      <w:r w:rsidRPr="00756990">
        <w:rPr>
          <w:i/>
          <w:noProof/>
        </w:rPr>
        <w:t>Mallotus villosus</w:t>
      </w:r>
      <w:r w:rsidRPr="00756990">
        <w:rPr>
          <w:noProof/>
        </w:rPr>
        <w:t>) in NAFO Divisions 2J3KL in the Autumn of 1994.  Capelin in SA2 + Div 3KL DFO Atlantic Fisheries Research Document 95/70, p. 63-71</w:t>
      </w:r>
    </w:p>
    <w:p w14:paraId="22A67953" w14:textId="77777777" w:rsidR="00756990" w:rsidRPr="00756990" w:rsidRDefault="00756990" w:rsidP="00756990">
      <w:pPr>
        <w:pStyle w:val="EndNoteBibliography"/>
        <w:ind w:left="720" w:hanging="720"/>
        <w:rPr>
          <w:noProof/>
        </w:rPr>
      </w:pPr>
      <w:r w:rsidRPr="00756990">
        <w:rPr>
          <w:noProof/>
        </w:rPr>
        <w:t>Miller DS (1997) Results from an acoustic survey for capelin (</w:t>
      </w:r>
      <w:r w:rsidRPr="00756990">
        <w:rPr>
          <w:i/>
          <w:noProof/>
        </w:rPr>
        <w:t>Mallotus villosus</w:t>
      </w:r>
      <w:r w:rsidRPr="00756990">
        <w:rPr>
          <w:noProof/>
        </w:rPr>
        <w:t>) in NAFO Divisions 3KL in the spring of 1996.  Capelin in SA2 + Div 3KL DFO Atlantic Fisheries Research Document 97/29, p. 84-90</w:t>
      </w:r>
    </w:p>
    <w:p w14:paraId="12BBFC11" w14:textId="77777777" w:rsidR="00756990" w:rsidRPr="00756990" w:rsidRDefault="00756990" w:rsidP="00756990">
      <w:pPr>
        <w:pStyle w:val="EndNoteBibliography"/>
        <w:ind w:left="720" w:hanging="720"/>
        <w:rPr>
          <w:noProof/>
        </w:rPr>
      </w:pPr>
      <w:r w:rsidRPr="00756990">
        <w:rPr>
          <w:noProof/>
        </w:rPr>
        <w:t>Miller DS, Carscadden J (1983) Capelin Acoustic Biomass Survey for NAFO Division 2J3K, October 1983. CAFSAC Research Document 84/79</w:t>
      </w:r>
    </w:p>
    <w:p w14:paraId="1F45E45D" w14:textId="77777777" w:rsidR="00756990" w:rsidRPr="00756990" w:rsidRDefault="00756990" w:rsidP="00756990">
      <w:pPr>
        <w:pStyle w:val="EndNoteBibliography"/>
        <w:ind w:left="720" w:hanging="720"/>
        <w:rPr>
          <w:noProof/>
        </w:rPr>
      </w:pPr>
      <w:r w:rsidRPr="00756990">
        <w:rPr>
          <w:noProof/>
        </w:rPr>
        <w:t xml:space="preserve">Montevecchi WA (2007) Binary dietary responses of northern gannets </w:t>
      </w:r>
      <w:r w:rsidRPr="00756990">
        <w:rPr>
          <w:i/>
          <w:noProof/>
        </w:rPr>
        <w:t>Sula bassana</w:t>
      </w:r>
      <w:r w:rsidRPr="00756990">
        <w:rPr>
          <w:noProof/>
        </w:rPr>
        <w:t xml:space="preserve"> indicate changing food web and oceanographic conditions. Marine Ecology Progress Series 352:213-220</w:t>
      </w:r>
    </w:p>
    <w:p w14:paraId="35F5823B" w14:textId="77777777" w:rsidR="00756990" w:rsidRPr="00756990" w:rsidRDefault="00756990" w:rsidP="00756990">
      <w:pPr>
        <w:pStyle w:val="EndNoteBibliography"/>
        <w:ind w:left="720" w:hanging="720"/>
        <w:rPr>
          <w:noProof/>
        </w:rPr>
      </w:pPr>
      <w:r w:rsidRPr="00756990">
        <w:rPr>
          <w:noProof/>
        </w:rPr>
        <w:t>Montevecchi WA, Myers RA (1992) Monitoring fluctuations in pelagic fish availability with seabirds. Canadian Atlantic Fisheries Scientific Advisory Committee Research Document 92/94</w:t>
      </w:r>
    </w:p>
    <w:p w14:paraId="5DB41D8A" w14:textId="77777777" w:rsidR="00756990" w:rsidRPr="00756990" w:rsidRDefault="00756990" w:rsidP="00756990">
      <w:pPr>
        <w:pStyle w:val="EndNoteBibliography"/>
        <w:ind w:left="720" w:hanging="720"/>
        <w:rPr>
          <w:noProof/>
        </w:rPr>
      </w:pPr>
      <w:r w:rsidRPr="00756990">
        <w:rPr>
          <w:noProof/>
        </w:rPr>
        <w:t>Montevecchi WA, Myers RA (1997) Centurial and decadal oceanographic influences on changes in Northern Gannet populations and diets in the Northwest Atlantic: Implications for climate change. ICES Journal of Marine Science 54:608-614</w:t>
      </w:r>
    </w:p>
    <w:p w14:paraId="22460F37" w14:textId="77777777" w:rsidR="00756990" w:rsidRPr="00756990" w:rsidRDefault="00756990" w:rsidP="00756990">
      <w:pPr>
        <w:pStyle w:val="EndNoteBibliography"/>
        <w:ind w:left="720" w:hanging="720"/>
        <w:rPr>
          <w:noProof/>
        </w:rPr>
      </w:pPr>
      <w:r w:rsidRPr="00756990">
        <w:rPr>
          <w:noProof/>
        </w:rPr>
        <w:t>Morgan MJ, Koen-Alonso M, Rideout RM, Buren AD, Maddock Parsons D (2017) Growth and condition in relation to the lack of recovery of northern cod. ICES Journal of Marine Science 75:631-641</w:t>
      </w:r>
    </w:p>
    <w:p w14:paraId="50B77E9C" w14:textId="77777777" w:rsidR="00756990" w:rsidRPr="00756990" w:rsidRDefault="00756990" w:rsidP="00756990">
      <w:pPr>
        <w:pStyle w:val="EndNoteBibliography"/>
        <w:ind w:left="720" w:hanging="720"/>
        <w:rPr>
          <w:noProof/>
        </w:rPr>
      </w:pPr>
      <w:r w:rsidRPr="00756990">
        <w:rPr>
          <w:noProof/>
        </w:rPr>
        <w:t>Mowbray F (2002) Changes in the vertical distribution of capelin (</w:t>
      </w:r>
      <w:r w:rsidRPr="00756990">
        <w:rPr>
          <w:i/>
          <w:noProof/>
        </w:rPr>
        <w:t>Mallotus villosus</w:t>
      </w:r>
      <w:r w:rsidRPr="00756990">
        <w:rPr>
          <w:noProof/>
        </w:rPr>
        <w:t>) off Newfoundland. ICES Journal of Marine Science 59:942-949</w:t>
      </w:r>
    </w:p>
    <w:p w14:paraId="706CCA11" w14:textId="77777777" w:rsidR="00756990" w:rsidRPr="00756990" w:rsidRDefault="00756990" w:rsidP="00756990">
      <w:pPr>
        <w:pStyle w:val="EndNoteBibliography"/>
        <w:ind w:left="720" w:hanging="720"/>
        <w:rPr>
          <w:noProof/>
        </w:rPr>
      </w:pPr>
      <w:r w:rsidRPr="00756990">
        <w:rPr>
          <w:noProof/>
        </w:rPr>
        <w:t xml:space="preserve">Mowbray F (2014) Recent spring offshore acoustic survey results for capelin, </w:t>
      </w:r>
      <w:r w:rsidRPr="00756990">
        <w:rPr>
          <w:i/>
          <w:noProof/>
        </w:rPr>
        <w:t>Mallotus villosus</w:t>
      </w:r>
      <w:r w:rsidRPr="00756990">
        <w:rPr>
          <w:noProof/>
        </w:rPr>
        <w:t>, in NAFO Division 3L. DFO Canadian Science Advisory Secretariat Research Document 2013/040</w:t>
      </w:r>
    </w:p>
    <w:p w14:paraId="35D75B7F" w14:textId="77777777" w:rsidR="00756990" w:rsidRPr="00756990" w:rsidRDefault="00756990" w:rsidP="00756990">
      <w:pPr>
        <w:pStyle w:val="EndNoteBibliography"/>
        <w:ind w:left="720" w:hanging="720"/>
        <w:rPr>
          <w:noProof/>
        </w:rPr>
      </w:pPr>
      <w:r w:rsidRPr="00756990">
        <w:rPr>
          <w:noProof/>
        </w:rPr>
        <w:lastRenderedPageBreak/>
        <w:t>Mullowney D, Maillet G, Dawe E, Rose G, Rowe S (2016) Spawning delays of northern capelin (</w:t>
      </w:r>
      <w:r w:rsidRPr="00756990">
        <w:rPr>
          <w:i/>
          <w:noProof/>
        </w:rPr>
        <w:t>Mallotus villosus</w:t>
      </w:r>
      <w:r w:rsidRPr="00756990">
        <w:rPr>
          <w:noProof/>
        </w:rPr>
        <w:t>) and recovery dynamics: A mismatch with ice-mediated spring bloom? Progress in Oceanography 141:144-152</w:t>
      </w:r>
    </w:p>
    <w:p w14:paraId="57E315FA" w14:textId="77777777" w:rsidR="00756990" w:rsidRPr="00756990" w:rsidRDefault="00756990" w:rsidP="00756990">
      <w:pPr>
        <w:pStyle w:val="EndNoteBibliography"/>
        <w:ind w:left="720" w:hanging="720"/>
        <w:rPr>
          <w:noProof/>
        </w:rPr>
      </w:pPr>
      <w:r w:rsidRPr="00756990">
        <w:rPr>
          <w:noProof/>
        </w:rPr>
        <w:t>Mullowney DRJ, Rose GA (2014) Is recovery of northern cod limited by poor feeding? The capelin hypothesis revisited. ICES Journal of Marine Science: Journal du Conseil</w:t>
      </w:r>
    </w:p>
    <w:p w14:paraId="377AD0AB" w14:textId="77777777" w:rsidR="00756990" w:rsidRPr="00756990" w:rsidRDefault="00756990" w:rsidP="00756990">
      <w:pPr>
        <w:pStyle w:val="EndNoteBibliography"/>
        <w:ind w:left="720" w:hanging="720"/>
        <w:rPr>
          <w:noProof/>
        </w:rPr>
      </w:pPr>
      <w:r w:rsidRPr="00756990">
        <w:rPr>
          <w:noProof/>
        </w:rPr>
        <w:t>Munafò MR, Davey Smith G (2018) Robust research needs many lines of evidence. Nature 553:399-401</w:t>
      </w:r>
    </w:p>
    <w:p w14:paraId="19B18D72" w14:textId="77777777" w:rsidR="00756990" w:rsidRPr="00756990" w:rsidRDefault="00756990" w:rsidP="00756990">
      <w:pPr>
        <w:pStyle w:val="EndNoteBibliography"/>
        <w:ind w:left="720" w:hanging="720"/>
        <w:rPr>
          <w:noProof/>
        </w:rPr>
      </w:pPr>
      <w:r w:rsidRPr="00756990">
        <w:rPr>
          <w:noProof/>
        </w:rPr>
        <w:t>Murphy HM, Pepin P, Robert D (2018) Re-visiting the drivers of capelin recruitment in Newfoundland since 1991. Fisheries Research 200:1-10</w:t>
      </w:r>
    </w:p>
    <w:p w14:paraId="3D53BC3E" w14:textId="77777777" w:rsidR="00756990" w:rsidRPr="00756990" w:rsidRDefault="00756990" w:rsidP="00756990">
      <w:pPr>
        <w:pStyle w:val="EndNoteBibliography"/>
        <w:ind w:left="720" w:hanging="720"/>
        <w:rPr>
          <w:noProof/>
        </w:rPr>
      </w:pPr>
      <w:r w:rsidRPr="00756990">
        <w:rPr>
          <w:noProof/>
        </w:rPr>
        <w:t>NAFO (2014) Report of the 7</w:t>
      </w:r>
      <w:r w:rsidRPr="00756990">
        <w:rPr>
          <w:noProof/>
          <w:vertAlign w:val="superscript"/>
        </w:rPr>
        <w:t>th</w:t>
      </w:r>
      <w:r w:rsidRPr="00756990">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14:paraId="64FD9E91" w14:textId="77777777" w:rsidR="00756990" w:rsidRPr="00756990" w:rsidRDefault="00756990" w:rsidP="00756990">
      <w:pPr>
        <w:pStyle w:val="EndNoteBibliography"/>
        <w:ind w:left="720" w:hanging="720"/>
        <w:rPr>
          <w:noProof/>
        </w:rPr>
      </w:pPr>
      <w:r w:rsidRPr="00756990">
        <w:rPr>
          <w:noProof/>
        </w:rPr>
        <w:t>Nakashima B (1996) The relationship between oceanographic conditions in the 1990s and changes in spawning behaviour, growth and early life history of capelin (M</w:t>
      </w:r>
      <w:r w:rsidRPr="00756990">
        <w:rPr>
          <w:i/>
          <w:noProof/>
        </w:rPr>
        <w:t>allotus villosus)</w:t>
      </w:r>
      <w:r w:rsidRPr="00756990">
        <w:rPr>
          <w:noProof/>
        </w:rPr>
        <w:t>. NAFO Sci Coun Studies 24:55-68</w:t>
      </w:r>
    </w:p>
    <w:p w14:paraId="460783D9" w14:textId="77777777" w:rsidR="00756990" w:rsidRPr="00756990" w:rsidRDefault="00756990" w:rsidP="00756990">
      <w:pPr>
        <w:pStyle w:val="EndNoteBibliography"/>
        <w:ind w:left="720" w:hanging="720"/>
        <w:rPr>
          <w:noProof/>
        </w:rPr>
      </w:pPr>
      <w:r w:rsidRPr="00756990">
        <w:rPr>
          <w:noProof/>
        </w:rPr>
        <w:t>Nakashima BS (1997) Results of the 1996 aerial survey of capelin (</w:t>
      </w:r>
      <w:r w:rsidRPr="00756990">
        <w:rPr>
          <w:i/>
          <w:noProof/>
        </w:rPr>
        <w:t>Mallotus villosus</w:t>
      </w:r>
      <w:r w:rsidRPr="00756990">
        <w:rPr>
          <w:noProof/>
        </w:rPr>
        <w:t>) schools.  Capelin in SA2 + Div 3KL DFO Atlantic Fisheries Research Document, 97/29, p. 63-73</w:t>
      </w:r>
    </w:p>
    <w:p w14:paraId="78C894F5" w14:textId="77777777" w:rsidR="00756990" w:rsidRPr="00756990" w:rsidRDefault="00756990" w:rsidP="00756990">
      <w:pPr>
        <w:pStyle w:val="EndNoteBibliography"/>
        <w:ind w:left="720" w:hanging="720"/>
        <w:rPr>
          <w:noProof/>
        </w:rPr>
      </w:pPr>
      <w:r w:rsidRPr="00756990">
        <w:rPr>
          <w:noProof/>
        </w:rPr>
        <w:t>Nakashima BS, Mowbray F (2014) Capelin (</w:t>
      </w:r>
      <w:r w:rsidRPr="00756990">
        <w:rPr>
          <w:i/>
          <w:noProof/>
        </w:rPr>
        <w:t>Mallotus villosus)</w:t>
      </w:r>
      <w:r w:rsidRPr="00756990">
        <w:rPr>
          <w:noProof/>
        </w:rPr>
        <w:t xml:space="preserve"> recruitment indices in NAFO Division 3KL. DFO Canadian Science Advisory Secretariat Research Document 2013/091</w:t>
      </w:r>
    </w:p>
    <w:p w14:paraId="2F0933C9" w14:textId="77777777" w:rsidR="00756990" w:rsidRPr="00756990" w:rsidRDefault="00756990" w:rsidP="00756990">
      <w:pPr>
        <w:pStyle w:val="EndNoteBibliography"/>
        <w:ind w:left="720" w:hanging="720"/>
        <w:rPr>
          <w:noProof/>
        </w:rPr>
      </w:pPr>
      <w:r w:rsidRPr="00756990">
        <w:rPr>
          <w:noProof/>
        </w:rPr>
        <w:t>Nakashima BS, Wheeler JP (2002) Capelin (</w:t>
      </w:r>
      <w:r w:rsidRPr="00756990">
        <w:rPr>
          <w:i/>
          <w:noProof/>
        </w:rPr>
        <w:t>Mallotus villosus</w:t>
      </w:r>
      <w:r w:rsidRPr="00756990">
        <w:rPr>
          <w:noProof/>
        </w:rPr>
        <w:t>) spawning behaviour in Newfoundland waters - the interaction between beach and demersal spawning. ICES Journal of Marine Science 59:909-916</w:t>
      </w:r>
    </w:p>
    <w:p w14:paraId="58F72E0C" w14:textId="77777777" w:rsidR="00756990" w:rsidRPr="00756990" w:rsidRDefault="00756990" w:rsidP="00756990">
      <w:pPr>
        <w:pStyle w:val="EndNoteBibliography"/>
        <w:ind w:left="720" w:hanging="720"/>
        <w:rPr>
          <w:noProof/>
        </w:rPr>
      </w:pPr>
      <w:r w:rsidRPr="00756990">
        <w:rPr>
          <w:noProof/>
        </w:rPr>
        <w:t>Neville V, Rose GA, Rowe S, Jamieson R, Piercey G (2018) Otolith chemistry and redistributions of northern cod: evidence of Smith Sound-Bonavista Corridor connectivity. Canadian Journal of Fisheries and Aquatic Sciences 75:2302:2312</w:t>
      </w:r>
    </w:p>
    <w:p w14:paraId="1CBB9211" w14:textId="77777777" w:rsidR="00756990" w:rsidRPr="00756990" w:rsidRDefault="00756990" w:rsidP="00756990">
      <w:pPr>
        <w:pStyle w:val="EndNoteBibliography"/>
        <w:ind w:left="720" w:hanging="720"/>
        <w:rPr>
          <w:noProof/>
        </w:rPr>
      </w:pPr>
      <w:r w:rsidRPr="00756990">
        <w:rPr>
          <w:noProof/>
        </w:rPr>
        <w:t xml:space="preserve">Nilssen KT, Haug T, Øritsland T, Lindblom L, Kjellqwist SA (1998) Invasions of harp seals </w:t>
      </w:r>
      <w:r w:rsidRPr="00756990">
        <w:rPr>
          <w:i/>
          <w:noProof/>
        </w:rPr>
        <w:t>Phoca groenlandica</w:t>
      </w:r>
      <w:r w:rsidRPr="00756990">
        <w:rPr>
          <w:noProof/>
        </w:rPr>
        <w:t xml:space="preserve"> Erxleben to coastal waters of nor way in 1995: Ecological and demographic implications. Sarsia 83:337-345</w:t>
      </w:r>
    </w:p>
    <w:p w14:paraId="2BC015D7" w14:textId="77777777" w:rsidR="00756990" w:rsidRPr="00756990" w:rsidRDefault="00756990" w:rsidP="00756990">
      <w:pPr>
        <w:pStyle w:val="EndNoteBibliography"/>
        <w:ind w:left="720" w:hanging="720"/>
        <w:rPr>
          <w:noProof/>
        </w:rPr>
      </w:pPr>
      <w:r w:rsidRPr="00756990">
        <w:rPr>
          <w:noProof/>
        </w:rPr>
        <w:t>O'Driscoll RL, Rose GA (2001) In situ acoustic target strength of juvenile capelin. ICES Journal of Marine Science 58:342-345</w:t>
      </w:r>
    </w:p>
    <w:p w14:paraId="3DD70830" w14:textId="77777777" w:rsidR="00756990" w:rsidRPr="00756990" w:rsidRDefault="00756990" w:rsidP="00756990">
      <w:pPr>
        <w:pStyle w:val="EndNoteBibliography"/>
        <w:ind w:left="720" w:hanging="720"/>
        <w:rPr>
          <w:noProof/>
        </w:rPr>
      </w:pPr>
      <w:r w:rsidRPr="00756990">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503C3D0D" w14:textId="77777777" w:rsidR="00756990" w:rsidRPr="00756990" w:rsidRDefault="00756990" w:rsidP="00756990">
      <w:pPr>
        <w:pStyle w:val="EndNoteBibliography"/>
        <w:ind w:left="720" w:hanging="720"/>
        <w:rPr>
          <w:noProof/>
        </w:rPr>
      </w:pPr>
      <w:r w:rsidRPr="00756990">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1BD4D5DC" w14:textId="77777777" w:rsidR="00756990" w:rsidRPr="00756990" w:rsidRDefault="00756990" w:rsidP="00756990">
      <w:pPr>
        <w:pStyle w:val="EndNoteBibliography"/>
        <w:ind w:left="720" w:hanging="720"/>
        <w:rPr>
          <w:noProof/>
        </w:rPr>
      </w:pPr>
      <w:r w:rsidRPr="00756990">
        <w:rPr>
          <w:noProof/>
        </w:rPr>
        <w:t>Pepin P, Colbourne E, Maillet G (2011) Seasonal patterns in zooplankton community structure on the Newfoundland and Labrador Shelf. Progress in Oceanography 91:273-285</w:t>
      </w:r>
    </w:p>
    <w:p w14:paraId="0606F9D4" w14:textId="77777777" w:rsidR="00756990" w:rsidRPr="00756990" w:rsidRDefault="00756990" w:rsidP="00756990">
      <w:pPr>
        <w:pStyle w:val="EndNoteBibliography"/>
        <w:ind w:left="720" w:hanging="720"/>
        <w:rPr>
          <w:noProof/>
        </w:rPr>
      </w:pPr>
      <w:r w:rsidRPr="00756990">
        <w:rPr>
          <w:noProof/>
        </w:rPr>
        <w:t>Pepin P, Higdon J, Koen-Alonso M, Fogarty M, Ollerhead N (2014) Application of ecoregion analysis to the identification of Ecosystem Production Units (EPUs) in the NAFO Convention Area. NAFO SCR Doc 14/069</w:t>
      </w:r>
    </w:p>
    <w:p w14:paraId="41971410" w14:textId="77777777" w:rsidR="00756990" w:rsidRPr="00756990" w:rsidRDefault="00756990" w:rsidP="00756990">
      <w:pPr>
        <w:pStyle w:val="EndNoteBibliography"/>
        <w:ind w:left="720" w:hanging="720"/>
        <w:rPr>
          <w:noProof/>
        </w:rPr>
      </w:pPr>
      <w:r w:rsidRPr="00756990">
        <w:rPr>
          <w:noProof/>
        </w:rPr>
        <w:lastRenderedPageBreak/>
        <w:t>Pikitch EK, Boersma PD, Boyd IL, Conover DO, Cury PM, Essington TE, Heppell SS, Houde ED, Mangel M, Pauly D, Plagányi E, Sainsbury KJ, Steneck RS (2012) Little fish: big impact: managing a crucial link in ocean food webs. Lenfest Ocean Program, Washington, DC</w:t>
      </w:r>
    </w:p>
    <w:p w14:paraId="02BCB732" w14:textId="77777777" w:rsidR="00756990" w:rsidRPr="00756990" w:rsidRDefault="00756990" w:rsidP="00756990">
      <w:pPr>
        <w:pStyle w:val="EndNoteBibliography"/>
        <w:ind w:left="720" w:hanging="720"/>
        <w:rPr>
          <w:noProof/>
        </w:rPr>
      </w:pPr>
      <w:r w:rsidRPr="00756990">
        <w:rPr>
          <w:noProof/>
        </w:rPr>
        <w:t>Prince JD, Loneragan NR, Okey TA (2008) Contraction of the banana prawn (</w:t>
      </w:r>
      <w:r w:rsidRPr="00756990">
        <w:rPr>
          <w:i/>
          <w:noProof/>
        </w:rPr>
        <w:t>Penaeus merguiensis</w:t>
      </w:r>
      <w:r w:rsidRPr="00756990">
        <w:rPr>
          <w:noProof/>
        </w:rPr>
        <w:t>) fishery of Albatross Bay in the Gulf of Carpentaria, Australia. Marine and Freshwater Research 59:383-390</w:t>
      </w:r>
    </w:p>
    <w:p w14:paraId="04353D9F" w14:textId="65D833B6" w:rsidR="00756990" w:rsidRPr="00756990" w:rsidRDefault="00756990" w:rsidP="00756990">
      <w:pPr>
        <w:pStyle w:val="EndNoteBibliography"/>
        <w:ind w:left="720" w:hanging="720"/>
        <w:rPr>
          <w:noProof/>
        </w:rPr>
      </w:pPr>
      <w:r w:rsidRPr="00756990">
        <w:rPr>
          <w:noProof/>
        </w:rPr>
        <w:t xml:space="preserve">R Core Team (2018) R: A language and environment for statistical computing. R Foundation for Statistical Computing, Vienna, Austria. URL </w:t>
      </w:r>
      <w:hyperlink r:id="rId14" w:history="1">
        <w:r w:rsidRPr="00756990">
          <w:rPr>
            <w:rStyle w:val="Hyperlink"/>
            <w:noProof/>
          </w:rPr>
          <w:t>https://www.R-project.org/</w:t>
        </w:r>
      </w:hyperlink>
      <w:r w:rsidRPr="00756990">
        <w:rPr>
          <w:noProof/>
        </w:rPr>
        <w:t>.</w:t>
      </w:r>
    </w:p>
    <w:p w14:paraId="03269B3B" w14:textId="77777777" w:rsidR="00756990" w:rsidRPr="00756990" w:rsidRDefault="00756990" w:rsidP="00756990">
      <w:pPr>
        <w:pStyle w:val="EndNoteBibliography"/>
        <w:ind w:left="720" w:hanging="720"/>
        <w:rPr>
          <w:noProof/>
        </w:rPr>
      </w:pPr>
      <w:r w:rsidRPr="00756990">
        <w:rPr>
          <w:noProof/>
        </w:rPr>
        <w:t>Regular P, Montevecchi W, Hedd A, Robertson G, Wilhelm S (2013) Canadian fishery closures provide a large-scale test of the impact of gillnet bycatch on seabird populations. Biology Letters 9</w:t>
      </w:r>
    </w:p>
    <w:p w14:paraId="4D4ACEAF" w14:textId="77777777" w:rsidR="00756990" w:rsidRPr="00756990" w:rsidRDefault="00756990" w:rsidP="00756990">
      <w:pPr>
        <w:pStyle w:val="EndNoteBibliography"/>
        <w:ind w:left="720" w:hanging="720"/>
        <w:rPr>
          <w:noProof/>
        </w:rPr>
      </w:pPr>
      <w:r w:rsidRPr="00756990">
        <w:rPr>
          <w:noProof/>
        </w:rPr>
        <w:t>Reid PC, Colebrook JM, Matthews JBL, Aiken J (2003) The Continuous Plankton Recorder: concepts and history, from Plankton Indicator to undulating recorders. Progress in Oceanography 58:117-173</w:t>
      </w:r>
    </w:p>
    <w:p w14:paraId="61F7ED69" w14:textId="77777777" w:rsidR="00756990" w:rsidRPr="00756990" w:rsidRDefault="00756990" w:rsidP="00756990">
      <w:pPr>
        <w:pStyle w:val="EndNoteBibliography"/>
        <w:ind w:left="720" w:hanging="720"/>
        <w:rPr>
          <w:noProof/>
        </w:rPr>
      </w:pPr>
      <w:r w:rsidRPr="00756990">
        <w:rPr>
          <w:noProof/>
        </w:rPr>
        <w:t xml:space="preserve">Renard D, Bez N, Desassis N, Beucher H, Ors F, Freulon X (2018) RGeostats: Geostatistical Package. </w:t>
      </w:r>
    </w:p>
    <w:p w14:paraId="730012E3" w14:textId="77777777" w:rsidR="00756990" w:rsidRPr="00756990" w:rsidRDefault="00756990" w:rsidP="00756990">
      <w:pPr>
        <w:pStyle w:val="EndNoteBibliography"/>
        <w:ind w:left="720" w:hanging="720"/>
        <w:rPr>
          <w:noProof/>
        </w:rPr>
      </w:pPr>
      <w:r w:rsidRPr="00756990">
        <w:rPr>
          <w:noProof/>
        </w:rPr>
        <w:t>Rice J (2002) Changes to the large marine ecosystem of the Newfoundland-Labrador shelf. In: Sherman K, Skjoldal HR (eds) Large marine ecosystems of the North Atlantic. Elsevier Science B.V., p. 51-103</w:t>
      </w:r>
    </w:p>
    <w:p w14:paraId="4A261B11" w14:textId="77777777" w:rsidR="00756990" w:rsidRPr="00756990" w:rsidRDefault="00756990" w:rsidP="00756990">
      <w:pPr>
        <w:pStyle w:val="EndNoteBibliography"/>
        <w:ind w:left="720" w:hanging="720"/>
        <w:rPr>
          <w:noProof/>
        </w:rPr>
      </w:pPr>
      <w:r w:rsidRPr="00756990">
        <w:rPr>
          <w:noProof/>
        </w:rPr>
        <w:t>Rose GA (1993) Cod spawning on a migration highway in the north-west Atlantic. Nature 366:458-461</w:t>
      </w:r>
    </w:p>
    <w:p w14:paraId="3975572D" w14:textId="77777777" w:rsidR="00756990" w:rsidRPr="00756990" w:rsidRDefault="00756990" w:rsidP="00756990">
      <w:pPr>
        <w:pStyle w:val="EndNoteBibliography"/>
        <w:ind w:left="720" w:hanging="720"/>
        <w:rPr>
          <w:noProof/>
        </w:rPr>
      </w:pPr>
      <w:r w:rsidRPr="00756990">
        <w:rPr>
          <w:noProof/>
        </w:rPr>
        <w:t>Rose GA (2007) Cod: an ecological history of the North Atlantic fisheries. Breakwater Books, St John's, NL</w:t>
      </w:r>
    </w:p>
    <w:p w14:paraId="39557CBE" w14:textId="77777777" w:rsidR="00756990" w:rsidRPr="00756990" w:rsidRDefault="00756990" w:rsidP="00756990">
      <w:pPr>
        <w:pStyle w:val="EndNoteBibliography"/>
        <w:ind w:left="720" w:hanging="720"/>
        <w:rPr>
          <w:noProof/>
        </w:rPr>
      </w:pPr>
      <w:r w:rsidRPr="00756990">
        <w:rPr>
          <w:noProof/>
        </w:rPr>
        <w:t>Rose GA, deYoung B, Kulka DW, Goddard SV, Fletcher GL (2000) Distribution shifts and overfishing the northern cod (</w:t>
      </w:r>
      <w:r w:rsidRPr="00756990">
        <w:rPr>
          <w:i/>
          <w:noProof/>
        </w:rPr>
        <w:t>Gadus morhua</w:t>
      </w:r>
      <w:r w:rsidRPr="00756990">
        <w:rPr>
          <w:noProof/>
        </w:rPr>
        <w:t>): a view from the ocean. Canadian Journal of Fisheries and Aquatic Sciences 57:644-663</w:t>
      </w:r>
    </w:p>
    <w:p w14:paraId="129F9A2C" w14:textId="77777777" w:rsidR="00756990" w:rsidRPr="00756990" w:rsidRDefault="00756990" w:rsidP="00756990">
      <w:pPr>
        <w:pStyle w:val="EndNoteBibliography"/>
        <w:ind w:left="720" w:hanging="720"/>
        <w:rPr>
          <w:noProof/>
        </w:rPr>
      </w:pPr>
      <w:r w:rsidRPr="00756990">
        <w:rPr>
          <w:noProof/>
        </w:rPr>
        <w:t>Rose GA, Kulka DW (1999) Hyperaggregation of fish and fisheries: how catch-per-unit-effort increased as the northern cod (</w:t>
      </w:r>
      <w:r w:rsidRPr="00756990">
        <w:rPr>
          <w:i/>
          <w:noProof/>
        </w:rPr>
        <w:t>Gadus morhua</w:t>
      </w:r>
      <w:r w:rsidRPr="00756990">
        <w:rPr>
          <w:noProof/>
        </w:rPr>
        <w:t>) declined. Canadian Journal of Fisheries and Aquatic Sciences 56:118-127</w:t>
      </w:r>
    </w:p>
    <w:p w14:paraId="275BD404" w14:textId="77777777" w:rsidR="00756990" w:rsidRPr="00756990" w:rsidRDefault="00756990" w:rsidP="00756990">
      <w:pPr>
        <w:pStyle w:val="EndNoteBibliography"/>
        <w:ind w:left="720" w:hanging="720"/>
        <w:rPr>
          <w:noProof/>
        </w:rPr>
      </w:pPr>
      <w:r w:rsidRPr="00756990">
        <w:rPr>
          <w:noProof/>
        </w:rPr>
        <w:t>Rose GA, O'Driscoll RL (2002) Capelin are good for cod: can the northern stock rebuild without them? ICES Journal of Marine Science 59:1018-1026</w:t>
      </w:r>
    </w:p>
    <w:p w14:paraId="3E26D125" w14:textId="77777777" w:rsidR="00756990" w:rsidRPr="00756990" w:rsidRDefault="00756990" w:rsidP="00756990">
      <w:pPr>
        <w:pStyle w:val="EndNoteBibliography"/>
        <w:ind w:left="720" w:hanging="720"/>
        <w:rPr>
          <w:noProof/>
        </w:rPr>
      </w:pPr>
      <w:r w:rsidRPr="00756990">
        <w:rPr>
          <w:noProof/>
        </w:rPr>
        <w:t>Rose GA, Rowe S (2018) Does redistribution or local growth underpin rebuilding of Canada’s Northern cod? Canadian Journal of Fisheries and Aquatic Sciences:1-11</w:t>
      </w:r>
    </w:p>
    <w:p w14:paraId="5228EB50" w14:textId="77777777" w:rsidR="00756990" w:rsidRPr="00756990" w:rsidRDefault="00756990" w:rsidP="00756990">
      <w:pPr>
        <w:pStyle w:val="EndNoteBibliography"/>
        <w:ind w:left="720" w:hanging="720"/>
        <w:rPr>
          <w:noProof/>
        </w:rPr>
      </w:pPr>
      <w:r w:rsidRPr="00756990">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2CDE58BD" w14:textId="77777777" w:rsidR="00756990" w:rsidRPr="00756990" w:rsidRDefault="00756990" w:rsidP="00756990">
      <w:pPr>
        <w:pStyle w:val="EndNoteBibliography"/>
        <w:ind w:left="720" w:hanging="720"/>
        <w:rPr>
          <w:noProof/>
        </w:rPr>
      </w:pPr>
      <w:r w:rsidRPr="00756990">
        <w:rPr>
          <w:noProof/>
        </w:rPr>
        <w:t>Skagseth Ø, Slotte A, Stenevik EK, Nash RDM (2015) Characteristics of the Norwegian Coastal Current during Years with High Recruitment of Norwegian Spring Spawning Herring (Clupea harengus L.). PLOS ONE 10:e0144117</w:t>
      </w:r>
    </w:p>
    <w:p w14:paraId="12FFB0BF" w14:textId="77777777" w:rsidR="00756990" w:rsidRPr="00756990" w:rsidRDefault="00756990" w:rsidP="00756990">
      <w:pPr>
        <w:pStyle w:val="EndNoteBibliography"/>
        <w:ind w:left="720" w:hanging="720"/>
        <w:rPr>
          <w:noProof/>
        </w:rPr>
      </w:pPr>
      <w:r w:rsidRPr="00756990">
        <w:rPr>
          <w:noProof/>
        </w:rPr>
        <w:t>Stenson GB (2012) Estimating consumption of prey by harp seals (</w:t>
      </w:r>
      <w:r w:rsidRPr="00756990">
        <w:rPr>
          <w:i/>
          <w:noProof/>
        </w:rPr>
        <w:t>Pagophilus groenlandicus</w:t>
      </w:r>
      <w:r w:rsidRPr="00756990">
        <w:rPr>
          <w:noProof/>
        </w:rPr>
        <w:t>) in NAFO Divisions 2J3KL. Canadian Science Advisory Secretariat (CSAS) Research Document 2012/156</w:t>
      </w:r>
    </w:p>
    <w:p w14:paraId="55D3914F" w14:textId="77777777" w:rsidR="00756990" w:rsidRPr="00756990" w:rsidRDefault="00756990" w:rsidP="00756990">
      <w:pPr>
        <w:pStyle w:val="EndNoteBibliography"/>
        <w:ind w:left="720" w:hanging="720"/>
        <w:rPr>
          <w:noProof/>
        </w:rPr>
      </w:pPr>
      <w:r w:rsidRPr="00756990">
        <w:rPr>
          <w:noProof/>
        </w:rPr>
        <w:lastRenderedPageBreak/>
        <w:t>Stenson GB, Buren AD, Koen-Alonso M (2016) The impact of changing climate and abundance on reproduction in an ice-dependent species, the Northwest Atlantic harp seal,</w:t>
      </w:r>
      <w:r w:rsidRPr="00756990">
        <w:rPr>
          <w:i/>
          <w:noProof/>
        </w:rPr>
        <w:t xml:space="preserve"> Pagophilus groenlandicus</w:t>
      </w:r>
      <w:r w:rsidRPr="00756990">
        <w:rPr>
          <w:noProof/>
        </w:rPr>
        <w:t>. ICES Journal of Marine Science: Journal du Conseil 73:250-262</w:t>
      </w:r>
    </w:p>
    <w:p w14:paraId="0B5BAE28" w14:textId="77777777" w:rsidR="00756990" w:rsidRPr="00756990" w:rsidRDefault="00756990" w:rsidP="00756990">
      <w:pPr>
        <w:pStyle w:val="EndNoteBibliography"/>
        <w:ind w:left="720" w:hanging="720"/>
        <w:rPr>
          <w:noProof/>
        </w:rPr>
      </w:pPr>
      <w:r w:rsidRPr="00756990">
        <w:rPr>
          <w:noProof/>
        </w:rPr>
        <w:t xml:space="preserve">Stenson GB, Wakeham D, Buren AD, Koen-Alonso M (2014) Density-dependent and density-independent factors influencing reproductive rates in Northwest Atlantic harp seals, </w:t>
      </w:r>
      <w:r w:rsidRPr="00756990">
        <w:rPr>
          <w:i/>
          <w:noProof/>
        </w:rPr>
        <w:t>Pagophilus groenlandicus</w:t>
      </w:r>
      <w:r w:rsidRPr="00756990">
        <w:rPr>
          <w:noProof/>
        </w:rPr>
        <w:t>. DFO Canadian Science Advisory Secretariat Research Document 2014/058</w:t>
      </w:r>
    </w:p>
    <w:p w14:paraId="4BDA5102" w14:textId="77777777" w:rsidR="00756990" w:rsidRPr="00756990" w:rsidRDefault="00756990" w:rsidP="00756990">
      <w:pPr>
        <w:pStyle w:val="EndNoteBibliography"/>
        <w:ind w:left="720" w:hanging="720"/>
        <w:rPr>
          <w:noProof/>
        </w:rPr>
      </w:pPr>
      <w:r w:rsidRPr="00756990">
        <w:rPr>
          <w:noProof/>
        </w:rPr>
        <w:t>Templeman W (1948) The life history of the caplin (</w:t>
      </w:r>
      <w:r w:rsidRPr="00756990">
        <w:rPr>
          <w:i/>
          <w:noProof/>
        </w:rPr>
        <w:t>Mallotus villosus</w:t>
      </w:r>
      <w:r w:rsidRPr="00756990">
        <w:rPr>
          <w:noProof/>
        </w:rPr>
        <w:t xml:space="preserve"> O. F. Müller) in Newfoundland waters. Bulletin of the Newfoundland Government Laboratory 17:1-151</w:t>
      </w:r>
    </w:p>
    <w:p w14:paraId="623DFC7E" w14:textId="77777777" w:rsidR="00756990" w:rsidRPr="00756990" w:rsidRDefault="00756990" w:rsidP="00756990">
      <w:pPr>
        <w:pStyle w:val="EndNoteBibliography"/>
        <w:ind w:left="720" w:hanging="720"/>
        <w:rPr>
          <w:noProof/>
        </w:rPr>
      </w:pPr>
      <w:r w:rsidRPr="00756990">
        <w:rPr>
          <w:noProof/>
        </w:rPr>
        <w:t>Thorson J, T., Pinsky M, L., Ward E, J., Gimenez O (2016) Model</w:t>
      </w:r>
      <w:r w:rsidRPr="00756990">
        <w:rPr>
          <w:rFonts w:ascii="Cambria Math" w:hAnsi="Cambria Math" w:cs="Cambria Math"/>
          <w:noProof/>
        </w:rPr>
        <w:t>‐</w:t>
      </w:r>
      <w:r w:rsidRPr="00756990">
        <w:rPr>
          <w:noProof/>
        </w:rPr>
        <w:t>based inference for estimating shifts in species distribution, area occupied and centre of gravity. Methods in Ecology and Evolution 7:990-1002</w:t>
      </w:r>
    </w:p>
    <w:p w14:paraId="1809C258" w14:textId="77777777" w:rsidR="00756990" w:rsidRPr="00756990" w:rsidRDefault="00756990" w:rsidP="00756990">
      <w:pPr>
        <w:pStyle w:val="EndNoteBibliography"/>
        <w:ind w:left="720" w:hanging="720"/>
        <w:rPr>
          <w:noProof/>
        </w:rPr>
      </w:pPr>
      <w:r w:rsidRPr="00756990">
        <w:rPr>
          <w:noProof/>
        </w:rPr>
        <w:t>Thorson JT, Barnett LAK (2017) Comparing estimates of abundance trends and distribution shifts using single- and multispecies models of fishes and biogenic habitat. ICES Journal of Marine Science 74:1311-1321</w:t>
      </w:r>
    </w:p>
    <w:p w14:paraId="7263FE12" w14:textId="77777777" w:rsidR="00756990" w:rsidRPr="00756990" w:rsidRDefault="00756990" w:rsidP="00756990">
      <w:pPr>
        <w:pStyle w:val="EndNoteBibliography"/>
        <w:ind w:left="720" w:hanging="720"/>
        <w:rPr>
          <w:noProof/>
        </w:rPr>
      </w:pPr>
      <w:r w:rsidRPr="00756990">
        <w:rPr>
          <w:noProof/>
        </w:rPr>
        <w:t>Toresen R, Østvedt OJ (2000) Variation in abundance of Norwegian spring-spawning herring (Clupea harengus, Clupeidae) throughout the 20th century and the influence of climatic fluctuations. Fish and Fisheries 1:231-256</w:t>
      </w:r>
    </w:p>
    <w:p w14:paraId="69B03E6D" w14:textId="77777777" w:rsidR="00756990" w:rsidRPr="00756990" w:rsidRDefault="00756990" w:rsidP="00756990">
      <w:pPr>
        <w:pStyle w:val="EndNoteBibliography"/>
        <w:ind w:left="720" w:hanging="720"/>
        <w:rPr>
          <w:noProof/>
        </w:rPr>
      </w:pPr>
      <w:r w:rsidRPr="00756990">
        <w:rPr>
          <w:noProof/>
        </w:rPr>
        <w:t>Vilhjálmsson H (1994) The Icelandic capelin stock. Rit Fiskideildar 13:1-281</w:t>
      </w:r>
    </w:p>
    <w:p w14:paraId="655D6334" w14:textId="77777777" w:rsidR="00756990" w:rsidRPr="00756990" w:rsidRDefault="00756990" w:rsidP="00756990">
      <w:pPr>
        <w:pStyle w:val="EndNoteBibliography"/>
        <w:ind w:left="720" w:hanging="720"/>
        <w:rPr>
          <w:noProof/>
        </w:rPr>
      </w:pPr>
      <w:r w:rsidRPr="00756990">
        <w:rPr>
          <w:noProof/>
        </w:rPr>
        <w:t>Wilberg MJ, Thorson JT, Linton BC, Berkson J (2009) Incorporating time-varying catchability into population dynamic stock assessment models. Reviews in Fisheries Science 18:7-24</w:t>
      </w:r>
    </w:p>
    <w:p w14:paraId="77BB38E8" w14:textId="77777777" w:rsidR="00756990" w:rsidRPr="00756990" w:rsidRDefault="00756990" w:rsidP="00756990">
      <w:pPr>
        <w:pStyle w:val="EndNoteBibliography"/>
        <w:ind w:left="720" w:hanging="720"/>
        <w:rPr>
          <w:noProof/>
        </w:rPr>
      </w:pPr>
      <w:r w:rsidRPr="00756990">
        <w:rPr>
          <w:noProof/>
        </w:rPr>
        <w:t>Wilhelm SI, Robertson GJ, Ryan PC, Tobin SF, Elliot RD (2009) Re-evaluating the use of beached bird oiling rates to assess long-term trends in chronic oil pollution. Marine Pollution Bulletin 58:249-255</w:t>
      </w:r>
    </w:p>
    <w:p w14:paraId="09FB5D14" w14:textId="77777777" w:rsidR="00756990" w:rsidRPr="00756990" w:rsidRDefault="00756990" w:rsidP="00756990">
      <w:pPr>
        <w:pStyle w:val="EndNoteBibliography"/>
        <w:ind w:left="720" w:hanging="720"/>
        <w:rPr>
          <w:noProof/>
        </w:rPr>
      </w:pPr>
      <w:r w:rsidRPr="00756990">
        <w:rPr>
          <w:noProof/>
        </w:rPr>
        <w:t>Winters GH (1970) Biological changes in coastal capelin from the over-wintering to the spawning condition. Journal of the Fisheries Research Board of Canada 27:2215-2224</w:t>
      </w:r>
    </w:p>
    <w:p w14:paraId="14F140DF" w14:textId="77777777" w:rsidR="00756990" w:rsidRPr="00756990" w:rsidRDefault="00756990" w:rsidP="00756990">
      <w:pPr>
        <w:pStyle w:val="EndNoteBibliography"/>
        <w:ind w:left="720" w:hanging="720"/>
        <w:rPr>
          <w:noProof/>
        </w:rPr>
      </w:pPr>
      <w:r w:rsidRPr="00756990">
        <w:rPr>
          <w:noProof/>
        </w:rPr>
        <w:t>Winters GH (1995) Interaction between timing, capelin distribution and biomass estimates from the Div. 2J3K capelin acoustic survey.  Capelin in SA2 + Div 3KL. DFO Atlantic Fisheries Research Document 95/70, p. 167-179</w:t>
      </w:r>
    </w:p>
    <w:p w14:paraId="20619A32" w14:textId="77777777" w:rsidR="00756990" w:rsidRPr="00756990" w:rsidRDefault="00756990" w:rsidP="00756990">
      <w:pPr>
        <w:pStyle w:val="EndNoteBibliography"/>
        <w:ind w:left="720" w:hanging="720"/>
        <w:rPr>
          <w:noProof/>
        </w:rPr>
      </w:pPr>
      <w:r w:rsidRPr="00756990">
        <w:rPr>
          <w:noProof/>
        </w:rPr>
        <w:t>Winters GH, Wheeler JP (1985) Interaction Between Stock Area, Stock Abundance, and Catchability Coefficient. Canadian Journal of Fisheries and Aquatic Sciences 42:989-998</w:t>
      </w:r>
    </w:p>
    <w:p w14:paraId="47297874" w14:textId="77777777" w:rsidR="00756990" w:rsidRPr="00756990" w:rsidRDefault="00756990" w:rsidP="00756990">
      <w:pPr>
        <w:pStyle w:val="EndNoteBibliography"/>
        <w:ind w:left="720" w:hanging="720"/>
        <w:rPr>
          <w:noProof/>
        </w:rPr>
      </w:pPr>
      <w:r w:rsidRPr="00756990">
        <w:rPr>
          <w:noProof/>
        </w:rPr>
        <w:t>Woillez M, Poulard J-C, Rivoirard J, Petitgas P, Bez N (2007) Indices for capturing spatial patterns and their evolution in time, with application to European hake (Merluccius merluccius) in the Bay of Biscay. ICES Journal of Marine Science 64:537-550</w:t>
      </w:r>
    </w:p>
    <w:p w14:paraId="6CFC59E3" w14:textId="77777777" w:rsidR="00756990" w:rsidRPr="00756990" w:rsidRDefault="00756990" w:rsidP="00756990">
      <w:pPr>
        <w:pStyle w:val="EndNoteBibliography"/>
        <w:ind w:left="720" w:hanging="720"/>
        <w:rPr>
          <w:noProof/>
        </w:rPr>
      </w:pPr>
      <w:r w:rsidRPr="00756990">
        <w:rPr>
          <w:noProof/>
        </w:rPr>
        <w:t>Woillez M, Rivoirard J, Petitgas P (2009) Notes on survey-based spatial indicators for monitoring fish populations. Aquatic Living Resources 22:155-164</w:t>
      </w:r>
    </w:p>
    <w:p w14:paraId="3A59A182" w14:textId="77777777" w:rsidR="00756990" w:rsidRPr="00756990" w:rsidRDefault="00756990" w:rsidP="00756990">
      <w:pPr>
        <w:pStyle w:val="EndNoteBibliography"/>
        <w:ind w:left="720" w:hanging="720"/>
        <w:rPr>
          <w:noProof/>
        </w:rPr>
      </w:pPr>
      <w:r w:rsidRPr="00756990">
        <w:rPr>
          <w:noProof/>
        </w:rPr>
        <w:t>Worm B, Tittensor DP (2011) Range contraction in large pelagic predators. Proceedings of the National Academy of Sciences 108:11942</w:t>
      </w:r>
    </w:p>
    <w:p w14:paraId="755CDABB" w14:textId="3111A331" w:rsidR="00794830" w:rsidRDefault="00D1590F" w:rsidP="00D1590F">
      <w:pPr>
        <w:pStyle w:val="EndNoteBibliography"/>
        <w:spacing w:line="480" w:lineRule="auto"/>
        <w:ind w:left="720" w:hanging="720"/>
      </w:pPr>
      <w:r w:rsidRPr="00D1590F">
        <w:rPr>
          <w:szCs w:val="24"/>
        </w:rPr>
        <w:fldChar w:fldCharType="end"/>
      </w:r>
    </w:p>
    <w:sectPr w:rsidR="00794830" w:rsidSect="00BD35A4">
      <w:headerReference w:type="default" r:id="rId15"/>
      <w:footerReference w:type="default" r:id="rId16"/>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urphy, Hannah M" w:date="2018-11-21T08:48:00Z" w:initials="MHM">
    <w:p w14:paraId="2C89B3AF" w14:textId="2EFB0383" w:rsidR="00756990" w:rsidRDefault="00756990">
      <w:pPr>
        <w:pStyle w:val="CommentText"/>
      </w:pPr>
      <w:r>
        <w:rPr>
          <w:rStyle w:val="CommentReference"/>
        </w:rPr>
        <w:annotationRef/>
      </w:r>
      <w:r>
        <w:t xml:space="preserve">Delete 2 of these references, try to keep to 3 references throughout intro. </w:t>
      </w:r>
    </w:p>
  </w:comment>
  <w:comment w:id="0" w:author="Alejandro BUren" w:date="2018-12-05T00:54:00Z" w:initials="ADB">
    <w:p w14:paraId="4C5629BC" w14:textId="482237A9" w:rsidR="00756990" w:rsidRDefault="00756990">
      <w:pPr>
        <w:pStyle w:val="CommentText"/>
      </w:pPr>
      <w:r>
        <w:rPr>
          <w:rStyle w:val="CommentReference"/>
        </w:rPr>
        <w:annotationRef/>
      </w:r>
      <w:r>
        <w:t>I would keep Schwartloze, Chavez, Pikitch et al 2012</w:t>
      </w:r>
    </w:p>
  </w:comment>
  <w:comment w:id="2" w:author="Murphy, Hannah M" w:date="2018-11-21T08:50:00Z" w:initials="MHM">
    <w:p w14:paraId="2CAC7ACE" w14:textId="475A883A" w:rsidR="00756990" w:rsidRDefault="00756990">
      <w:pPr>
        <w:pStyle w:val="CommentText"/>
      </w:pPr>
      <w:r>
        <w:rPr>
          <w:rStyle w:val="CommentReference"/>
        </w:rPr>
        <w:annotationRef/>
      </w:r>
      <w:r>
        <w:t>Delete 2</w:t>
      </w:r>
    </w:p>
  </w:comment>
  <w:comment w:id="3" w:author="Alejandro BUren" w:date="2018-12-05T00:52:00Z" w:initials="ADB">
    <w:p w14:paraId="1D6646A4" w14:textId="4A645716" w:rsidR="00756990" w:rsidRDefault="00756990">
      <w:pPr>
        <w:pStyle w:val="CommentText"/>
      </w:pPr>
      <w:r>
        <w:rPr>
          <w:rStyle w:val="CommentReference"/>
        </w:rPr>
        <w:annotationRef/>
      </w:r>
      <w:r>
        <w:t>I would delete Lavigne and Jangaard</w:t>
      </w:r>
    </w:p>
    <w:p w14:paraId="25F530F8" w14:textId="77777777" w:rsidR="00756990" w:rsidRDefault="00756990">
      <w:pPr>
        <w:pStyle w:val="CommentText"/>
      </w:pPr>
    </w:p>
    <w:p w14:paraId="4A7E22E6" w14:textId="240C2E17" w:rsidR="00756990" w:rsidRDefault="00756990">
      <w:pPr>
        <w:pStyle w:val="CommentText"/>
      </w:pPr>
      <w:r>
        <w:t>Templeman: NL</w:t>
      </w:r>
      <w:r>
        <w:br/>
        <w:t>Vilhjalmsson: Iceland</w:t>
      </w:r>
    </w:p>
    <w:p w14:paraId="4271D52E" w14:textId="4B23E3D7" w:rsidR="00756990" w:rsidRDefault="00756990">
      <w:pPr>
        <w:pStyle w:val="CommentText"/>
      </w:pPr>
      <w:r>
        <w:t>Carscadden: mentions the three: NL, Ieland and Barents</w:t>
      </w:r>
    </w:p>
  </w:comment>
  <w:comment w:id="4" w:author="Alejandro BUren" w:date="2018-12-09T23:44:00Z" w:initials="ADB">
    <w:p w14:paraId="472061DE" w14:textId="428AB869" w:rsidR="00756990" w:rsidRDefault="00756990">
      <w:pPr>
        <w:pStyle w:val="CommentText"/>
      </w:pPr>
      <w:r>
        <w:rPr>
          <w:rStyle w:val="CommentReference"/>
        </w:rPr>
        <w:annotationRef/>
      </w:r>
      <w:r>
        <w:t>Present tense</w:t>
      </w:r>
    </w:p>
  </w:comment>
  <w:comment w:id="5" w:author="Alejandro BUren" w:date="2018-12-09T23:44:00Z" w:initials="ADB">
    <w:p w14:paraId="4E011449" w14:textId="60216A74" w:rsidR="00756990" w:rsidRDefault="00756990">
      <w:pPr>
        <w:pStyle w:val="CommentText"/>
      </w:pPr>
      <w:r>
        <w:rPr>
          <w:rStyle w:val="CommentReference"/>
        </w:rPr>
        <w:annotationRef/>
      </w:r>
      <w:r>
        <w:t>Past tense</w:t>
      </w:r>
    </w:p>
  </w:comment>
  <w:comment w:id="13" w:author="Alejandro BUren" w:date="2018-12-05T22:55:00Z" w:initials="ADB">
    <w:p w14:paraId="7063EAD1" w14:textId="02F7BCB2" w:rsidR="00756990" w:rsidRDefault="00756990">
      <w:pPr>
        <w:pStyle w:val="CommentText"/>
      </w:pPr>
      <w:r>
        <w:rPr>
          <w:rStyle w:val="CommentReference"/>
        </w:rPr>
        <w:annotationRef/>
      </w:r>
      <w:r>
        <w:t xml:space="preserve">Are we going to submit the html as supplementary data? </w:t>
      </w:r>
    </w:p>
    <w:p w14:paraId="702BC3A2" w14:textId="7BD900C3" w:rsidR="00756990" w:rsidRDefault="00756990">
      <w:pPr>
        <w:pStyle w:val="CommentText"/>
      </w:pPr>
      <w:r>
        <w:t>I believe we should</w:t>
      </w:r>
    </w:p>
    <w:p w14:paraId="1A252FE1" w14:textId="5C5DC64F" w:rsidR="00756990" w:rsidRDefault="00756990">
      <w:pPr>
        <w:pStyle w:val="CommentText"/>
      </w:pPr>
      <w:r>
        <w:t>The figure numbers should match. Figures in the html are numbered A1-A3</w:t>
      </w:r>
    </w:p>
  </w:comment>
  <w:comment w:id="14" w:author="Alejandro BUren" w:date="2018-12-09T23:45:00Z" w:initials="ADB">
    <w:p w14:paraId="5970BA6F" w14:textId="32073F29" w:rsidR="00756990" w:rsidRDefault="00756990">
      <w:pPr>
        <w:pStyle w:val="CommentText"/>
      </w:pPr>
      <w:r>
        <w:rPr>
          <w:rStyle w:val="CommentReference"/>
        </w:rPr>
        <w:annotationRef/>
      </w:r>
      <w:r>
        <w:t xml:space="preserve">I think here we should reference the html appendix </w:t>
      </w:r>
    </w:p>
  </w:comment>
  <w:comment w:id="38" w:author="Alejandro BUren" w:date="2018-12-10T02:38:00Z" w:initials="ADB">
    <w:p w14:paraId="40B1200F" w14:textId="77777777" w:rsidR="00F87DCA" w:rsidRDefault="00F87DCA">
      <w:pPr>
        <w:pStyle w:val="CommentText"/>
      </w:pPr>
      <w:r>
        <w:rPr>
          <w:rStyle w:val="CommentReference"/>
        </w:rPr>
        <w:annotationRef/>
      </w:r>
      <w:r>
        <w:t>Hannah, are you sure the units of panel a are kg/km2 ?</w:t>
      </w:r>
    </w:p>
    <w:p w14:paraId="32979FB7" w14:textId="77777777" w:rsidR="00F87DCA" w:rsidRDefault="00F87DCA">
      <w:pPr>
        <w:pStyle w:val="CommentText"/>
      </w:pPr>
      <w:r>
        <w:t>The values I used from your file are in column ‘biomass kg’</w:t>
      </w:r>
    </w:p>
    <w:p w14:paraId="103C51CA" w14:textId="1784E699" w:rsidR="00F87DCA" w:rsidRDefault="00F87DCA">
      <w:pPr>
        <w:pStyle w:val="CommentText"/>
      </w:pPr>
      <w:r>
        <w:t>These are also the same units as in Fig 2, seems odd – can you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9B3AF" w15:done="0"/>
  <w15:commentEx w15:paraId="2CAC7ACE" w15:done="0"/>
  <w15:commentEx w15:paraId="55BC8D2B" w15:done="0"/>
  <w15:commentEx w15:paraId="069A2176" w15:done="0"/>
  <w15:commentEx w15:paraId="508A0398" w15:done="0"/>
  <w15:commentEx w15:paraId="4D0BD2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F023F" w14:textId="77777777" w:rsidR="00A02401" w:rsidRDefault="00A02401">
      <w:r>
        <w:separator/>
      </w:r>
    </w:p>
  </w:endnote>
  <w:endnote w:type="continuationSeparator" w:id="0">
    <w:p w14:paraId="61B9BF83" w14:textId="77777777" w:rsidR="00A02401" w:rsidRDefault="00A02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athJax_Math-Web">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3BC77" w14:textId="71D0B158" w:rsidR="00756990" w:rsidRDefault="00756990">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315616">
      <w:rPr>
        <w:noProof/>
        <w:sz w:val="18"/>
        <w:szCs w:val="18"/>
      </w:rPr>
      <w:t>45</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A6771" w14:textId="77777777" w:rsidR="00A02401" w:rsidRDefault="00A02401">
      <w:r>
        <w:separator/>
      </w:r>
    </w:p>
  </w:footnote>
  <w:footnote w:type="continuationSeparator" w:id="0">
    <w:p w14:paraId="35161186" w14:textId="77777777" w:rsidR="00A02401" w:rsidRDefault="00A02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C2728" w14:textId="77777777" w:rsidR="00756990" w:rsidRDefault="0075699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AD" w15:userId="S-1-5-21-334392860-1687531001-4089495415-7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96&lt;/item&gt;&lt;item&gt;105&lt;/item&gt;&lt;item&gt;108&lt;/item&gt;&lt;item&gt;135&lt;/item&gt;&lt;item&gt;139&lt;/item&gt;&lt;item&gt;143&lt;/item&gt;&lt;item&gt;163&lt;/item&gt;&lt;item&gt;176&lt;/item&gt;&lt;item&gt;188&lt;/item&gt;&lt;item&gt;189&lt;/item&gt;&lt;item&gt;193&lt;/item&gt;&lt;item&gt;235&lt;/item&gt;&lt;item&gt;242&lt;/item&gt;&lt;item&gt;259&lt;/item&gt;&lt;item&gt;320&lt;/item&gt;&lt;item&gt;558&lt;/item&gt;&lt;item&gt;616&lt;/item&gt;&lt;item&gt;645&lt;/item&gt;&lt;item&gt;698&lt;/item&gt;&lt;item&gt;700&lt;/item&gt;&lt;item&gt;702&lt;/item&gt;&lt;item&gt;705&lt;/item&gt;&lt;item&gt;712&lt;/item&gt;&lt;item&gt;717&lt;/item&gt;&lt;item&gt;729&lt;/item&gt;&lt;item&gt;730&lt;/item&gt;&lt;item&gt;732&lt;/item&gt;&lt;item&gt;743&lt;/item&gt;&lt;item&gt;749&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90&lt;/item&gt;&lt;item&gt;894&lt;/item&gt;&lt;item&gt;896&lt;/item&gt;&lt;item&gt;897&lt;/item&gt;&lt;item&gt;898&lt;/item&gt;&lt;item&gt;900&lt;/item&gt;&lt;item&gt;905&lt;/item&gt;&lt;item&gt;906&lt;/item&gt;&lt;item&gt;909&lt;/item&gt;&lt;item&gt;912&lt;/item&gt;&lt;item&gt;918&lt;/item&gt;&lt;item&gt;919&lt;/item&gt;&lt;item&gt;925&lt;/item&gt;&lt;item&gt;926&lt;/item&gt;&lt;item&gt;927&lt;/item&gt;&lt;item&gt;937&lt;/item&gt;&lt;item&gt;941&lt;/item&gt;&lt;item&gt;942&lt;/item&gt;&lt;item&gt;943&lt;/item&gt;&lt;item&gt;986&lt;/item&gt;&lt;item&gt;1013&lt;/item&gt;&lt;item&gt;1015&lt;/item&gt;&lt;item&gt;1016&lt;/item&gt;&lt;item&gt;1017&lt;/item&gt;&lt;item&gt;1018&lt;/item&gt;&lt;item&gt;1019&lt;/item&gt;&lt;item&gt;1021&lt;/item&gt;&lt;item&gt;1023&lt;/item&gt;&lt;item&gt;1024&lt;/item&gt;&lt;item&gt;1025&lt;/item&gt;&lt;item&gt;1027&lt;/item&gt;&lt;item&gt;1028&lt;/item&gt;&lt;item&gt;1030&lt;/item&gt;&lt;item&gt;1033&lt;/item&gt;&lt;item&gt;1034&lt;/item&gt;&lt;item&gt;1035&lt;/item&gt;&lt;item&gt;1036&lt;/item&gt;&lt;item&gt;1037&lt;/item&gt;&lt;item&gt;1039&lt;/item&gt;&lt;item&gt;1041&lt;/item&gt;&lt;item&gt;1042&lt;/item&gt;&lt;item&gt;1051&lt;/item&gt;&lt;item&gt;1052&lt;/item&gt;&lt;item&gt;1053&lt;/item&gt;&lt;item&gt;1054&lt;/item&gt;&lt;item&gt;1056&lt;/item&gt;&lt;item&gt;1057&lt;/item&gt;&lt;item&gt;1058&lt;/item&gt;&lt;item&gt;1059&lt;/item&gt;&lt;item&gt;1061&lt;/item&gt;&lt;item&gt;1062&lt;/item&gt;&lt;item&gt;1063&lt;/item&gt;&lt;item&gt;1064&lt;/item&gt;&lt;item&gt;1065&lt;/item&gt;&lt;item&gt;1066&lt;/item&gt;&lt;item&gt;1069&lt;/item&gt;&lt;item&gt;1070&lt;/item&gt;&lt;item&gt;1071&lt;/item&gt;&lt;item&gt;1072&lt;/item&gt;&lt;item&gt;1073&lt;/item&gt;&lt;item&gt;1074&lt;/item&gt;&lt;/record-ids&gt;&lt;/item&gt;&lt;/Libraries&gt;"/>
  </w:docVars>
  <w:rsids>
    <w:rsidRoot w:val="00794830"/>
    <w:rsid w:val="0002026E"/>
    <w:rsid w:val="000345F9"/>
    <w:rsid w:val="00037538"/>
    <w:rsid w:val="0003760C"/>
    <w:rsid w:val="00041442"/>
    <w:rsid w:val="000423EA"/>
    <w:rsid w:val="00045C1A"/>
    <w:rsid w:val="000465B0"/>
    <w:rsid w:val="00050D42"/>
    <w:rsid w:val="0005106C"/>
    <w:rsid w:val="00052613"/>
    <w:rsid w:val="0005361F"/>
    <w:rsid w:val="00054688"/>
    <w:rsid w:val="000620F0"/>
    <w:rsid w:val="00062A0C"/>
    <w:rsid w:val="000640AE"/>
    <w:rsid w:val="000648C3"/>
    <w:rsid w:val="00066377"/>
    <w:rsid w:val="0007526C"/>
    <w:rsid w:val="0007775D"/>
    <w:rsid w:val="00077EBE"/>
    <w:rsid w:val="00082266"/>
    <w:rsid w:val="00085A88"/>
    <w:rsid w:val="00093C4D"/>
    <w:rsid w:val="00094B6E"/>
    <w:rsid w:val="0009576F"/>
    <w:rsid w:val="000A264C"/>
    <w:rsid w:val="000A5C6E"/>
    <w:rsid w:val="000A690F"/>
    <w:rsid w:val="000B2D5E"/>
    <w:rsid w:val="000B2D9C"/>
    <w:rsid w:val="000D4360"/>
    <w:rsid w:val="000D54E2"/>
    <w:rsid w:val="000D6F06"/>
    <w:rsid w:val="000E5F7F"/>
    <w:rsid w:val="000F0DFE"/>
    <w:rsid w:val="0010059D"/>
    <w:rsid w:val="00111A1C"/>
    <w:rsid w:val="00114212"/>
    <w:rsid w:val="001148C2"/>
    <w:rsid w:val="00115163"/>
    <w:rsid w:val="00115EF3"/>
    <w:rsid w:val="0011669B"/>
    <w:rsid w:val="00123EEC"/>
    <w:rsid w:val="00124F1D"/>
    <w:rsid w:val="00126420"/>
    <w:rsid w:val="0014445A"/>
    <w:rsid w:val="00147FAF"/>
    <w:rsid w:val="00155E29"/>
    <w:rsid w:val="001617AB"/>
    <w:rsid w:val="00163EBB"/>
    <w:rsid w:val="0016439D"/>
    <w:rsid w:val="001737E4"/>
    <w:rsid w:val="00175090"/>
    <w:rsid w:val="00176148"/>
    <w:rsid w:val="0017633C"/>
    <w:rsid w:val="00182A3B"/>
    <w:rsid w:val="0018469B"/>
    <w:rsid w:val="001900CF"/>
    <w:rsid w:val="00195075"/>
    <w:rsid w:val="00195B96"/>
    <w:rsid w:val="001A6297"/>
    <w:rsid w:val="001A7680"/>
    <w:rsid w:val="001A7950"/>
    <w:rsid w:val="001B1F3E"/>
    <w:rsid w:val="001B6E81"/>
    <w:rsid w:val="001C0FD3"/>
    <w:rsid w:val="001C70A5"/>
    <w:rsid w:val="001D02DC"/>
    <w:rsid w:val="001D0877"/>
    <w:rsid w:val="001D22D0"/>
    <w:rsid w:val="001D62AE"/>
    <w:rsid w:val="001E0C56"/>
    <w:rsid w:val="001E6556"/>
    <w:rsid w:val="001F21DE"/>
    <w:rsid w:val="001F34FA"/>
    <w:rsid w:val="001F3575"/>
    <w:rsid w:val="001F5BB3"/>
    <w:rsid w:val="001F6F0D"/>
    <w:rsid w:val="002004C1"/>
    <w:rsid w:val="002036FE"/>
    <w:rsid w:val="00211175"/>
    <w:rsid w:val="002121CD"/>
    <w:rsid w:val="00214FCB"/>
    <w:rsid w:val="002165A2"/>
    <w:rsid w:val="002210EA"/>
    <w:rsid w:val="0022288F"/>
    <w:rsid w:val="00223061"/>
    <w:rsid w:val="0024170A"/>
    <w:rsid w:val="00247368"/>
    <w:rsid w:val="00252C73"/>
    <w:rsid w:val="00255E40"/>
    <w:rsid w:val="00260B14"/>
    <w:rsid w:val="00260DA4"/>
    <w:rsid w:val="002638BC"/>
    <w:rsid w:val="002641B3"/>
    <w:rsid w:val="00265057"/>
    <w:rsid w:val="002652C1"/>
    <w:rsid w:val="0027630A"/>
    <w:rsid w:val="00280722"/>
    <w:rsid w:val="002818A1"/>
    <w:rsid w:val="00281C3B"/>
    <w:rsid w:val="002847D1"/>
    <w:rsid w:val="0028775F"/>
    <w:rsid w:val="00290EB5"/>
    <w:rsid w:val="0029514B"/>
    <w:rsid w:val="002A2AB2"/>
    <w:rsid w:val="002B4EF7"/>
    <w:rsid w:val="002C15F9"/>
    <w:rsid w:val="002D6173"/>
    <w:rsid w:val="002E0A86"/>
    <w:rsid w:val="002E155B"/>
    <w:rsid w:val="002E2E94"/>
    <w:rsid w:val="002E3661"/>
    <w:rsid w:val="002E450D"/>
    <w:rsid w:val="002F07AA"/>
    <w:rsid w:val="002F4522"/>
    <w:rsid w:val="002F56D2"/>
    <w:rsid w:val="002F5E8A"/>
    <w:rsid w:val="00304F0D"/>
    <w:rsid w:val="003103B1"/>
    <w:rsid w:val="00315616"/>
    <w:rsid w:val="00317649"/>
    <w:rsid w:val="00334AF3"/>
    <w:rsid w:val="003363DE"/>
    <w:rsid w:val="00340F77"/>
    <w:rsid w:val="0034141C"/>
    <w:rsid w:val="003450A8"/>
    <w:rsid w:val="00350B15"/>
    <w:rsid w:val="00356266"/>
    <w:rsid w:val="0035656D"/>
    <w:rsid w:val="00362CB7"/>
    <w:rsid w:val="00374736"/>
    <w:rsid w:val="00374FA8"/>
    <w:rsid w:val="003753AB"/>
    <w:rsid w:val="003758C3"/>
    <w:rsid w:val="003808B7"/>
    <w:rsid w:val="00382B38"/>
    <w:rsid w:val="00385D88"/>
    <w:rsid w:val="00386A51"/>
    <w:rsid w:val="003959BF"/>
    <w:rsid w:val="003A1BB6"/>
    <w:rsid w:val="003A31BD"/>
    <w:rsid w:val="003A50C5"/>
    <w:rsid w:val="003A66D1"/>
    <w:rsid w:val="003A6D20"/>
    <w:rsid w:val="003B23E0"/>
    <w:rsid w:val="003B3E48"/>
    <w:rsid w:val="003C1609"/>
    <w:rsid w:val="003C25F2"/>
    <w:rsid w:val="003C6BBA"/>
    <w:rsid w:val="003D25E2"/>
    <w:rsid w:val="003E2FC4"/>
    <w:rsid w:val="003E4D6F"/>
    <w:rsid w:val="00400C6F"/>
    <w:rsid w:val="00406158"/>
    <w:rsid w:val="00410EF4"/>
    <w:rsid w:val="00412C15"/>
    <w:rsid w:val="00414029"/>
    <w:rsid w:val="00414487"/>
    <w:rsid w:val="00416947"/>
    <w:rsid w:val="0042564C"/>
    <w:rsid w:val="0043295A"/>
    <w:rsid w:val="00434232"/>
    <w:rsid w:val="004342E0"/>
    <w:rsid w:val="00437A4A"/>
    <w:rsid w:val="0044151D"/>
    <w:rsid w:val="00442268"/>
    <w:rsid w:val="004425F2"/>
    <w:rsid w:val="004442B2"/>
    <w:rsid w:val="00445943"/>
    <w:rsid w:val="0046018D"/>
    <w:rsid w:val="00460361"/>
    <w:rsid w:val="00460458"/>
    <w:rsid w:val="00461AF7"/>
    <w:rsid w:val="004633CA"/>
    <w:rsid w:val="0047317B"/>
    <w:rsid w:val="004748E8"/>
    <w:rsid w:val="0048136E"/>
    <w:rsid w:val="004854E0"/>
    <w:rsid w:val="00492AFA"/>
    <w:rsid w:val="004A0FA4"/>
    <w:rsid w:val="004C0B42"/>
    <w:rsid w:val="004C470B"/>
    <w:rsid w:val="004C6703"/>
    <w:rsid w:val="004C739E"/>
    <w:rsid w:val="004D27FE"/>
    <w:rsid w:val="004D29CB"/>
    <w:rsid w:val="004E2DC9"/>
    <w:rsid w:val="004E509B"/>
    <w:rsid w:val="00511894"/>
    <w:rsid w:val="0051270F"/>
    <w:rsid w:val="00513DC1"/>
    <w:rsid w:val="00514948"/>
    <w:rsid w:val="00515400"/>
    <w:rsid w:val="00520002"/>
    <w:rsid w:val="00521EDA"/>
    <w:rsid w:val="005227C4"/>
    <w:rsid w:val="00530FAA"/>
    <w:rsid w:val="00535A36"/>
    <w:rsid w:val="0054128A"/>
    <w:rsid w:val="00544637"/>
    <w:rsid w:val="005446E1"/>
    <w:rsid w:val="0054602F"/>
    <w:rsid w:val="005530BE"/>
    <w:rsid w:val="00554D3D"/>
    <w:rsid w:val="00560814"/>
    <w:rsid w:val="005620AE"/>
    <w:rsid w:val="0056429F"/>
    <w:rsid w:val="00565E2E"/>
    <w:rsid w:val="005666DF"/>
    <w:rsid w:val="00570A12"/>
    <w:rsid w:val="0057274D"/>
    <w:rsid w:val="005729F1"/>
    <w:rsid w:val="00574FB9"/>
    <w:rsid w:val="00575007"/>
    <w:rsid w:val="00577202"/>
    <w:rsid w:val="00577629"/>
    <w:rsid w:val="00581681"/>
    <w:rsid w:val="0058558E"/>
    <w:rsid w:val="00593B49"/>
    <w:rsid w:val="0059403F"/>
    <w:rsid w:val="00594D36"/>
    <w:rsid w:val="00594DC3"/>
    <w:rsid w:val="00595867"/>
    <w:rsid w:val="005966E8"/>
    <w:rsid w:val="005A4FC2"/>
    <w:rsid w:val="005A64E2"/>
    <w:rsid w:val="005A6BCF"/>
    <w:rsid w:val="005A7E70"/>
    <w:rsid w:val="005B242F"/>
    <w:rsid w:val="005B50FB"/>
    <w:rsid w:val="005B5514"/>
    <w:rsid w:val="005D0679"/>
    <w:rsid w:val="005D0B22"/>
    <w:rsid w:val="005D3DDC"/>
    <w:rsid w:val="005D7D4E"/>
    <w:rsid w:val="005E4499"/>
    <w:rsid w:val="005F1FBC"/>
    <w:rsid w:val="005F51E5"/>
    <w:rsid w:val="005F566F"/>
    <w:rsid w:val="006124D7"/>
    <w:rsid w:val="00613EC7"/>
    <w:rsid w:val="006145D8"/>
    <w:rsid w:val="00616834"/>
    <w:rsid w:val="00631433"/>
    <w:rsid w:val="006445CA"/>
    <w:rsid w:val="0064765A"/>
    <w:rsid w:val="00647A06"/>
    <w:rsid w:val="006520B0"/>
    <w:rsid w:val="0065222F"/>
    <w:rsid w:val="00654754"/>
    <w:rsid w:val="00655B36"/>
    <w:rsid w:val="006603E4"/>
    <w:rsid w:val="00660995"/>
    <w:rsid w:val="00670DA0"/>
    <w:rsid w:val="0067186D"/>
    <w:rsid w:val="00674FD5"/>
    <w:rsid w:val="00680562"/>
    <w:rsid w:val="006827B1"/>
    <w:rsid w:val="0068602E"/>
    <w:rsid w:val="00690743"/>
    <w:rsid w:val="006913FE"/>
    <w:rsid w:val="00691C17"/>
    <w:rsid w:val="006A5C70"/>
    <w:rsid w:val="006B2BD3"/>
    <w:rsid w:val="006B5F9E"/>
    <w:rsid w:val="006B7579"/>
    <w:rsid w:val="006C7C65"/>
    <w:rsid w:val="006D02DE"/>
    <w:rsid w:val="006D3DFC"/>
    <w:rsid w:val="006D58EB"/>
    <w:rsid w:val="006D7719"/>
    <w:rsid w:val="006E1021"/>
    <w:rsid w:val="006E2A4C"/>
    <w:rsid w:val="006E6BFB"/>
    <w:rsid w:val="006F3BD4"/>
    <w:rsid w:val="00705F44"/>
    <w:rsid w:val="007070B0"/>
    <w:rsid w:val="00707996"/>
    <w:rsid w:val="0071007C"/>
    <w:rsid w:val="007100BD"/>
    <w:rsid w:val="00711225"/>
    <w:rsid w:val="00712759"/>
    <w:rsid w:val="0071625C"/>
    <w:rsid w:val="0072366E"/>
    <w:rsid w:val="00737ECE"/>
    <w:rsid w:val="00740DF6"/>
    <w:rsid w:val="007414E6"/>
    <w:rsid w:val="0074414B"/>
    <w:rsid w:val="007522A4"/>
    <w:rsid w:val="00753F10"/>
    <w:rsid w:val="0075511B"/>
    <w:rsid w:val="00756990"/>
    <w:rsid w:val="007601FB"/>
    <w:rsid w:val="007623BF"/>
    <w:rsid w:val="007659B4"/>
    <w:rsid w:val="00770ECA"/>
    <w:rsid w:val="007730F9"/>
    <w:rsid w:val="00774F76"/>
    <w:rsid w:val="00775BC5"/>
    <w:rsid w:val="00784B89"/>
    <w:rsid w:val="00786770"/>
    <w:rsid w:val="00786BCE"/>
    <w:rsid w:val="00792240"/>
    <w:rsid w:val="0079284F"/>
    <w:rsid w:val="00793282"/>
    <w:rsid w:val="00794830"/>
    <w:rsid w:val="00797563"/>
    <w:rsid w:val="007A01D5"/>
    <w:rsid w:val="007A0A3C"/>
    <w:rsid w:val="007A3397"/>
    <w:rsid w:val="007A4C26"/>
    <w:rsid w:val="007A7A89"/>
    <w:rsid w:val="007B0153"/>
    <w:rsid w:val="007B48E5"/>
    <w:rsid w:val="007B5953"/>
    <w:rsid w:val="007D3EBD"/>
    <w:rsid w:val="007D71F4"/>
    <w:rsid w:val="007F0204"/>
    <w:rsid w:val="007F1F8C"/>
    <w:rsid w:val="007F2B40"/>
    <w:rsid w:val="007F492E"/>
    <w:rsid w:val="007F5A29"/>
    <w:rsid w:val="007F5E5C"/>
    <w:rsid w:val="0080064F"/>
    <w:rsid w:val="008063F7"/>
    <w:rsid w:val="008200CA"/>
    <w:rsid w:val="0082199A"/>
    <w:rsid w:val="0082329B"/>
    <w:rsid w:val="00823DC1"/>
    <w:rsid w:val="00824435"/>
    <w:rsid w:val="00825672"/>
    <w:rsid w:val="008256B3"/>
    <w:rsid w:val="00826229"/>
    <w:rsid w:val="00833A11"/>
    <w:rsid w:val="00833EC9"/>
    <w:rsid w:val="00846091"/>
    <w:rsid w:val="00847864"/>
    <w:rsid w:val="0085065E"/>
    <w:rsid w:val="008511B9"/>
    <w:rsid w:val="008574A2"/>
    <w:rsid w:val="00862C97"/>
    <w:rsid w:val="00866D25"/>
    <w:rsid w:val="0087470F"/>
    <w:rsid w:val="00874BD7"/>
    <w:rsid w:val="00876942"/>
    <w:rsid w:val="00877AF2"/>
    <w:rsid w:val="00880F62"/>
    <w:rsid w:val="00882236"/>
    <w:rsid w:val="008826E7"/>
    <w:rsid w:val="008852A0"/>
    <w:rsid w:val="008854C2"/>
    <w:rsid w:val="00887674"/>
    <w:rsid w:val="00891AE2"/>
    <w:rsid w:val="008A06D2"/>
    <w:rsid w:val="008B48BC"/>
    <w:rsid w:val="008B63B2"/>
    <w:rsid w:val="008C2D22"/>
    <w:rsid w:val="008C3D86"/>
    <w:rsid w:val="008D10CD"/>
    <w:rsid w:val="008D5E36"/>
    <w:rsid w:val="008D68E5"/>
    <w:rsid w:val="008E050A"/>
    <w:rsid w:val="008E6443"/>
    <w:rsid w:val="008F0107"/>
    <w:rsid w:val="008F287F"/>
    <w:rsid w:val="00900416"/>
    <w:rsid w:val="00903363"/>
    <w:rsid w:val="00906B34"/>
    <w:rsid w:val="00916507"/>
    <w:rsid w:val="0091695F"/>
    <w:rsid w:val="00920C71"/>
    <w:rsid w:val="00924131"/>
    <w:rsid w:val="00924F75"/>
    <w:rsid w:val="00930D4F"/>
    <w:rsid w:val="0093260F"/>
    <w:rsid w:val="00944125"/>
    <w:rsid w:val="00951E2A"/>
    <w:rsid w:val="0095413B"/>
    <w:rsid w:val="00961A23"/>
    <w:rsid w:val="00961E14"/>
    <w:rsid w:val="009646F2"/>
    <w:rsid w:val="0097023F"/>
    <w:rsid w:val="0097028C"/>
    <w:rsid w:val="00983FF0"/>
    <w:rsid w:val="00986938"/>
    <w:rsid w:val="009913DA"/>
    <w:rsid w:val="00992801"/>
    <w:rsid w:val="00992CA7"/>
    <w:rsid w:val="009A0CA6"/>
    <w:rsid w:val="009A6C6B"/>
    <w:rsid w:val="009A7FCF"/>
    <w:rsid w:val="009B0741"/>
    <w:rsid w:val="009B450E"/>
    <w:rsid w:val="009B6928"/>
    <w:rsid w:val="009C51DC"/>
    <w:rsid w:val="009C6FA4"/>
    <w:rsid w:val="009D41DC"/>
    <w:rsid w:val="009D6486"/>
    <w:rsid w:val="009E092E"/>
    <w:rsid w:val="009E46AC"/>
    <w:rsid w:val="009E5366"/>
    <w:rsid w:val="009E7E8E"/>
    <w:rsid w:val="00A017D2"/>
    <w:rsid w:val="00A02401"/>
    <w:rsid w:val="00A048AA"/>
    <w:rsid w:val="00A11B70"/>
    <w:rsid w:val="00A146E0"/>
    <w:rsid w:val="00A15FAA"/>
    <w:rsid w:val="00A20384"/>
    <w:rsid w:val="00A20AA3"/>
    <w:rsid w:val="00A20C94"/>
    <w:rsid w:val="00A21270"/>
    <w:rsid w:val="00A229E7"/>
    <w:rsid w:val="00A230BE"/>
    <w:rsid w:val="00A232D2"/>
    <w:rsid w:val="00A25C6F"/>
    <w:rsid w:val="00A26082"/>
    <w:rsid w:val="00A33A9C"/>
    <w:rsid w:val="00A3415F"/>
    <w:rsid w:val="00A41CD6"/>
    <w:rsid w:val="00A4416E"/>
    <w:rsid w:val="00A47FBE"/>
    <w:rsid w:val="00A54308"/>
    <w:rsid w:val="00A55346"/>
    <w:rsid w:val="00A61077"/>
    <w:rsid w:val="00A65A33"/>
    <w:rsid w:val="00A705C9"/>
    <w:rsid w:val="00A73A78"/>
    <w:rsid w:val="00A83E63"/>
    <w:rsid w:val="00A86232"/>
    <w:rsid w:val="00A87777"/>
    <w:rsid w:val="00A93766"/>
    <w:rsid w:val="00A9429A"/>
    <w:rsid w:val="00AA1250"/>
    <w:rsid w:val="00AA3378"/>
    <w:rsid w:val="00AA60B6"/>
    <w:rsid w:val="00AA72CC"/>
    <w:rsid w:val="00AB2596"/>
    <w:rsid w:val="00AB2C61"/>
    <w:rsid w:val="00AB65C3"/>
    <w:rsid w:val="00AC0E81"/>
    <w:rsid w:val="00AC33D4"/>
    <w:rsid w:val="00AC3AEE"/>
    <w:rsid w:val="00AC3E8A"/>
    <w:rsid w:val="00AC6C80"/>
    <w:rsid w:val="00AD1BE3"/>
    <w:rsid w:val="00AD2243"/>
    <w:rsid w:val="00AD77CE"/>
    <w:rsid w:val="00AE2FEA"/>
    <w:rsid w:val="00AE44CA"/>
    <w:rsid w:val="00AE6F18"/>
    <w:rsid w:val="00AF1F09"/>
    <w:rsid w:val="00AF50DB"/>
    <w:rsid w:val="00B02994"/>
    <w:rsid w:val="00B04563"/>
    <w:rsid w:val="00B04EB5"/>
    <w:rsid w:val="00B05471"/>
    <w:rsid w:val="00B069BD"/>
    <w:rsid w:val="00B1164E"/>
    <w:rsid w:val="00B16935"/>
    <w:rsid w:val="00B25DE1"/>
    <w:rsid w:val="00B2705A"/>
    <w:rsid w:val="00B30B5A"/>
    <w:rsid w:val="00B35CC9"/>
    <w:rsid w:val="00B36A6C"/>
    <w:rsid w:val="00B372B1"/>
    <w:rsid w:val="00B4236E"/>
    <w:rsid w:val="00B428E3"/>
    <w:rsid w:val="00B44D7A"/>
    <w:rsid w:val="00B53586"/>
    <w:rsid w:val="00B565EC"/>
    <w:rsid w:val="00B57831"/>
    <w:rsid w:val="00B60BD5"/>
    <w:rsid w:val="00B612B9"/>
    <w:rsid w:val="00B6618F"/>
    <w:rsid w:val="00B67E2F"/>
    <w:rsid w:val="00B70244"/>
    <w:rsid w:val="00B72C0A"/>
    <w:rsid w:val="00B7427B"/>
    <w:rsid w:val="00B7792C"/>
    <w:rsid w:val="00B80CB6"/>
    <w:rsid w:val="00B8107A"/>
    <w:rsid w:val="00B82272"/>
    <w:rsid w:val="00B827EE"/>
    <w:rsid w:val="00B83028"/>
    <w:rsid w:val="00B85D36"/>
    <w:rsid w:val="00B8637E"/>
    <w:rsid w:val="00B8698F"/>
    <w:rsid w:val="00B86E39"/>
    <w:rsid w:val="00B87136"/>
    <w:rsid w:val="00B92D9B"/>
    <w:rsid w:val="00B93FAE"/>
    <w:rsid w:val="00B973E7"/>
    <w:rsid w:val="00BA01CE"/>
    <w:rsid w:val="00BA4110"/>
    <w:rsid w:val="00BA5A75"/>
    <w:rsid w:val="00BA78DB"/>
    <w:rsid w:val="00BB0B1F"/>
    <w:rsid w:val="00BB38B8"/>
    <w:rsid w:val="00BC2BD6"/>
    <w:rsid w:val="00BC422B"/>
    <w:rsid w:val="00BC4D4A"/>
    <w:rsid w:val="00BC73B4"/>
    <w:rsid w:val="00BD2703"/>
    <w:rsid w:val="00BD35A4"/>
    <w:rsid w:val="00BE18EA"/>
    <w:rsid w:val="00BF1AD1"/>
    <w:rsid w:val="00BF4269"/>
    <w:rsid w:val="00BF4F64"/>
    <w:rsid w:val="00C01DCB"/>
    <w:rsid w:val="00C055A8"/>
    <w:rsid w:val="00C05DC0"/>
    <w:rsid w:val="00C10210"/>
    <w:rsid w:val="00C12880"/>
    <w:rsid w:val="00C16F2B"/>
    <w:rsid w:val="00C2509A"/>
    <w:rsid w:val="00C30FAE"/>
    <w:rsid w:val="00C31C0B"/>
    <w:rsid w:val="00C37ACE"/>
    <w:rsid w:val="00C402EB"/>
    <w:rsid w:val="00C437AD"/>
    <w:rsid w:val="00C53BAA"/>
    <w:rsid w:val="00C564AC"/>
    <w:rsid w:val="00C5689E"/>
    <w:rsid w:val="00C60331"/>
    <w:rsid w:val="00C618A1"/>
    <w:rsid w:val="00C67209"/>
    <w:rsid w:val="00C7011F"/>
    <w:rsid w:val="00C70D9C"/>
    <w:rsid w:val="00C71BF8"/>
    <w:rsid w:val="00C728F5"/>
    <w:rsid w:val="00C74B93"/>
    <w:rsid w:val="00C82960"/>
    <w:rsid w:val="00C843EF"/>
    <w:rsid w:val="00C8601F"/>
    <w:rsid w:val="00C87F27"/>
    <w:rsid w:val="00C97DAB"/>
    <w:rsid w:val="00CA5469"/>
    <w:rsid w:val="00CA7ADB"/>
    <w:rsid w:val="00CB0D73"/>
    <w:rsid w:val="00CB5940"/>
    <w:rsid w:val="00CC1F10"/>
    <w:rsid w:val="00CC313A"/>
    <w:rsid w:val="00CC379F"/>
    <w:rsid w:val="00CC5D19"/>
    <w:rsid w:val="00CC60D1"/>
    <w:rsid w:val="00CC6881"/>
    <w:rsid w:val="00CD2396"/>
    <w:rsid w:val="00CD3D81"/>
    <w:rsid w:val="00CD5841"/>
    <w:rsid w:val="00CD5C29"/>
    <w:rsid w:val="00CE49F6"/>
    <w:rsid w:val="00CF3A13"/>
    <w:rsid w:val="00CF41D1"/>
    <w:rsid w:val="00CF4A6E"/>
    <w:rsid w:val="00D03051"/>
    <w:rsid w:val="00D0748E"/>
    <w:rsid w:val="00D07975"/>
    <w:rsid w:val="00D10B84"/>
    <w:rsid w:val="00D10F6B"/>
    <w:rsid w:val="00D1590F"/>
    <w:rsid w:val="00D15E6F"/>
    <w:rsid w:val="00D22A90"/>
    <w:rsid w:val="00D23090"/>
    <w:rsid w:val="00D2328F"/>
    <w:rsid w:val="00D4008F"/>
    <w:rsid w:val="00D4086C"/>
    <w:rsid w:val="00D44720"/>
    <w:rsid w:val="00D45304"/>
    <w:rsid w:val="00D47ECD"/>
    <w:rsid w:val="00D518EB"/>
    <w:rsid w:val="00D53EAF"/>
    <w:rsid w:val="00D55B4E"/>
    <w:rsid w:val="00D613E4"/>
    <w:rsid w:val="00D837BA"/>
    <w:rsid w:val="00D92D67"/>
    <w:rsid w:val="00D974D2"/>
    <w:rsid w:val="00DA02DB"/>
    <w:rsid w:val="00DA24AA"/>
    <w:rsid w:val="00DA424D"/>
    <w:rsid w:val="00DA4907"/>
    <w:rsid w:val="00DA5085"/>
    <w:rsid w:val="00DA716B"/>
    <w:rsid w:val="00DA76F9"/>
    <w:rsid w:val="00DB50C8"/>
    <w:rsid w:val="00DB7634"/>
    <w:rsid w:val="00DC3266"/>
    <w:rsid w:val="00DC3FD2"/>
    <w:rsid w:val="00DC4089"/>
    <w:rsid w:val="00DC427D"/>
    <w:rsid w:val="00DC51C9"/>
    <w:rsid w:val="00DC6C78"/>
    <w:rsid w:val="00DC70F7"/>
    <w:rsid w:val="00DD2A67"/>
    <w:rsid w:val="00DD3058"/>
    <w:rsid w:val="00DD4030"/>
    <w:rsid w:val="00DD786B"/>
    <w:rsid w:val="00DE1F83"/>
    <w:rsid w:val="00DE6C39"/>
    <w:rsid w:val="00DE77F9"/>
    <w:rsid w:val="00E04359"/>
    <w:rsid w:val="00E07FD6"/>
    <w:rsid w:val="00E15D0B"/>
    <w:rsid w:val="00E23445"/>
    <w:rsid w:val="00E25750"/>
    <w:rsid w:val="00E30504"/>
    <w:rsid w:val="00E32783"/>
    <w:rsid w:val="00E50A80"/>
    <w:rsid w:val="00E52860"/>
    <w:rsid w:val="00E531B6"/>
    <w:rsid w:val="00E67D1A"/>
    <w:rsid w:val="00E746BF"/>
    <w:rsid w:val="00E7781B"/>
    <w:rsid w:val="00E9621D"/>
    <w:rsid w:val="00EB20C0"/>
    <w:rsid w:val="00EB254C"/>
    <w:rsid w:val="00EB3CDC"/>
    <w:rsid w:val="00EB73A4"/>
    <w:rsid w:val="00EC2522"/>
    <w:rsid w:val="00ED0D9C"/>
    <w:rsid w:val="00EE3440"/>
    <w:rsid w:val="00EE422F"/>
    <w:rsid w:val="00EE47AE"/>
    <w:rsid w:val="00EF4407"/>
    <w:rsid w:val="00F02118"/>
    <w:rsid w:val="00F04A88"/>
    <w:rsid w:val="00F13A21"/>
    <w:rsid w:val="00F205F3"/>
    <w:rsid w:val="00F2126E"/>
    <w:rsid w:val="00F25A60"/>
    <w:rsid w:val="00F26298"/>
    <w:rsid w:val="00F315D4"/>
    <w:rsid w:val="00F35160"/>
    <w:rsid w:val="00F35F28"/>
    <w:rsid w:val="00F37E10"/>
    <w:rsid w:val="00F505FD"/>
    <w:rsid w:val="00F60FE1"/>
    <w:rsid w:val="00F61B47"/>
    <w:rsid w:val="00F64D92"/>
    <w:rsid w:val="00F65D74"/>
    <w:rsid w:val="00F70E6B"/>
    <w:rsid w:val="00F7102C"/>
    <w:rsid w:val="00F71378"/>
    <w:rsid w:val="00F72B22"/>
    <w:rsid w:val="00F85402"/>
    <w:rsid w:val="00F87DCA"/>
    <w:rsid w:val="00F934C2"/>
    <w:rsid w:val="00F950A6"/>
    <w:rsid w:val="00F95CA8"/>
    <w:rsid w:val="00F95CCA"/>
    <w:rsid w:val="00F965BD"/>
    <w:rsid w:val="00FA308C"/>
    <w:rsid w:val="00FA30AA"/>
    <w:rsid w:val="00FA30C7"/>
    <w:rsid w:val="00FA5E0B"/>
    <w:rsid w:val="00FA7664"/>
    <w:rsid w:val="00FC545F"/>
    <w:rsid w:val="00FD2140"/>
    <w:rsid w:val="00FD2CAB"/>
    <w:rsid w:val="00FD2F5E"/>
    <w:rsid w:val="00FD43A8"/>
    <w:rsid w:val="00FE605A"/>
    <w:rsid w:val="00FF0FC7"/>
    <w:rsid w:val="00FF169E"/>
    <w:rsid w:val="00FF222F"/>
    <w:rsid w:val="00FF5899"/>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paragraph" w:styleId="Heading4">
    <w:name w:val="heading 4"/>
    <w:basedOn w:val="Normal"/>
    <w:next w:val="Normal"/>
    <w:link w:val="Heading4Char"/>
    <w:uiPriority w:val="9"/>
    <w:unhideWhenUsed/>
    <w:qFormat/>
    <w:rsid w:val="002638BC"/>
    <w:pPr>
      <w:keepNext/>
      <w:keepLines/>
      <w:spacing w:before="20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8063F7"/>
    <w:pPr>
      <w:jc w:val="center"/>
    </w:pPr>
    <w:rPr>
      <w:noProof/>
    </w:rPr>
  </w:style>
  <w:style w:type="character" w:customStyle="1" w:styleId="EndNoteBibliographyTitleChar">
    <w:name w:val="EndNote Bibliography Title Char"/>
    <w:basedOn w:val="Style1Char"/>
    <w:link w:val="EndNoteBibliographyTitle"/>
    <w:rsid w:val="008063F7"/>
    <w:rPr>
      <w:rFonts w:ascii="Calibri" w:eastAsia="Calibri" w:hAnsi="Calibri" w:cs="Calibri"/>
      <w:noProof/>
      <w:color w:val="000000"/>
      <w:sz w:val="24"/>
      <w:szCs w:val="24"/>
      <w:u w:color="000000"/>
    </w:rPr>
  </w:style>
  <w:style w:type="character" w:styleId="PlaceholderText">
    <w:name w:val="Placeholder Text"/>
    <w:basedOn w:val="DefaultParagraphFont"/>
    <w:uiPriority w:val="99"/>
    <w:semiHidden/>
    <w:rsid w:val="00F72B22"/>
    <w:rPr>
      <w:color w:val="808080"/>
    </w:rPr>
  </w:style>
  <w:style w:type="character" w:customStyle="1" w:styleId="Heading4Char">
    <w:name w:val="Heading 4 Char"/>
    <w:basedOn w:val="DefaultParagraphFont"/>
    <w:link w:val="Heading4"/>
    <w:uiPriority w:val="9"/>
    <w:rsid w:val="002638BC"/>
    <w:rPr>
      <w:rFonts w:eastAsiaTheme="majorEastAsia" w:cstheme="majorBidi"/>
      <w:bCs/>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A"/>
    <w:link w:val="Heading2Char"/>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rPr>
  </w:style>
  <w:style w:type="paragraph" w:styleId="Heading4">
    <w:name w:val="heading 4"/>
    <w:basedOn w:val="Normal"/>
    <w:next w:val="Normal"/>
    <w:link w:val="Heading4Char"/>
    <w:uiPriority w:val="9"/>
    <w:unhideWhenUsed/>
    <w:qFormat/>
    <w:rsid w:val="002638BC"/>
    <w:pPr>
      <w:keepNext/>
      <w:keepLines/>
      <w:spacing w:before="20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rPr>
  </w:style>
  <w:style w:type="paragraph" w:customStyle="1" w:styleId="BodyA">
    <w:name w:val="Body A"/>
    <w:rPr>
      <w:rFonts w:cs="Arial Unicode MS"/>
      <w:color w:val="000000"/>
      <w:sz w:val="24"/>
      <w:szCs w:val="24"/>
      <w:u w:color="000000"/>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rPr>
  </w:style>
  <w:style w:type="paragraph" w:styleId="NormalWeb">
    <w:name w:val="Normal (Web)"/>
    <w:pPr>
      <w:spacing w:before="100" w:after="100"/>
    </w:pPr>
    <w:rPr>
      <w:rFonts w:cs="Arial Unicode MS"/>
      <w:color w:val="000000"/>
      <w:sz w:val="24"/>
      <w:szCs w:val="24"/>
      <w:u w:color="000000"/>
    </w:rPr>
  </w:style>
  <w:style w:type="paragraph" w:customStyle="1" w:styleId="EndNoteBibliography">
    <w:name w:val="EndNote Bibliography"/>
    <w:rPr>
      <w:rFonts w:eastAsia="Calibri"/>
      <w:color w:val="000000"/>
      <w:sz w:val="24"/>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7E4"/>
    <w:rPr>
      <w:rFonts w:ascii="Segoe UI" w:hAnsi="Segoe UI" w:cs="Segoe UI"/>
      <w:sz w:val="18"/>
      <w:szCs w:val="18"/>
    </w:rPr>
  </w:style>
  <w:style w:type="character" w:styleId="LineNumber">
    <w:name w:val="line number"/>
    <w:basedOn w:val="DefaultParagraphFont"/>
    <w:uiPriority w:val="99"/>
    <w:semiHidden/>
    <w:unhideWhenUsed/>
    <w:rsid w:val="00BD35A4"/>
  </w:style>
  <w:style w:type="character" w:customStyle="1" w:styleId="Hyperlink1">
    <w:name w:val="Hyperlink.1"/>
    <w:basedOn w:val="Hyperlink"/>
    <w:rsid w:val="0072366E"/>
    <w:rPr>
      <w:u w:val="single"/>
    </w:rPr>
  </w:style>
  <w:style w:type="character" w:customStyle="1" w:styleId="Hyperlink2">
    <w:name w:val="Hyperlink.2"/>
    <w:basedOn w:val="Hyperlink"/>
    <w:rsid w:val="00182A3B"/>
    <w:rPr>
      <w:u w:val="single"/>
    </w:rPr>
  </w:style>
  <w:style w:type="character" w:customStyle="1" w:styleId="Style1Char">
    <w:name w:val="Style1 Char"/>
    <w:basedOn w:val="DefaultParagraphFont"/>
    <w:link w:val="Style1"/>
    <w:rsid w:val="00182A3B"/>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A25C6F"/>
    <w:rPr>
      <w:b/>
      <w:bCs/>
    </w:rPr>
  </w:style>
  <w:style w:type="character" w:customStyle="1" w:styleId="CommentSubjectChar">
    <w:name w:val="Comment Subject Char"/>
    <w:basedOn w:val="CommentTextChar"/>
    <w:link w:val="CommentSubject"/>
    <w:uiPriority w:val="99"/>
    <w:semiHidden/>
    <w:rsid w:val="00A25C6F"/>
    <w:rPr>
      <w:b/>
      <w:bCs/>
    </w:rPr>
  </w:style>
  <w:style w:type="character" w:customStyle="1" w:styleId="Heading2Char">
    <w:name w:val="Heading 2 Char"/>
    <w:basedOn w:val="DefaultParagraphFont"/>
    <w:link w:val="Heading2"/>
    <w:rsid w:val="00FA7664"/>
    <w:rPr>
      <w:rFonts w:ascii="Arial" w:hAnsi="Arial" w:cs="Arial Unicode MS"/>
      <w:b/>
      <w:bCs/>
      <w:i/>
      <w:iCs/>
      <w:color w:val="000000"/>
      <w:sz w:val="28"/>
      <w:szCs w:val="28"/>
      <w:u w:color="000000"/>
      <w:lang w:val="de-DE"/>
    </w:rPr>
  </w:style>
  <w:style w:type="character" w:customStyle="1" w:styleId="math">
    <w:name w:val="math"/>
    <w:basedOn w:val="DefaultParagraphFont"/>
    <w:rsid w:val="008C3D86"/>
  </w:style>
  <w:style w:type="character" w:customStyle="1" w:styleId="mathjax1">
    <w:name w:val="mathjax1"/>
    <w:basedOn w:val="DefaultParagraphFont"/>
    <w:rsid w:val="008C3D86"/>
    <w:rPr>
      <w:b w:val="0"/>
      <w:bCs w:val="0"/>
      <w:i w:val="0"/>
      <w:iCs w:val="0"/>
      <w:caps w:val="0"/>
      <w:vanish w:val="0"/>
      <w:webHidden w:val="0"/>
      <w:spacing w:val="0"/>
      <w:sz w:val="24"/>
      <w:szCs w:val="24"/>
      <w:bdr w:val="none" w:sz="0" w:space="0" w:color="auto" w:frame="1"/>
      <w:rtl w:val="0"/>
      <w:specVanish w:val="0"/>
    </w:rPr>
  </w:style>
  <w:style w:type="character" w:customStyle="1" w:styleId="citation">
    <w:name w:val="citation"/>
    <w:basedOn w:val="DefaultParagraphFont"/>
    <w:rsid w:val="008C3D86"/>
  </w:style>
  <w:style w:type="paragraph" w:customStyle="1" w:styleId="EndNoteBibliographyTitle">
    <w:name w:val="EndNote Bibliography Title"/>
    <w:basedOn w:val="Normal"/>
    <w:link w:val="EndNoteBibliographyTitleChar"/>
    <w:rsid w:val="008063F7"/>
    <w:pPr>
      <w:jc w:val="center"/>
    </w:pPr>
    <w:rPr>
      <w:noProof/>
    </w:rPr>
  </w:style>
  <w:style w:type="character" w:customStyle="1" w:styleId="EndNoteBibliographyTitleChar">
    <w:name w:val="EndNote Bibliography Title Char"/>
    <w:basedOn w:val="Style1Char"/>
    <w:link w:val="EndNoteBibliographyTitle"/>
    <w:rsid w:val="008063F7"/>
    <w:rPr>
      <w:rFonts w:ascii="Calibri" w:eastAsia="Calibri" w:hAnsi="Calibri" w:cs="Calibri"/>
      <w:noProof/>
      <w:color w:val="000000"/>
      <w:sz w:val="24"/>
      <w:szCs w:val="24"/>
      <w:u w:color="000000"/>
    </w:rPr>
  </w:style>
  <w:style w:type="character" w:styleId="PlaceholderText">
    <w:name w:val="Placeholder Text"/>
    <w:basedOn w:val="DefaultParagraphFont"/>
    <w:uiPriority w:val="99"/>
    <w:semiHidden/>
    <w:rsid w:val="00F72B22"/>
    <w:rPr>
      <w:color w:val="808080"/>
    </w:rPr>
  </w:style>
  <w:style w:type="character" w:customStyle="1" w:styleId="Heading4Char">
    <w:name w:val="Heading 4 Char"/>
    <w:basedOn w:val="DefaultParagraphFont"/>
    <w:link w:val="Heading4"/>
    <w:uiPriority w:val="9"/>
    <w:rsid w:val="002638BC"/>
    <w:rPr>
      <w:rFonts w:eastAsiaTheme="majorEastAsia" w:cstheme="majorBidi"/>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7C735-8A15-4D7A-80EA-FE63204C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45</Pages>
  <Words>21466</Words>
  <Characters>122359</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Hannah M</dc:creator>
  <cp:lastModifiedBy>Alejandro BUren</cp:lastModifiedBy>
  <cp:revision>46</cp:revision>
  <dcterms:created xsi:type="dcterms:W3CDTF">2018-12-05T08:58:00Z</dcterms:created>
  <dcterms:modified xsi:type="dcterms:W3CDTF">2018-12-10T11:03:00Z</dcterms:modified>
</cp:coreProperties>
</file>