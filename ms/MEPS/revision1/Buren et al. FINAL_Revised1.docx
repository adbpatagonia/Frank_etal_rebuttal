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fish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Mariano</w:t>
      </w:r>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r w:rsidR="00385D88">
        <w:rPr>
          <w:rStyle w:val="css-g38gqj"/>
        </w:rPr>
        <w:t>Divya</w:t>
      </w:r>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w:t>
      </w:r>
      <w:r w:rsidR="006D3DFC">
        <w:rPr>
          <w:rStyle w:val="css-g38gqj"/>
        </w:rPr>
        <w:t>r</w:t>
      </w:r>
      <w:r>
        <w:rPr>
          <w:rStyle w:val="css-g38gqj"/>
        </w:rPr>
        <w:t>amme</w:t>
      </w:r>
      <w:proofErr w:type="spellEnd"/>
      <w:r>
        <w:rPr>
          <w:rStyle w:val="css-g38gqj"/>
        </w:rPr>
        <w:t>,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07649E87"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(NAFO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 xml:space="preserve">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7F5E5C">
        <w:rPr>
          <w:rFonts w:ascii="Times New Roman" w:hAnsi="Times New Roman"/>
          <w:sz w:val="24"/>
          <w:szCs w:val="24"/>
        </w:rPr>
        <w:t>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16FDD77F"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 </w:t>
      </w:r>
      <w:commentRangeStart w:id="0"/>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&gt;&lt;Author&gt;Soutar&lt;/Author&gt;&lt;Year&gt;1969&lt;/Year&gt;&lt;RecNum&gt;891&lt;/RecNum&gt;&lt;DisplayText&gt;(Soutar &amp; Issacs 1969, Schwartzlose et al. 1999, Chavez et al. 2003, Pikitch et al. 2012, Pikitch et al.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&gt;&lt;Author&gt;Pikitch&lt;/Author&gt;&lt;Year&gt;2012&lt;/Year&gt;&lt;record&gt;&lt;rec-number&gt;712&lt;/rec-number&gt;&lt;foreign-keys&gt;&lt;key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Program&lt;/publisher&gt;&lt;label&gt;736&lt;/label&gt;&lt;urls/&gt;&lt;/record&gt;&lt;/Cite&gt;&lt;Cite  &gt;&lt;Author&gt;K&lt;/Author</w:instrText>
      </w:r>
      <w:r w:rsidRPr="00D23090">
        <w:rPr>
          <w:rFonts w:ascii="Times New Roman" w:eastAsia="Times New Roman" w:hAnsi="Times New Roman" w:cs="Times New Roman"/>
        </w:rPr>
        <w:instrText>&gt;&lt;Year&gt;2014&lt;/Year&gt;&lt;record&gt;&lt;rec-number&gt;1049&lt;/rec-number&gt;&lt;foreign-keys&gt;&lt;key app="EN" db-id="2pv5prxr6xz2a4ea50h5dww0ewvx0ttdtdsa" timestamp="1532953347"&gt;1049&lt;/key&gt;&lt;/foreign-keys&gt;&lt;ref-type name="Journal Article"&gt;17&lt;/ref-type&gt;&lt;contributors&gt;&lt;authors&gt;&lt;author&gt;Pikitch, Ellen K&lt;/author&gt;&lt;author&gt;Rountos, Konstantine J&lt;/author&gt;&lt;author&gt;Essington, Timothy E&lt;/author&gt;&lt;author&gt;Santora, Christine&lt;/author&gt;&lt;author&gt;Pauly, Daniel&lt;/author&gt;&lt;author&gt;Watson, Reg&lt;/author&gt;&lt;author&gt;Sumaila, Ussif R&lt;/author&gt;&lt;author&gt;Boersma, P Dee&lt;/author&gt;&lt;author&gt;Boyd, Ian L&lt;/author&gt;&lt;author&gt;Conover, David O&lt;/author&gt;&lt;author&gt;Cury, Philippe&lt;/author&gt;&lt;author&gt;Heppell, Selina S&lt;/author&gt;&lt;author&gt;Houde, Edward D&lt;/author&gt;&lt;author&gt;Mangel, Marc&lt;/author&gt;&lt;author&gt;Plagányi, Éva&lt;/author&gt;&lt;author&gt;Sainsbury, Keith&lt;/author&gt;&lt;author&gt;Steneck, Robert S&lt;/author&gt;&lt;author&gt;Geers, Tess M&lt;/author&gt;&lt;author&gt;Gownaris, Natasha&lt;/author&gt;&lt;author&gt;Munch, Stephan B&lt;/author&gt;&lt;/authors&gt;&lt;/contributors&gt;&lt;titles&gt;&lt;title&gt;The global contribution of forage fish to marine fisheries and ecosystems&lt;/title&gt;&lt;secondary-title&gt;Fish and Fisheries&lt;/secondary-title&gt;&lt;/titles&gt;&lt;periodical&gt;&lt;full-title&gt;Fish and Fisheries&lt;/full-title&gt;&lt;/periodical&gt;&lt;pages&gt;43-64&lt;/pages&gt;&lt;volume&gt;15&lt;/volume&gt;&lt;number&gt;1&lt;/number&gt;&lt;dates&gt;&lt;year&gt;2014&lt;/year&gt;&lt;/dates&gt;&lt;urls&gt;&lt;related-urls&gt;&lt;url&gt;&lt;style face="underline" font="default" size="100%"&gt;https://onlinelibrary.wiley.com/doi/abs/10.1111/faf.12004&lt;/style&gt;&lt;/url&gt;&lt;/related-urls&gt;&lt;/urls&gt;&lt;electronic-resource-num&gt;doi:10.1111/faf.12004&lt;/electronic-resource-num&gt;&lt;/record&gt;&lt;/Cite&gt;&lt;/EndNote&gt;</w:instrText>
      </w:r>
      <w:r>
        <w:rPr>
          <w:rFonts w:ascii="Times New Roman" w:eastAsia="Times New Roman" w:hAnsi="Times New Roman" w:cs="Times New Roman"/>
        </w:rPr>
        <w:fldChar w:fldCharType="separate"/>
      </w:r>
      <w:r w:rsidRPr="00D23090">
        <w:rPr>
          <w:rFonts w:ascii="Times New Roman" w:hAnsi="Times New Roman"/>
        </w:rPr>
        <w:t xml:space="preserve">(Soutar &amp; Issacs 1969, </w:t>
      </w:r>
      <w:del w:id="1" w:author="Murphy, Hannah M" w:date="2018-11-21T14:55:00Z">
        <w:r w:rsidRPr="00D23090" w:rsidDel="00825672">
          <w:rPr>
            <w:rFonts w:ascii="Times New Roman" w:hAnsi="Times New Roman"/>
          </w:rPr>
          <w:delText xml:space="preserve">Schwartzlose et al. 1999, </w:delText>
        </w:r>
      </w:del>
      <w:r w:rsidRPr="00D23090">
        <w:rPr>
          <w:rFonts w:ascii="Times New Roman" w:hAnsi="Times New Roman"/>
        </w:rPr>
        <w:t>Chavez et al. 2003, Pikitch et al. 2012,</w:t>
      </w:r>
      <w:del w:id="2" w:author="Murphy, Hannah M" w:date="2018-11-21T14:55:00Z">
        <w:r w:rsidRPr="00D23090" w:rsidDel="00825672">
          <w:rPr>
            <w:rFonts w:ascii="Times New Roman" w:hAnsi="Times New Roman"/>
          </w:rPr>
          <w:delText xml:space="preserve"> 2014</w:delText>
        </w:r>
      </w:del>
      <w:r w:rsidRPr="00D23090">
        <w:rPr>
          <w:rFonts w:ascii="Times New Roman" w:hAnsi="Times New Roman"/>
        </w:rPr>
        <w:t>)</w:t>
      </w:r>
      <w:r>
        <w:rPr>
          <w:rFonts w:ascii="Times New Roman" w:eastAsia="Times New Roman" w:hAnsi="Times New Roman" w:cs="Times New Roman"/>
        </w:rPr>
        <w:fldChar w:fldCharType="end"/>
      </w:r>
      <w:commentRangeEnd w:id="0"/>
      <w:r w:rsidR="0027630A">
        <w:rPr>
          <w:rStyle w:val="CommentReference"/>
          <w:rFonts w:ascii="Times New Roman" w:eastAsia="Arial Unicode MS" w:hAnsi="Times New Roman" w:cs="Times New Roman"/>
          <w:color w:val="auto"/>
        </w:rPr>
        <w:commentReference w:id="0"/>
      </w:r>
      <w:r w:rsidRPr="00D23090">
        <w:rPr>
          <w:rFonts w:ascii="Times New Roman" w:hAnsi="Times New Roman"/>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xml:space="preserve">) stock collapsed in the late 1960s after a pulse of overfishing and remained at very low levels until the late 1980s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&gt;&lt;Author&gt;Toresen&lt;/Author&gt;&lt;Year&gt;2000&lt;/Year&gt;&lt;DisplayText&gt;(Toresen &amp; Østvedt 2000, Dragesund et al. 2008,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&gt;&lt;Author&gt;Dragesund&lt;/Author&gt;&lt;Year&gt;2008&lt;/Year&gt;&lt;record&gt;&lt;rec-number&gt;1053&lt;/rec-number&gt;&lt;foreign-keys&gt;&lt;key app="EN" db-id="2pv5prxr6xz2a4ea50h5dww0ewvx0ttdtdsa" timestamp="1532961845"&gt;1053&lt;/key&gt;&lt;/foreign-keys&gt;&lt;ref-type name="Book Section"&gt;5&lt;/ref-type&gt;&lt;contributors&gt;&lt;authors&gt;&lt;author&gt;Dragesund, Olav&lt;/author&gt;&lt;author&gt;Toresen, R.&lt;/author&gt;&lt;author&gt;Østvedt, O. J.&lt;/author&gt;&lt;/authors&gt;&lt;secondary-authors&gt;&lt;author&gt;Nakken, Odd&lt;/author&gt;&lt;/secondary-authors&gt;&lt;/contributors&gt;&lt;titles&gt;&lt;title&gt;Norwegian spring-spawning herring: history of fsheries, biology and stock assessment&lt;/title&gt;&lt;secondary-title&gt;Norwegian spring-spawning herring &amp;amp; Northeast Arctic cod. 100 years of research and management&lt;/secondary-title&gt;&lt;/titles&gt;&lt;pages&gt;41-82&lt;/pages&gt;&lt;section&gt;4&lt;/section&gt;&lt;dates&gt;&lt;year&gt;2008&lt;/year&gt;&lt;/dates&gt;&lt;publisher&gt;Tapir Academic Press&lt;/publisher&gt;&lt;urls/&gt;&lt;/record&gt;&lt;/Cite&gt;&lt;Cite  &gt;&lt;Author&gt;Skagseth&lt;/Author&gt;&lt;Year&gt;2015&lt;/Year&gt;&lt;record&gt;&lt;rec-number&gt;906&lt;/rec-number&gt;&lt;foreign-keys&gt;&lt;key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Fonts w:ascii="Times New Roman" w:eastAsia="Times New Roman" w:hAnsi="Times New Roman" w:cs="Times New Roman"/>
        </w:rPr>
        <w:fldChar w:fldCharType="separate"/>
      </w:r>
      <w:r>
        <w:rPr>
          <w:rFonts w:ascii="Times New Roman" w:hAnsi="Times New Roman"/>
        </w:rPr>
        <w:t>(Toresen &amp; Østvedt 2000, Dragesund et al. 2008, Skagseth et al. 2015)</w:t>
      </w:r>
      <w:r>
        <w:rPr>
          <w:rFonts w:ascii="Times New Roman" w:eastAsia="Times New Roman" w:hAnsi="Times New Roman" w:cs="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&gt;&lt;Author&gt;Schwartzlose&lt;/Author&gt;&lt;Year&gt;1999&lt;/Year&gt;&lt;DisplayText&gt;(Schwartzlose et al. 1999, Chavez et al. 2003, Barange et al. 2009)&lt;/DisplayText&gt;&lt;record&gt;&lt;rec-number&gt;732&lt;/rec-number&gt;&lt;foreign-keys&gt;&lt;key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&gt;&lt;Author&gt;Barange&lt;/Author&gt;&lt;Year&gt;2009&lt;/Year&gt;&lt;record&gt;&lt;rec-number&gt;1052&lt;/rec-number&gt;&lt;foreign-keys&gt;&lt;key app="EN" db-id="2pv5prxr6xz2a4ea50h5dww0ewvx0ttdtdsa" timestamp="1532960994"&gt;1052&lt;/key&gt;&lt;/foreign-keys&gt;&lt;ref-type name="Generic"&gt;13&lt;/ref-type&gt;&lt;contributors&gt;&lt;authors&gt;&lt;author&gt;Barange, Manuel&lt;/author&gt;&lt;author&gt;Bernal, Miguel&lt;/author&gt;&lt;author&gt;Cercole, Maria Christina&lt;/author&gt;&lt;author&gt;Cubillos, Luis A.&lt;/author&gt;&lt;author&gt;Daskalov, Georgi M.&lt;/author&gt;&lt;author&gt;Cunningham, Carryn L.&lt;/author&gt;&lt;author&gt;de Oliveira, Jose A. A.&lt;/author&gt;&lt;author&gt;Dickey-Collas, Mark&lt;/author&gt;&lt;author&gt;Gaughan, Daniel J.&lt;/author&gt;&lt;author&gt;Hill, Kevin&lt;/author&gt;&lt;author&gt;Jacobson, Larry D.&lt;/author&gt;&lt;author&gt;Köster, Fritz&lt;/author&gt;&lt;author&gt;Massé, Jaques&lt;/author&gt;&lt;author&gt;Ñiquen, Miguel&lt;/author&gt;&lt;author&gt;Nishida, Hiroshi&lt;/author&gt;&lt;author&gt;Oozeki, Yoshioki&lt;/author&gt;&lt;author&gt;Palomera, Isabel&lt;/author&gt;&lt;author&gt;Saccardo, Suzana A.&lt;/author&gt;&lt;author&gt;Santojanni, Alberto&lt;/author&gt;&lt;author&gt;Serra, Rodolfo&lt;/author&gt;&lt;author&gt;Somarakis, Stylianos&lt;/author&gt;&lt;author&gt;Stratoudakis, Yorgos&lt;/author&gt;&lt;author&gt;Uriarte, Andres&lt;/author&gt;&lt;author&gt;van der Lingen, Carl D.&lt;/author&gt;&lt;author&gt;Yatsu, Akihiko&lt;/author&gt;&lt;/authors&gt;&lt;secondary-authors&gt;&lt;author&gt;Checkley, Dave&lt;/author&gt;&lt;author&gt;Alheit, Jürgen&lt;/author&gt;&lt;author&gt;Oozeki, Yoshioki&lt;/author&gt;&lt;author&gt;Roy, Claude&lt;/author&gt;&lt;/secondary-authors&gt;&lt;/contributors&gt;&lt;auth-address&gt;United Kingdom&lt;/auth-address&gt;&lt;titles&gt;&lt;title&gt;Current trends in the assessment and management of stocks&lt;/title&gt;&lt;/titles&gt;&lt;pages&gt;191-255&lt;/pages&gt;&lt;volume&gt;9&lt;/volume&gt;&lt;keywords&gt;&lt;keyword&gt;Erhvervsfiskeri&lt;/keyword&gt;&lt;/keywords&gt;&lt;dates&gt;&lt;year&gt;2009&lt;/year&gt;&lt;/dates&gt;&lt;publisher&gt;Cambridge University Press&lt;/publisher&gt;&lt;urls/&gt;&lt;/record&gt;&lt;/Cite&gt;&lt;/EndNote&gt;</w:instrText>
      </w:r>
      <w:r>
        <w:rPr>
          <w:rFonts w:ascii="Times New Roman" w:eastAsia="Times New Roman" w:hAnsi="Times New Roman" w:cs="Times New Roman"/>
        </w:rPr>
        <w:fldChar w:fldCharType="separate"/>
      </w:r>
      <w:r>
        <w:rPr>
          <w:rFonts w:ascii="Times New Roman" w:hAnsi="Times New Roman"/>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19C988A5"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commentRangeStart w:id="3"/>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&gt;&lt;Author&gt;Templeman&lt;/Author&gt;&lt;Year&gt;1948&lt;/Year&gt;&lt;DisplayText&gt;(Templeman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rFonts w:ascii="Times New Roman" w:eastAsia="Times New Roman" w:hAnsi="Times New Roman" w:cs="Times New Roman"/>
        </w:rPr>
        <w:fldChar w:fldCharType="separate"/>
      </w:r>
      <w:r>
        <w:rPr>
          <w:rFonts w:ascii="Times New Roman" w:hAnsi="Times New Roman"/>
        </w:rPr>
        <w:t xml:space="preserve">(Templeman 1948, Jangaard 1974, Vilhjálmsson 1994, </w:t>
      </w:r>
      <w:del w:id="4" w:author="Murphy, Hannah M" w:date="2018-11-21T14:55:00Z">
        <w:r w:rsidR="00F505FD" w:rsidDel="00825672">
          <w:rPr>
            <w:rFonts w:ascii="Times New Roman" w:hAnsi="Times New Roman"/>
          </w:rPr>
          <w:delText xml:space="preserve">Lavigne 1996, </w:delText>
        </w:r>
      </w:del>
      <w:r>
        <w:rPr>
          <w:rFonts w:ascii="Times New Roman" w:hAnsi="Times New Roman"/>
        </w:rPr>
        <w:t>Carscadden et al. 2001)</w:t>
      </w:r>
      <w:r>
        <w:rPr>
          <w:rFonts w:ascii="Times New Roman" w:eastAsia="Times New Roman" w:hAnsi="Times New Roman" w:cs="Times New Roman"/>
        </w:rPr>
        <w:fldChar w:fldCharType="end"/>
      </w:r>
      <w:commentRangeEnd w:id="3"/>
      <w:r w:rsidR="0027630A">
        <w:rPr>
          <w:rStyle w:val="CommentReference"/>
          <w:rFonts w:ascii="Times New Roman" w:eastAsia="Arial Unicode MS" w:hAnsi="Times New Roman" w:cs="Times New Roman"/>
          <w:color w:val="auto"/>
        </w:rPr>
        <w:commentReference w:id="3"/>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200 thousand </w:t>
      </w:r>
      <w:proofErr w:type="spellStart"/>
      <w:r>
        <w:rPr>
          <w:rFonts w:ascii="Times New Roman" w:hAnsi="Times New Roman"/>
        </w:rPr>
        <w:t>tonnes</w:t>
      </w:r>
      <w:proofErr w:type="spellEnd"/>
      <w:r>
        <w:rPr>
          <w:rFonts w:ascii="Times New Roman" w:hAnsi="Times New Roman"/>
        </w:rPr>
        <w:t xml:space="preserve"> 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 xml:space="preserve">and top-down forces,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commentRangeStart w:id="5"/>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&gt;&lt;Author&gt;Gjøsæter&lt;/Author&gt;&lt;Year&gt;2009&lt;/Year&gt;&lt;DisplayText&gt;(Gjøsæter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rPr>
        <w:t>(Gjøsæter et al. 2009</w:t>
      </w:r>
      <w:r w:rsidR="0014445A">
        <w:rPr>
          <w:rFonts w:ascii="Times New Roman" w:hAnsi="Times New Roman"/>
        </w:rPr>
        <w:t xml:space="preserve">; </w:t>
      </w:r>
      <w:r w:rsidR="0014445A" w:rsidRPr="0014445A">
        <w:rPr>
          <w:rFonts w:ascii="Times New Roman" w:hAnsi="Times New Roman"/>
          <w:highlight w:val="yellow"/>
        </w:rPr>
        <w:t xml:space="preserve">Hjermann et al. </w:t>
      </w:r>
      <w:r w:rsidR="0014445A" w:rsidRPr="0014445A">
        <w:rPr>
          <w:rFonts w:ascii="Times New Roman" w:hAnsi="Times New Roman"/>
          <w:highlight w:val="yellow"/>
        </w:rPr>
        <w:lastRenderedPageBreak/>
        <w:t>2004, 2010</w:t>
      </w:r>
      <w:r>
        <w:rPr>
          <w:rFonts w:ascii="Times New Roman" w:hAnsi="Times New Roman"/>
        </w:rPr>
        <w:t>)</w:t>
      </w:r>
      <w:r>
        <w:rPr>
          <w:rFonts w:ascii="Times New Roman" w:eastAsia="Times New Roman" w:hAnsi="Times New Roman" w:cs="Times New Roman"/>
        </w:rPr>
        <w:fldChar w:fldCharType="end"/>
      </w:r>
      <w:commentRangeEnd w:id="5"/>
      <w:r w:rsidR="00AE2FEA">
        <w:rPr>
          <w:rStyle w:val="CommentReference"/>
          <w:rFonts w:ascii="Times New Roman" w:eastAsia="Arial Unicode MS" w:hAnsi="Times New Roman" w:cs="Times New Roman"/>
          <w:color w:val="auto"/>
        </w:rPr>
        <w:commentReference w:id="5"/>
      </w:r>
      <w:r>
        <w:rPr>
          <w:rFonts w:ascii="Times New Roman" w:hAnsi="Times New Roman"/>
        </w:rPr>
        <w:t>. The 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34232">
        <w:rPr>
          <w:rFonts w:ascii="Times New Roman" w:hAnsi="Times New Roman"/>
        </w:rPr>
        <w:t xml:space="preserve">100-500 thousand </w:t>
      </w:r>
      <w:proofErr w:type="spellStart"/>
      <w:r w:rsidR="00434232">
        <w:rPr>
          <w:rFonts w:ascii="Times New Roman" w:hAnsi="Times New Roman"/>
        </w:rPr>
        <w:t>tonnes</w:t>
      </w:r>
      <w:proofErr w:type="spellEnd"/>
      <w:r w:rsidR="00434232">
        <w:rPr>
          <w:rFonts w:ascii="Times New Roman" w:hAnsi="Times New Roman"/>
        </w:rPr>
        <w:t xml:space="preserve">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&gt;&lt;Author&gt;ICES&lt;/Author&gt;&lt;Year&gt;2017&lt;/Year&gt;&lt;DisplayText&gt;(ICES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rFonts w:ascii="Times New Roman" w:eastAsia="Times New Roman" w:hAnsi="Times New Roman" w:cs="Times New Roman"/>
        </w:rPr>
        <w:fldChar w:fldCharType="separate"/>
      </w:r>
      <w:r>
        <w:rPr>
          <w:rFonts w:ascii="Times New Roman" w:hAnsi="Times New Roman"/>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&gt;&lt;Author&gt;Pálsson&lt;/Author&gt;&lt;Year&gt;2012&lt;/Year&gt;&lt;DisplayText&gt;(Pálsson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w:t>
      </w:r>
      <w:r w:rsidR="00906B34">
        <w:rPr>
          <w:rFonts w:ascii="Times New Roman" w:hAnsi="Times New Roman" w:cs="Times New Roman"/>
          <w:noProof/>
        </w:rPr>
        <w:t>Vilhjálmsson</w:t>
      </w:r>
      <w:r w:rsidR="00906B34">
        <w:rPr>
          <w:rFonts w:ascii="Times New Roman" w:hAnsi="Times New Roman"/>
        </w:rPr>
        <w:t xml:space="preserve"> 2002, </w:t>
      </w:r>
      <w:r>
        <w:rPr>
          <w:rFonts w:ascii="Times New Roman" w:hAnsi="Times New Roman"/>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78744AE8"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NAFO (North Atlantic Fisheries Organization)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r>
      <w:r w:rsidR="00BD35A4">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BD35A4">
        <w:rPr>
          <w:rFonts w:ascii="Times New Roman" w:eastAsia="Times New Roman" w:hAnsi="Times New Roman" w:cs="Times New Roman"/>
        </w:rPr>
        <w:fldChar w:fldCharType="separate"/>
      </w:r>
      <w:r w:rsidR="00BD35A4">
        <w:rPr>
          <w:rFonts w:ascii="Times New Roman" w:hAnsi="Times New Roman"/>
        </w:rPr>
        <w:t xml:space="preserve">(DFO 1994, Miller </w:t>
      </w:r>
      <w:del w:id="6" w:author="Murphy, Hannah M" w:date="2018-11-21T08:53:00Z">
        <w:r w:rsidR="00BD35A4" w:rsidDel="00D4008F">
          <w:rPr>
            <w:rFonts w:ascii="Times New Roman" w:hAnsi="Times New Roman"/>
          </w:rPr>
          <w:delText>1994,</w:delText>
        </w:r>
      </w:del>
      <w:r w:rsidR="00BD35A4">
        <w:rPr>
          <w:rFonts w:ascii="Times New Roman" w:hAnsi="Times New Roman"/>
        </w:rPr>
        <w:t xml:space="preserve"> 1997, DFO </w:t>
      </w:r>
      <w:del w:id="7" w:author="Murphy, Hannah M" w:date="2018-11-21T08:52:00Z">
        <w:r w:rsidR="00BD35A4" w:rsidDel="00D4008F">
          <w:rPr>
            <w:rFonts w:ascii="Times New Roman" w:hAnsi="Times New Roman"/>
          </w:rPr>
          <w:delText xml:space="preserve">2008, 2010, 2013, 2015, </w:delText>
        </w:r>
      </w:del>
      <w:r w:rsidR="00BD35A4">
        <w:rPr>
          <w:rFonts w:ascii="Times New Roman" w:hAnsi="Times New Roman"/>
        </w:rPr>
        <w:t>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between 25-</w:t>
      </w:r>
      <w:r w:rsidR="00BD35A4">
        <w:rPr>
          <w:rFonts w:ascii="Times New Roman" w:hAnsi="Times New Roman"/>
        </w:rPr>
        <w:t xml:space="preserve">900 thousand </w:t>
      </w:r>
      <w:proofErr w:type="spellStart"/>
      <w:r w:rsidR="00BD35A4">
        <w:rPr>
          <w:rFonts w:ascii="Times New Roman" w:hAnsi="Times New Roman"/>
        </w:rPr>
        <w:t>tonnes</w:t>
      </w:r>
      <w:proofErr w:type="spellEnd"/>
      <w:r w:rsidR="00BD35A4">
        <w:rPr>
          <w:rFonts w:ascii="Times New Roman" w:hAnsi="Times New Roman"/>
        </w:rPr>
        <w:t xml:space="preserve"> during the ensuing period </w:t>
      </w:r>
      <w:r w:rsidR="00BD35A4">
        <w:rPr>
          <w:rFonts w:ascii="Times New Roman" w:eastAsia="Times New Roman" w:hAnsi="Times New Roman" w:cs="Times New Roman"/>
        </w:rPr>
        <w:fldChar w:fldCharType="begin"/>
      </w:r>
      <w:r w:rsidR="00BD35A4">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BD35A4">
        <w:rPr>
          <w:rFonts w:ascii="Times New Roman" w:eastAsia="Times New Roman" w:hAnsi="Times New Roman" w:cs="Times New Roman"/>
        </w:rPr>
        <w:fldChar w:fldCharType="separate"/>
      </w:r>
      <w:r w:rsidR="00BD35A4">
        <w:rPr>
          <w:rFonts w:ascii="Times New Roman" w:hAnsi="Times New Roman"/>
        </w:rPr>
        <w:t xml:space="preserve">(DFO </w:t>
      </w:r>
      <w:del w:id="8" w:author="Murphy, Hannah M" w:date="2018-11-21T08:53:00Z">
        <w:r w:rsidR="00BD35A4" w:rsidDel="00D4008F">
          <w:rPr>
            <w:rFonts w:ascii="Times New Roman" w:hAnsi="Times New Roman"/>
          </w:rPr>
          <w:delText>2015</w:delText>
        </w:r>
      </w:del>
      <w:ins w:id="9" w:author="Murphy, Hannah M" w:date="2018-11-21T08:53:00Z">
        <w:r w:rsidR="00D4008F">
          <w:rPr>
            <w:rFonts w:ascii="Times New Roman" w:hAnsi="Times New Roman"/>
          </w:rPr>
          <w:t>2018</w:t>
        </w:r>
      </w:ins>
      <w:r w:rsidR="00BD35A4">
        <w:rPr>
          <w:rFonts w:ascii="Times New Roman" w:hAnsi="Times New Roman"/>
        </w:rPr>
        <w:t>)</w:t>
      </w:r>
      <w:r w:rsidR="00BD35A4">
        <w:rPr>
          <w:rFonts w:ascii="Times New Roman" w:eastAsia="Times New Roman" w:hAnsi="Times New Roman" w:cs="Times New Roman"/>
        </w:rPr>
        <w:fldChar w:fldCharType="end"/>
      </w:r>
      <w:r w:rsidR="00BD35A4">
        <w:rPr>
          <w:rFonts w:ascii="Times New Roman" w:hAnsi="Times New Roman"/>
        </w:rPr>
        <w:t xml:space="preserve">. </w:t>
      </w:r>
      <w:r w:rsidR="005D0679" w:rsidRPr="005D0679">
        <w:rPr>
          <w:rFonts w:ascii="Times New Roman" w:hAnsi="Times New Roman"/>
        </w:rPr>
        <w:t>The decline in capelin biomass was concomitant with drastic changes in the ecosystem during the late 1980s and early 1990s (</w:t>
      </w:r>
      <w:commentRangeStart w:id="10"/>
      <w:proofErr w:type="spellStart"/>
      <w:r w:rsidR="005D0679" w:rsidRPr="005D0679">
        <w:rPr>
          <w:rFonts w:ascii="Times New Roman" w:hAnsi="Times New Roman"/>
        </w:rPr>
        <w:t>deYoung</w:t>
      </w:r>
      <w:proofErr w:type="spellEnd"/>
      <w:r w:rsidR="005D0679" w:rsidRPr="005D0679">
        <w:rPr>
          <w:rFonts w:ascii="Times New Roman" w:hAnsi="Times New Roman"/>
        </w:rPr>
        <w:t xml:space="preserve"> &amp; Rose 1993, Gomes et al. 1995, </w:t>
      </w:r>
      <w:proofErr w:type="spellStart"/>
      <w:r w:rsidR="005D0679" w:rsidRPr="005D0679">
        <w:rPr>
          <w:rFonts w:ascii="Times New Roman" w:hAnsi="Times New Roman"/>
        </w:rPr>
        <w:t>Montevecchi</w:t>
      </w:r>
      <w:proofErr w:type="spellEnd"/>
      <w:r w:rsidR="005D0679" w:rsidRPr="005D0679">
        <w:rPr>
          <w:rFonts w:ascii="Times New Roman" w:hAnsi="Times New Roman"/>
        </w:rPr>
        <w:t xml:space="preserve"> &amp; Myers 1997, Lilly et al. 2000, </w:t>
      </w:r>
      <w:del w:id="11" w:author="Murphy, Hannah M" w:date="2018-11-21T08:54:00Z">
        <w:r w:rsidR="005D0679" w:rsidRPr="005D0679" w:rsidDel="00D4008F">
          <w:rPr>
            <w:rFonts w:ascii="Times New Roman" w:hAnsi="Times New Roman"/>
          </w:rPr>
          <w:delText>Rice 2002</w:delText>
        </w:r>
      </w:del>
      <w:r w:rsidR="005D0679" w:rsidRPr="005D0679">
        <w:rPr>
          <w:rFonts w:ascii="Times New Roman" w:hAnsi="Times New Roman"/>
        </w:rPr>
        <w:t xml:space="preserve">, </w:t>
      </w:r>
      <w:del w:id="12" w:author="Murphy, Hannah M" w:date="2018-11-21T08:54:00Z">
        <w:r w:rsidR="005D0679" w:rsidRPr="005D0679" w:rsidDel="00D4008F">
          <w:rPr>
            <w:rFonts w:ascii="Times New Roman" w:hAnsi="Times New Roman"/>
          </w:rPr>
          <w:delText>Rose 2007</w:delText>
        </w:r>
      </w:del>
      <w:r w:rsidR="005D0679" w:rsidRPr="005D0679">
        <w:rPr>
          <w:rFonts w:ascii="Times New Roman" w:hAnsi="Times New Roman"/>
        </w:rPr>
        <w:t xml:space="preserve">, </w:t>
      </w:r>
      <w:del w:id="13" w:author="Murphy, Hannah M" w:date="2018-11-21T08:54:00Z">
        <w:r w:rsidR="005D0679" w:rsidRPr="005D0679" w:rsidDel="00D4008F">
          <w:rPr>
            <w:rFonts w:ascii="Times New Roman" w:hAnsi="Times New Roman"/>
          </w:rPr>
          <w:delText>Koen-Alonso et al. 2010</w:delText>
        </w:r>
      </w:del>
      <w:r w:rsidR="005D0679" w:rsidRPr="005D0679">
        <w:rPr>
          <w:rFonts w:ascii="Times New Roman" w:hAnsi="Times New Roman"/>
        </w:rPr>
        <w:t xml:space="preserve">, Hammill et </w:t>
      </w:r>
      <w:r w:rsidR="005D0679">
        <w:rPr>
          <w:rFonts w:ascii="Times New Roman" w:hAnsi="Times New Roman"/>
        </w:rPr>
        <w:t>al. 2011, Pedersen et al. 2017</w:t>
      </w:r>
      <w:commentRangeEnd w:id="10"/>
      <w:r w:rsidR="00D4008F">
        <w:rPr>
          <w:rStyle w:val="CommentReference"/>
          <w:rFonts w:ascii="Times New Roman" w:eastAsia="Arial Unicode MS" w:hAnsi="Times New Roman" w:cs="Times New Roman"/>
          <w:color w:val="auto"/>
        </w:rPr>
        <w:commentReference w:id="10"/>
      </w:r>
      <w:r w:rsidR="005D0679">
        <w:rPr>
          <w:rFonts w:ascii="Times New Roman" w:hAnsi="Times New Roman"/>
        </w:rPr>
        <w:t>)</w:t>
      </w:r>
      <w:r w:rsidR="00874BD7">
        <w:rPr>
          <w:rFonts w:ascii="Times New Roman" w:hAnsi="Times New Roman"/>
        </w:rPr>
        <w:t xml:space="preserve"> 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874BD7">
        <w:rPr>
          <w:rFonts w:ascii="Times New Roman" w:hAnsi="Times New Roman"/>
        </w:rPr>
        <w:instrText xml:space="preserve"> ADDIN EN.CITE </w:instrTex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874BD7">
        <w:rPr>
          <w:rFonts w:ascii="Times New Roman" w:hAnsi="Times New Roman"/>
        </w:rPr>
        <w:instrText xml:space="preserve"> ADDIN EN.CITE.DATA </w:instrText>
      </w:r>
      <w:r w:rsidR="00874BD7">
        <w:rPr>
          <w:rFonts w:ascii="Times New Roman" w:hAnsi="Times New Roman"/>
        </w:rPr>
      </w:r>
      <w:r w:rsidR="00874BD7">
        <w:rPr>
          <w:rFonts w:ascii="Times New Roman" w:hAnsi="Times New Roman"/>
        </w:rPr>
        <w:fldChar w:fldCharType="end"/>
      </w:r>
      <w:r w:rsidR="00874BD7">
        <w:rPr>
          <w:rFonts w:ascii="Times New Roman" w:hAnsi="Times New Roman"/>
        </w:rPr>
      </w:r>
      <w:r w:rsidR="00874BD7">
        <w:rPr>
          <w:rFonts w:ascii="Times New Roman" w:hAnsi="Times New Roman"/>
        </w:rPr>
        <w:fldChar w:fldCharType="separate"/>
      </w:r>
      <w:r w:rsidR="00874BD7">
        <w:rPr>
          <w:rFonts w:ascii="Times New Roman" w:hAnsi="Times New Roman"/>
          <w:noProof/>
        </w:rPr>
        <w:t xml:space="preserve">(Frank et al. 1996, </w:t>
      </w:r>
      <w:del w:id="14" w:author="Murphy, Hannah M" w:date="2018-11-21T08:57:00Z">
        <w:r w:rsidR="00874BD7" w:rsidDel="00D4008F">
          <w:rPr>
            <w:rFonts w:ascii="Times New Roman" w:hAnsi="Times New Roman"/>
            <w:noProof/>
          </w:rPr>
          <w:delText xml:space="preserve">Carscadden &amp; Nakashima 1997, </w:delText>
        </w:r>
      </w:del>
      <w:r w:rsidR="00874BD7">
        <w:rPr>
          <w:rFonts w:ascii="Times New Roman" w:hAnsi="Times New Roman"/>
          <w:noProof/>
        </w:rPr>
        <w:t>Carscadden et al. 2001, Mowbray 2002, Nakashima &amp; Wheeler 2002,</w:t>
      </w:r>
      <w:del w:id="15" w:author="Murphy, Hannah M" w:date="2018-11-21T08:55:00Z">
        <w:r w:rsidR="00874BD7" w:rsidDel="00D4008F">
          <w:rPr>
            <w:rFonts w:ascii="Times New Roman" w:hAnsi="Times New Roman"/>
            <w:noProof/>
          </w:rPr>
          <w:delText xml:space="preserve"> DFO 2010</w:delText>
        </w:r>
      </w:del>
      <w:r w:rsidR="00874BD7">
        <w:rPr>
          <w:rFonts w:ascii="Times New Roman" w:hAnsi="Times New Roman"/>
          <w:noProof/>
        </w:rPr>
        <w:t>)</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A232D2" w:rsidRPr="0072366E">
        <w:rPr>
          <w:rStyle w:val="None"/>
          <w:rFonts w:ascii="Times New Roman" w:hAnsi="Times New Roman"/>
          <w:lang w:val="it-IT"/>
        </w:rPr>
        <w:t>(Buren et al. 2014a, Obradovich et al. 2014, Murphy et al. 2018).</w:t>
      </w:r>
      <w:r w:rsidR="00A232D2">
        <w:rPr>
          <w:rStyle w:val="Hyperlink0"/>
          <w:rFonts w:eastAsia="Calibri"/>
          <w:lang w:val="en-CA"/>
        </w:rPr>
        <w:t xml:space="preserve"> </w:t>
      </w:r>
    </w:p>
    <w:p w14:paraId="125F0229" w14:textId="7C4C9F50" w:rsidR="00114212" w:rsidRDefault="00712759" w:rsidP="00114212">
      <w:pPr>
        <w:pStyle w:val="Style1"/>
        <w:rPr>
          <w:rFonts w:ascii="Times New Roman" w:hAnsi="Times New Roman"/>
        </w:rPr>
      </w:pPr>
      <w:r>
        <w:rPr>
          <w:rFonts w:ascii="Times New Roman" w:hAnsi="Times New Roman"/>
        </w:rPr>
        <w:lastRenderedPageBreak/>
        <w:t xml:space="preserve">Frank et al. </w:t>
      </w:r>
      <w:r w:rsidR="000B2D5E">
        <w:rPr>
          <w:rFonts w:ascii="Times New Roman" w:hAnsi="Times New Roman"/>
        </w:rPr>
        <w:t>(</w:t>
      </w:r>
      <w:r>
        <w:rPr>
          <w:rFonts w:ascii="Times New Roman" w:hAnsi="Times New Roman"/>
        </w:rPr>
        <w:t>2016</w:t>
      </w:r>
      <w:r w:rsidR="000B2D5E">
        <w:rPr>
          <w:rFonts w:ascii="Times New Roman" w:hAnsi="Times New Roman"/>
        </w:rPr>
        <w:t xml:space="preserve">) </w:t>
      </w:r>
      <w:r>
        <w:rPr>
          <w:rFonts w:ascii="Times New Roman" w:hAnsi="Times New Roman"/>
        </w:rPr>
        <w:t xml:space="preserve">presented an alternative hypothesis that the </w:t>
      </w:r>
      <w:r w:rsidR="000B2D5E">
        <w:rPr>
          <w:rFonts w:ascii="Times New Roman" w:hAnsi="Times New Roman"/>
        </w:rPr>
        <w:t xml:space="preserve">Div. 2J3KL </w:t>
      </w:r>
      <w:r>
        <w:rPr>
          <w:rFonts w:ascii="Times New Roman" w:hAnsi="Times New Roman"/>
        </w:rPr>
        <w:t>capelin stock did not collapse in the 1990s. The</w:t>
      </w:r>
      <w:r w:rsidR="00BD35A4">
        <w:rPr>
          <w:rFonts w:ascii="Times New Roman" w:hAnsi="Times New Roman"/>
        </w:rPr>
        <w:t xml:space="preserve"> non-collapse hypothesis postulates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w:t>
      </w:r>
      <w:proofErr w:type="spellStart"/>
      <w:r w:rsidR="00BD35A4">
        <w:rPr>
          <w:rFonts w:ascii="Times New Roman" w:hAnsi="Times New Roman"/>
        </w:rPr>
        <w:t>spatio</w:t>
      </w:r>
      <w:proofErr w:type="spellEnd"/>
      <w:r w:rsidR="00BD35A4">
        <w:rPr>
          <w:rFonts w:ascii="Times New Roman" w:hAnsi="Times New Roman"/>
        </w:rPr>
        <w:t>-temporal mismatch between the surveys a</w:t>
      </w:r>
      <w:r>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acoustic survey remained constant, leading to a </w:t>
      </w:r>
      <w:proofErr w:type="spellStart"/>
      <w:r w:rsidR="00BD35A4">
        <w:rPr>
          <w:rFonts w:ascii="Times New Roman" w:hAnsi="Times New Roman"/>
        </w:rPr>
        <w:t>spatio</w:t>
      </w:r>
      <w:proofErr w:type="spellEnd"/>
      <w:r w:rsidR="00BD35A4">
        <w:rPr>
          <w:rFonts w:ascii="Times New Roman" w:hAnsi="Times New Roman"/>
        </w:rPr>
        <w:t>-temporal mismatch between the 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sidR="00BD35A4">
        <w:rPr>
          <w:rFonts w:ascii="Times New Roman" w:hAnsi="Times New Roman"/>
          <w:i/>
          <w:iCs/>
        </w:rPr>
        <w:t>Gadus</w:t>
      </w:r>
      <w:proofErr w:type="spellEnd"/>
      <w:r w:rsidR="00BD35A4">
        <w:rPr>
          <w:rFonts w:ascii="Times New Roman" w:hAnsi="Times New Roman"/>
          <w:i/>
          <w:iCs/>
        </w:rPr>
        <w:t xml:space="preserve"> </w:t>
      </w:r>
      <w:proofErr w:type="spellStart"/>
      <w:r w:rsidR="00BD35A4">
        <w:rPr>
          <w:rFonts w:ascii="Times New Roman" w:hAnsi="Times New Roman"/>
          <w:i/>
          <w:iCs/>
        </w:rPr>
        <w:t>morhua</w:t>
      </w:r>
      <w:proofErr w:type="spellEnd"/>
      <w:r w:rsidR="00BD35A4">
        <w:rPr>
          <w:rFonts w:ascii="Times New Roman" w:hAnsi="Times New Roman"/>
        </w:rPr>
        <w:t xml:space="preserve">), seabirds, seals]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paper is to 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 xml:space="preserve">multiple, independent data sets and diverse statistical methods </w:t>
      </w:r>
      <w:r w:rsidR="00114212">
        <w:rPr>
          <w:rFonts w:ascii="Times New Roman" w:eastAsia="Times New Roman" w:hAnsi="Times New Roman" w:cs="Times New Roman"/>
        </w:rPr>
        <w:fldChar w:fldCharType="begin"/>
      </w:r>
      <w:r w:rsidR="00114212">
        <w:rPr>
          <w:rFonts w:ascii="Times New Roman" w:eastAsia="Times New Roman" w:hAnsi="Times New Roman" w:cs="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114212">
        <w:rPr>
          <w:rFonts w:ascii="Times New Roman" w:eastAsia="Times New Roman" w:hAnsi="Times New Roman" w:cs="Times New Roman"/>
        </w:rPr>
        <w:fldChar w:fldCharType="separate"/>
      </w:r>
      <w:r w:rsidR="00114212">
        <w:rPr>
          <w:rFonts w:ascii="Times New Roman" w:hAnsi="Times New Roman"/>
        </w:rPr>
        <w:t>(e.g., triangulation, sensu Munafò &amp; Davey Smith 2018)</w:t>
      </w:r>
      <w:r w:rsidR="00114212">
        <w:rPr>
          <w:rFonts w:ascii="Times New Roman" w:eastAsia="Times New Roman" w:hAnsi="Times New Roman" w:cs="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The weight of evidence approach led us to reject the non-collapse hypothesis and conclude that the Newfoundland capelin stock 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114212">
        <w:rPr>
          <w:rFonts w:ascii="Times New Roman" w:hAnsi="Times New Roman"/>
        </w:rPr>
        <w:t xml:space="preserve">(Table 1). </w:t>
      </w:r>
    </w:p>
    <w:p w14:paraId="60BA2E7F" w14:textId="416949B1" w:rsidR="00794830" w:rsidRDefault="00114212" w:rsidP="00114212">
      <w:pPr>
        <w:pStyle w:val="Style1"/>
        <w:rPr>
          <w:rFonts w:ascii="Times New Roman" w:eastAsia="Times New Roman" w:hAnsi="Times New Roman" w:cs="Times New Roman"/>
        </w:rPr>
      </w:pPr>
      <w:r>
        <w:rPr>
          <w:rFonts w:ascii="Times New Roman" w:hAnsi="Times New Roman"/>
        </w:rPr>
        <w:t>.</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w:t>
      </w:r>
    </w:p>
    <w:p w14:paraId="0BC229F5" w14:textId="612CE8A8" w:rsidR="00794830" w:rsidRDefault="00BD35A4">
      <w:pPr>
        <w:pStyle w:val="Style1"/>
        <w:rPr>
          <w:rFonts w:ascii="Times New Roman" w:hAnsi="Times New Roman"/>
        </w:rPr>
      </w:pPr>
      <w:r>
        <w:rPr>
          <w:rFonts w:ascii="Times New Roman" w:hAnsi="Times New Roman"/>
        </w:rPr>
        <w:t xml:space="preserve">To test the </w:t>
      </w:r>
      <w:r w:rsidR="00B82272">
        <w:rPr>
          <w:rFonts w:ascii="Times New Roman" w:hAnsi="Times New Roman"/>
        </w:rPr>
        <w:t xml:space="preserve">collapse and non-collapse </w:t>
      </w:r>
      <w:r>
        <w:rPr>
          <w:rFonts w:ascii="Times New Roman" w:hAnsi="Times New Roman"/>
        </w:rPr>
        <w:t>hypothese</w:t>
      </w:r>
      <w:r w:rsidR="00B82272">
        <w:rPr>
          <w:rFonts w:ascii="Times New Roman" w:hAnsi="Times New Roman"/>
        </w:rPr>
        <w:t>s o</w:t>
      </w:r>
      <w:r>
        <w:rPr>
          <w:rFonts w:ascii="Times New Roman" w:hAnsi="Times New Roman"/>
        </w:rPr>
        <w:t xml:space="preserve">f the </w:t>
      </w:r>
      <w:r w:rsidR="00B2705A">
        <w:rPr>
          <w:rFonts w:ascii="Times New Roman" w:hAnsi="Times New Roman"/>
        </w:rPr>
        <w:t>Div. 2J3KL capelin stock</w:t>
      </w:r>
      <w:r>
        <w:rPr>
          <w:rFonts w:ascii="Times New Roman" w:hAnsi="Times New Roman"/>
        </w:rPr>
        <w:t xml:space="preserve">, we applied the weight of evidence approach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Fonts w:ascii="Times New Roman" w:eastAsia="Times New Roman" w:hAnsi="Times New Roman" w:cs="Times New Roman"/>
        </w:rPr>
        <w:fldChar w:fldCharType="separate"/>
      </w:r>
      <w:r>
        <w:rPr>
          <w:rFonts w:ascii="Times New Roman" w:hAnsi="Times New Roman"/>
        </w:rPr>
        <w:t>(e.g., triangulation, sensu Munafò &amp; Davey Smith 2018)</w:t>
      </w:r>
      <w:r>
        <w:rPr>
          <w:rFonts w:ascii="Times New Roman" w:eastAsia="Times New Roman" w:hAnsi="Times New Roman" w:cs="Times New Roman"/>
        </w:rPr>
        <w:fldChar w:fldCharType="end"/>
      </w:r>
      <w:r>
        <w:rPr>
          <w:rFonts w:ascii="Times New Roman" w:hAnsi="Times New Roman"/>
        </w:rPr>
        <w:t xml:space="preserve">. </w:t>
      </w:r>
      <w:r w:rsidR="00340F77">
        <w:rPr>
          <w:rFonts w:ascii="Times New Roman" w:hAnsi="Times New Roman"/>
        </w:rPr>
        <w:t xml:space="preserve">We </w:t>
      </w:r>
      <w:r w:rsidR="00753F10">
        <w:rPr>
          <w:rFonts w:ascii="Times New Roman" w:hAnsi="Times New Roman"/>
        </w:rPr>
        <w:t xml:space="preserve">organized our </w:t>
      </w:r>
      <w:r w:rsidR="00FF5899">
        <w:rPr>
          <w:rFonts w:ascii="Times New Roman" w:hAnsi="Times New Roman"/>
        </w:rPr>
        <w:t>Result</w:t>
      </w:r>
      <w:r w:rsidR="002F5E8A">
        <w:rPr>
          <w:rFonts w:ascii="Times New Roman" w:hAnsi="Times New Roman"/>
        </w:rPr>
        <w:t>s</w:t>
      </w:r>
      <w:r w:rsidR="004854E0">
        <w:rPr>
          <w:rFonts w:ascii="Times New Roman" w:hAnsi="Times New Roman"/>
        </w:rPr>
        <w:t xml:space="preserve"> </w:t>
      </w:r>
      <w:r w:rsidR="00FF5899">
        <w:rPr>
          <w:rFonts w:ascii="Times New Roman" w:hAnsi="Times New Roman"/>
        </w:rPr>
        <w:t xml:space="preserve">to </w:t>
      </w:r>
      <w:r w:rsidR="00753F10">
        <w:rPr>
          <w:rFonts w:ascii="Times New Roman" w:hAnsi="Times New Roman"/>
        </w:rPr>
        <w:t xml:space="preserve">address similar lines of evidence as Frank et al. (2016). </w:t>
      </w:r>
      <w:r>
        <w:rPr>
          <w:rFonts w:ascii="Times New Roman" w:hAnsi="Times New Roman"/>
        </w:rPr>
        <w:t xml:space="preserve">In some </w:t>
      </w:r>
      <w:r w:rsidR="004854E0">
        <w:rPr>
          <w:rFonts w:ascii="Times New Roman" w:hAnsi="Times New Roman"/>
        </w:rPr>
        <w:t xml:space="preserve">Results </w:t>
      </w:r>
      <w:r>
        <w:rPr>
          <w:rFonts w:ascii="Times New Roman" w:hAnsi="Times New Roman"/>
        </w:rPr>
        <w:t xml:space="preserve">sections, new data and analyses were presented to test alternative hypotheses. Each section concludes by </w:t>
      </w:r>
      <w:r w:rsidR="00CD3D81">
        <w:rPr>
          <w:rFonts w:ascii="Times New Roman" w:hAnsi="Times New Roman"/>
        </w:rPr>
        <w:t>summarizing</w:t>
      </w:r>
      <w:r>
        <w:rPr>
          <w:rFonts w:ascii="Times New Roman" w:hAnsi="Times New Roman"/>
        </w:rPr>
        <w:t xml:space="preserve"> </w:t>
      </w:r>
      <w:r w:rsidR="00CD3D81">
        <w:rPr>
          <w:rFonts w:ascii="Times New Roman" w:hAnsi="Times New Roman"/>
        </w:rPr>
        <w:t xml:space="preserve">support </w:t>
      </w:r>
      <w:r>
        <w:rPr>
          <w:rFonts w:ascii="Times New Roman" w:hAnsi="Times New Roman"/>
        </w:rPr>
        <w:t>for each alternative hypothesis. Once this was completed for all sections, the weight of evidence approach was used to determine</w:t>
      </w:r>
      <w:r w:rsidR="00753F10">
        <w:rPr>
          <w:rFonts w:ascii="Times New Roman" w:hAnsi="Times New Roman"/>
        </w:rPr>
        <w:t>, overall,</w:t>
      </w:r>
      <w:r>
        <w:rPr>
          <w:rFonts w:ascii="Times New Roman" w:hAnsi="Times New Roman"/>
        </w:rPr>
        <w:t xml:space="preserve"> which hypothesis was best supported by the combination of previously-published results and additional analyses based on independent data sets</w:t>
      </w:r>
      <w:r w:rsidR="00B2705A">
        <w:rPr>
          <w:rFonts w:ascii="Times New Roman" w:hAnsi="Times New Roman"/>
        </w:rPr>
        <w:t xml:space="preserve"> (Table 1)</w:t>
      </w:r>
      <w:r>
        <w:rPr>
          <w:rFonts w:ascii="Times New Roman" w:hAnsi="Times New Roman"/>
        </w:rPr>
        <w:t xml:space="preserve">. </w:t>
      </w:r>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Pr="00D44720" w:rsidRDefault="00D44720"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0534223E" w14:textId="292C3643" w:rsidR="00F04A88" w:rsidRDefault="00577202" w:rsidP="00D44720">
      <w:pPr>
        <w:pStyle w:val="Style1"/>
        <w:rPr>
          <w:rStyle w:val="Hyperlink0"/>
          <w:rFonts w:eastAsia="Calibri"/>
        </w:rPr>
      </w:pPr>
      <w:r>
        <w:rPr>
          <w:rStyle w:val="Hyperlink0"/>
          <w:rFonts w:eastAsia="Calibri"/>
        </w:rPr>
        <w:t xml:space="preserve">To test the non-collapse hypothesis, 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Pr>
          <w:rStyle w:val="Hyperlink0"/>
          <w:rFonts w:eastAsia="Calibri"/>
        </w:rPr>
        <w:t xml:space="preserve">were analyzed.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 xml:space="preserve">from a 23 m inshore research vessel (CCGS </w:t>
      </w:r>
      <w:proofErr w:type="spellStart"/>
      <w:r w:rsidR="00F04A88" w:rsidRPr="00631433">
        <w:rPr>
          <w:rStyle w:val="Hyperlink0"/>
          <w:rFonts w:eastAsia="Calibri"/>
        </w:rPr>
        <w:t>Shamook</w:t>
      </w:r>
      <w:proofErr w:type="spellEnd"/>
      <w:r w:rsidR="00F04A88" w:rsidRPr="00631433">
        <w:rPr>
          <w:rStyle w:val="Hyperlink0"/>
          <w:rFonts w:eastAsia="Calibri"/>
        </w:rPr>
        <w:t>)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and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in 1999 (except for </w:t>
      </w:r>
      <w:r w:rsidR="00260B14">
        <w:rPr>
          <w:rFonts w:ascii="Times New Roman" w:hAnsi="Times New Roman"/>
        </w:rPr>
        <w:t xml:space="preserve">2006, </w:t>
      </w:r>
      <w:r w:rsidR="00B565EC">
        <w:rPr>
          <w:rFonts w:ascii="Times New Roman" w:hAnsi="Times New Roman"/>
        </w:rPr>
        <w:t>2014-</w:t>
      </w:r>
      <w:r w:rsidR="00115EF3">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115EF3">
        <w:rPr>
          <w:rStyle w:val="Hyperlink0"/>
          <w:rFonts w:eastAsia="Calibri"/>
        </w:rPr>
        <w:t xml:space="preserve">May acoustic survey followed the same methods as the seasonal survey except the May survey only </w:t>
      </w:r>
      <w:r w:rsidR="0024170A">
        <w:rPr>
          <w:rStyle w:val="Hyperlink0"/>
          <w:rFonts w:eastAsia="Calibri"/>
        </w:rPr>
        <w:t xml:space="preserve">surveyed </w:t>
      </w:r>
      <w:r w:rsidR="00115EF3">
        <w:rPr>
          <w:rStyle w:val="Hyperlink0"/>
          <w:rFonts w:eastAsia="Calibri"/>
        </w:rPr>
        <w:t>the main portion of the bay</w:t>
      </w:r>
      <w:r w:rsidR="00AF50DB">
        <w:rPr>
          <w:rStyle w:val="Hyperlink0"/>
          <w:rFonts w:eastAsia="Calibri"/>
        </w:rPr>
        <w:t xml:space="preserve">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When acoustic targets 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bottom and midwater </w:t>
      </w:r>
      <w:r w:rsidR="00F04A88" w:rsidRPr="00631433">
        <w:rPr>
          <w:rStyle w:val="Hyperlink0"/>
          <w:rFonts w:eastAsia="Calibri"/>
        </w:rPr>
        <w:lastRenderedPageBreak/>
        <w:t xml:space="preserve">trawls to target the portion of the water column where the acoustic signal occurred. Length, sex 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per sex per 0.5 cm interval. </w:t>
      </w:r>
      <w:r w:rsidR="00124F1D" w:rsidRPr="00124F1D">
        <w:rPr>
          <w:rStyle w:val="Hyperlink0"/>
          <w:rFonts w:eastAsia="Calibri"/>
        </w:rPr>
        <w:t xml:space="preserve">For methods to calculate capelin biomass from </w:t>
      </w:r>
      <w:r w:rsidR="00AA3378">
        <w:rPr>
          <w:rStyle w:val="Hyperlink0"/>
          <w:rFonts w:eastAsia="Calibri"/>
        </w:rPr>
        <w:t xml:space="preserve">backscatter </w:t>
      </w:r>
      <w:r w:rsidR="00124F1D" w:rsidRPr="00124F1D">
        <w:rPr>
          <w:rStyle w:val="Hyperlink0"/>
          <w:rFonts w:eastAsia="Calibri"/>
        </w:rPr>
        <w:t xml:space="preserve">acoustic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If the capelin stock did not collapse,</w:t>
      </w:r>
      <w:r w:rsidR="00AA3378">
        <w:rPr>
          <w:rStyle w:val="Hyperlink0"/>
          <w:rFonts w:eastAsia="Calibri"/>
        </w:rPr>
        <w:t xml:space="preserve"> we</w:t>
      </w:r>
      <w:r w:rsidR="007F1F8C">
        <w:rPr>
          <w:rStyle w:val="Hyperlink0"/>
          <w:rFonts w:eastAsia="Calibri"/>
        </w:rPr>
        <w:t xml:space="preserve"> would expect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6D504D39" w:rsidR="002652C1" w:rsidRDefault="007F1F8C" w:rsidP="00B2705A">
      <w:pPr>
        <w:pStyle w:val="Style1"/>
        <w:rPr>
          <w:rStyle w:val="Hyperlink0"/>
          <w:rFonts w:eastAsia="Calibri"/>
        </w:rPr>
      </w:pPr>
      <w:r>
        <w:rPr>
          <w:rStyle w:val="Hyperlink0"/>
          <w:rFonts w:eastAsia="Calibri"/>
        </w:rPr>
        <w:t>I</w:t>
      </w:r>
      <w:r w:rsidR="00B2705A">
        <w:rPr>
          <w:rStyle w:val="Hyperlink0"/>
          <w:rFonts w:eastAsia="Calibri"/>
        </w:rPr>
        <w:t>n years when the annual offshore May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we directly compare</w:t>
      </w:r>
      <w:r w:rsidR="00124F1D">
        <w:rPr>
          <w:rFonts w:ascii="Times New Roman" w:hAnsi="Times New Roman"/>
        </w:rPr>
        <w:t>d</w:t>
      </w:r>
      <w:r w:rsidR="00F13A21">
        <w:rPr>
          <w:rFonts w:ascii="Times New Roman" w:hAnsi="Times New Roman"/>
        </w:rPr>
        <w:t xml:space="preserve"> the capelin biomass inshore and offshore 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If the capelin stock did not collapse</w:t>
      </w:r>
      <w:r w:rsidR="002847D1">
        <w:rPr>
          <w:rStyle w:val="Hyperlink0"/>
          <w:rFonts w:eastAsia="Calibri"/>
        </w:rPr>
        <w:t xml:space="preserve">, </w:t>
      </w:r>
      <w:r>
        <w:rPr>
          <w:rStyle w:val="Hyperlink0"/>
          <w:rFonts w:eastAsia="Calibri"/>
        </w:rPr>
        <w:t xml:space="preserve">we would expect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3772356E" w:rsidR="00B2705A" w:rsidRDefault="00FF5899" w:rsidP="00B2705A">
      <w:pPr>
        <w:pStyle w:val="Style1"/>
        <w:rPr>
          <w:rStyle w:val="Hyperlink0"/>
          <w:rFonts w:eastAsia="Calibri"/>
        </w:rPr>
      </w:pPr>
      <w:r>
        <w:rPr>
          <w:rStyle w:val="Hyperlink0"/>
          <w:rFonts w:eastAsia="Calibri"/>
        </w:rPr>
        <w:t xml:space="preserve">We </w:t>
      </w:r>
      <w:r w:rsidR="007A3397">
        <w:rPr>
          <w:rStyle w:val="Hyperlink0"/>
          <w:rFonts w:eastAsia="Calibri"/>
        </w:rPr>
        <w:t>calculated the minimum inshore capelin biomass</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surveys</w:t>
      </w:r>
      <w:r w:rsidR="00DC3FD2">
        <w:rPr>
          <w:rStyle w:val="Hyperlink0"/>
          <w:rFonts w:eastAsia="Calibri"/>
        </w:rPr>
        <w:t>.</w:t>
      </w:r>
      <w:r w:rsidR="003753AB">
        <w:rPr>
          <w:rStyle w:val="Hyperlink0"/>
          <w:rFonts w:eastAsia="Calibri"/>
        </w:rPr>
        <w:t xml:space="preserve"> </w:t>
      </w:r>
      <w:r w:rsidR="00DC3FD2">
        <w:rPr>
          <w:rStyle w:val="Hyperlink0"/>
          <w:rFonts w:eastAsia="Calibri"/>
        </w:rPr>
        <w:t>Each year, approximately 71,000 km</w:t>
      </w:r>
      <w:r w:rsidR="00DC3FD2">
        <w:rPr>
          <w:rStyle w:val="None"/>
          <w:rFonts w:ascii="Times New Roman" w:hAnsi="Times New Roman"/>
          <w:vertAlign w:val="superscript"/>
        </w:rPr>
        <w:t xml:space="preserve">2  </w:t>
      </w:r>
      <w:r w:rsidR="00DC3FD2">
        <w:rPr>
          <w:rStyle w:val="Hyperlink0"/>
          <w:rFonts w:eastAsia="Calibri"/>
        </w:rPr>
        <w:t>of the N</w:t>
      </w:r>
      <w:r w:rsidR="00DD786B">
        <w:rPr>
          <w:rStyle w:val="Hyperlink0"/>
          <w:rFonts w:eastAsia="Calibri"/>
        </w:rPr>
        <w:t>ewfoundland (NL)</w:t>
      </w:r>
      <w:r w:rsidR="00DC3FD2">
        <w:rPr>
          <w:rStyle w:val="Hyperlink0"/>
          <w:rFonts w:eastAsia="Calibri"/>
        </w:rPr>
        <w:t xml:space="preserve"> coast </w:t>
      </w:r>
      <w:r w:rsidR="00C8601F">
        <w:rPr>
          <w:rStyle w:val="Hyperlink0"/>
          <w:rFonts w:eastAsia="Calibri"/>
        </w:rPr>
        <w:t xml:space="preserve">remains un-surveyed. </w:t>
      </w:r>
      <w:r w:rsidR="00A65A33">
        <w:rPr>
          <w:rStyle w:val="Hyperlink0"/>
          <w:rFonts w:eastAsia="Calibri"/>
        </w:rPr>
        <w:t>Th</w:t>
      </w:r>
      <w:r w:rsidR="00F65D74">
        <w:rPr>
          <w:rStyle w:val="Hyperlink0"/>
          <w:rFonts w:eastAsia="Calibri"/>
        </w:rPr>
        <w:t>e</w:t>
      </w:r>
      <w:r w:rsidR="00124F1D">
        <w:rPr>
          <w:rStyle w:val="Hyperlink0"/>
          <w:rFonts w:eastAsia="Calibri"/>
        </w:rPr>
        <w:t xml:space="preserve"> </w:t>
      </w:r>
      <w:r w:rsidR="009646F2">
        <w:rPr>
          <w:rStyle w:val="Hyperlink0"/>
          <w:rFonts w:eastAsia="Calibri"/>
        </w:rPr>
        <w:t>‘</w:t>
      </w:r>
      <w:r w:rsidR="004342E0">
        <w:rPr>
          <w:rStyle w:val="Hyperlink0"/>
          <w:rFonts w:eastAsia="Calibri"/>
        </w:rPr>
        <w:t>back-of-the-envelope</w:t>
      </w:r>
      <w:r w:rsidR="009646F2">
        <w:rPr>
          <w:rStyle w:val="Hyperlink0"/>
          <w:rFonts w:eastAsia="Calibri"/>
        </w:rPr>
        <w:t>’</w:t>
      </w:r>
      <w:r w:rsidR="004342E0">
        <w:rPr>
          <w:rStyle w:val="Hyperlink0"/>
          <w:rFonts w:eastAsia="Calibri"/>
        </w:rPr>
        <w:t xml:space="preserve"> </w:t>
      </w:r>
      <w:r w:rsidR="00C8601F">
        <w:rPr>
          <w:rStyle w:val="Hyperlink0"/>
          <w:rFonts w:eastAsia="Calibri"/>
        </w:rPr>
        <w:t xml:space="preserve">calculation is considered </w:t>
      </w:r>
      <w:r w:rsidR="00992CA7">
        <w:rPr>
          <w:rStyle w:val="Hyperlink0"/>
          <w:rFonts w:eastAsia="Calibri"/>
        </w:rPr>
        <w:t xml:space="preserve">a minimum biomass estimate </w:t>
      </w:r>
      <w:r w:rsidR="00124F1D">
        <w:rPr>
          <w:rStyle w:val="Hyperlink0"/>
          <w:rFonts w:eastAsia="Calibri"/>
        </w:rPr>
        <w:t xml:space="preserve">as </w:t>
      </w:r>
      <w:r w:rsidR="00260B14">
        <w:rPr>
          <w:rStyle w:val="Hyperlink0"/>
          <w:rFonts w:eastAsia="Calibri"/>
        </w:rPr>
        <w:t xml:space="preserve">we </w:t>
      </w:r>
      <w:r w:rsidR="00C8601F">
        <w:rPr>
          <w:rStyle w:val="Hyperlink0"/>
          <w:rFonts w:eastAsia="Calibri"/>
        </w:rPr>
        <w:t>assumed</w:t>
      </w:r>
      <w:r w:rsidR="00260B14">
        <w:rPr>
          <w:rStyle w:val="Hyperlink0"/>
          <w:rFonts w:eastAsia="Calibri"/>
        </w:rPr>
        <w:t xml:space="preserve"> </w:t>
      </w:r>
      <w:r w:rsidR="00920C71">
        <w:rPr>
          <w:rStyle w:val="Hyperlink0"/>
          <w:rFonts w:eastAsia="Calibri"/>
        </w:rPr>
        <w:t xml:space="preserve">a </w:t>
      </w:r>
      <w:r w:rsidR="00260B14">
        <w:rPr>
          <w:rStyle w:val="Hyperlink0"/>
          <w:rFonts w:eastAsia="Calibri"/>
        </w:rPr>
        <w:t xml:space="preserve">uniform </w:t>
      </w:r>
      <w:r w:rsidR="00C8601F">
        <w:rPr>
          <w:rStyle w:val="Hyperlink0"/>
          <w:rFonts w:eastAsia="Calibri"/>
        </w:rPr>
        <w:t xml:space="preserve">capelin </w:t>
      </w:r>
      <w:r w:rsidR="00260B14">
        <w:rPr>
          <w:rStyle w:val="Hyperlink0"/>
          <w:rFonts w:eastAsia="Calibri"/>
        </w:rPr>
        <w:t>distribution 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sidR="00DD786B">
        <w:rPr>
          <w:rStyle w:val="Hyperlink0"/>
          <w:rFonts w:eastAsia="Calibri"/>
        </w:rPr>
        <w:t xml:space="preserve">We compared the </w:t>
      </w:r>
      <w:r w:rsidR="009646F2">
        <w:rPr>
          <w:rStyle w:val="Hyperlink0"/>
          <w:rFonts w:eastAsia="Calibri"/>
        </w:rPr>
        <w:t>‘</w:t>
      </w:r>
      <w:r w:rsidR="008A06D2">
        <w:rPr>
          <w:rStyle w:val="Hyperlink0"/>
          <w:rFonts w:eastAsia="Calibri"/>
        </w:rPr>
        <w:t>back-of-the-envelope</w:t>
      </w:r>
      <w:r w:rsidR="009646F2">
        <w:rPr>
          <w:rStyle w:val="Hyperlink0"/>
          <w:rFonts w:eastAsia="Calibri"/>
        </w:rPr>
        <w:t>’</w:t>
      </w:r>
      <w:r w:rsidR="008A06D2">
        <w:rPr>
          <w:rStyle w:val="Hyperlink0"/>
          <w:rFonts w:eastAsia="Calibri"/>
        </w:rPr>
        <w:t xml:space="preserve"> </w:t>
      </w:r>
      <w:r w:rsidR="00DD786B">
        <w:rPr>
          <w:rStyle w:val="Hyperlink0"/>
          <w:rFonts w:eastAsia="Calibri"/>
        </w:rPr>
        <w:t xml:space="preserve">inshore biomass </w:t>
      </w:r>
      <w:r w:rsidR="00214FCB">
        <w:rPr>
          <w:rStyle w:val="Hyperlink0"/>
          <w:rFonts w:eastAsia="Calibri"/>
        </w:rPr>
        <w:t xml:space="preserve">estimate </w:t>
      </w:r>
      <w:r w:rsidR="007A3397">
        <w:rPr>
          <w:rStyle w:val="Hyperlink0"/>
          <w:rFonts w:eastAsia="Calibri"/>
        </w:rPr>
        <w:t>to the biomass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D44720" w:rsidRDefault="00D44720" w:rsidP="00D44720">
      <w:pPr>
        <w:pStyle w:val="Style1"/>
        <w:ind w:firstLine="0"/>
        <w:rPr>
          <w:rStyle w:val="Hyperlink0"/>
          <w:rFonts w:eastAsia="Calibri"/>
          <w:bCs/>
          <w:i/>
        </w:rPr>
      </w:pPr>
      <w:r w:rsidRPr="00D44720">
        <w:rPr>
          <w:rStyle w:val="None"/>
          <w:rFonts w:ascii="Times New Roman" w:hAnsi="Times New Roman"/>
          <w:bCs/>
          <w:i/>
        </w:rPr>
        <w:t>Offshore capelin distribution: annual multi-species bottom-trawl surveys</w:t>
      </w:r>
    </w:p>
    <w:p w14:paraId="5A7C38F5" w14:textId="39A2FF16" w:rsidR="008C3D86" w:rsidRDefault="002652C1" w:rsidP="00D44720">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we revisited the center of gravity analysis </w:t>
      </w:r>
      <w:r w:rsidR="00AC6C80">
        <w:rPr>
          <w:rStyle w:val="Hyperlink0"/>
          <w:rFonts w:eastAsia="Calibri"/>
        </w:rPr>
        <w:t xml:space="preserve">(CG)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w:t>
      </w:r>
      <w:r w:rsidR="002641B3">
        <w:rPr>
          <w:rStyle w:val="Hyperlink0"/>
          <w:rFonts w:eastAsia="Calibri"/>
        </w:rPr>
        <w:t>fall bottom trawl survey (</w:t>
      </w:r>
      <w:r w:rsidR="00B2705A">
        <w:rPr>
          <w:rStyle w:val="Hyperlink0"/>
          <w:rFonts w:eastAsia="Calibri"/>
        </w:rPr>
        <w:t>FBTS</w:t>
      </w:r>
      <w:r w:rsidR="002641B3">
        <w:rPr>
          <w:rStyle w:val="Hyperlink0"/>
          <w:rFonts w:eastAsia="Calibri"/>
        </w:rPr>
        <w:t>)</w:t>
      </w:r>
      <w:r w:rsidR="00B2705A">
        <w:rPr>
          <w:rStyle w:val="Hyperlink0"/>
          <w:rFonts w:eastAsia="Calibri"/>
        </w:rPr>
        <w:t xml:space="preserve"> data </w:t>
      </w:r>
      <w:r w:rsidR="00214FCB">
        <w:rPr>
          <w:rStyle w:val="Hyperlink0"/>
          <w:rFonts w:eastAsia="Calibri"/>
        </w:rPr>
        <w:t xml:space="preserve">(e.g., DFO 2015 and Frank et al. 2016)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E52860">
        <w:rPr>
          <w:rStyle w:val="Hyperlink0"/>
          <w:rFonts w:eastAsia="Calibri"/>
        </w:rPr>
        <w:t xml:space="preserve">cf. </w:t>
      </w:r>
      <w:proofErr w:type="spellStart"/>
      <w:r w:rsidR="00F95CA8" w:rsidRPr="00F95CA8">
        <w:rPr>
          <w:rStyle w:val="Hyperlink0"/>
          <w:rFonts w:eastAsia="Calibri"/>
          <w:highlight w:val="yellow"/>
        </w:rPr>
        <w:lastRenderedPageBreak/>
        <w:t>Woillez</w:t>
      </w:r>
      <w:proofErr w:type="spellEnd"/>
      <w:r w:rsidR="00B2705A" w:rsidRPr="00F95CA8">
        <w:rPr>
          <w:rStyle w:val="Hyperlink0"/>
          <w:rFonts w:eastAsia="Calibri"/>
          <w:highlight w:val="yellow"/>
        </w:rPr>
        <w:t xml:space="preserve"> </w:t>
      </w:r>
      <w:r w:rsidR="00F95CA8" w:rsidRPr="00F95CA8">
        <w:rPr>
          <w:rStyle w:val="Hyperlink0"/>
          <w:rFonts w:eastAsia="Calibri"/>
          <w:highlight w:val="yellow"/>
        </w:rPr>
        <w:t xml:space="preserve">et al. </w:t>
      </w:r>
      <w:r w:rsidR="00B2705A" w:rsidRPr="00F95CA8">
        <w:rPr>
          <w:rStyle w:val="Hyperlink0"/>
          <w:rFonts w:eastAsia="Calibri"/>
          <w:highlight w:val="yellow"/>
        </w:rPr>
        <w:t>2016</w:t>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30F52645" w14:textId="52FCA0B5" w:rsidR="008C3D86" w:rsidRDefault="008C3D86" w:rsidP="00D44720">
      <w:pPr>
        <w:pStyle w:val="Style1"/>
        <w:rPr>
          <w:rStyle w:val="Hyperlink0"/>
          <w:rFonts w:eastAsia="Calibri"/>
        </w:rPr>
      </w:pPr>
      <w:r>
        <w:rPr>
          <w:rStyle w:val="Hyperlink0"/>
          <w:rFonts w:eastAsia="Calibri"/>
        </w:rPr>
        <w:tab/>
      </w:r>
      <w:r>
        <w:rPr>
          <w:rStyle w:val="Hyperlink0"/>
          <w:rFonts w:eastAsia="Calibri"/>
        </w:rPr>
        <w:tab/>
      </w:r>
      <w:r>
        <w:rPr>
          <w:rStyle w:val="Hyperlink0"/>
          <w:rFonts w:eastAsia="Calibri"/>
        </w:rPr>
        <w:tab/>
      </w:r>
      <w:r>
        <w:rPr>
          <w:rFonts w:ascii="Times New Roman" w:hAnsi="Times New Roman" w:cs="Times New Roman"/>
          <w:noProof/>
        </w:rPr>
        <w:drawing>
          <wp:inline distT="0" distB="0" distL="0" distR="0" wp14:anchorId="40AE2655" wp14:editId="18D6FE95">
            <wp:extent cx="1552792" cy="6477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_1_CG.PNG"/>
                    <pic:cNvPicPr/>
                  </pic:nvPicPr>
                  <pic:blipFill>
                    <a:blip r:embed="rId8">
                      <a:extLst>
                        <a:ext uri="{28A0092B-C50C-407E-A947-70E740481C1C}">
                          <a14:useLocalDpi xmlns:a14="http://schemas.microsoft.com/office/drawing/2010/main" val="0"/>
                        </a:ext>
                      </a:extLst>
                    </a:blip>
                    <a:stretch>
                      <a:fillRect/>
                    </a:stretch>
                  </pic:blipFill>
                  <pic:spPr>
                    <a:xfrm>
                      <a:off x="0" y="0"/>
                      <a:ext cx="1552792" cy="647790"/>
                    </a:xfrm>
                    <a:prstGeom prst="rect">
                      <a:avLst/>
                    </a:prstGeom>
                  </pic:spPr>
                </pic:pic>
              </a:graphicData>
            </a:graphic>
          </wp:inline>
        </w:drawing>
      </w:r>
    </w:p>
    <w:p w14:paraId="05069DAC" w14:textId="407B3854" w:rsidR="0065222F" w:rsidRDefault="008C3D86" w:rsidP="008C3D86">
      <w:pPr>
        <w:pStyle w:val="Style1"/>
        <w:ind w:firstLine="0"/>
        <w:rPr>
          <w:rFonts w:ascii="Helvetica" w:hAnsi="Helvetica" w:cs="Helvetica"/>
          <w:color w:val="333333"/>
          <w:sz w:val="21"/>
          <w:szCs w:val="21"/>
        </w:rPr>
      </w:pPr>
      <w:r w:rsidRPr="008C3D86">
        <w:rPr>
          <w:rFonts w:ascii="Times New Roman" w:hAnsi="Times New Roman" w:cs="Times New Roman"/>
          <w:color w:val="333333"/>
        </w:rPr>
        <w:t>where</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rPr>
        <w:t>x</w:t>
      </w:r>
      <w:r>
        <w:rPr>
          <w:rStyle w:val="mathjax1"/>
          <w:rFonts w:ascii="MathJax_Math-Web" w:hAnsi="MathJax_Math-Web" w:cs="Helvetica"/>
          <w:i/>
          <w:iCs/>
          <w:color w:val="333333"/>
          <w:sz w:val="18"/>
          <w:szCs w:val="18"/>
        </w:rPr>
        <w:t>i</w:t>
      </w:r>
      <w:r>
        <w:rPr>
          <w:rStyle w:val="mathjax1"/>
          <w:rFonts w:ascii="Helvetica" w:hAnsi="Helvetica" w:cs="Helvetica"/>
          <w:color w:val="333333"/>
          <w:sz w:val="25"/>
          <w:szCs w:val="25"/>
        </w:rPr>
        <w:t> </w:t>
      </w:r>
      <w:r w:rsidRPr="008C3D86">
        <w:rPr>
          <w:rFonts w:ascii="Times New Roman" w:hAnsi="Times New Roman" w:cs="Times New Roman"/>
          <w:color w:val="333333"/>
        </w:rPr>
        <w:t>represents the coordinates of the sets,</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rPr>
        <w:t>z</w:t>
      </w:r>
      <w:r>
        <w:rPr>
          <w:rStyle w:val="mathjax1"/>
          <w:rFonts w:ascii="MathJax_Math-Web" w:hAnsi="MathJax_Math-Web" w:cs="Helvetica"/>
          <w:i/>
          <w:iCs/>
          <w:color w:val="333333"/>
          <w:sz w:val="18"/>
          <w:szCs w:val="18"/>
        </w:rPr>
        <w:t>i</w:t>
      </w:r>
      <w:proofErr w:type="spellEnd"/>
      <w:r>
        <w:rPr>
          <w:rStyle w:val="mathjax1"/>
          <w:rFonts w:ascii="Helvetica" w:hAnsi="Helvetica" w:cs="Helvetica"/>
          <w:color w:val="333333"/>
          <w:sz w:val="25"/>
          <w:szCs w:val="25"/>
        </w:rPr>
        <w:t xml:space="preserve"> </w:t>
      </w:r>
      <w:r w:rsidRPr="008C3D86">
        <w:rPr>
          <w:rFonts w:ascii="Times New Roman" w:hAnsi="Times New Roman" w:cs="Times New Roman"/>
          <w:color w:val="333333"/>
        </w:rPr>
        <w:t>is abundance and</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rPr>
        <w:t>s</w:t>
      </w:r>
      <w:r>
        <w:rPr>
          <w:rStyle w:val="mathjax1"/>
          <w:rFonts w:ascii="MathJax_Math-Web" w:hAnsi="MathJax_Math-Web" w:cs="Helvetica"/>
          <w:i/>
          <w:iCs/>
          <w:color w:val="333333"/>
          <w:sz w:val="18"/>
          <w:szCs w:val="18"/>
        </w:rPr>
        <w:t>i</w:t>
      </w:r>
      <w:proofErr w:type="spellEnd"/>
      <w:r>
        <w:rPr>
          <w:rStyle w:val="mathjax1"/>
          <w:rFonts w:ascii="Helvetica" w:hAnsi="Helvetica" w:cs="Helvetica"/>
          <w:color w:val="333333"/>
          <w:sz w:val="25"/>
          <w:szCs w:val="25"/>
        </w:rPr>
        <w:t> </w:t>
      </w:r>
      <w:r w:rsidRPr="008C3D86">
        <w:rPr>
          <w:rFonts w:ascii="Times New Roman" w:hAnsi="Times New Roman" w:cs="Times New Roman"/>
          <w:color w:val="333333"/>
        </w:rPr>
        <w:t>is the area of</w:t>
      </w:r>
      <w:r>
        <w:rPr>
          <w:rFonts w:ascii="Helvetica" w:hAnsi="Helvetica" w:cs="Helvetica"/>
          <w:color w:val="333333"/>
          <w:sz w:val="21"/>
          <w:szCs w:val="21"/>
        </w:rPr>
        <w:t xml:space="preserve"> </w:t>
      </w:r>
      <w:r w:rsidRPr="008C3D86">
        <w:rPr>
          <w:rFonts w:ascii="Times New Roman" w:hAnsi="Times New Roman" w:cs="Times New Roman"/>
          <w:color w:val="333333"/>
        </w:rPr>
        <w:t>influence</w:t>
      </w:r>
      <w:r>
        <w:rPr>
          <w:rFonts w:ascii="Times New Roman" w:hAnsi="Times New Roman" w:cs="Times New Roman"/>
          <w:color w:val="333333"/>
        </w:rPr>
        <w:t xml:space="preserve"> </w:t>
      </w:r>
      <w:r w:rsidRPr="008C3D86">
        <w:rPr>
          <w:rStyle w:val="citation"/>
          <w:rFonts w:ascii="Times New Roman" w:hAnsi="Times New Roman" w:cs="Times New Roman"/>
          <w:color w:val="333333"/>
        </w:rPr>
        <w:t>(</w:t>
      </w:r>
      <w:proofErr w:type="spellStart"/>
      <w:r w:rsidRPr="0065222F">
        <w:rPr>
          <w:rStyle w:val="citation"/>
          <w:rFonts w:ascii="Times New Roman" w:hAnsi="Times New Roman" w:cs="Times New Roman"/>
          <w:color w:val="333333"/>
          <w:highlight w:val="yellow"/>
        </w:rPr>
        <w:t>Woillez</w:t>
      </w:r>
      <w:proofErr w:type="spellEnd"/>
      <w:r w:rsidRPr="0065222F">
        <w:rPr>
          <w:rStyle w:val="citation"/>
          <w:rFonts w:ascii="Times New Roman" w:hAnsi="Times New Roman" w:cs="Times New Roman"/>
          <w:color w:val="333333"/>
          <w:highlight w:val="yellow"/>
        </w:rPr>
        <w:t xml:space="preserve"> et al. 2007</w:t>
      </w:r>
      <w:r w:rsidRPr="008C3D86">
        <w:rPr>
          <w:rStyle w:val="citation"/>
          <w:rFonts w:ascii="Times New Roman" w:hAnsi="Times New Roman" w:cs="Times New Roman"/>
          <w:color w:val="333333"/>
        </w:rPr>
        <w:t>)</w:t>
      </w:r>
      <w:r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w:t>
      </w:r>
      <w:proofErr w:type="spellStart"/>
      <w:r w:rsidR="0065222F" w:rsidRPr="0065222F">
        <w:rPr>
          <w:rFonts w:ascii="Times New Roman" w:hAnsi="Times New Roman" w:cs="Times New Roman"/>
          <w:color w:val="333333"/>
        </w:rPr>
        <w:t>Voronoï</w:t>
      </w:r>
      <w:proofErr w:type="spellEnd"/>
      <w:r w:rsidR="0065222F" w:rsidRPr="0065222F">
        <w:rPr>
          <w:rFonts w:ascii="Times New Roman" w:hAnsi="Times New Roman" w:cs="Times New Roman"/>
          <w:color w:val="333333"/>
        </w:rPr>
        <w:t xml:space="preserve"> tessellation of sets conducted within the survey strata each year (</w:t>
      </w:r>
      <w:proofErr w:type="spellStart"/>
      <w:r w:rsidR="0065222F" w:rsidRPr="0065222F">
        <w:rPr>
          <w:rFonts w:ascii="Times New Roman" w:hAnsi="Times New Roman" w:cs="Times New Roman"/>
          <w:color w:val="333333"/>
          <w:highlight w:val="yellow"/>
        </w:rPr>
        <w:t>Woillez</w:t>
      </w:r>
      <w:proofErr w:type="spellEnd"/>
      <w:r w:rsidR="0065222F" w:rsidRPr="0065222F">
        <w:rPr>
          <w:rFonts w:ascii="Times New Roman" w:hAnsi="Times New Roman" w:cs="Times New Roman"/>
          <w:color w:val="333333"/>
          <w:highlight w:val="yellow"/>
        </w:rPr>
        <w:t xml:space="preserve"> et al. 2009</w:t>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sidR="0065222F">
        <w:rPr>
          <w:rFonts w:ascii="Times New Roman" w:hAnsi="Times New Roman" w:cs="Times New Roman"/>
          <w:color w:val="333333"/>
        </w:rPr>
        <w:t>was also calculated</w:t>
      </w:r>
    </w:p>
    <w:p w14:paraId="7239FB8A" w14:textId="3F2239E6" w:rsidR="0065222F" w:rsidRDefault="0065222F" w:rsidP="008C3D86">
      <w:pPr>
        <w:pStyle w:val="Style1"/>
        <w:ind w:firstLine="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noProof/>
          <w:color w:val="333333"/>
          <w:sz w:val="21"/>
          <w:szCs w:val="21"/>
        </w:rPr>
        <w:drawing>
          <wp:inline distT="0" distB="0" distL="0" distR="0" wp14:anchorId="1F140EF0" wp14:editId="12C7D7D9">
            <wp:extent cx="2048161" cy="6668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_2_CG.PNG"/>
                    <pic:cNvPicPr/>
                  </pic:nvPicPr>
                  <pic:blipFill>
                    <a:blip r:embed="rId9">
                      <a:extLst>
                        <a:ext uri="{28A0092B-C50C-407E-A947-70E740481C1C}">
                          <a14:useLocalDpi xmlns:a14="http://schemas.microsoft.com/office/drawing/2010/main" val="0"/>
                        </a:ext>
                      </a:extLst>
                    </a:blip>
                    <a:stretch>
                      <a:fillRect/>
                    </a:stretch>
                  </pic:blipFill>
                  <pic:spPr>
                    <a:xfrm>
                      <a:off x="0" y="0"/>
                      <a:ext cx="2048161" cy="666843"/>
                    </a:xfrm>
                    <a:prstGeom prst="rect">
                      <a:avLst/>
                    </a:prstGeom>
                  </pic:spPr>
                </pic:pic>
              </a:graphicData>
            </a:graphic>
          </wp:inline>
        </w:drawing>
      </w:r>
    </w:p>
    <w:p w14:paraId="2E8CE199" w14:textId="32F448C8" w:rsidR="0065222F" w:rsidRDefault="0065222F" w:rsidP="008C3D86">
      <w:pPr>
        <w:pStyle w:val="Style1"/>
        <w:ind w:firstLine="0"/>
        <w:rPr>
          <w:rStyle w:val="Hyperlink0"/>
          <w:rFonts w:eastAsia="Calibri"/>
        </w:rPr>
      </w:pPr>
      <w:r w:rsidRPr="0065222F">
        <w:rPr>
          <w:rStyle w:val="Hyperlink0"/>
          <w:rFonts w:eastAsia="Calibri"/>
        </w:rPr>
        <w:t>and this spatial indicator was decomposed into two orthogonal axes describing the maximum and the minimu</w:t>
      </w:r>
      <w:r w:rsidR="00E52860">
        <w:rPr>
          <w:rStyle w:val="Hyperlink0"/>
          <w:rFonts w:eastAsia="Calibri"/>
        </w:rPr>
        <w:t xml:space="preserve">m components of the inertia. </w:t>
      </w:r>
      <w:proofErr w:type="spellStart"/>
      <w:r w:rsidR="00E52860">
        <w:rPr>
          <w:rStyle w:val="Hyperlink0"/>
          <w:rFonts w:eastAsia="Calibri"/>
        </w:rPr>
        <w:t>I</w:t>
      </w:r>
      <w:r w:rsidRPr="0065222F">
        <w:rPr>
          <w:rStyle w:val="Hyperlink0"/>
          <w:rFonts w:eastAsia="Calibri"/>
        </w:rPr>
        <w:t>sotrophy</w:t>
      </w:r>
      <w:proofErr w:type="spellEnd"/>
      <w:r w:rsidRPr="0065222F">
        <w:rPr>
          <w:rStyle w:val="Hyperlink0"/>
          <w:rFonts w:eastAsia="Calibri"/>
        </w:rPr>
        <w:t xml:space="preserve"> (i.e. the shape of the dispersion around the center of gravity) was calculated by taking the square root of the ratio of the maximum and minimum components (</w:t>
      </w:r>
      <w:proofErr w:type="spellStart"/>
      <w:r w:rsidRPr="0065222F">
        <w:rPr>
          <w:rStyle w:val="Hyperlink0"/>
          <w:rFonts w:eastAsia="Calibri"/>
        </w:rPr>
        <w:t>Woillez</w:t>
      </w:r>
      <w:proofErr w:type="spellEnd"/>
      <w:r w:rsidRPr="0065222F">
        <w:rPr>
          <w:rStyle w:val="Hyperlink0"/>
          <w:rFonts w:eastAsia="Calibri"/>
        </w:rPr>
        <w:t xml:space="preserve"> et al. 2007). These calculations were conducted in R (</w:t>
      </w:r>
      <w:r w:rsidRPr="0065222F">
        <w:rPr>
          <w:rStyle w:val="Hyperlink0"/>
          <w:rFonts w:eastAsia="Calibri"/>
          <w:highlight w:val="yellow"/>
        </w:rPr>
        <w:t>R Core Team 2017</w:t>
      </w:r>
      <w:r w:rsidRPr="0065222F">
        <w:rPr>
          <w:rStyle w:val="Hyperlink0"/>
          <w:rFonts w:eastAsia="Calibri"/>
        </w:rPr>
        <w:t xml:space="preserve">) using the </w:t>
      </w:r>
      <w:proofErr w:type="spellStart"/>
      <w:r w:rsidRPr="0065222F">
        <w:rPr>
          <w:rStyle w:val="Hyperlink0"/>
          <w:rFonts w:eastAsia="Calibri"/>
        </w:rPr>
        <w:t>RGeostat</w:t>
      </w:r>
      <w:r>
        <w:rPr>
          <w:rStyle w:val="Hyperlink0"/>
          <w:rFonts w:eastAsia="Calibri"/>
        </w:rPr>
        <w:t>s</w:t>
      </w:r>
      <w:proofErr w:type="spellEnd"/>
      <w:r>
        <w:rPr>
          <w:rStyle w:val="Hyperlink0"/>
          <w:rFonts w:eastAsia="Calibri"/>
        </w:rPr>
        <w:t xml:space="preserve"> package (</w:t>
      </w:r>
      <w:proofErr w:type="spellStart"/>
      <w:r w:rsidRPr="0065222F">
        <w:rPr>
          <w:rStyle w:val="Hyperlink0"/>
          <w:rFonts w:eastAsia="Calibri"/>
          <w:highlight w:val="yellow"/>
        </w:rPr>
        <w:t>Renard</w:t>
      </w:r>
      <w:proofErr w:type="spellEnd"/>
      <w:r w:rsidRPr="0065222F">
        <w:rPr>
          <w:rStyle w:val="Hyperlink0"/>
          <w:rFonts w:eastAsia="Calibri"/>
          <w:highlight w:val="yellow"/>
        </w:rPr>
        <w:t xml:space="preserve"> et al. 2017</w:t>
      </w:r>
      <w:r>
        <w:rPr>
          <w:rStyle w:val="Hyperlink0"/>
          <w:rFonts w:eastAsia="Calibri"/>
        </w:rPr>
        <w:t>).</w:t>
      </w:r>
    </w:p>
    <w:p w14:paraId="1E307C87" w14:textId="4BDDC1C2" w:rsidR="00D44720" w:rsidRDefault="0065222F" w:rsidP="0065222F">
      <w:pPr>
        <w:pStyle w:val="Style1"/>
        <w:rPr>
          <w:rStyle w:val="Hyperlink0"/>
          <w:rFonts w:eastAsia="Calibri"/>
        </w:rPr>
      </w:pPr>
      <w:r>
        <w:rPr>
          <w:rStyle w:val="Hyperlink0"/>
          <w:rFonts w:eastAsia="Calibri"/>
        </w:rPr>
        <w:t xml:space="preserve">We included the </w:t>
      </w:r>
      <w:r w:rsidR="00111A1C">
        <w:rPr>
          <w:rStyle w:val="Hyperlink0"/>
          <w:rFonts w:eastAsia="Calibri"/>
        </w:rPr>
        <w:t>pre- and post-1995</w:t>
      </w:r>
      <w:r>
        <w:rPr>
          <w:rStyle w:val="Hyperlink0"/>
          <w:rFonts w:eastAsia="Calibri"/>
        </w:rPr>
        <w:t xml:space="preserve"> FBTS datas</w:t>
      </w:r>
      <w:r w:rsidR="00111A1C">
        <w:rPr>
          <w:rStyle w:val="Hyperlink0"/>
          <w:rFonts w:eastAsia="Calibri"/>
        </w:rPr>
        <w:t xml:space="preserve">ets in this analysis </w:t>
      </w:r>
      <w:r>
        <w:rPr>
          <w:rStyle w:val="Hyperlink0"/>
          <w:rFonts w:eastAsia="Calibri"/>
        </w:rPr>
        <w:t>even though t</w:t>
      </w:r>
      <w:r w:rsidR="005A7E70">
        <w:rPr>
          <w:rStyle w:val="Hyperlink0"/>
          <w:rFonts w:eastAsia="Calibri"/>
        </w:rPr>
        <w:t xml:space="preserve">here is no conversion factor for the change in catchability of capelin </w:t>
      </w:r>
      <w:r w:rsidR="008854C2">
        <w:rPr>
          <w:rStyle w:val="Hyperlink0"/>
          <w:rFonts w:eastAsia="Calibri"/>
        </w:rPr>
        <w:t xml:space="preserve">from </w:t>
      </w:r>
      <w:r w:rsidR="00565E2E">
        <w:rPr>
          <w:rStyle w:val="Hyperlink0"/>
          <w:rFonts w:eastAsia="Calibri"/>
        </w:rPr>
        <w:t>the</w:t>
      </w:r>
      <w:r w:rsidR="005A7E70">
        <w:rPr>
          <w:rStyle w:val="Hyperlink0"/>
          <w:rFonts w:eastAsia="Calibri"/>
        </w:rPr>
        <w:t xml:space="preserve"> Engel </w:t>
      </w:r>
      <w:r w:rsidR="004E509B">
        <w:rPr>
          <w:rStyle w:val="Hyperlink0"/>
          <w:rFonts w:eastAsia="Calibri"/>
        </w:rPr>
        <w:t xml:space="preserve">otter trawl </w:t>
      </w:r>
      <w:r w:rsidR="005A7E70">
        <w:rPr>
          <w:rStyle w:val="Hyperlink0"/>
          <w:rFonts w:eastAsia="Calibri"/>
        </w:rPr>
        <w:t xml:space="preserve">(1978-1994) </w:t>
      </w:r>
      <w:r w:rsidR="008854C2">
        <w:rPr>
          <w:rStyle w:val="Hyperlink0"/>
          <w:rFonts w:eastAsia="Calibri"/>
        </w:rPr>
        <w:t xml:space="preserve">to the </w:t>
      </w:r>
      <w:proofErr w:type="spellStart"/>
      <w:r w:rsidR="005A7E70">
        <w:rPr>
          <w:rStyle w:val="Hyperlink0"/>
          <w:rFonts w:eastAsia="Calibri"/>
        </w:rPr>
        <w:t>Campelen</w:t>
      </w:r>
      <w:proofErr w:type="spellEnd"/>
      <w:r w:rsidR="005A7E70">
        <w:rPr>
          <w:rStyle w:val="Hyperlink0"/>
          <w:rFonts w:eastAsia="Calibri"/>
        </w:rPr>
        <w:t xml:space="preserve"> </w:t>
      </w:r>
      <w:r w:rsidR="00050D42">
        <w:rPr>
          <w:rStyle w:val="Hyperlink0"/>
          <w:rFonts w:eastAsia="Calibri"/>
        </w:rPr>
        <w:t xml:space="preserve">1800 shrimp trawl </w:t>
      </w:r>
      <w:r w:rsidR="005A7E70">
        <w:rPr>
          <w:rStyle w:val="Hyperlink0"/>
          <w:rFonts w:eastAsia="Calibri"/>
        </w:rPr>
        <w:t>(1995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w:t>
      </w:r>
      <w:r w:rsidR="001E6556">
        <w:rPr>
          <w:rStyle w:val="Hyperlink0"/>
          <w:rFonts w:eastAsia="Calibri"/>
        </w:rPr>
        <w:t>probability of catching capelin</w:t>
      </w:r>
      <w:r w:rsidR="00AD1BE3">
        <w:rPr>
          <w:rStyle w:val="Hyperlink0"/>
          <w:rFonts w:eastAsia="Calibri"/>
        </w:rPr>
        <w:t xml:space="preserve"> (Fig. </w:t>
      </w:r>
      <w:r w:rsidR="00DB50C8" w:rsidRPr="00DB50C8">
        <w:rPr>
          <w:rStyle w:val="Hyperlink0"/>
          <w:rFonts w:eastAsia="Calibri"/>
          <w:highlight w:val="yellow"/>
        </w:rPr>
        <w:t>S3, S4</w:t>
      </w:r>
      <w:r w:rsidR="00AD1BE3">
        <w:rPr>
          <w:rStyle w:val="Hyperlink0"/>
          <w:rFonts w:eastAsia="Calibri"/>
        </w:rPr>
        <w:t>)</w:t>
      </w:r>
      <w:r w:rsidR="00AC6C80">
        <w:rPr>
          <w:rStyle w:val="Hyperlink0"/>
          <w:rFonts w:eastAsia="Calibri"/>
        </w:rPr>
        <w:t xml:space="preserve">. </w:t>
      </w:r>
    </w:p>
    <w:p w14:paraId="1D4FD44D" w14:textId="328FF430" w:rsidR="00D44720" w:rsidRPr="00D44720" w:rsidRDefault="00D44720" w:rsidP="00D44720">
      <w:pPr>
        <w:pStyle w:val="Style1"/>
        <w:ind w:firstLine="0"/>
        <w:rPr>
          <w:rStyle w:val="None"/>
          <w:rFonts w:ascii="Times New Roman" w:hAnsi="Times New Roman" w:cs="Times New Roman"/>
        </w:rPr>
      </w:pPr>
      <w:r w:rsidRPr="00D44720">
        <w:rPr>
          <w:rStyle w:val="None"/>
          <w:rFonts w:ascii="Times New Roman" w:hAnsi="Times New Roman" w:cs="Times New Roman"/>
          <w:i/>
        </w:rPr>
        <w:t>Inshore recruitment index</w:t>
      </w:r>
    </w:p>
    <w:p w14:paraId="699393CC" w14:textId="236DAF16" w:rsidR="00B2705A" w:rsidRDefault="00CA5469" w:rsidP="00B2705A">
      <w:pPr>
        <w:pStyle w:val="Style1"/>
        <w:rPr>
          <w:rFonts w:ascii="Times New Roman" w:hAnsi="Times New Roman"/>
        </w:rPr>
      </w:pPr>
      <w:r>
        <w:rPr>
          <w:rStyle w:val="None"/>
          <w:rFonts w:ascii="Times New Roman" w:hAnsi="Times New Roman"/>
        </w:rPr>
        <w:lastRenderedPageBreak/>
        <w:t>We re-examined the capelin larval productivity analysis 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Pr>
          <w:rStyle w:val="None"/>
          <w:rFonts w:ascii="Times New Roman" w:eastAsia="Times New Roman" w:hAnsi="Times New Roman" w:cs="Times New Roman"/>
        </w:rPr>
        <w:t xml:space="preserve"> late spawning of capelin </w:t>
      </w:r>
      <w:r w:rsidR="00052613">
        <w:rPr>
          <w:rStyle w:val="None"/>
          <w:rFonts w:ascii="Times New Roman" w:eastAsia="Times New Roman" w:hAnsi="Times New Roman" w:cs="Times New Roman"/>
        </w:rPr>
        <w:t xml:space="preserve">since 1991 </w:t>
      </w:r>
      <w:r>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Pr>
          <w:rStyle w:val="None"/>
          <w:rFonts w:ascii="Times New Roman" w:eastAsia="Times New Roman" w:hAnsi="Times New Roman" w:cs="Times New Roman"/>
        </w:rPr>
        <w:t xml:space="preserve">emergence. This allowed us to compare 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Pr>
          <w:rStyle w:val="None"/>
          <w:rFonts w:ascii="Times New Roman" w:eastAsia="Times New Roman" w:hAnsi="Times New Roman" w:cs="Times New Roman"/>
        </w:rPr>
        <w:t>.</w:t>
      </w:r>
    </w:p>
    <w:p w14:paraId="2DD388E1" w14:textId="77777777" w:rsidR="00DC3266" w:rsidRDefault="00DC3266">
      <w:pPr>
        <w:rPr>
          <w:rFonts w:eastAsia="Calibri" w:cs="Calibri"/>
          <w:b/>
          <w:bCs/>
          <w:color w:val="000000"/>
          <w:u w:color="000000"/>
        </w:rPr>
      </w:pPr>
      <w:r>
        <w:rPr>
          <w:b/>
          <w:bCs/>
        </w:rPr>
        <w:br w:type="page"/>
      </w:r>
    </w:p>
    <w:p w14:paraId="35B1A9AF" w14:textId="31F56294" w:rsidR="00F315D4" w:rsidRDefault="00F315D4" w:rsidP="00F315D4">
      <w:pPr>
        <w:pStyle w:val="Style1"/>
        <w:ind w:firstLine="0"/>
        <w:rPr>
          <w:rFonts w:ascii="Times New Roman" w:eastAsia="Times New Roman" w:hAnsi="Times New Roman" w:cs="Times New Roman"/>
          <w:b/>
          <w:bCs/>
        </w:rPr>
      </w:pPr>
      <w:r>
        <w:rPr>
          <w:rFonts w:ascii="Times New Roman" w:hAnsi="Times New Roman"/>
          <w:b/>
          <w:bCs/>
        </w:rPr>
        <w:lastRenderedPageBreak/>
        <w:t>Results</w:t>
      </w:r>
    </w:p>
    <w:p w14:paraId="32D057DF" w14:textId="77777777" w:rsidR="00794830" w:rsidRPr="00DC3266" w:rsidRDefault="00BD35A4">
      <w:pPr>
        <w:pStyle w:val="Heading2"/>
        <w:spacing w:before="0" w:after="0" w:line="480" w:lineRule="auto"/>
        <w:rPr>
          <w:rFonts w:ascii="Times New Roman" w:eastAsia="Times New Roman" w:hAnsi="Times New Roman" w:cs="Times New Roman"/>
          <w:b w:val="0"/>
          <w:iCs w:val="0"/>
          <w:sz w:val="24"/>
          <w:szCs w:val="24"/>
        </w:rPr>
      </w:pPr>
      <w:r w:rsidRPr="00DC3266">
        <w:rPr>
          <w:rFonts w:ascii="Times New Roman" w:hAnsi="Times New Roman"/>
          <w:b w:val="0"/>
          <w:iCs w:val="0"/>
          <w:sz w:val="24"/>
          <w:szCs w:val="24"/>
          <w:lang w:val="en-US"/>
        </w:rPr>
        <w:t>Capelin</w:t>
      </w:r>
    </w:p>
    <w:p w14:paraId="7DC7E4DE" w14:textId="14B74010" w:rsidR="00794830" w:rsidRPr="00647A06" w:rsidRDefault="00BD35A4">
      <w:pPr>
        <w:pStyle w:val="Heading3"/>
        <w:spacing w:before="0" w:line="480" w:lineRule="auto"/>
        <w:rPr>
          <w:rFonts w:ascii="Times New Roman" w:hAnsi="Times New Roman" w:cs="Times New Roman"/>
          <w:b w:val="0"/>
          <w:i/>
          <w:color w:val="000000"/>
          <w:sz w:val="24"/>
          <w:szCs w:val="24"/>
          <w:u w:color="000000"/>
        </w:rPr>
      </w:pPr>
      <w:r w:rsidRPr="00647A06">
        <w:rPr>
          <w:rFonts w:ascii="Times New Roman" w:hAnsi="Times New Roman" w:cs="Times New Roman"/>
          <w:b w:val="0"/>
          <w:i/>
          <w:color w:val="000000"/>
          <w:sz w:val="24"/>
          <w:szCs w:val="24"/>
          <w:u w:color="000000"/>
        </w:rPr>
        <w:t xml:space="preserve">Offshore capelin </w:t>
      </w:r>
      <w:r w:rsidR="00753F10" w:rsidRPr="00647A06">
        <w:rPr>
          <w:rFonts w:ascii="Times New Roman" w:hAnsi="Times New Roman" w:cs="Times New Roman"/>
          <w:b w:val="0"/>
          <w:i/>
          <w:color w:val="000000"/>
          <w:sz w:val="24"/>
          <w:szCs w:val="24"/>
          <w:u w:color="000000"/>
        </w:rPr>
        <w:t>abundance</w:t>
      </w:r>
      <w:r w:rsidRPr="00647A06">
        <w:rPr>
          <w:rFonts w:ascii="Times New Roman" w:hAnsi="Times New Roman" w:cs="Times New Roman"/>
          <w:b w:val="0"/>
          <w:i/>
          <w:color w:val="000000"/>
          <w:sz w:val="24"/>
          <w:szCs w:val="24"/>
          <w:u w:color="000000"/>
        </w:rPr>
        <w:t>: acoustic surveys</w:t>
      </w:r>
    </w:p>
    <w:p w14:paraId="02D912B8" w14:textId="348BF9EB" w:rsidR="00F950A6" w:rsidRDefault="00BD35A4" w:rsidP="00340F77">
      <w:pPr>
        <w:pStyle w:val="Style1"/>
        <w:rPr>
          <w:rFonts w:ascii="Times New Roman" w:hAnsi="Times New Roman"/>
        </w:rPr>
      </w:pPr>
      <w:r>
        <w:rPr>
          <w:rFonts w:ascii="Times New Roman" w:hAnsi="Times New Roman"/>
        </w:rPr>
        <w:t>From 1982 to 1992, Canada conducted fall (October) acoustic surveys for capelin in Div</w:t>
      </w:r>
      <w:r w:rsidR="006E2A4C">
        <w:rPr>
          <w:rFonts w:ascii="Times New Roman" w:hAnsi="Times New Roman"/>
        </w:rPr>
        <w:t>s</w:t>
      </w:r>
      <w:r>
        <w:rPr>
          <w:rFonts w:ascii="Times New Roman" w:hAnsi="Times New Roman"/>
        </w:rPr>
        <w:t xml:space="preserve">. 2J3K (Fig. 1) (e.g., </w:t>
      </w:r>
      <w:r w:rsidRPr="005E4499">
        <w:rPr>
          <w:rFonts w:ascii="Times New Roman" w:hAnsi="Times New Roman"/>
        </w:rPr>
        <w:t xml:space="preserve">Miller and </w:t>
      </w:r>
      <w:proofErr w:type="spellStart"/>
      <w:r w:rsidRPr="005E4499">
        <w:rPr>
          <w:rFonts w:ascii="Times New Roman" w:hAnsi="Times New Roman"/>
        </w:rPr>
        <w:t>Carscadden</w:t>
      </w:r>
      <w:proofErr w:type="spellEnd"/>
      <w:r w:rsidRPr="005E4499">
        <w:rPr>
          <w:rFonts w:ascii="Times New Roman" w:hAnsi="Times New Roman"/>
        </w:rPr>
        <w:t xml:space="preserve"> 1984,</w:t>
      </w:r>
      <w:r>
        <w:rPr>
          <w:rFonts w:ascii="Times New Roman" w:hAnsi="Times New Roman"/>
        </w:rPr>
        <w:t xml:space="preserve"> </w:t>
      </w:r>
      <w:r w:rsidRPr="00D1590F">
        <w:rPr>
          <w:rFonts w:ascii="Times New Roman" w:hAnsi="Times New Roman"/>
        </w:rPr>
        <w:t>Miller and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The capelin stock in Div</w:t>
      </w:r>
      <w:r w:rsidR="006E2A4C">
        <w:rPr>
          <w:rFonts w:ascii="Times New Roman" w:hAnsi="Times New Roman"/>
        </w:rPr>
        <w:t>s</w:t>
      </w:r>
      <w:r>
        <w:rPr>
          <w:rFonts w:ascii="Times New Roman" w:hAnsi="Times New Roman"/>
        </w:rPr>
        <w:t>. 2J3K was also acoustically surveyed by the 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7245B1D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56429F">
        <w:rPr>
          <w:rFonts w:ascii="Times New Roman" w:hAnsi="Times New Roman"/>
        </w:rPr>
        <w:t>198</w:t>
      </w:r>
      <w:r w:rsidR="00535A36">
        <w:rPr>
          <w:rFonts w:ascii="Times New Roman" w:hAnsi="Times New Roman"/>
        </w:rPr>
        <w:t>3, 1985-</w:t>
      </w:r>
      <w:r w:rsidR="009C6FA4">
        <w:rPr>
          <w:rFonts w:ascii="Times New Roman" w:hAnsi="Times New Roman"/>
        </w:rPr>
        <w:t>93, 199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w:t>
      </w:r>
      <w:proofErr w:type="spellStart"/>
      <w:r w:rsidR="00D1590F">
        <w:rPr>
          <w:rFonts w:ascii="Times New Roman" w:hAnsi="Times New Roman"/>
        </w:rPr>
        <w:t>Bakanev</w:t>
      </w:r>
      <w:proofErr w:type="spellEnd"/>
      <w:r w:rsidR="00D1590F">
        <w:rPr>
          <w:rFonts w:ascii="Times New Roman" w:hAnsi="Times New Roman"/>
        </w:rPr>
        <w:t xml:space="preserve"> 1992, Mowbray 2014) </w:t>
      </w:r>
      <w:r w:rsidR="00F950A6">
        <w:rPr>
          <w:rFonts w:ascii="Times New Roman" w:hAnsi="Times New Roman"/>
        </w:rPr>
        <w:lastRenderedPageBreak/>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3L </w:t>
      </w:r>
      <w:r w:rsidR="006E2A4C">
        <w:rPr>
          <w:rFonts w:ascii="Times New Roman" w:hAnsi="Times New Roman"/>
        </w:rPr>
        <w:t xml:space="preserve">and </w:t>
      </w:r>
      <w:r w:rsidR="00A41CD6">
        <w:rPr>
          <w:rFonts w:ascii="Times New Roman" w:hAnsi="Times New Roman"/>
        </w:rPr>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 xml:space="preserve">recruiting into the fished population the following year (Mowbray 2014).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million </w:t>
      </w:r>
      <w:proofErr w:type="spellStart"/>
      <w:r w:rsidR="009C6FA4">
        <w:rPr>
          <w:rStyle w:val="Hyperlink0"/>
          <w:rFonts w:eastAsia="Calibri"/>
        </w:rPr>
        <w:t>tonnes</w:t>
      </w:r>
      <w:proofErr w:type="spellEnd"/>
      <w:r w:rsidR="009C6FA4">
        <w:rPr>
          <w:rStyle w:val="Hyperlink0"/>
          <w:rFonts w:eastAsia="Calibri"/>
        </w:rPr>
        <w:t xml:space="preserve"> in the late 1980s to 23,000 </w:t>
      </w:r>
      <w:proofErr w:type="spellStart"/>
      <w:r w:rsidR="009C6FA4">
        <w:rPr>
          <w:rStyle w:val="Hyperlink0"/>
          <w:rFonts w:eastAsia="Calibri"/>
        </w:rPr>
        <w:t>tonnes</w:t>
      </w:r>
      <w:proofErr w:type="spellEnd"/>
      <w:r w:rsidR="009C6FA4">
        <w:rPr>
          <w:rStyle w:val="Hyperlink0"/>
          <w:rFonts w:eastAsia="Calibri"/>
        </w:rPr>
        <w:t xml:space="preserve">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 xml:space="preserve">(660-980 thousand </w:t>
      </w:r>
      <w:proofErr w:type="spellStart"/>
      <w:r w:rsidR="00B428E3">
        <w:rPr>
          <w:rStyle w:val="Hyperlink0"/>
          <w:rFonts w:eastAsia="Calibri"/>
        </w:rPr>
        <w:t>tonnes</w:t>
      </w:r>
      <w:proofErr w:type="spellEnd"/>
      <w:r w:rsidR="00B428E3">
        <w:rPr>
          <w:rStyle w:val="Hyperlink0"/>
          <w:rFonts w:eastAsia="Calibri"/>
        </w:rPr>
        <w:t xml:space="preserve">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Post-1991, capelin is only acoustically surveyed in the spring in Div. 3L by Canada with the discontinuation of the other three acoustic surveys in the early 1990s (Canada fall acoustic survey in 1994; USSR fall and spring acoustic surveys in 1992 and 1994, respectively).</w:t>
      </w:r>
    </w:p>
    <w:p w14:paraId="6F3ECF3D" w14:textId="17CCB613"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 xml:space="preserve">by conducting seasonal acoustic surveys in Trinity </w:t>
      </w:r>
      <w:r w:rsidR="002818A1">
        <w:rPr>
          <w:rFonts w:ascii="Times New Roman" w:hAnsi="Times New Roman"/>
        </w:rPr>
        <w:t xml:space="preserve">(2003-05) </w:t>
      </w:r>
      <w:r>
        <w:rPr>
          <w:rFonts w:ascii="Times New Roman" w:hAnsi="Times New Roman"/>
        </w:rPr>
        <w:t>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w:t>
      </w:r>
      <w:r>
        <w:rPr>
          <w:rStyle w:val="Hyperlink0"/>
          <w:rFonts w:eastAsia="Calibri"/>
        </w:rPr>
        <w:lastRenderedPageBreak/>
        <w:t>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age-1 fish dominated the 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9D41DC">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9D41DC">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33E742C1" w:rsidR="00D03051" w:rsidRDefault="00F934C2" w:rsidP="00D03051">
      <w:pPr>
        <w:pStyle w:val="Style1"/>
        <w:rPr>
          <w:rStyle w:val="Hyperlink0"/>
          <w:rFonts w:eastAsia="Calibri"/>
        </w:rPr>
      </w:pPr>
      <w:r>
        <w:rPr>
          <w:rStyle w:val="Hyperlink0"/>
          <w:rFonts w:eastAsia="Calibri"/>
        </w:rPr>
        <w:t>We also tested the</w:t>
      </w:r>
      <w:r w:rsidR="002F56D2">
        <w:rPr>
          <w:rStyle w:val="Hyperlink0"/>
          <w:rFonts w:eastAsia="Calibri"/>
        </w:rPr>
        <w:t xml:space="preserve"> non-collapse </w:t>
      </w:r>
      <w:r w:rsidR="0091695F">
        <w:rPr>
          <w:rStyle w:val="Hyperlink0"/>
          <w:rFonts w:eastAsia="Calibri"/>
        </w:rPr>
        <w:t xml:space="preserve">hypothesis 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xml:space="preserve">= -0.83, </w:t>
      </w:r>
      <w:proofErr w:type="spellStart"/>
      <w:r w:rsidR="00E07FD6">
        <w:rPr>
          <w:rStyle w:val="Hyperlink0"/>
          <w:rFonts w:eastAsia="Calibri"/>
        </w:rPr>
        <w:t>df</w:t>
      </w:r>
      <w:proofErr w:type="spellEnd"/>
      <w:r w:rsidR="00E07FD6">
        <w:rPr>
          <w:rStyle w:val="Hyperlink0"/>
          <w:rFonts w:eastAsia="Calibri"/>
        </w:rPr>
        <w:t xml:space="preserve">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5620AE">
        <w:rPr>
          <w:rStyle w:val="Hyperlink0"/>
          <w:rFonts w:eastAsia="Calibri"/>
        </w:rPr>
        <w:t>‘</w:t>
      </w:r>
      <w:r w:rsidR="00D03051">
        <w:rPr>
          <w:rStyle w:val="Hyperlink0"/>
          <w:rFonts w:eastAsia="Calibri"/>
        </w:rPr>
        <w:t>back-of-the-envelope</w:t>
      </w:r>
      <w:r w:rsidR="005620AE">
        <w:rPr>
          <w:rStyle w:val="Hyperlink0"/>
          <w:rFonts w:eastAsia="Calibri"/>
        </w:rPr>
        <w:t>’</w:t>
      </w:r>
      <w:r w:rsidR="00A017D2">
        <w:rPr>
          <w:rStyle w:val="Hyperlink0"/>
          <w:rFonts w:eastAsia="Calibri"/>
        </w:rPr>
        <w:t xml:space="preserve"> 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the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 xml:space="preserve">2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8B63B2">
        <w:rPr>
          <w:rStyle w:val="Hyperlink0"/>
          <w:rFonts w:eastAsia="Calibri"/>
        </w:rPr>
        <w:t xml:space="preserve"> 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A466611" w:rsidR="003450A8" w:rsidRDefault="00BD35A4" w:rsidP="003450A8">
      <w:pPr>
        <w:pStyle w:val="Style1"/>
        <w:rPr>
          <w:rStyle w:val="Hyperlink0"/>
          <w:rFonts w:eastAsia="Calibri"/>
        </w:rPr>
      </w:pPr>
      <w:r>
        <w:rPr>
          <w:rStyle w:val="Hyperlink0"/>
          <w:rFonts w:eastAsia="Calibri"/>
        </w:rPr>
        <w:lastRenderedPageBreak/>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 xml:space="preserve">was never detected </w:t>
      </w:r>
      <w:r w:rsidR="00F25A60">
        <w:rPr>
          <w:rStyle w:val="None"/>
          <w:rFonts w:ascii="Times New Roman" w:hAnsi="Times New Roman"/>
          <w:vertAlign w:val="superscript"/>
        </w:rPr>
        <w:t xml:space="preserve"> </w:t>
      </w:r>
      <w:r w:rsidR="0002026E">
        <w:rPr>
          <w:rStyle w:val="None"/>
          <w:rFonts w:ascii="Times New Roman" w:hAnsi="Times New Roman"/>
        </w:rPr>
        <w:t>by t</w:t>
      </w:r>
      <w:r w:rsidR="00674FD5">
        <w:rPr>
          <w:rStyle w:val="Hyperlink0"/>
          <w:rFonts w:eastAsia="Calibri"/>
        </w:rPr>
        <w:t>he 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5620AE">
        <w:rPr>
          <w:rStyle w:val="Hyperlink0"/>
          <w:rFonts w:eastAsia="Calibri"/>
        </w:rPr>
        <w:t>‘</w:t>
      </w:r>
      <w:r w:rsidR="00A87777">
        <w:rPr>
          <w:rStyle w:val="Hyperlink0"/>
          <w:rFonts w:eastAsia="Calibri"/>
        </w:rPr>
        <w:t>back-of-the-envelope</w:t>
      </w:r>
      <w:r w:rsidR="005620AE">
        <w:rPr>
          <w:rStyle w:val="Hyperlink0"/>
          <w:rFonts w:eastAsia="Calibri"/>
        </w:rPr>
        <w:t>’</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A9429A" w:rsidRDefault="00BD35A4">
      <w:pPr>
        <w:pStyle w:val="Style1"/>
        <w:ind w:firstLine="0"/>
        <w:rPr>
          <w:rStyle w:val="None"/>
          <w:rFonts w:ascii="Times New Roman" w:eastAsia="Times New Roman" w:hAnsi="Times New Roman" w:cs="Times New Roman"/>
          <w:bCs/>
          <w:i/>
        </w:rPr>
      </w:pPr>
      <w:r w:rsidRPr="00A9429A">
        <w:rPr>
          <w:rStyle w:val="None"/>
          <w:rFonts w:ascii="Times New Roman" w:hAnsi="Times New Roman"/>
          <w:bCs/>
          <w:i/>
        </w:rPr>
        <w:t>Offshore capelin distribution: annual multi-species bottom-trawl surveys</w:t>
      </w:r>
    </w:p>
    <w:p w14:paraId="0205A811" w14:textId="1241FC00" w:rsidR="00794830" w:rsidRDefault="00C82960" w:rsidP="00D55B4E">
      <w:pPr>
        <w:pStyle w:val="Style1"/>
        <w:rPr>
          <w:rStyle w:val="Hyperlink0"/>
          <w:rFonts w:eastAsia="Calibri"/>
        </w:rPr>
      </w:pPr>
      <w:r>
        <w:rPr>
          <w:rStyle w:val="Hyperlink0"/>
          <w:rFonts w:eastAsia="Calibri"/>
        </w:rPr>
        <w:t xml:space="preserve">The </w:t>
      </w:r>
      <w:r w:rsidR="00BD35A4">
        <w:rPr>
          <w:rStyle w:val="Hyperlink0"/>
          <w:rFonts w:eastAsia="Calibri"/>
        </w:rPr>
        <w:t>westerly, inshore shift in the center of capelin concentration in</w:t>
      </w:r>
      <w:r w:rsidR="00C728F5">
        <w:rPr>
          <w:rStyle w:val="Hyperlink0"/>
          <w:rFonts w:eastAsia="Calibri"/>
        </w:rPr>
        <w:t xml:space="preserve"> 1996-2010 compared to 1985-1995</w:t>
      </w:r>
      <w:r>
        <w:rPr>
          <w:rStyle w:val="Hyperlink0"/>
          <w:rFonts w:eastAsia="Calibri"/>
        </w:rPr>
        <w:t xml:space="preserve"> </w:t>
      </w:r>
      <w:r w:rsidR="00374FA8">
        <w:rPr>
          <w:rStyle w:val="Hyperlink0"/>
          <w:rFonts w:eastAsia="Calibri"/>
        </w:rPr>
        <w:t xml:space="preserve">using the FBTS presence/absence data </w:t>
      </w:r>
      <w:r>
        <w:rPr>
          <w:rStyle w:val="Hyperlink0"/>
          <w:rFonts w:eastAsia="Calibri"/>
        </w:rPr>
        <w:t>was considered support for the non-collapse hypothesis</w:t>
      </w:r>
      <w:r w:rsidR="00C728F5">
        <w:rPr>
          <w:rStyle w:val="Hyperlink0"/>
          <w:rFonts w:eastAsia="Calibri"/>
        </w:rPr>
        <w:t xml:space="preserve">. </w:t>
      </w:r>
      <w:r w:rsidR="00BD35A4">
        <w:rPr>
          <w:rStyle w:val="Hyperlink0"/>
          <w:rFonts w:eastAsia="Calibri"/>
        </w:rPr>
        <w:t xml:space="preserve">However, the center of concentration of capelin from 1985-1995 </w:t>
      </w:r>
      <w:r w:rsidR="00374FA8">
        <w:rPr>
          <w:rStyle w:val="Hyperlink0"/>
          <w:rFonts w:eastAsia="Calibri"/>
        </w:rPr>
        <w:t>was inshore</w:t>
      </w:r>
      <w:r w:rsidR="00BD35A4">
        <w:rPr>
          <w:rStyle w:val="Hyperlink0"/>
          <w:rFonts w:eastAsia="Calibri"/>
        </w:rPr>
        <w:t xml:space="preserve"> in three high abundance years </w:t>
      </w:r>
      <w:r w:rsidR="00BD35A4">
        <w:rPr>
          <w:rStyle w:val="Hyperlink0"/>
          <w:rFonts w:eastAsia="Calibri"/>
        </w:rPr>
        <w:fldChar w:fldCharType="begin"/>
      </w:r>
      <w:r w:rsidR="00BD35A4">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Style w:val="Hyperlink0"/>
          <w:rFonts w:eastAsia="Calibri"/>
        </w:rPr>
        <w:fldChar w:fldCharType="separate"/>
      </w:r>
      <w:r w:rsidR="00BD35A4">
        <w:rPr>
          <w:rStyle w:val="Hyperlink0"/>
          <w:rFonts w:eastAsia="Calibri"/>
        </w:rPr>
        <w:t>(1986-1988, Fig S2 in Frank et al. 2016)</w:t>
      </w:r>
      <w:r w:rsidR="00BD35A4">
        <w:rPr>
          <w:rStyle w:val="Hyperlink0"/>
          <w:rFonts w:eastAsia="Calibri"/>
        </w:rPr>
        <w:fldChar w:fldCharType="end"/>
      </w:r>
      <w:r w:rsidR="00BD35A4">
        <w:rPr>
          <w:rStyle w:val="Hyperlink0"/>
          <w:rFonts w:eastAsia="Calibri"/>
        </w:rPr>
        <w:t xml:space="preserve">. This variability </w:t>
      </w:r>
      <w:r w:rsidR="00C728F5">
        <w:rPr>
          <w:rStyle w:val="Hyperlink0"/>
          <w:rFonts w:eastAsia="Calibri"/>
        </w:rPr>
        <w:t>may be</w:t>
      </w:r>
      <w:r w:rsidR="00BD35A4">
        <w:rPr>
          <w:rStyle w:val="Hyperlink0"/>
          <w:rFonts w:eastAsia="Calibri"/>
        </w:rPr>
        <w:t xml:space="preserve"> related to the poor catchability of capelin in the Engel otter trawl, which was designed for harvesting commercial </w:t>
      </w:r>
      <w:proofErr w:type="spellStart"/>
      <w:r w:rsidR="00BD35A4">
        <w:rPr>
          <w:rStyle w:val="Hyperlink0"/>
          <w:rFonts w:eastAsia="Calibri"/>
        </w:rPr>
        <w:t>groundfish</w:t>
      </w:r>
      <w:proofErr w:type="spellEnd"/>
      <w:r w:rsidR="00BD35A4">
        <w:rPr>
          <w:rStyle w:val="Hyperlink0"/>
          <w:rFonts w:eastAsia="Calibri"/>
        </w:rPr>
        <w:t xml:space="preserve"> like flatfish and Atlantic cod. </w:t>
      </w:r>
      <w:r w:rsidR="005A7E70">
        <w:rPr>
          <w:rStyle w:val="Hyperlink0"/>
          <w:rFonts w:eastAsia="Calibri"/>
        </w:rPr>
        <w:t xml:space="preserve">A </w:t>
      </w:r>
      <w:r w:rsidR="008F287F">
        <w:rPr>
          <w:rStyle w:val="Hyperlink0"/>
          <w:rFonts w:eastAsia="Calibri"/>
        </w:rPr>
        <w:t>CG</w:t>
      </w:r>
      <w:r w:rsidR="0058558E">
        <w:rPr>
          <w:rStyle w:val="Hyperlink0"/>
          <w:rFonts w:eastAsia="Calibri"/>
        </w:rPr>
        <w:t xml:space="preserve"> analysis using</w:t>
      </w:r>
      <w:r w:rsidR="00BD35A4">
        <w:rPr>
          <w:rStyle w:val="Hyperlink0"/>
          <w:rFonts w:eastAsia="Calibri"/>
        </w:rPr>
        <w:t xml:space="preserve"> only post-1995 FBTS data </w:t>
      </w:r>
      <w:r w:rsidR="002641B3">
        <w:rPr>
          <w:rStyle w:val="Hyperlink0"/>
          <w:rFonts w:eastAsia="Calibri"/>
        </w:rPr>
        <w:t>collected from the</w:t>
      </w:r>
      <w:r w:rsidR="00F2126E">
        <w:rPr>
          <w:rStyle w:val="Hyperlink0"/>
          <w:rFonts w:eastAsia="Calibri"/>
        </w:rPr>
        <w:t xml:space="preserve"> </w:t>
      </w:r>
      <w:proofErr w:type="spellStart"/>
      <w:r w:rsidR="00F2126E">
        <w:rPr>
          <w:rStyle w:val="Hyperlink0"/>
          <w:rFonts w:eastAsia="Calibri"/>
        </w:rPr>
        <w:t>Campelen</w:t>
      </w:r>
      <w:proofErr w:type="spellEnd"/>
      <w:r w:rsidR="00F2126E">
        <w:rPr>
          <w:rStyle w:val="Hyperlink0"/>
          <w:rFonts w:eastAsia="Calibri"/>
        </w:rPr>
        <w:t xml:space="preserve"> 1800 shrimp trawl </w:t>
      </w:r>
      <w:r w:rsidR="00BD35A4">
        <w:rPr>
          <w:rStyle w:val="Hyperlink0"/>
          <w:rFonts w:eastAsia="Calibri"/>
        </w:rPr>
        <w:t xml:space="preserve">showed a southerly shift in capelin distribution with a recent shift to the northwest in 2011-14 </w:t>
      </w:r>
      <w:r w:rsidR="00BD35A4">
        <w:rPr>
          <w:rStyle w:val="Hyperlink0"/>
          <w:rFonts w:eastAsia="Calibri"/>
        </w:rPr>
        <w:fldChar w:fldCharType="begin"/>
      </w:r>
      <w:r w:rsidR="00BD35A4">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BD35A4">
        <w:rPr>
          <w:rStyle w:val="Hyperlink0"/>
          <w:rFonts w:eastAsia="Calibri"/>
        </w:rPr>
        <w:fldChar w:fldCharType="separate"/>
      </w:r>
      <w:r w:rsidR="00BD35A4">
        <w:rPr>
          <w:rStyle w:val="Hyperlink0"/>
          <w:rFonts w:eastAsia="Calibri"/>
        </w:rPr>
        <w:t>(DFO 2015)</w:t>
      </w:r>
      <w:r w:rsidR="00BD35A4">
        <w:rPr>
          <w:rStyle w:val="Hyperlink0"/>
          <w:rFonts w:eastAsia="Calibri"/>
        </w:rPr>
        <w:fldChar w:fldCharType="end"/>
      </w:r>
      <w:r>
        <w:rPr>
          <w:rStyle w:val="Hyperlink0"/>
          <w:rFonts w:eastAsia="Calibri"/>
        </w:rPr>
        <w:t xml:space="preserve">. </w:t>
      </w:r>
      <w:r w:rsidR="00D55B4E">
        <w:rPr>
          <w:rStyle w:val="Hyperlink0"/>
          <w:rFonts w:eastAsia="Calibri"/>
        </w:rPr>
        <w:t xml:space="preserve">Neither of these analyses accounted for inter-annual changes in capelin spatial distribution due to sampling effort nor considered the </w:t>
      </w:r>
      <w:r w:rsidR="006145D8" w:rsidRPr="006145D8">
        <w:rPr>
          <w:rStyle w:val="Hyperlink0"/>
          <w:rFonts w:eastAsia="Calibri"/>
        </w:rPr>
        <w:t>spatial dispersion of the population around its center of gravity (i.e. inertia)</w:t>
      </w:r>
      <w:r w:rsidR="00D55B4E">
        <w:rPr>
          <w:rStyle w:val="Hyperlink0"/>
          <w:rFonts w:eastAsia="Calibri"/>
        </w:rPr>
        <w:t xml:space="preserve">. </w:t>
      </w:r>
    </w:p>
    <w:p w14:paraId="4EB38125" w14:textId="0EE1F97D"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proofErr w:type="spellStart"/>
      <w:r>
        <w:rPr>
          <w:rStyle w:val="Hyperlink0"/>
          <w:rFonts w:eastAsia="Calibri"/>
        </w:rPr>
        <w:t>Woillez</w:t>
      </w:r>
      <w:proofErr w:type="spellEnd"/>
      <w:r>
        <w:rPr>
          <w:rStyle w:val="Hyperlink0"/>
          <w:rFonts w:eastAsia="Calibri"/>
        </w:rPr>
        <w:t xml:space="preserve">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 4)</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 xml:space="preserve">minimal (Fig. S2, S3).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w:t>
      </w:r>
      <w:r w:rsidR="003C25F2">
        <w:rPr>
          <w:rStyle w:val="Hyperlink0"/>
          <w:rFonts w:eastAsia="Calibri"/>
        </w:rPr>
        <w:t>pron</w:t>
      </w:r>
      <w:r w:rsidR="003C25F2">
        <w:rPr>
          <w:rStyle w:val="Hyperlink0"/>
          <w:rFonts w:eastAsia="Calibri"/>
        </w:rPr>
        <w:t>ounced shift</w:t>
      </w:r>
      <w:r w:rsidR="003C25F2">
        <w:rPr>
          <w:rStyle w:val="Hyperlink0"/>
          <w:rFonts w:eastAsia="Calibri"/>
        </w:rPr>
        <w:t xml:space="preserve"> </w:t>
      </w:r>
      <w:r w:rsidR="003103B1">
        <w:rPr>
          <w:rStyle w:val="Hyperlink0"/>
          <w:rFonts w:eastAsia="Calibri"/>
        </w:rPr>
        <w:t xml:space="preserve">in </w:t>
      </w:r>
      <w:r w:rsidR="003103B1">
        <w:rPr>
          <w:rStyle w:val="Hyperlink0"/>
          <w:rFonts w:eastAsia="Calibri"/>
        </w:rPr>
        <w:lastRenderedPageBreak/>
        <w:t xml:space="preserve">the </w:t>
      </w:r>
      <w:r w:rsidR="007659B4">
        <w:rPr>
          <w:rStyle w:val="Hyperlink0"/>
          <w:rFonts w:eastAsia="Calibri"/>
        </w:rPr>
        <w:t xml:space="preserve">north-south </w:t>
      </w:r>
      <w:r w:rsidR="003C25F2">
        <w:rPr>
          <w:rStyle w:val="Hyperlink0"/>
          <w:rFonts w:eastAsia="Calibri"/>
        </w:rPr>
        <w:t xml:space="preserve">rather than the east-west axis (Fig. 4). There was, however, an inshore shift in the CG in the 2000s (Fig. 4). In the 2010s, the CG </w:t>
      </w:r>
      <w:r w:rsidR="009B450E">
        <w:rPr>
          <w:rStyle w:val="Hyperlink0"/>
          <w:rFonts w:eastAsia="Calibri"/>
        </w:rPr>
        <w:t>was</w:t>
      </w:r>
      <w:r w:rsidR="003C25F2">
        <w:rPr>
          <w:rStyle w:val="Hyperlink0"/>
          <w:rFonts w:eastAsia="Calibri"/>
        </w:rPr>
        <w:t xml:space="preserve"> </w:t>
      </w:r>
      <w:bookmarkStart w:id="16" w:name="_GoBack"/>
      <w:bookmarkEnd w:id="16"/>
      <w:r w:rsidR="00C437AD">
        <w:rPr>
          <w:rStyle w:val="Hyperlink0"/>
          <w:rFonts w:eastAsia="Calibri"/>
        </w:rPr>
        <w:t xml:space="preserve">offshore </w:t>
      </w:r>
      <w:r w:rsidR="007659B4">
        <w:rPr>
          <w:rStyle w:val="Hyperlink0"/>
          <w:rFonts w:eastAsia="Calibri"/>
        </w:rPr>
        <w:t xml:space="preserve">with shifts </w:t>
      </w:r>
      <w:r w:rsidR="003C25F2">
        <w:rPr>
          <w:rStyle w:val="Hyperlink0"/>
          <w:rFonts w:eastAsia="Calibri"/>
        </w:rPr>
        <w:t xml:space="preserve">in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towards the inshore during years when more inshore strata were surveyed (1996-1998, 2000-2002, 20</w:t>
      </w:r>
      <w:r w:rsidR="008256B3">
        <w:rPr>
          <w:rStyle w:val="Hyperlink0"/>
          <w:rFonts w:eastAsia="Calibri"/>
        </w:rPr>
        <w:t xml:space="preserve">04-2006, 2010, 2013). Instead, the CG was orientated towards the inshore in the 2000s only </w:t>
      </w:r>
      <w:r w:rsidR="00D03051">
        <w:rPr>
          <w:rStyle w:val="Hyperlink0"/>
          <w:rFonts w:eastAsia="Calibri"/>
        </w:rPr>
        <w:t>(Fig. 4).</w:t>
      </w:r>
    </w:p>
    <w:p w14:paraId="576E3923" w14:textId="54C99F2D"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 xml:space="preserve">a change in habitat use of capelin </w:t>
      </w:r>
      <w:r w:rsidR="00BA5A75">
        <w:rPr>
          <w:rStyle w:val="Hyperlink0"/>
          <w:rFonts w:eastAsia="Calibri"/>
        </w:rPr>
        <w:t>(Mowbray 2002).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w:t>
      </w:r>
      <w:proofErr w:type="spellStart"/>
      <w:r>
        <w:rPr>
          <w:rStyle w:val="Hyperlink0"/>
          <w:rFonts w:eastAsia="Calibri"/>
        </w:rPr>
        <w:t>McQuinn</w:t>
      </w:r>
      <w:proofErr w:type="spellEnd"/>
      <w:r>
        <w:rPr>
          <w:rStyle w:val="Hyperlink0"/>
          <w:rFonts w:eastAsia="Calibri"/>
        </w:rPr>
        <w:t xml:space="preserve"> 2009). Due to the inherent biase</w:t>
      </w:r>
      <w:r w:rsidR="00C7011F">
        <w:rPr>
          <w:rStyle w:val="Hyperlink0"/>
          <w:rFonts w:eastAsia="Calibri"/>
        </w:rPr>
        <w:t xml:space="preserve">s in the FBTS data, we </w:t>
      </w:r>
      <w:r>
        <w:rPr>
          <w:rStyle w:val="Hyperlink0"/>
          <w:rFonts w:eastAsia="Calibri"/>
        </w:rPr>
        <w:t xml:space="preserve">considered other data sources to investigate the center of distribution of capelin post-1991 </w:t>
      </w:r>
      <w:r>
        <w:rPr>
          <w:rStyle w:val="Hyperlink0"/>
          <w:rFonts w:eastAsia="Calibri"/>
        </w:rPr>
        <w:fldChar w:fldCharType="begin"/>
      </w:r>
      <w:r>
        <w:rPr>
          <w:rStyle w:val="Hyperlink0"/>
          <w:rFonts w:eastAsia="Calibri"/>
        </w:rPr>
        <w:instrText xml:space="preserve"> ADDIN EN.CITE &lt;EndNote&gt;&lt;Cite  &gt;&lt;Author&gt;Jech&lt;/Author&gt;&lt;Year&gt;2016&lt;/Year&gt;&lt;RecNum&gt;1019&lt;/RecNum&gt;&lt;Prefix&gt;sensu &lt;/Prefix&gt;&lt;DisplayText&gt;(sensu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rStyle w:val="Hyperlink0"/>
          <w:rFonts w:eastAsia="Calibri"/>
        </w:rPr>
        <w:fldChar w:fldCharType="separate"/>
      </w:r>
      <w:r>
        <w:rPr>
          <w:rStyle w:val="Hyperlink0"/>
          <w:rFonts w:eastAsia="Calibri"/>
        </w:rPr>
        <w:t>(sensu Jech &amp; McQuinn 2016)</w:t>
      </w:r>
      <w:r>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our </w:t>
      </w:r>
      <w:r w:rsidR="00740DF6">
        <w:rPr>
          <w:rStyle w:val="Hyperlink0"/>
          <w:rFonts w:eastAsia="Calibri"/>
        </w:rPr>
        <w:t>CG</w:t>
      </w:r>
      <w:r>
        <w:rPr>
          <w:rStyle w:val="Hyperlink0"/>
          <w:rFonts w:eastAsia="Calibri"/>
        </w:rPr>
        <w:t xml:space="preserve"> analysis using the FBTS data.</w:t>
      </w:r>
    </w:p>
    <w:p w14:paraId="5110924A" w14:textId="19B19BA6" w:rsidR="000A264C" w:rsidRPr="00786770" w:rsidRDefault="00BD35A4" w:rsidP="000A264C">
      <w:pPr>
        <w:pStyle w:val="Style1"/>
        <w:rPr>
          <w:rStyle w:val="Hyperlink0"/>
          <w:rFonts w:eastAsia="Calibri"/>
        </w:rPr>
      </w:pPr>
      <w:r>
        <w:rPr>
          <w:rStyle w:val="Hyperlink0"/>
          <w:rFonts w:eastAsia="Calibri"/>
        </w:rPr>
        <w:lastRenderedPageBreak/>
        <w:t xml:space="preserve">In summary, capelin distribution moved </w:t>
      </w:r>
      <w:r w:rsidR="00740DF6">
        <w:rPr>
          <w:rStyle w:val="Hyperlink0"/>
          <w:rFonts w:eastAsia="Calibri"/>
        </w:rPr>
        <w:t xml:space="preserve">predominately </w:t>
      </w:r>
      <w:r>
        <w:rPr>
          <w:rStyle w:val="Hyperlink0"/>
          <w:rFonts w:eastAsia="Calibri"/>
        </w:rPr>
        <w:t>in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 xml:space="preserve">inertia (i.e. spatial dispersion of the population around its center of gravity) and change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pPr>
        <w:pStyle w:val="Heading3"/>
        <w:spacing w:line="480" w:lineRule="auto"/>
        <w:rPr>
          <w:rStyle w:val="None"/>
          <w:rFonts w:ascii="Times New Roman" w:hAnsi="Times New Roman" w:cs="Times New Roman"/>
          <w:b w:val="0"/>
          <w:i/>
          <w:color w:val="000000"/>
          <w:sz w:val="24"/>
          <w:szCs w:val="24"/>
          <w:u w:color="000000"/>
        </w:rPr>
      </w:pPr>
      <w:r w:rsidRPr="001B1F3E">
        <w:rPr>
          <w:rStyle w:val="None"/>
          <w:rFonts w:ascii="Times New Roman" w:hAnsi="Times New Roman" w:cs="Times New Roman"/>
          <w:b w:val="0"/>
          <w:i/>
          <w:color w:val="000000"/>
          <w:sz w:val="24"/>
          <w:szCs w:val="24"/>
          <w:u w:color="000000"/>
        </w:rPr>
        <w:t>Residence time of capelin concentrations during offshore acoustic surveys in Div. 3L</w:t>
      </w:r>
    </w:p>
    <w:p w14:paraId="625CC076" w14:textId="6DECF400"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97023F">
        <w:rPr>
          <w:rStyle w:val="Hyperlink0"/>
          <w:rFonts w:eastAsia="Calibri"/>
        </w:rPr>
        <w:t>assumes</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3FB40A47"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 xml:space="preserve">earlier maturation could alter the age structure of the stock with inter-annual variability in the proportion of age-2s starting their adult migration patterns and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w:t>
      </w:r>
      <w:r w:rsidR="00EC2522">
        <w:rPr>
          <w:rStyle w:val="Hyperlink0"/>
          <w:rFonts w:eastAsia="Calibri"/>
        </w:rPr>
        <w:lastRenderedPageBreak/>
        <w:t xml:space="preserve">has increased since 1991 (4% pre-1991 compared to 37-79% post-1991) </w:t>
      </w:r>
      <w:r w:rsidR="00EC2522">
        <w:rPr>
          <w:rStyle w:val="Hyperlink0"/>
          <w:rFonts w:eastAsia="Calibri"/>
        </w:rPr>
        <w:fldChar w:fldCharType="begin"/>
      </w:r>
      <w:r w:rsidR="00EC2522">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00EC2522">
        <w:rPr>
          <w:rStyle w:val="Hyperlink0"/>
          <w:rFonts w:eastAsia="Calibri"/>
        </w:rPr>
        <w:fldChar w:fldCharType="separate"/>
      </w:r>
      <w:r w:rsidR="00EC2522">
        <w:rPr>
          <w:rStyle w:val="Hyperlink0"/>
          <w:rFonts w:eastAsia="Calibri"/>
        </w:rPr>
        <w:t>(Mowbray 2014</w:t>
      </w:r>
      <w:r w:rsidR="00EC2522">
        <w:rPr>
          <w:rStyle w:val="Hyperlink0"/>
          <w:rFonts w:eastAsia="Calibri"/>
        </w:rPr>
        <w:fldChar w:fldCharType="end"/>
      </w:r>
      <w:r w:rsidR="00EC2522">
        <w:rPr>
          <w:rStyle w:val="Hyperlink0"/>
          <w:rFonts w:eastAsia="Calibri"/>
        </w:rPr>
        <w:fldChar w:fldCharType="begin"/>
      </w:r>
      <w:r w:rsidR="00EC2522">
        <w:rPr>
          <w:rStyle w:val="Hyperlink0"/>
          <w:rFonts w:eastAsia="Calibri"/>
        </w:rPr>
        <w:instrText xml:space="preserve"> ADDIN EN.CITE &lt;EndNote&gt;&lt;Cite  &gt;&lt;Author&gt;Mowbray&lt;/Author&gt;&lt;Year&gt;2014&lt;/Year&gt;&lt;RecNum&gt;909&lt;/RecNum&gt;&lt;DisplayText&gt;;&lt;/DisplayText&gt;&lt;record&gt;&lt;rec-number&gt;909&lt;/rec-number&gt;&lt;foreign-keys&gt;&lt;key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00EC2522">
        <w:rPr>
          <w:rStyle w:val="Hyperlink0"/>
          <w:rFonts w:eastAsia="Calibri"/>
        </w:rPr>
        <w:fldChar w:fldCharType="separate"/>
      </w:r>
      <w:r w:rsidR="00EC2522">
        <w:rPr>
          <w:rStyle w:val="Hyperlink0"/>
          <w:rFonts w:eastAsia="Calibri"/>
        </w:rPr>
        <w:t>;</w:t>
      </w:r>
      <w:r w:rsidR="00EC2522">
        <w:rPr>
          <w:rStyle w:val="Hyperlink0"/>
          <w:rFonts w:eastAsia="Calibri"/>
        </w:rPr>
        <w:fldChar w:fldCharType="end"/>
      </w:r>
      <w:r w:rsidR="00DC6C78">
        <w:rPr>
          <w:rStyle w:val="Hyperlink0"/>
          <w:rFonts w:eastAsia="Calibri"/>
        </w:rPr>
        <w:t xml:space="preserve"> DFO 2018).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(reviewed in </w:t>
      </w:r>
      <w:commentRangeStart w:id="17"/>
      <w:proofErr w:type="spellStart"/>
      <w:r w:rsidR="001A7950" w:rsidRPr="001A7950">
        <w:rPr>
          <w:rStyle w:val="Hyperlink0"/>
          <w:rFonts w:eastAsia="Calibri"/>
          <w:highlight w:val="yellow"/>
        </w:rPr>
        <w:t>Gjøsæter</w:t>
      </w:r>
      <w:proofErr w:type="spellEnd"/>
      <w:r w:rsidR="001A7950" w:rsidRPr="001A7950">
        <w:rPr>
          <w:rStyle w:val="Hyperlink0"/>
          <w:rFonts w:eastAsia="Calibri"/>
          <w:highlight w:val="yellow"/>
        </w:rPr>
        <w:t xml:space="preserve"> 1998</w:t>
      </w:r>
      <w:commentRangeEnd w:id="17"/>
      <w:r w:rsidR="00AE2FEA">
        <w:rPr>
          <w:rStyle w:val="CommentReference"/>
          <w:rFonts w:ascii="Times New Roman" w:eastAsia="Arial Unicode MS" w:hAnsi="Times New Roman" w:cs="Times New Roman"/>
          <w:color w:val="auto"/>
        </w:rPr>
        <w:commentReference w:id="17"/>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1756B600"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w:t>
      </w:r>
      <w:r w:rsidR="0097023F">
        <w:rPr>
          <w:rStyle w:val="Hyperlink0"/>
          <w:rFonts w:eastAsia="Calibri"/>
        </w:rPr>
        <w:t>Prior to 1991, mature age-2 capelin were</w:t>
      </w:r>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Pr>
          <w:rStyle w:val="Hyperlink0"/>
          <w:rFonts w:eastAsia="Calibri"/>
        </w:rPr>
        <w:t xml:space="preserve">. Post-1991, the contribution of mature age-2 capelin increased to almost half of commercial inshore catches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sidR="001F5BB3">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lastRenderedPageBreak/>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90EB5" w:rsidRDefault="00BD35A4">
      <w:pPr>
        <w:pStyle w:val="Heading3"/>
        <w:spacing w:line="480" w:lineRule="auto"/>
        <w:rPr>
          <w:rStyle w:val="None"/>
          <w:rFonts w:ascii="Times New Roman" w:hAnsi="Times New Roman" w:cs="Times New Roman"/>
          <w:b w:val="0"/>
          <w:i/>
          <w:color w:val="000000"/>
          <w:sz w:val="24"/>
          <w:szCs w:val="24"/>
          <w:u w:color="000000"/>
        </w:rPr>
      </w:pPr>
      <w:r w:rsidRPr="00290EB5">
        <w:rPr>
          <w:rStyle w:val="None"/>
          <w:rFonts w:ascii="Times New Roman" w:hAnsi="Times New Roman" w:cs="Times New Roman"/>
          <w:b w:val="0"/>
          <w:i/>
          <w:color w:val="000000"/>
          <w:sz w:val="24"/>
          <w:szCs w:val="24"/>
          <w:u w:color="000000"/>
        </w:rPr>
        <w:t>Independent indices of inshore capelin abundance</w:t>
      </w:r>
    </w:p>
    <w:p w14:paraId="629E1B45" w14:textId="4216E74C"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The non-collapse hypothesis implied that 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 supportive of a stable stock. </w:t>
      </w:r>
      <w:r w:rsidR="00BD35A4">
        <w:rPr>
          <w:rStyle w:val="None"/>
          <w:rFonts w:ascii="Times New Roman" w:hAnsi="Times New Roman"/>
        </w:rPr>
        <w:t xml:space="preserve">The aerial survey was designed to estimate capelin spawning stock biomass based on the area of capelin schools near spawning beaches in Div. 3L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Trinity Bays during a fixed period of mid-June to early July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BD35A4">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BD35A4">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 xml:space="preserve">of the eight </w:t>
      </w:r>
      <w:r w:rsidR="00BD35A4">
        <w:rPr>
          <w:rStyle w:val="None"/>
          <w:rFonts w:ascii="Times New Roman" w:hAnsi="Times New Roman"/>
        </w:rPr>
        <w:lastRenderedPageBreak/>
        <w:t>years of aerial data post-1991 did not adequately cover peak spawning times (1991-93) and had 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0AD1616B"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 xml:space="preserve">/kg to reduce dumping of undersized capelin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&gt;&lt;Author&gt;Carscadden&lt;/Author&gt;&lt;Year&gt;1997&lt;/Year&gt;&lt;RecNum&gt;135&lt;/RecNum&gt;&lt;DisplayText&gt;(Carscadden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(Carscadden &amp; 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BD35A4">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BD35A4">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inshore indices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515400" w:rsidRDefault="00BD35A4">
      <w:pPr>
        <w:pStyle w:val="Heading3"/>
        <w:spacing w:line="480" w:lineRule="auto"/>
        <w:rPr>
          <w:rStyle w:val="None"/>
          <w:rFonts w:ascii="Times New Roman" w:hAnsi="Times New Roman" w:cs="Times New Roman"/>
          <w:b w:val="0"/>
          <w:i/>
          <w:color w:val="000000"/>
          <w:sz w:val="24"/>
          <w:szCs w:val="24"/>
          <w:u w:color="000000"/>
        </w:rPr>
      </w:pPr>
      <w:r w:rsidRPr="00515400">
        <w:rPr>
          <w:rStyle w:val="None"/>
          <w:rFonts w:ascii="Times New Roman" w:hAnsi="Times New Roman" w:cs="Times New Roman"/>
          <w:b w:val="0"/>
          <w:i/>
          <w:color w:val="000000"/>
          <w:sz w:val="24"/>
          <w:szCs w:val="24"/>
          <w:u w:color="000000"/>
        </w:rPr>
        <w:t>Inshore recruitment index</w:t>
      </w:r>
    </w:p>
    <w:p w14:paraId="4A8EF4AE" w14:textId="48948F0D"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 xml:space="preserve">collected in the middle of the Bay </w:t>
      </w:r>
      <w:r w:rsidR="00BD35A4">
        <w:rPr>
          <w:rStyle w:val="None"/>
          <w:rFonts w:ascii="Times New Roman" w:hAnsi="Times New Roman"/>
        </w:rPr>
        <w:t>(</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&gt;&lt;Author&gt;Nakashima&lt;/Author&gt;&lt;Year&gt;2014&lt;/Year&gt;&lt;RecNum&gt;828&lt;/RecNum&gt;&lt;Prefix&gt;see &lt;/Prefix&gt;&lt;Suffix&gt; for more details&lt;/Suffix&gt;&lt;DisplayText&gt;see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 xml:space="preserve">see Nakashima &amp; Mowbray </w:t>
      </w:r>
      <w:r w:rsidR="00BD35A4">
        <w:rPr>
          <w:rStyle w:val="None"/>
          <w:rFonts w:ascii="Times New Roman" w:hAnsi="Times New Roman"/>
        </w:rPr>
        <w:lastRenderedPageBreak/>
        <w:t>2014 for more details)</w:t>
      </w:r>
      <w:r w:rsidR="00BD35A4">
        <w:rPr>
          <w:rStyle w:val="None"/>
          <w:rFonts w:ascii="Times New Roman" w:eastAsia="Times New Roman" w:hAnsi="Times New Roman" w:cs="Times New Roman"/>
        </w:rPr>
        <w:fldChar w:fldCharType="end"/>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late-larval densities in August in years pre-1991 to September in years post-1991</w:t>
      </w:r>
      <w:r w:rsidR="007B48E5">
        <w:rPr>
          <w:rStyle w:val="None"/>
          <w:rFonts w:ascii="Times New Roman" w:hAnsi="Times New Roman"/>
        </w:rPr>
        <w:t xml:space="preserve"> in order to compare productivity of similar larval developmental stages</w:t>
      </w:r>
      <w:r w:rsidR="008B48BC">
        <w:rPr>
          <w:rStyle w:val="None"/>
          <w:rFonts w:ascii="Times New Roman" w:hAnsi="Times New Roman"/>
        </w:rPr>
        <w:t xml:space="preserve">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&gt;&lt;Author&gt;Nakashima&lt;/Author&gt;&lt;Year&gt;2014&lt;/Year&gt;&lt;RecNum&gt;828&lt;/RecNum&gt;&lt;DisplayText&gt;(Nakashima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(Nakashima &amp; Mowbray 2014)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BD35A4">
        <w:rPr>
          <w:rStyle w:val="None"/>
          <w:rFonts w:ascii="Times New Roman" w:hAnsi="Times New Roman"/>
        </w:rPr>
        <w:t xml:space="preserve">during the 2000s were consistently lower and more variable than </w:t>
      </w:r>
      <w:r w:rsidR="00891AE2">
        <w:rPr>
          <w:rStyle w:val="None"/>
          <w:rFonts w:ascii="Times New Roman" w:hAnsi="Times New Roman"/>
        </w:rPr>
        <w:t xml:space="preserve">in August </w:t>
      </w:r>
      <w:r w:rsidR="00BD35A4">
        <w:rPr>
          <w:rStyle w:val="None"/>
          <w:rFonts w:ascii="Times New Roman" w:hAnsi="Times New Roman"/>
        </w:rPr>
        <w:t>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w:t>
      </w:r>
      <w:r w:rsidR="009E092E">
        <w:rPr>
          <w:rStyle w:val="None"/>
          <w:rFonts w:ascii="Times New Roman" w:hAnsi="Times New Roman"/>
        </w:rPr>
        <w:t>7.0, range 9.7 - 97.0</w:t>
      </w:r>
      <w:r w:rsidR="00BD35A4">
        <w:rPr>
          <w:rStyle w:val="None"/>
          <w:rFonts w:ascii="Times New Roman" w:hAnsi="Times New Roman"/>
        </w:rPr>
        <w:t xml:space="preserve">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w:t>
      </w:r>
      <w:r w:rsidR="00247368">
        <w:rPr>
          <w:rStyle w:val="None"/>
          <w:rFonts w:ascii="Times New Roman" w:hAnsi="Times New Roman"/>
        </w:rPr>
        <w:t xml:space="preserve"> </w:t>
      </w:r>
      <w:r w:rsidR="00247368" w:rsidRPr="00247368">
        <w:rPr>
          <w:rStyle w:val="None"/>
          <w:rFonts w:ascii="Times New Roman" w:hAnsi="Times New Roman"/>
          <w:highlight w:val="yellow"/>
        </w:rPr>
        <w:t>(Fig. 6)</w:t>
      </w:r>
      <w:r w:rsidR="00BD35A4">
        <w:rPr>
          <w:rStyle w:val="None"/>
          <w:rFonts w:ascii="Times New Roman" w:hAnsi="Times New Roman"/>
        </w:rPr>
        <w:t xml:space="preserve">. </w:t>
      </w:r>
      <w:r w:rsidR="00F934C2">
        <w:rPr>
          <w:rStyle w:val="None"/>
          <w:rFonts w:ascii="Times New Roman" w:hAnsi="Times New Roman"/>
        </w:rPr>
        <w:t>When we compare</w:t>
      </w:r>
      <w:r w:rsidR="00877AF2">
        <w:rPr>
          <w:rStyle w:val="None"/>
          <w:rFonts w:ascii="Times New Roman" w:hAnsi="Times New Roman"/>
        </w:rPr>
        <w:t>d</w:t>
      </w:r>
      <w:r w:rsidR="00F934C2">
        <w:rPr>
          <w:rStyle w:val="None"/>
          <w:rFonts w:ascii="Times New Roman" w:hAnsi="Times New Roman"/>
        </w:rPr>
        <w:t xml:space="preserve"> larval densities August pre-1991 and September post-1991, t</w:t>
      </w:r>
      <w:r w:rsidR="00DE77F9">
        <w:rPr>
          <w:rStyle w:val="None"/>
          <w:rFonts w:ascii="Times New Roman" w:hAnsi="Times New Roman"/>
        </w:rPr>
        <w:t xml:space="preserve">here </w:t>
      </w:r>
      <w:r w:rsidR="00877AF2">
        <w:rPr>
          <w:rStyle w:val="None"/>
          <w:rFonts w:ascii="Times New Roman" w:hAnsi="Times New Roman"/>
        </w:rPr>
        <w:t>was</w:t>
      </w:r>
      <w:r w:rsidR="00DE77F9">
        <w:rPr>
          <w:rStyle w:val="None"/>
          <w:rFonts w:ascii="Times New Roman" w:hAnsi="Times New Roman"/>
        </w:rPr>
        <w:t xml:space="preserve"> a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DE77F9">
        <w:rPr>
          <w:rStyle w:val="None"/>
          <w:rFonts w:ascii="Times New Roman" w:hAnsi="Times New Roman"/>
        </w:rPr>
        <w:t xml:space="preserve"> which is consistent with the capelin collapse hypothesis.</w:t>
      </w:r>
    </w:p>
    <w:p w14:paraId="0F1E51DE" w14:textId="44A43B85"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 </w:t>
      </w:r>
      <w:r w:rsidR="00BD35A4">
        <w:rPr>
          <w:rStyle w:val="Hyperlink0"/>
          <w:rFonts w:eastAsia="Calibri"/>
        </w:rPr>
        <w:fldChar w:fldCharType="begin"/>
      </w:r>
      <w:r w:rsidR="00BD35A4">
        <w:rPr>
          <w:rStyle w:val="Hyperlink0"/>
          <w:rFonts w:eastAsia="Calibri"/>
        </w:rPr>
        <w:instrText xml:space="preserve"> ADDIN EN.CITE &lt;EndNote&gt;&lt;Cite  &gt;&lt;Author&gt;Frank&lt;/Author&gt;&lt;Year&gt;1982&lt;/Year&gt;&lt;DisplayText&gt;(Frank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00BD35A4">
        <w:rPr>
          <w:rStyle w:val="Hyperlink0"/>
          <w:rFonts w:eastAsia="Calibri"/>
        </w:rPr>
        <w:fldChar w:fldCharType="separate"/>
      </w:r>
      <w:r w:rsidR="00BD35A4">
        <w:rPr>
          <w:rStyle w:val="Hyperlink0"/>
          <w:rFonts w:eastAsia="Calibri"/>
        </w:rPr>
        <w:t>(Frank &amp; Leggett 1982, Leggett et al. 1984, Dalley et al. 2002)</w:t>
      </w:r>
      <w:r w:rsidR="00BD35A4">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lastRenderedPageBreak/>
        <w:t>Ecosystem response</w:t>
      </w:r>
    </w:p>
    <w:p w14:paraId="17DCDFC0"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Temporal dynamics of cod weight-at-age and condition</w:t>
      </w:r>
    </w:p>
    <w:p w14:paraId="1725131D" w14:textId="0B9830DE"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3E5168F3"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xml:space="preserve">. 2J3K) and one in the southeast (Div. 3L, at the northern slope of the Grand Banks) to having only one in the southeast </w:t>
      </w:r>
      <w:r w:rsidR="007A4C26">
        <w:rPr>
          <w:rStyle w:val="None"/>
          <w:rFonts w:ascii="Times New Roman" w:eastAsia="Times New Roman" w:hAnsi="Times New Roman" w:cs="Times New Roman"/>
          <w:color w:val="151518"/>
          <w:u w:color="151518"/>
        </w:rPr>
        <w:fldChar w:fldCharType="begin"/>
      </w:r>
      <w:r w:rsidR="007A4C26">
        <w:rPr>
          <w:rStyle w:val="None"/>
          <w:rFonts w:ascii="Times New Roman" w:eastAsia="Times New Roman" w:hAnsi="Times New Roman" w:cs="Times New Roman"/>
          <w:color w:val="151518"/>
          <w:u w:color="151518"/>
        </w:rPr>
        <w:instrText xml:space="preserve"> ADDIN EN.CITE &lt;EndNote&gt;&lt;Cite  &gt;&lt;Author&gt;Lilly&lt;/Author&gt;&lt;Year&gt;1993&lt;/Year&gt;&lt;RecNum&gt;918&lt;/RecNum&gt;&lt;DisplayText&gt;(Lilly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sidR="007A4C26">
        <w:rPr>
          <w:rStyle w:val="None"/>
          <w:rFonts w:ascii="Times New Roman" w:eastAsia="Times New Roman" w:hAnsi="Times New Roman" w:cs="Times New Roman"/>
          <w:color w:val="151518"/>
          <w:u w:color="151518"/>
        </w:rPr>
        <w:fldChar w:fldCharType="separate"/>
      </w:r>
      <w:r w:rsidR="007A4C26">
        <w:rPr>
          <w:rStyle w:val="None"/>
          <w:rFonts w:ascii="Times New Roman" w:hAnsi="Times New Roman"/>
          <w:color w:val="151518"/>
          <w:u w:color="151518"/>
        </w:rPr>
        <w:t>(Lilly &amp; Davis 1993, Miller 1994)</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xml:space="preserve">, with records of 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7A4C26">
        <w:rPr>
          <w:rStyle w:val="None"/>
          <w:rFonts w:ascii="Times New Roman" w:eastAsia="Times New Roman" w:hAnsi="Times New Roman" w:cs="Times New Roman"/>
          <w:color w:val="151518"/>
          <w:u w:color="151518"/>
        </w:rPr>
        <w: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sidR="007A4C26">
        <w:rPr>
          <w:rStyle w:val="None"/>
          <w:rFonts w:ascii="Times New Roman" w:eastAsia="Times New Roman" w:hAnsi="Times New Roman" w:cs="Times New Roman"/>
          <w:color w:val="151518"/>
          <w:u w:color="151518"/>
        </w:rPr>
        <w:fldChar w:fldCharType="separate"/>
      </w:r>
      <w:r w:rsidR="007A4C26">
        <w:rPr>
          <w:rStyle w:val="None"/>
          <w:rFonts w:ascii="Times New Roman" w:hAnsi="Times New Roman"/>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w:t>
      </w:r>
      <w:proofErr w:type="spellStart"/>
      <w:r w:rsidR="007A4C26">
        <w:rPr>
          <w:rStyle w:val="None"/>
          <w:rFonts w:ascii="Times New Roman" w:hAnsi="Times New Roman"/>
          <w:color w:val="151518"/>
          <w:u w:color="151518"/>
        </w:rPr>
        <w:t>Bonavista</w:t>
      </w:r>
      <w:proofErr w:type="spellEnd"/>
      <w:r w:rsidR="007A4C26">
        <w:rPr>
          <w:rStyle w:val="None"/>
          <w:rFonts w:ascii="Times New Roman" w:hAnsi="Times New Roman"/>
          <w:color w:val="151518"/>
          <w:u w:color="151518"/>
        </w:rPr>
        <w:t xml:space="preserve"> Corridor </w:t>
      </w:r>
      <w:r w:rsidR="007A4C26">
        <w:rPr>
          <w:rStyle w:val="None"/>
          <w:rFonts w:ascii="Times New Roman" w:eastAsia="Times New Roman" w:hAnsi="Times New Roman" w:cs="Times New Roman"/>
          <w:color w:val="151518"/>
          <w:u w:color="151518"/>
        </w:rPr>
        <w:fldChar w:fldCharType="begin"/>
      </w:r>
      <w:r w:rsidR="007A4C26">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sidR="007A4C26">
        <w:rPr>
          <w:rStyle w:val="None"/>
          <w:rFonts w:ascii="Times New Roman" w:eastAsia="Times New Roman" w:hAnsi="Times New Roman" w:cs="Times New Roman"/>
          <w:color w:val="151518"/>
          <w:u w:color="151518"/>
        </w:rPr>
        <w:fldChar w:fldCharType="separate"/>
      </w:r>
      <w:r w:rsidR="007A4C26">
        <w:rPr>
          <w:rStyle w:val="None"/>
          <w:rFonts w:ascii="Times New Roman" w:hAnsi="Times New Roman"/>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4B0B22E4" w:rsidR="00775BC5" w:rsidRDefault="00775BC5" w:rsidP="00A73A78">
      <w:pPr>
        <w:pStyle w:val="Style1"/>
        <w:rPr>
          <w:rStyle w:val="None"/>
          <w:rFonts w:ascii="Times New Roman" w:hAnsi="Times New Roman"/>
          <w:color w:val="151518"/>
          <w:u w:color="151518"/>
        </w:rPr>
      </w:pPr>
      <w:r>
        <w:rPr>
          <w:rStyle w:val="None"/>
          <w:rFonts w:ascii="Times New Roman" w:hAnsi="Times New Roman"/>
          <w:color w:val="151518"/>
          <w:u w:color="151518"/>
        </w:rPr>
        <w:lastRenderedPageBreak/>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 xml:space="preserve">has been documented extensively in the scientific literature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&gt;&lt;Author&gt;Lilly&lt;/Author&gt;&lt;Year&gt;2005&lt;/Year&gt;&lt;RecNum&gt;59&lt;/RecNum&gt;&lt;Prefix&gt;e.g. &lt;/Prefix&gt;&lt;DisplayText&gt;(e.g., Lilly et al. 2005, Neville et al. 2018, Rose &amp; Rowe 2018)&lt;/DisplayText&gt;&lt;record&gt;&lt;rec-number&gt;59&lt;/rec-number&gt;&lt;foreign-keys&gt;&lt;key app="EN" db-id="2pv5prxr6xz2a4ea50h5dww0ewvx0ttdtdsa" timestamp="1449717148"&gt;59&lt;/key&gt;&lt;/foreign-keys&gt;&lt;ref-type name="Report"&gt;27&lt;/ref-type&gt;&lt;contributors&gt;&lt;authors&gt;&lt;author&gt;Lilly, George R.&lt;/author&gt;&lt;author&gt;Brattey, John&lt;/author&gt;&lt;author&gt;Cadigan, Noel G.&lt;/author&gt;&lt;author&gt;Healey, Brian P.&lt;/author&gt;&lt;author&gt;Murphy, E.F.&lt;/author&gt;&lt;/authors&gt;&lt;/contributors&gt;&lt;titles&gt;&lt;title&gt;&lt;style face="normal" font="default" size="100%"&gt;An assessment of the cod (&lt;/style&gt;&lt;style face="italic" font="default" size="100%"&gt;Gadus morhua&lt;/style&gt;&lt;style face="normal" font="default" size="100%"&gt;) stock in the NAFO Divisions 2J3KL in March 2005&lt;/style&gt;&lt;/title&gt;&lt;/titles&gt;&lt;pages&gt;1-217&lt;/pages&gt;&lt;dates&gt;&lt;year&gt;2005&lt;/year&gt;&lt;pub-dates&gt;&lt;date&gt;2005&lt;/date&gt;&lt;/pub-dates&gt;&lt;/dates&gt;&lt;isbn&gt;CSAS Research Document 2005/018&lt;/isbn&gt;&lt;label&gt;62&lt;/label&gt;&lt;urls/&gt;&lt;/record&gt;&lt;/Cite&gt;&lt;Cite  &gt;&lt;Author&gt;Neville&lt;/Author&gt;&lt;Year&gt;2018&lt;/Year&gt;&lt;RecNum&gt;1033&lt;/RecNum&gt;&lt;record&gt;&lt;rec-number&gt;1033&lt;/rec-number&gt;&lt;foreign-keys&gt;&lt;key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(e.g., Lilly et al. 2005, Neville et al. 2018, Rose &amp; Rowe 2018)</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(e.g., Lilly 2005, Koen-Alonso et al. 2013, Morgan et al. 2017). These units are characterized by distinct marine communities and food web systems (Pepin et al. </w:t>
      </w:r>
      <w:del w:id="18" w:author="Murphy, Hannah M" w:date="2018-11-21T10:19:00Z">
        <w:r w:rsidDel="00877AF2">
          <w:rPr>
            <w:rStyle w:val="None"/>
            <w:rFonts w:ascii="Times New Roman" w:hAnsi="Times New Roman"/>
            <w:color w:val="151518"/>
            <w:u w:color="151518"/>
          </w:rPr>
          <w:delText xml:space="preserve">2010, 2012, </w:delText>
        </w:r>
      </w:del>
      <w:r>
        <w:rPr>
          <w:rStyle w:val="None"/>
          <w:rFonts w:ascii="Times New Roman" w:hAnsi="Times New Roman"/>
          <w:color w:val="151518"/>
          <w:u w:color="151518"/>
        </w:rPr>
        <w:t>2014, Koen-Alonso et al. 2013, NAFO 2014). Therefore, the non-homogenous traits of Atlantic cod from Labrador (Div. 2J) to the southern Grand Banks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877AF2" w:rsidRDefault="00BD35A4">
      <w:pPr>
        <w:pStyle w:val="Style1"/>
        <w:ind w:firstLine="0"/>
        <w:rPr>
          <w:rStyle w:val="None"/>
          <w:rFonts w:ascii="Times New Roman" w:eastAsia="Times New Roman" w:hAnsi="Times New Roman" w:cs="Times New Roman"/>
          <w:bCs/>
          <w:i/>
          <w:color w:val="151518"/>
          <w:u w:color="151518"/>
        </w:rPr>
      </w:pPr>
      <w:r w:rsidRPr="00877AF2">
        <w:rPr>
          <w:rStyle w:val="None"/>
          <w:rFonts w:ascii="Times New Roman" w:hAnsi="Times New Roman"/>
          <w:bCs/>
          <w:i/>
        </w:rPr>
        <w:t>Harp seal population trends and diet</w:t>
      </w:r>
    </w:p>
    <w:p w14:paraId="549E0830" w14:textId="01D2A59C"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t>
      </w:r>
      <w:r w:rsidR="002F4522">
        <w:rPr>
          <w:rStyle w:val="Hyperlink0"/>
          <w:rFonts w:eastAsia="Calibri"/>
        </w:rPr>
        <w:t>(</w:t>
      </w:r>
      <w:proofErr w:type="spellStart"/>
      <w:r w:rsidR="002F4522">
        <w:rPr>
          <w:rStyle w:val="None"/>
          <w:rFonts w:ascii="Times New Roman" w:hAnsi="Times New Roman"/>
          <w:i/>
          <w:iCs/>
        </w:rPr>
        <w:t>Pagophilus</w:t>
      </w:r>
      <w:proofErr w:type="spellEnd"/>
      <w:r w:rsidR="002F4522">
        <w:rPr>
          <w:rStyle w:val="None"/>
          <w:rFonts w:ascii="Times New Roman" w:hAnsi="Times New Roman"/>
          <w:i/>
          <w:iCs/>
        </w:rPr>
        <w:t xml:space="preserve"> </w:t>
      </w:r>
      <w:proofErr w:type="spellStart"/>
      <w:r w:rsidR="002F4522">
        <w:rPr>
          <w:rStyle w:val="None"/>
          <w:rFonts w:ascii="Times New Roman" w:hAnsi="Times New Roman"/>
          <w:i/>
          <w:iCs/>
        </w:rPr>
        <w:t>groenlandicus</w:t>
      </w:r>
      <w:proofErr w:type="spellEnd"/>
      <w:r w:rsidR="002F4522">
        <w:rPr>
          <w:rStyle w:val="Hyperlink0"/>
          <w:rFonts w:eastAsia="Calibri"/>
        </w:rPr>
        <w:t xml:space="preserve">) </w:t>
      </w:r>
      <w:r w:rsidR="00BD35A4">
        <w:rPr>
          <w:rStyle w:val="Hyperlink0"/>
          <w:rFonts w:eastAsia="Calibri"/>
        </w:rPr>
        <w:t>w</w:t>
      </w:r>
      <w:r>
        <w:rPr>
          <w:rStyle w:val="Hyperlink0"/>
          <w:rFonts w:eastAsia="Calibri"/>
        </w:rPr>
        <w:t>ere</w:t>
      </w:r>
      <w:r w:rsidR="00BD35A4">
        <w:rPr>
          <w:rStyle w:val="Hyperlink0"/>
          <w:rFonts w:eastAsia="Calibri"/>
        </w:rPr>
        <w:t xml:space="preserve"> observed following the collapse of capelin in the Barents Sea in the mid-1980s </w:t>
      </w:r>
      <w:r w:rsidR="00BD35A4">
        <w:rPr>
          <w:rStyle w:val="Hyperlink0"/>
          <w:rFonts w:eastAsia="Calibri"/>
        </w:rPr>
        <w:fldChar w:fldCharType="begin"/>
      </w:r>
      <w:r w:rsidR="00BD35A4">
        <w:rPr>
          <w:rStyle w:val="Hyperlink0"/>
          <w:rFonts w:eastAsia="Calibri"/>
        </w:rPr>
        <w:instrText xml:space="preserve"> ADDIN EN.CITE &lt;EndNote&gt;&lt;Cite  &gt;&lt;Author&gt;Haug&lt;/Author&gt;&lt;Year&gt;1995&lt;/Year&gt;&lt;DisplayText&gt;(Haug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sidR="00BD35A4">
        <w:rPr>
          <w:rStyle w:val="Hyperlink0"/>
          <w:rFonts w:eastAsia="Calibri"/>
        </w:rPr>
        <w:fldChar w:fldCharType="separate"/>
      </w:r>
      <w:r w:rsidR="00BD35A4">
        <w:rPr>
          <w:rStyle w:val="Hyperlink0"/>
          <w:rFonts w:eastAsia="Calibri"/>
        </w:rPr>
        <w:t>(Haug &amp; Nilssen 1995)</w:t>
      </w:r>
      <w:r w:rsidR="00BD35A4">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collapse of the capelin stock 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and populations of predators may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w:t>
      </w:r>
      <w:r w:rsidR="00BD35A4">
        <w:rPr>
          <w:rStyle w:val="Hyperlink0"/>
          <w:rFonts w:eastAsia="Calibri"/>
        </w:rPr>
        <w:lastRenderedPageBreak/>
        <w:t xml:space="preserve">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xml:space="preserve">), were severely depleted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sidR="00BD35A4">
        <w:rPr>
          <w:rStyle w:val="Hyperlink0"/>
          <w:rFonts w:eastAsia="Calibri"/>
        </w:rPr>
        <w:fldChar w:fldCharType="separate"/>
      </w:r>
      <w:r w:rsidR="00BD35A4">
        <w:rPr>
          <w:rStyle w:val="Hyperlink0"/>
          <w:rFonts w:eastAsia="Calibri"/>
        </w:rPr>
        <w:t>(Hamre 1994, Hop &amp; Gjøsæter 2013)</w:t>
      </w:r>
      <w:r w:rsidR="00BD35A4">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BD35A4">
        <w:rPr>
          <w:rStyle w:val="Hyperlink0"/>
          <w:rFonts w:eastAsia="Calibri"/>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BD35A4">
        <w:rPr>
          <w:rStyle w:val="Hyperlink0"/>
          <w:rFonts w:eastAsia="Calibri"/>
        </w:rPr>
        <w:instrText xml:space="preserve"> ADDIN EN.CITE &lt;EndNote&gt;&lt;Cite  &gt;&lt;Author&gt;Nilssen&lt;/Author&gt;&lt;Year&gt;1998&lt;/Year&gt;&lt;Prefix&gt;Atlantic herring and polar cod`, &lt;/Prefix&gt;&lt;DisplayText&gt;(Atlantic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BD35A4">
        <w:rPr>
          <w:rStyle w:val="Hyperlink0"/>
          <w:rFonts w:eastAsia="Calibri"/>
        </w:rPr>
        <w:t>(Atlantic herring and Arctic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Arctic cod and Atlantic herring were available as prey to harp seals during the early 1990s (Lilly et al. 1994, Bourne et al. 2015, DFO 2017),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BD35A4">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BD35A4">
        <w:rPr>
          <w:rStyle w:val="Hyperlink0"/>
          <w:rFonts w:eastAsia="Calibri"/>
        </w:rPr>
        <w:fldChar w:fldCharType="separate"/>
      </w:r>
      <w:r w:rsidR="00BD35A4">
        <w:rPr>
          <w:rStyle w:val="Hyperlink0"/>
          <w:rFonts w:eastAsia="Calibri"/>
        </w:rPr>
        <w:t>(Stenson 2012)</w:t>
      </w:r>
      <w:r w:rsidR="00BD35A4">
        <w:rPr>
          <w:rStyle w:val="Hyperlink0"/>
          <w:rFonts w:eastAsia="Calibri"/>
        </w:rPr>
        <w:fldChar w:fldCharType="end"/>
      </w:r>
      <w:r w:rsidR="00BD35A4">
        <w:rPr>
          <w:rStyle w:val="Hyperlink0"/>
          <w:rFonts w:eastAsia="Calibri"/>
        </w:rPr>
        <w:t xml:space="preserve">. </w:t>
      </w:r>
    </w:p>
    <w:p w14:paraId="4DACFDD7" w14:textId="44FF4B91"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2014,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2014,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Buren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w:t>
      </w:r>
      <w:r>
        <w:rPr>
          <w:rStyle w:val="None"/>
          <w:rFonts w:ascii="Times New Roman" w:hAnsi="Times New Roman"/>
        </w:rPr>
        <w:lastRenderedPageBreak/>
        <w:t xml:space="preserve">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Seabird population trends and diets</w:t>
      </w:r>
    </w:p>
    <w:p w14:paraId="1A7485BE" w14:textId="192150E1"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t>
      </w:r>
      <w:r w:rsidR="0072366E">
        <w:rPr>
          <w:rStyle w:val="None"/>
          <w:rFonts w:ascii="Times New Roman" w:hAnsi="Times New Roman"/>
          <w:u w:color="151518"/>
        </w:rPr>
        <w:t xml:space="preserve">e.g., </w:t>
      </w:r>
      <w:r>
        <w:rPr>
          <w:rStyle w:val="None"/>
          <w:rFonts w:ascii="Times New Roman" w:hAnsi="Times New Roman"/>
          <w:u w:color="151518"/>
        </w:rPr>
        <w:t>Chardine et al. 2003</w:t>
      </w:r>
      <w:r w:rsidR="0072366E">
        <w:rPr>
          <w:rStyle w:val="None"/>
          <w:rFonts w:ascii="Times New Roman" w:hAnsi="Times New Roman"/>
          <w:u w:color="151518"/>
        </w:rPr>
        <w:t xml:space="preserve">, </w:t>
      </w:r>
      <w:r w:rsidR="0051270F">
        <w:rPr>
          <w:rStyle w:val="None"/>
          <w:rFonts w:ascii="Times New Roman" w:hAnsi="Times New Roman"/>
          <w:u w:color="151518"/>
        </w:rPr>
        <w:t>2013, Wilhelm et al. 2015</w:t>
      </w:r>
      <w:r>
        <w:rPr>
          <w:rStyle w:val="None"/>
          <w:rFonts w:ascii="Times New Roman" w:hAnsi="Times New Roman"/>
          <w:u w:color="151518"/>
        </w:rPr>
        <w:t>)</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are 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5CCB53C6" w:rsidR="000423EA" w:rsidRPr="00AD2243" w:rsidRDefault="000423EA" w:rsidP="000423EA">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t xml:space="preserve">Fish stocks in general and pelagic stocks in particular contract their geographic range during periods of rapid population decline (Winters &amp; Wheeler 1985, Worm &amp; </w:t>
      </w:r>
      <w:proofErr w:type="spellStart"/>
      <w:r w:rsidRPr="003B23E0">
        <w:rPr>
          <w:rStyle w:val="None"/>
          <w:rFonts w:ascii="Times New Roman" w:hAnsi="Times New Roman"/>
          <w:u w:color="151518"/>
        </w:rPr>
        <w:t>Tettensor</w:t>
      </w:r>
      <w:proofErr w:type="spellEnd"/>
      <w:r w:rsidRPr="003B23E0">
        <w:rPr>
          <w:rStyle w:val="None"/>
          <w:rFonts w:ascii="Times New Roman" w:hAnsi="Times New Roman"/>
          <w:u w:color="151518"/>
        </w:rPr>
        <w:t xml:space="preserve"> 2011, Burgess et al. 2017). This pattern has been described for several finfish and shellfish populations (Prince et al. 2008, </w:t>
      </w:r>
      <w:proofErr w:type="spellStart"/>
      <w:r w:rsidRPr="003B23E0">
        <w:rPr>
          <w:rStyle w:val="None"/>
          <w:rFonts w:ascii="Times New Roman" w:hAnsi="Times New Roman"/>
          <w:u w:color="151518"/>
        </w:rPr>
        <w:t>Wilberg</w:t>
      </w:r>
      <w:proofErr w:type="spellEnd"/>
      <w:r w:rsidRPr="003B23E0">
        <w:rPr>
          <w:rStyle w:val="None"/>
          <w:rFonts w:ascii="Times New Roman" w:hAnsi="Times New Roman"/>
          <w:u w:color="151518"/>
        </w:rPr>
        <w:t xml:space="preserve"> et al. 2009), including Atlantic cod (Rose &amp; </w:t>
      </w:r>
      <w:proofErr w:type="spellStart"/>
      <w:r w:rsidRPr="003B23E0">
        <w:rPr>
          <w:rStyle w:val="None"/>
          <w:rFonts w:ascii="Times New Roman" w:hAnsi="Times New Roman"/>
          <w:u w:color="151518"/>
        </w:rPr>
        <w:t>Kulka</w:t>
      </w:r>
      <w:proofErr w:type="spellEnd"/>
      <w:r w:rsidRPr="003B23E0">
        <w:rPr>
          <w:rStyle w:val="None"/>
          <w:rFonts w:ascii="Times New Roman" w:hAnsi="Times New Roman"/>
          <w:u w:color="151518"/>
        </w:rPr>
        <w:t xml:space="preserve"> 1999) and Northwest Atlantic herring stocks (Winters &amp; Wheeler 1985). Capelin’s center of distribution moved southward during the early 1990s, i.e. closer to the vicinity of seabird colonies along Newfoundland’s northeast coast. </w:t>
      </w: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almost exclusively fed capelin to their chicks during the breeding season (Davoren and </w:t>
      </w:r>
      <w:proofErr w:type="spellStart"/>
      <w:r>
        <w:rPr>
          <w:rStyle w:val="None"/>
          <w:rFonts w:ascii="Times New Roman" w:hAnsi="Times New Roman"/>
          <w:u w:color="151518"/>
        </w:rPr>
        <w:t>Montevecchi</w:t>
      </w:r>
      <w:proofErr w:type="spellEnd"/>
      <w:r>
        <w:rPr>
          <w:rStyle w:val="None"/>
          <w:rFonts w:ascii="Times New Roman" w:hAnsi="Times New Roman"/>
          <w:u w:color="151518"/>
        </w:rPr>
        <w:t xml:space="preserve"> 2003)</w:t>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lastRenderedPageBreak/>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w:t>
      </w:r>
      <w:proofErr w:type="spellStart"/>
      <w:r w:rsidRPr="00AD2243">
        <w:rPr>
          <w:rStyle w:val="None"/>
          <w:rFonts w:ascii="Times New Roman" w:hAnsi="Times New Roman"/>
          <w:u w:color="151518"/>
        </w:rPr>
        <w:t>murre’s</w:t>
      </w:r>
      <w:proofErr w:type="spellEnd"/>
      <w:r w:rsidRPr="00AD2243">
        <w:rPr>
          <w:rStyle w:val="None"/>
          <w:rFonts w:ascii="Times New Roman" w:hAnsi="Times New Roman"/>
          <w:u w:color="151518"/>
        </w:rPr>
        <w:t xml:space="preserve">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capelin stock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72423EDF" w:rsidR="0071625C" w:rsidRDefault="00BD35A4" w:rsidP="00C70D9C">
      <w:pPr>
        <w:pStyle w:val="Style1"/>
        <w:rPr>
          <w:rStyle w:val="None"/>
          <w:rFonts w:ascii="Times New Roman" w:hAnsi="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 xml:space="preserve">(20 – 100 %) in contrast to pre-1990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&gt;&lt;Author&gt;Montevecchi&lt;/Author&gt;&lt;Year&gt;2007&lt;/Year&gt;&lt;RecNum&gt;730&lt;/RecNum&gt;&lt;Prefix&gt;&lt;12%`, &lt;/Prefix&gt;&lt;DisplayText&gt;(&lt;12%,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(&lt;12%, Montevecchi 2007</w:t>
      </w:r>
      <w:r w:rsidR="00FD2F5E">
        <w:rPr>
          <w:rStyle w:val="None"/>
          <w:rFonts w:ascii="Times New Roman" w:hAnsi="Times New Roman"/>
          <w:u w:color="151518"/>
        </w:rPr>
        <w:t>, Bennett et al. 2013</w:t>
      </w:r>
      <w:r>
        <w:rPr>
          <w:rStyle w:val="None"/>
          <w:rFonts w:ascii="Times New Roman" w:hAnsi="Times New Roman"/>
          <w:u w:color="151518"/>
        </w:rPr>
        <w:t>)</w:t>
      </w:r>
      <w:r>
        <w:rPr>
          <w:rStyle w:val="None"/>
          <w:rFonts w:ascii="Times New Roman" w:eastAsia="Times New Roman" w:hAnsi="Times New Roman" w:cs="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large pelagic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xml:space="preserve">) </w:t>
      </w:r>
      <w:r w:rsidR="002F4522">
        <w:rPr>
          <w:rStyle w:val="None"/>
          <w:rFonts w:ascii="Times New Roman" w:hAnsi="Times New Roman"/>
          <w:u w:color="151518"/>
        </w:rPr>
        <w:t>which are found in warm waters</w:t>
      </w:r>
      <w:r>
        <w:rPr>
          <w:rStyle w:val="None"/>
          <w:rFonts w:ascii="Times New Roman" w:hAnsi="Times New Roman"/>
          <w:u w:color="151518"/>
        </w:rPr>
        <w:t xml:space="preserve">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(Montevecchi &amp; Myers 1997, Montevecchi 2007)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71625C">
        <w:rPr>
          <w:rStyle w:val="None"/>
          <w:rFonts w:ascii="Times New Roman" w:hAnsi="Times New Roman"/>
          <w:u w:color="151518"/>
        </w:rPr>
        <w:t xml:space="preserve">ell to 13% and 2% </w:t>
      </w:r>
      <w:r w:rsidR="00FD2F5E" w:rsidRPr="00FD2F5E">
        <w:rPr>
          <w:rStyle w:val="None"/>
          <w:rFonts w:ascii="Times New Roman" w:hAnsi="Times New Roman"/>
          <w:u w:color="151518"/>
        </w:rPr>
        <w:t>(</w:t>
      </w:r>
      <w:proofErr w:type="spellStart"/>
      <w:r w:rsidR="00FD2F5E" w:rsidRPr="00FD2F5E">
        <w:rPr>
          <w:rStyle w:val="None"/>
          <w:rFonts w:ascii="Times New Roman" w:hAnsi="Times New Roman"/>
          <w:u w:color="151518"/>
        </w:rPr>
        <w:t>Montevecchi</w:t>
      </w:r>
      <w:proofErr w:type="spellEnd"/>
      <w:r w:rsidR="00FD2F5E" w:rsidRPr="00FD2F5E">
        <w:rPr>
          <w:rStyle w:val="None"/>
          <w:rFonts w:ascii="Times New Roman" w:hAnsi="Times New Roman"/>
          <w:u w:color="151518"/>
        </w:rPr>
        <w:t xml:space="preserve"> 2007). </w:t>
      </w:r>
      <w:r w:rsidR="0071625C" w:rsidRPr="0071625C">
        <w:rPr>
          <w:rStyle w:val="None"/>
          <w:rFonts w:ascii="Times New Roman" w:hAnsi="Times New Roman"/>
          <w:u w:color="151518"/>
        </w:rPr>
        <w:t>In addition, the lack of capelin in seabird diets during the 1990s in Labrador (Bryant &amp; Jones 1999, Baillie &amp; Jones 2004) is inconsistent wi</w:t>
      </w:r>
      <w:r w:rsidR="00492AFA">
        <w:rPr>
          <w:rStyle w:val="None"/>
          <w:rFonts w:ascii="Times New Roman" w:hAnsi="Times New Roman"/>
          <w:u w:color="151518"/>
        </w:rPr>
        <w:t>th the non-collapse hypothesis.</w:t>
      </w:r>
    </w:p>
    <w:p w14:paraId="205E3955" w14:textId="3AF3F5D3"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Increases in seabird populations post-1991 were related to factors unrelated to availability of capelin as prey. For example, t</w:t>
      </w:r>
      <w:r w:rsidR="00C70D9C">
        <w:rPr>
          <w:rStyle w:val="None"/>
          <w:rFonts w:ascii="Times New Roman" w:hAnsi="Times New Roman"/>
          <w:u w:color="151518"/>
        </w:rPr>
        <w:t xml:space="preserve">he population increase of common </w:t>
      </w:r>
      <w:proofErr w:type="spellStart"/>
      <w:r w:rsidR="00C70D9C">
        <w:rPr>
          <w:rStyle w:val="None"/>
          <w:rFonts w:ascii="Times New Roman" w:hAnsi="Times New Roman"/>
          <w:u w:color="151518"/>
        </w:rPr>
        <w:t>murres</w:t>
      </w:r>
      <w:proofErr w:type="spellEnd"/>
      <w:r w:rsidR="00C70D9C">
        <w:rPr>
          <w:rStyle w:val="None"/>
          <w:rFonts w:ascii="Times New Roman" w:hAnsi="Times New Roman"/>
          <w:u w:color="151518"/>
        </w:rPr>
        <w:t xml:space="preserve">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 xml:space="preserve">Salmo </w:t>
      </w:r>
      <w:proofErr w:type="spellStart"/>
      <w:r w:rsidR="00C70D9C" w:rsidRPr="0051270F">
        <w:rPr>
          <w:rStyle w:val="None"/>
          <w:rFonts w:ascii="Times New Roman" w:hAnsi="Times New Roman"/>
          <w:i/>
          <w:u w:color="151518"/>
        </w:rPr>
        <w:t>salar</w:t>
      </w:r>
      <w:proofErr w:type="spellEnd"/>
      <w:r w:rsidR="00C70D9C">
        <w:rPr>
          <w:rStyle w:val="None"/>
          <w:rFonts w:ascii="Times New Roman" w:hAnsi="Times New Roman"/>
          <w:u w:color="151518"/>
        </w:rPr>
        <w:t>) and Atlantic cod gillnet fisheries</w:t>
      </w:r>
      <w:r w:rsidR="006C7C65">
        <w:rPr>
          <w:rStyle w:val="None"/>
          <w:rFonts w:ascii="Times New Roman" w:hAnsi="Times New Roman"/>
          <w:u w:color="151518"/>
        </w:rPr>
        <w:t xml:space="preserve"> (Regular et al. 2013)</w:t>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w:t>
      </w:r>
      <w:proofErr w:type="spellStart"/>
      <w:r w:rsidR="00C70D9C">
        <w:rPr>
          <w:rStyle w:val="None"/>
          <w:rFonts w:ascii="Times New Roman" w:hAnsi="Times New Roman"/>
          <w:u w:color="151518"/>
        </w:rPr>
        <w:t>murre</w:t>
      </w:r>
      <w:proofErr w:type="spellEnd"/>
      <w:r w:rsidR="00C70D9C">
        <w:rPr>
          <w:rStyle w:val="None"/>
          <w:rFonts w:ascii="Times New Roman" w:hAnsi="Times New Roman"/>
          <w:u w:color="151518"/>
        </w:rPr>
        <w:t xml:space="preserve"> adult mortality associated with ship-sourced oil pollution and hunting also decreased during this </w:t>
      </w:r>
      <w:r w:rsidR="00C70D9C">
        <w:rPr>
          <w:rStyle w:val="None"/>
          <w:rFonts w:ascii="Times New Roman" w:hAnsi="Times New Roman"/>
          <w:u w:color="151518"/>
        </w:rPr>
        <w:lastRenderedPageBreak/>
        <w:t xml:space="preserve">same period </w:t>
      </w:r>
      <w:r w:rsidR="00C70D9C">
        <w:rPr>
          <w:rStyle w:val="None"/>
          <w:rFonts w:ascii="Times New Roman" w:eastAsia="Times New Roman" w:hAnsi="Times New Roman" w:cs="Times New Roman"/>
          <w:u w:color="151518"/>
        </w:rPr>
        <w:fldChar w:fldCharType="begin"/>
      </w:r>
      <w:r w:rsidR="00C70D9C">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C70D9C">
        <w:rPr>
          <w:rStyle w:val="None"/>
          <w:rFonts w:ascii="Times New Roman" w:hAnsi="Times New Roman"/>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same factors</w:t>
      </w:r>
      <w:r w:rsidR="00770ECA">
        <w:rPr>
          <w:rStyle w:val="None"/>
          <w:rFonts w:ascii="Times New Roman" w:hAnsi="Times New Roman"/>
          <w:u w:color="151518"/>
        </w:rPr>
        <w:t>.</w:t>
      </w:r>
    </w:p>
    <w:p w14:paraId="28E9CE4A" w14:textId="4478DC25"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information does not provide support for either hypothesis, but </w:t>
      </w:r>
      <w:r w:rsidR="008D68E5">
        <w:rPr>
          <w:rStyle w:val="None"/>
          <w:rFonts w:ascii="Times New Roman" w:hAnsi="Times New Roman"/>
          <w:u w:color="151518"/>
        </w:rPr>
        <w:t>seabird diet did reflect the late inshore arrival of capelin post-1991 (</w:t>
      </w:r>
      <w:r w:rsidR="008D68E5">
        <w:rPr>
          <w:rStyle w:val="Hyperlink0"/>
          <w:rFonts w:eastAsia="Calibri"/>
        </w:rPr>
        <w:t xml:space="preserve">Davoren &amp; </w:t>
      </w:r>
      <w:proofErr w:type="spellStart"/>
      <w:r w:rsidR="008D68E5">
        <w:rPr>
          <w:rStyle w:val="Hyperlink0"/>
          <w:rFonts w:eastAsia="Calibri"/>
        </w:rPr>
        <w:t>Montevecchi</w:t>
      </w:r>
      <w:proofErr w:type="spellEnd"/>
      <w:r w:rsidR="008D68E5">
        <w:rPr>
          <w:rStyle w:val="Hyperlink0"/>
          <w:rFonts w:eastAsia="Calibri"/>
        </w:rPr>
        <w:t xml:space="preserve"> 2003, </w:t>
      </w:r>
      <w:proofErr w:type="spellStart"/>
      <w:r w:rsidR="008D68E5">
        <w:rPr>
          <w:rStyle w:val="Hyperlink0"/>
          <w:rFonts w:eastAsia="Calibri"/>
        </w:rPr>
        <w:t>Gulka</w:t>
      </w:r>
      <w:proofErr w:type="spellEnd"/>
      <w:r w:rsidR="008D68E5">
        <w:rPr>
          <w:rStyle w:val="Hyperlink0"/>
          <w:rFonts w:eastAsia="Calibri"/>
        </w:rPr>
        <w:t xml:space="preserve"> et al. 2017)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prey</w:t>
      </w:r>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 xml:space="preserve">Zooplankton response: </w:t>
      </w:r>
      <w:proofErr w:type="spellStart"/>
      <w:r w:rsidRPr="00DB7634">
        <w:rPr>
          <w:rStyle w:val="None"/>
          <w:rFonts w:ascii="Times New Roman" w:hAnsi="Times New Roman" w:cs="Times New Roman"/>
          <w:b w:val="0"/>
          <w:i/>
          <w:iCs/>
          <w:color w:val="000000"/>
          <w:sz w:val="24"/>
          <w:szCs w:val="24"/>
          <w:u w:color="000000"/>
        </w:rPr>
        <w:t>Calanus</w:t>
      </w:r>
      <w:proofErr w:type="spellEnd"/>
      <w:r w:rsidRPr="00DB7634">
        <w:rPr>
          <w:rStyle w:val="None"/>
          <w:rFonts w:ascii="Times New Roman" w:hAnsi="Times New Roman" w:cs="Times New Roman"/>
          <w:b w:val="0"/>
          <w:i/>
          <w:iCs/>
          <w:color w:val="000000"/>
          <w:sz w:val="24"/>
          <w:szCs w:val="24"/>
          <w:u w:color="000000"/>
        </w:rPr>
        <w:t xml:space="preserve"> </w:t>
      </w:r>
      <w:proofErr w:type="spellStart"/>
      <w:r w:rsidRPr="00DB7634">
        <w:rPr>
          <w:rStyle w:val="None"/>
          <w:rFonts w:ascii="Times New Roman" w:hAnsi="Times New Roman" w:cs="Times New Roman"/>
          <w:b w:val="0"/>
          <w:i/>
          <w:iCs/>
          <w:color w:val="000000"/>
          <w:sz w:val="24"/>
          <w:szCs w:val="24"/>
          <w:u w:color="000000"/>
        </w:rPr>
        <w:t>finmarchicus</w:t>
      </w:r>
      <w:proofErr w:type="spellEnd"/>
      <w:r w:rsidRPr="00DB7634">
        <w:rPr>
          <w:rStyle w:val="None"/>
          <w:rFonts w:ascii="Times New Roman" w:hAnsi="Times New Roman" w:cs="Times New Roman"/>
          <w:b w:val="0"/>
          <w:i/>
          <w:color w:val="000000"/>
          <w:sz w:val="24"/>
          <w:szCs w:val="24"/>
          <w:u w:color="000000"/>
        </w:rPr>
        <w:t xml:space="preserve"> abundance</w:t>
      </w:r>
    </w:p>
    <w:p w14:paraId="27DC5D6E" w14:textId="4A3A2B09" w:rsidR="00EB73A4"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(e.g., </w:t>
      </w:r>
      <w:commentRangeStart w:id="19"/>
      <w:proofErr w:type="spellStart"/>
      <w:r w:rsidR="003363DE" w:rsidRPr="003363DE">
        <w:rPr>
          <w:rStyle w:val="Hyperlink0"/>
          <w:rFonts w:eastAsia="Calibri"/>
          <w:highlight w:val="yellow"/>
        </w:rPr>
        <w:t>Gjøsæter</w:t>
      </w:r>
      <w:proofErr w:type="spellEnd"/>
      <w:r w:rsidR="003363DE" w:rsidRPr="003363DE">
        <w:rPr>
          <w:rStyle w:val="Hyperlink0"/>
          <w:rFonts w:eastAsia="Calibri"/>
          <w:highlight w:val="yellow"/>
        </w:rPr>
        <w:t xml:space="preserve"> et al. 2002</w:t>
      </w:r>
      <w:commentRangeEnd w:id="19"/>
      <w:r w:rsidR="00AE2FEA">
        <w:rPr>
          <w:rStyle w:val="CommentReference"/>
          <w:rFonts w:ascii="Times New Roman" w:eastAsia="Arial Unicode MS" w:hAnsi="Times New Roman" w:cs="Times New Roman"/>
          <w:color w:val="auto"/>
        </w:rPr>
        <w:commentReference w:id="19"/>
      </w:r>
      <w:r w:rsidR="003363DE">
        <w:rPr>
          <w:rStyle w:val="Hyperlink0"/>
          <w:rFonts w:eastAsia="Calibri"/>
        </w:rPr>
        <w:t>)</w:t>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 so </w:t>
      </w:r>
      <w:r>
        <w:rPr>
          <w:rStyle w:val="Hyperlink0"/>
          <w:rFonts w:eastAsia="Calibri"/>
        </w:rPr>
        <w:t>the continuous plankton recorder (CPR) data w</w:t>
      </w:r>
      <w:r w:rsidR="0009576F">
        <w:rPr>
          <w:rStyle w:val="Hyperlink0"/>
          <w:rFonts w:eastAsia="Calibri"/>
        </w:rPr>
        <w:t>ere</w:t>
      </w:r>
      <w:r>
        <w:rPr>
          <w:rStyle w:val="Hyperlink0"/>
          <w:rFonts w:eastAsia="Calibri"/>
        </w:rPr>
        <w:t xml:space="preserve"> used to </w:t>
      </w:r>
      <w:r w:rsidR="00DE1F83">
        <w:rPr>
          <w:rStyle w:val="Hyperlink0"/>
          <w:rFonts w:eastAsia="Calibri"/>
        </w:rPr>
        <w:t>test the non-collapse hypothesis</w:t>
      </w:r>
      <w:r>
        <w:rPr>
          <w:rStyle w:val="Hyperlink0"/>
          <w:rFonts w:eastAsia="Calibri"/>
        </w:rPr>
        <w:t xml:space="preserve">. 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Pr>
          <w:rStyle w:val="Hyperlink0"/>
          <w:rFonts w:eastAsia="Calibri"/>
        </w:rPr>
        <w:instrText xml:space="preserve"> ADDIN EN.CITE &lt;EndNote&gt;&lt;Cite  &gt;&lt;Author&gt;Head&lt;/Author&gt;&lt;Year&gt;2010&lt;/Year&gt;&lt;DisplayText&gt;Head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Pr>
          <w:rStyle w:val="Hyperlink0"/>
          <w:rFonts w:eastAsia="Calibri"/>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sidR="00DE1F83">
        <w:rPr>
          <w:rStyle w:val="Hyperlink0"/>
          <w:rFonts w:eastAsia="Calibri"/>
        </w:rPr>
        <w:t>; consequently, there is a large gap in CPR data from 1979-1990, which precluded its use in a recent capelin study</w:t>
      </w:r>
      <w:r>
        <w:rPr>
          <w:rStyle w:val="Hyperlink0"/>
          <w:rFonts w:eastAsia="Calibri"/>
        </w:rPr>
        <w:t xml:space="preserve">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lastRenderedPageBreak/>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DB7634" w:rsidRDefault="00BD35A4">
      <w:pPr>
        <w:pStyle w:val="Style1"/>
        <w:ind w:firstLine="0"/>
        <w:rPr>
          <w:rStyle w:val="None"/>
          <w:rFonts w:ascii="Times New Roman" w:eastAsia="Times New Roman" w:hAnsi="Times New Roman" w:cs="Times New Roman"/>
          <w:bCs/>
          <w:i/>
        </w:rPr>
      </w:pPr>
      <w:r w:rsidRPr="00DB7634">
        <w:rPr>
          <w:rStyle w:val="None"/>
          <w:rFonts w:ascii="Times New Roman" w:hAnsi="Times New Roman"/>
          <w:bCs/>
          <w:i/>
        </w:rPr>
        <w:t>Physical variability</w:t>
      </w:r>
    </w:p>
    <w:p w14:paraId="06402F39" w14:textId="5BF4E7A5" w:rsidR="00794830" w:rsidRDefault="00BD35A4">
      <w:pPr>
        <w:pStyle w:val="Style1"/>
        <w:rPr>
          <w:rStyle w:val="Hyperlink0"/>
          <w:rFonts w:eastAsia="Calibri"/>
        </w:rPr>
      </w:pPr>
      <w:r>
        <w:rPr>
          <w:rStyle w:val="Hyperlink0"/>
          <w:rFonts w:eastAsia="Calibri"/>
        </w:rPr>
        <w:t>The non-collapse hypothesis used an analysis of ocean climate to show a change in environmental conditions ~ 5 years after the proposed capelin collapse and concluded that the 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&gt;&lt;Author&gt;Drinkwater&lt;/Author&gt;&lt;Year&gt;1996&lt;/Year&gt;&lt;RecNum&gt;108&lt;/RecNum&gt;&lt;Prefix&gt;e.g.`, &lt;/Prefix&gt;&lt;DisplayText&gt;(e.g.,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(e.g., Drinkwater 1996, Colbourne et al. 2014, </w:t>
      </w:r>
      <w:r>
        <w:rPr>
          <w:rStyle w:val="Hyperlink0"/>
          <w:rFonts w:eastAsia="Calibri"/>
        </w:rPr>
        <w:fldChar w:fldCharType="end"/>
      </w:r>
      <w:ins w:id="20" w:author="Murphy, Hannah M" w:date="2018-11-21T10:36:00Z">
        <w:r w:rsidR="00EE3440" w:rsidDel="00EE3440">
          <w:rPr>
            <w:rStyle w:val="Hyperlink0"/>
            <w:rFonts w:eastAsia="Calibri"/>
          </w:rPr>
          <w:t xml:space="preserve"> </w:t>
        </w:r>
      </w:ins>
      <w:del w:id="21" w:author="Murphy, Hannah M" w:date="2018-11-21T10:36:00Z">
        <w:r w:rsidDel="00EE3440">
          <w:rPr>
            <w:rStyle w:val="Hyperlink0"/>
            <w:rFonts w:eastAsia="Calibri"/>
          </w:rPr>
          <w:fldChar w:fldCharType="begin"/>
        </w:r>
        <w:r w:rsidDel="00EE3440">
          <w:rPr>
            <w:rStyle w:val="Hyperlink0"/>
            <w:rFonts w:eastAsia="Calibri"/>
          </w:rPr>
          <w:delInstrText xml:space="preserve"> ADDIN EN.CITE &lt;EndNote&gt;&lt;Cite  &gt;&lt;Author&gt;Colbourne&lt;/Author&gt;&lt;Year&gt;2015&lt;/Year&gt;&lt;RecNum&gt;1029&lt;/RecNum&gt;&lt;DisplayText&gt;2015, &lt;/DisplayText&gt;&lt;record&gt;&lt;rec-number&gt;1029&lt;/rec-number&gt;&lt;foreign-keys&gt;&lt;key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rsidDel="00EE3440">
          <w:rPr>
            <w:rStyle w:val="Hyperlink0"/>
            <w:rFonts w:eastAsia="Calibri"/>
          </w:rPr>
          <w:fldChar w:fldCharType="separate"/>
        </w:r>
        <w:r w:rsidDel="00EE3440">
          <w:rPr>
            <w:rStyle w:val="Hyperlink0"/>
            <w:rFonts w:eastAsia="Calibri"/>
          </w:rPr>
          <w:delText xml:space="preserve">2015, </w:delText>
        </w:r>
        <w:r w:rsidDel="00EE3440">
          <w:rPr>
            <w:rStyle w:val="Hyperlink0"/>
            <w:rFonts w:eastAsia="Calibri"/>
          </w:rPr>
          <w:fldChar w:fldCharType="end"/>
        </w:r>
      </w:del>
      <w:r>
        <w:rPr>
          <w:rStyle w:val="Hyperlink0"/>
          <w:rFonts w:eastAsia="Calibri"/>
        </w:rPr>
        <w:fldChar w:fldCharType="begin"/>
      </w:r>
      <w:r>
        <w:rPr>
          <w:rStyle w:val="Hyperlink0"/>
          <w:rFonts w:eastAsia="Calibri"/>
        </w:rPr>
        <w:instrText xml:space="preserve"> ADDIN EN.CITE &lt;EndNote&gt;&lt;Cite  &gt;&lt;Author&gt;Colbourne&lt;/Author&gt;&lt;Year&gt;2016&lt;/Year&gt;&lt;RecNum&gt;1028&lt;/RecNum&gt;&lt;DisplayText&gt;2016)&lt;/DisplayText&gt;&lt;record&gt;&lt;rec-number&gt;1028&lt;/rec-number&gt;&lt;foreign-keys&gt;&lt;key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Document&lt;/full-title&gt;&lt;/periodical&gt;&lt;volume&gt;2015/053&lt;/volume&gt;&lt;dates&gt;&lt;year&gt;2015&lt;/year&gt;&lt;/dates&gt;&lt;urls/&gt;&lt;/record&gt;&lt;/Cite&gt;&lt;/EndNote&gt;</w:instrText>
      </w:r>
      <w:r>
        <w:rPr>
          <w:rStyle w:val="Hyperlink0"/>
          <w:rFonts w:eastAsia="Calibri"/>
        </w:rPr>
        <w:fldChar w:fldCharType="separate"/>
      </w:r>
      <w:r>
        <w:rPr>
          <w:rStyle w:val="Hyperlink0"/>
          <w:rFonts w:eastAsia="Calibri"/>
        </w:rPr>
        <w:t>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Atlantic cod,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r>
      <w:r>
        <w:rPr>
          <w:rStyle w:val="Hyperlink0"/>
          <w:rFonts w:eastAsia="Calibri"/>
        </w:rPr>
        <w:instrText xml:space="preserve"> ADDIN EN.CITE &lt;EndNote&gt;&lt;Cite  &gt;&lt;Author&gt;Gomes&lt;/Author&gt;&lt;Year&gt;1995&lt;/Year&gt;&lt;RecNum&gt;112&lt;/RecNum&gt;&lt;DisplayText&gt;(Gomes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w:t>
      </w:r>
      <w:ins w:id="22" w:author="Murphy, Hannah M" w:date="2018-11-21T10:37:00Z">
        <w:r w:rsidR="00EE3440">
          <w:rPr>
            <w:rStyle w:val="Hyperlink0"/>
            <w:rFonts w:eastAsia="Calibri"/>
          </w:rPr>
          <w:t xml:space="preserve">e.g., </w:t>
        </w:r>
      </w:ins>
      <w:del w:id="23" w:author="Murphy, Hannah M" w:date="2018-11-21T10:37:00Z">
        <w:r w:rsidDel="00EE3440">
          <w:rPr>
            <w:rStyle w:val="Hyperlink0"/>
            <w:rFonts w:eastAsia="Calibri"/>
          </w:rPr>
          <w:delText>Gomes et al. 1995</w:delText>
        </w:r>
      </w:del>
      <w:r>
        <w:rPr>
          <w:rStyle w:val="Hyperlink0"/>
          <w:rFonts w:eastAsia="Calibri"/>
        </w:rPr>
        <w:t xml:space="preserve">, Lilly et al. 2000, </w:t>
      </w:r>
      <w:del w:id="24" w:author="Murphy, Hannah M" w:date="2018-11-21T10:37:00Z">
        <w:r w:rsidDel="00EE3440">
          <w:rPr>
            <w:rStyle w:val="Hyperlink0"/>
            <w:rFonts w:eastAsia="Calibri"/>
          </w:rPr>
          <w:delText>Rice 2002, Koen-Alonso et al. 2010, Hammill et al. 2011</w:delText>
        </w:r>
      </w:del>
      <w:r>
        <w:rPr>
          <w:rStyle w:val="Hyperlink0"/>
          <w:rFonts w:eastAsia="Calibri"/>
        </w:rPr>
        <w:t>, Buren et al. 2014a, Pedersen et al. 2017)</w:t>
      </w:r>
      <w:r>
        <w:rPr>
          <w:rStyle w:val="Hyperlink0"/>
          <w:rFonts w:eastAsia="Calibri"/>
        </w:rPr>
        <w:fldChar w:fldCharType="end"/>
      </w:r>
      <w:r>
        <w:rPr>
          <w:rStyle w:val="Hyperlink0"/>
          <w:rFonts w:eastAsia="Calibri"/>
        </w:rPr>
        <w:t xml:space="preserve">; seabird dietary shifts from warm- to cold-water pelagic prey </w:t>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(Montevecchi &amp; Myers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 1992, Montevecchi &amp; Myers 1997, Montevecchi 2007)</w:t>
      </w:r>
      <w:r>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54FC30C9" w14:textId="1107EB4F" w:rsidR="004C6703" w:rsidRDefault="00EF4407" w:rsidP="00595867">
      <w:pPr>
        <w:pStyle w:val="Style1"/>
        <w:rPr>
          <w:rStyle w:val="Hyperlink0"/>
          <w:rFonts w:eastAsia="Calibri"/>
        </w:rPr>
      </w:pPr>
      <w:r w:rsidRPr="00C12880">
        <w:rPr>
          <w:rStyle w:val="Hyperlink0"/>
          <w:rFonts w:eastAsia="Calibri"/>
        </w:rPr>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595867" w:rsidRPr="00595867">
        <w:rPr>
          <w:rStyle w:val="Hyperlink0"/>
          <w:rFonts w:eastAsia="Calibri"/>
        </w:rPr>
        <w:t xml:space="preserve">collapse that coincides with a regime shift, </w:t>
      </w:r>
      <w:r w:rsidR="007070B0">
        <w:rPr>
          <w:rStyle w:val="Hyperlink0"/>
          <w:rFonts w:eastAsia="Calibri"/>
        </w:rPr>
        <w:t>which is</w:t>
      </w:r>
      <w:r w:rsidR="00595867" w:rsidRPr="00595867">
        <w:rPr>
          <w:rStyle w:val="Hyperlink0"/>
          <w:rFonts w:eastAsia="Calibri"/>
        </w:rPr>
        <w:t xml:space="preserve"> consistent with other studies that have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62B1B3BB" w:rsidR="00794830" w:rsidRDefault="00AB65C3" w:rsidP="007100BD">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(DFO 1994, Miller 1994, 1997, Rose &amp; O'Driscoll 2002, Davoren &amp; </w:t>
      </w:r>
      <w:proofErr w:type="spellStart"/>
      <w:r w:rsidR="007100BD" w:rsidRPr="007100BD">
        <w:rPr>
          <w:rStyle w:val="Hyperlink0"/>
          <w:rFonts w:eastAsia="Calibri"/>
        </w:rPr>
        <w:t>Montevecchi</w:t>
      </w:r>
      <w:proofErr w:type="spellEnd"/>
      <w:r w:rsidR="007100BD" w:rsidRPr="007100BD">
        <w:rPr>
          <w:rStyle w:val="Hyperlink0"/>
          <w:rFonts w:eastAsia="Calibri"/>
        </w:rPr>
        <w:t xml:space="preserve"> 2003, Rose 2007, DFO 2008, 2010, 2013, Buren et al. 2014a, </w:t>
      </w:r>
      <w:proofErr w:type="spellStart"/>
      <w:r w:rsidR="007100BD" w:rsidRPr="007100BD">
        <w:rPr>
          <w:rStyle w:val="Hyperlink0"/>
          <w:rFonts w:eastAsia="Calibri"/>
        </w:rPr>
        <w:t>Mullowney</w:t>
      </w:r>
      <w:proofErr w:type="spellEnd"/>
      <w:r w:rsidR="007100BD" w:rsidRPr="007100BD">
        <w:rPr>
          <w:rStyle w:val="Hyperlink0"/>
          <w:rFonts w:eastAsia="Calibri"/>
        </w:rPr>
        <w:t xml:space="preserve"> &amp; Rose 2014, DFO 2015, Murphy et al. 2018).</w:t>
      </w:r>
    </w:p>
    <w:p w14:paraId="2F94FF01" w14:textId="19FF87EE"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w:t>
      </w:r>
      <w:proofErr w:type="spellStart"/>
      <w:r w:rsidRPr="007100BD">
        <w:rPr>
          <w:rStyle w:val="Hyperlink0"/>
          <w:rFonts w:eastAsia="Calibri"/>
        </w:rPr>
        <w:t>spatio</w:t>
      </w:r>
      <w:proofErr w:type="spellEnd"/>
      <w:r w:rsidRPr="007100BD">
        <w:rPr>
          <w:rStyle w:val="Hyperlink0"/>
          <w:rFonts w:eastAsia="Calibri"/>
        </w:rPr>
        <w:t xml:space="preserve">-temporal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3B3E48">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inshore acoustic </w:t>
      </w:r>
      <w:r w:rsidRPr="007100BD">
        <w:rPr>
          <w:rStyle w:val="Hyperlink0"/>
          <w:rFonts w:eastAsia="Calibri"/>
        </w:rPr>
        <w:lastRenderedPageBreak/>
        <w:t xml:space="preserve">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F26298">
        <w:rPr>
          <w:rStyle w:val="Hyperlink0"/>
          <w:rFonts w:eastAsia="Calibri"/>
        </w:rPr>
        <w:t xml:space="preserve">or more than 25 years by both </w:t>
      </w:r>
      <w:r>
        <w:rPr>
          <w:rStyle w:val="Hyperlink0"/>
          <w:rFonts w:eastAsia="Calibri"/>
        </w:rPr>
        <w:t xml:space="preserve">DFO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77777777" w:rsidR="00FA7664" w:rsidRDefault="00FA7664" w:rsidP="00FA7664">
      <w:pPr>
        <w:spacing w:line="480" w:lineRule="auto"/>
      </w:pPr>
      <w:r>
        <w:t>Table 1. Summary of the differing degrees of support that each line of evidence provides for the capelin collapse and non-collapse hypotheses. Degrees of support have been categorized into 5 classes; see key in the footnote</w:t>
      </w:r>
    </w:p>
    <w:p w14:paraId="728FF0C9" w14:textId="77777777" w:rsidR="00FA7664" w:rsidRDefault="00FA7664" w:rsidP="00FA7664"/>
    <w:tbl>
      <w:tblPr>
        <w:tblW w:w="9910" w:type="dxa"/>
        <w:tblInd w:w="93" w:type="dxa"/>
        <w:tblLook w:val="04A0" w:firstRow="1" w:lastRow="0" w:firstColumn="1" w:lastColumn="0" w:noHBand="0" w:noVBand="1"/>
      </w:tblPr>
      <w:tblGrid>
        <w:gridCol w:w="5420"/>
        <w:gridCol w:w="2070"/>
        <w:gridCol w:w="2420"/>
      </w:tblGrid>
      <w:tr w:rsidR="00FA7664" w:rsidRPr="00D325B5" w14:paraId="153788C0" w14:textId="77777777" w:rsidTr="00434232">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54B41"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26F4B663" w14:textId="77777777" w:rsidR="00FA7664" w:rsidRPr="00ED0D9C" w:rsidRDefault="00FA7664" w:rsidP="00434232">
            <w:pPr>
              <w:jc w:val="center"/>
              <w:rPr>
                <w:rFonts w:eastAsia="Times New Roman"/>
                <w:color w:val="000000"/>
                <w:lang w:eastAsia="en-CA"/>
              </w:rPr>
            </w:pPr>
            <w:r w:rsidRPr="00ED0D9C">
              <w:rPr>
                <w:rFonts w:eastAsia="Times New Roman"/>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1505A92B" w14:textId="77777777" w:rsidR="00FA7664" w:rsidRPr="00ED0D9C" w:rsidRDefault="00FA7664" w:rsidP="00434232">
            <w:pPr>
              <w:jc w:val="center"/>
              <w:rPr>
                <w:rFonts w:eastAsia="Times New Roman"/>
                <w:color w:val="000000"/>
                <w:lang w:eastAsia="en-CA"/>
              </w:rPr>
            </w:pPr>
            <w:r w:rsidRPr="00ED0D9C">
              <w:rPr>
                <w:rFonts w:eastAsia="Times New Roman"/>
                <w:color w:val="000000"/>
                <w:lang w:eastAsia="en-CA"/>
              </w:rPr>
              <w:t>non-collapse hypothesis</w:t>
            </w:r>
          </w:p>
        </w:tc>
      </w:tr>
      <w:tr w:rsidR="00FA7664" w:rsidRPr="00D325B5" w14:paraId="7B8CF776"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E85F516" w14:textId="273B764D" w:rsidR="00FA7664" w:rsidRPr="00ED0D9C" w:rsidRDefault="00FA7664" w:rsidP="00434232">
            <w:pPr>
              <w:jc w:val="both"/>
              <w:rPr>
                <w:rFonts w:eastAsia="Times New Roman"/>
                <w:color w:val="000000"/>
                <w:lang w:eastAsia="en-CA"/>
              </w:rPr>
            </w:pPr>
            <w:r w:rsidRPr="00ED0D9C">
              <w:rPr>
                <w:rFonts w:eastAsia="Times New Roman"/>
                <w:color w:val="000000"/>
                <w:lang w:eastAsia="en-CA"/>
              </w:rPr>
              <w:t>Fall Canada Acoustic Survey</w:t>
            </w:r>
            <w:r w:rsidR="004425F2">
              <w:rPr>
                <w:rFonts w:eastAsia="Times New Roman"/>
                <w:color w:val="000000"/>
                <w:lang w:eastAsia="en-CA"/>
              </w:rPr>
              <w:t xml:space="preserve"> (Div. </w:t>
            </w:r>
            <w:r w:rsidR="004425F2" w:rsidRPr="00ED0D9C">
              <w:rPr>
                <w:rFonts w:eastAsia="Times New Roman"/>
                <w:color w:val="000000"/>
                <w:lang w:eastAsia="en-CA"/>
              </w:rPr>
              <w:t>2J3K</w:t>
            </w:r>
            <w:r w:rsidR="004425F2">
              <w:rPr>
                <w:rFonts w:eastAsia="Times New Roman"/>
                <w:color w:val="000000"/>
                <w:lang w:eastAsia="en-CA"/>
              </w:rPr>
              <w:t>)</w:t>
            </w:r>
          </w:p>
        </w:tc>
        <w:tc>
          <w:tcPr>
            <w:tcW w:w="2070" w:type="dxa"/>
            <w:tcBorders>
              <w:top w:val="nil"/>
              <w:left w:val="nil"/>
              <w:bottom w:val="single" w:sz="4" w:space="0" w:color="auto"/>
              <w:right w:val="single" w:sz="4" w:space="0" w:color="auto"/>
            </w:tcBorders>
            <w:shd w:val="clear" w:color="000000" w:fill="FFFFFF"/>
            <w:noWrap/>
            <w:vAlign w:val="center"/>
            <w:hideMark/>
          </w:tcPr>
          <w:p w14:paraId="4417FD79" w14:textId="77777777" w:rsidR="00FA7664" w:rsidRPr="00D325B5" w:rsidRDefault="00FA7664" w:rsidP="00434232">
            <w:pPr>
              <w:jc w:val="center"/>
              <w:rPr>
                <w:rFonts w:ascii="Calibri" w:eastAsia="Times New Roman" w:hAnsi="Calibri"/>
                <w:color w:val="000000"/>
                <w:sz w:val="40"/>
                <w:szCs w:val="40"/>
                <w:lang w:eastAsia="en-CA"/>
              </w:rPr>
            </w:pPr>
            <w:r w:rsidRPr="00C66394">
              <w:rPr>
                <w:rFonts w:ascii="Calibri" w:eastAsia="Times New Roman" w:hAnsi="Calibr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763D270" w14:textId="77777777" w:rsidR="00FA7664" w:rsidRPr="00D325B5" w:rsidRDefault="00FA7664" w:rsidP="00434232">
            <w:pPr>
              <w:jc w:val="center"/>
              <w:rPr>
                <w:rFonts w:ascii="Calibri" w:eastAsia="Times New Roman" w:hAnsi="Calibri"/>
                <w:color w:val="000000"/>
                <w:sz w:val="40"/>
                <w:szCs w:val="40"/>
                <w:lang w:eastAsia="en-CA"/>
              </w:rPr>
            </w:pPr>
            <w:r w:rsidRPr="00C66394">
              <w:rPr>
                <w:rFonts w:ascii="Calibri" w:eastAsia="Times New Roman" w:hAnsi="Calibri"/>
                <w:color w:val="000000"/>
                <w:sz w:val="40"/>
                <w:szCs w:val="40"/>
                <w:lang w:eastAsia="en-CA"/>
              </w:rPr>
              <w:t>↓</w:t>
            </w:r>
          </w:p>
        </w:tc>
      </w:tr>
      <w:tr w:rsidR="00FA7664" w:rsidRPr="00D325B5" w14:paraId="75A68DC8"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9FE75D5" w14:textId="3C07D9ED" w:rsidR="00FA7664" w:rsidRPr="00ED0D9C" w:rsidRDefault="00FA7664" w:rsidP="00434232">
            <w:pPr>
              <w:jc w:val="both"/>
              <w:rPr>
                <w:rFonts w:eastAsia="Times New Roman"/>
                <w:color w:val="000000"/>
                <w:lang w:eastAsia="en-CA"/>
              </w:rPr>
            </w:pPr>
            <w:r w:rsidRPr="00ED0D9C">
              <w:rPr>
                <w:rFonts w:eastAsia="Times New Roman"/>
                <w:color w:val="000000"/>
                <w:lang w:eastAsia="en-CA"/>
              </w:rPr>
              <w:t>Fall USSR Acoustic Survey</w:t>
            </w:r>
            <w:r w:rsidR="004425F2">
              <w:rPr>
                <w:rFonts w:eastAsia="Times New Roman"/>
                <w:color w:val="000000"/>
                <w:lang w:eastAsia="en-CA"/>
              </w:rPr>
              <w:t xml:space="preserve"> (Div. </w:t>
            </w:r>
            <w:r w:rsidR="004425F2" w:rsidRPr="00ED0D9C">
              <w:rPr>
                <w:rFonts w:eastAsia="Times New Roman"/>
                <w:color w:val="000000"/>
                <w:lang w:eastAsia="en-CA"/>
              </w:rPr>
              <w:t>2J3K</w:t>
            </w:r>
            <w:r w:rsidR="004425F2">
              <w:rPr>
                <w:rFonts w:eastAsia="Times New Roman"/>
                <w:color w:val="000000"/>
                <w:lang w:eastAsia="en-CA"/>
              </w:rPr>
              <w:t>)</w:t>
            </w:r>
          </w:p>
        </w:tc>
        <w:tc>
          <w:tcPr>
            <w:tcW w:w="2070" w:type="dxa"/>
            <w:tcBorders>
              <w:top w:val="nil"/>
              <w:left w:val="nil"/>
              <w:bottom w:val="single" w:sz="4" w:space="0" w:color="auto"/>
              <w:right w:val="single" w:sz="4" w:space="0" w:color="auto"/>
            </w:tcBorders>
            <w:shd w:val="clear" w:color="000000" w:fill="FFFFFF"/>
            <w:noWrap/>
            <w:vAlign w:val="center"/>
            <w:hideMark/>
          </w:tcPr>
          <w:p w14:paraId="61FB51E8"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01820FD8"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58832EF8"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19A3A54" w14:textId="01D9645D" w:rsidR="00FA7664" w:rsidRPr="00ED0D9C" w:rsidRDefault="00FA7664" w:rsidP="00434232">
            <w:pPr>
              <w:jc w:val="both"/>
              <w:rPr>
                <w:rFonts w:eastAsia="Times New Roman"/>
                <w:color w:val="000000"/>
                <w:lang w:eastAsia="en-CA"/>
              </w:rPr>
            </w:pPr>
            <w:r w:rsidRPr="00ED0D9C">
              <w:rPr>
                <w:rFonts w:eastAsia="Times New Roman"/>
                <w:color w:val="000000"/>
                <w:lang w:eastAsia="en-CA"/>
              </w:rPr>
              <w:t>Spring Canada Acoustic Survey</w:t>
            </w:r>
            <w:r w:rsidR="004425F2">
              <w:rPr>
                <w:rFonts w:eastAsia="Times New Roman"/>
                <w:color w:val="000000"/>
                <w:lang w:eastAsia="en-CA"/>
              </w:rPr>
              <w:t xml:space="preserve"> (Div. </w:t>
            </w:r>
            <w:r w:rsidR="004425F2" w:rsidRPr="00ED0D9C">
              <w:rPr>
                <w:rFonts w:eastAsia="Times New Roman"/>
                <w:color w:val="000000"/>
                <w:lang w:eastAsia="en-CA"/>
              </w:rPr>
              <w:t>3L</w:t>
            </w:r>
            <w:r w:rsidR="004425F2">
              <w:rPr>
                <w:rFonts w:eastAsia="Times New Roman"/>
                <w:color w:val="000000"/>
                <w:lang w:eastAsia="en-CA"/>
              </w:rPr>
              <w:t>)</w:t>
            </w:r>
          </w:p>
        </w:tc>
        <w:tc>
          <w:tcPr>
            <w:tcW w:w="2070" w:type="dxa"/>
            <w:tcBorders>
              <w:top w:val="nil"/>
              <w:left w:val="nil"/>
              <w:bottom w:val="single" w:sz="4" w:space="0" w:color="auto"/>
              <w:right w:val="single" w:sz="4" w:space="0" w:color="auto"/>
            </w:tcBorders>
            <w:shd w:val="clear" w:color="000000" w:fill="FFFFFF"/>
            <w:noWrap/>
            <w:vAlign w:val="center"/>
            <w:hideMark/>
          </w:tcPr>
          <w:p w14:paraId="64BC7384"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CA88857"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3760148D"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BADD73B" w14:textId="74B62B81" w:rsidR="00FA7664" w:rsidRPr="00ED0D9C" w:rsidRDefault="00FA7664" w:rsidP="00434232">
            <w:pPr>
              <w:jc w:val="both"/>
              <w:rPr>
                <w:rFonts w:eastAsia="Times New Roman"/>
                <w:color w:val="000000"/>
                <w:lang w:eastAsia="en-CA"/>
              </w:rPr>
            </w:pPr>
            <w:r w:rsidRPr="00ED0D9C">
              <w:rPr>
                <w:rFonts w:eastAsia="Times New Roman"/>
                <w:color w:val="000000"/>
                <w:lang w:eastAsia="en-CA"/>
              </w:rPr>
              <w:t>Spring USSR Acoustic Survey</w:t>
            </w:r>
            <w:r w:rsidR="004425F2">
              <w:rPr>
                <w:rFonts w:eastAsia="Times New Roman"/>
                <w:color w:val="000000"/>
                <w:lang w:eastAsia="en-CA"/>
              </w:rPr>
              <w:t xml:space="preserve"> (Div. </w:t>
            </w:r>
            <w:r w:rsidR="004425F2" w:rsidRPr="00ED0D9C">
              <w:rPr>
                <w:rFonts w:eastAsia="Times New Roman"/>
                <w:color w:val="000000"/>
                <w:lang w:eastAsia="en-CA"/>
              </w:rPr>
              <w:t>3LNO</w:t>
            </w:r>
            <w:r w:rsidR="004425F2">
              <w:rPr>
                <w:rFonts w:eastAsia="Times New Roman"/>
                <w:color w:val="000000"/>
                <w:lang w:eastAsia="en-CA"/>
              </w:rPr>
              <w:t>)</w:t>
            </w:r>
          </w:p>
        </w:tc>
        <w:tc>
          <w:tcPr>
            <w:tcW w:w="2070" w:type="dxa"/>
            <w:tcBorders>
              <w:top w:val="nil"/>
              <w:left w:val="nil"/>
              <w:bottom w:val="single" w:sz="4" w:space="0" w:color="auto"/>
              <w:right w:val="single" w:sz="4" w:space="0" w:color="auto"/>
            </w:tcBorders>
            <w:shd w:val="clear" w:color="000000" w:fill="FFFFFF"/>
            <w:noWrap/>
            <w:vAlign w:val="center"/>
            <w:hideMark/>
          </w:tcPr>
          <w:p w14:paraId="1726C4EF"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55DB7C7"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3F052BD1"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C013518" w14:textId="411ADE26" w:rsidR="00FA7664" w:rsidRPr="00ED0D9C" w:rsidRDefault="00FA7664" w:rsidP="00434232">
            <w:pPr>
              <w:jc w:val="both"/>
              <w:rPr>
                <w:rFonts w:eastAsia="Times New Roman"/>
                <w:color w:val="000000"/>
                <w:lang w:eastAsia="en-CA"/>
              </w:rPr>
            </w:pPr>
            <w:r w:rsidRPr="00ED0D9C">
              <w:rPr>
                <w:rFonts w:eastAsia="Times New Roman"/>
                <w:color w:val="000000"/>
                <w:lang w:eastAsia="en-CA"/>
              </w:rPr>
              <w:t>Trinity Bay Acoustic Survey</w:t>
            </w:r>
            <w:r w:rsidR="004425F2">
              <w:rPr>
                <w:rFonts w:eastAsia="Times New Roman"/>
                <w:color w:val="000000"/>
                <w:lang w:eastAsia="en-CA"/>
              </w:rPr>
              <w:t xml:space="preserve"> (</w:t>
            </w:r>
            <w:r w:rsidR="002B4EF7">
              <w:rPr>
                <w:rFonts w:eastAsia="Times New Roman"/>
                <w:color w:val="000000"/>
                <w:lang w:eastAsia="en-CA"/>
              </w:rPr>
              <w:t xml:space="preserve">inshore </w:t>
            </w:r>
            <w:r w:rsidR="004425F2">
              <w:rPr>
                <w:rFonts w:eastAsia="Times New Roman"/>
                <w:color w:val="000000"/>
                <w:lang w:eastAsia="en-CA"/>
              </w:rPr>
              <w:t>Div. 3L)</w:t>
            </w:r>
          </w:p>
        </w:tc>
        <w:tc>
          <w:tcPr>
            <w:tcW w:w="2070" w:type="dxa"/>
            <w:tcBorders>
              <w:top w:val="nil"/>
              <w:left w:val="nil"/>
              <w:bottom w:val="single" w:sz="4" w:space="0" w:color="auto"/>
              <w:right w:val="single" w:sz="4" w:space="0" w:color="auto"/>
            </w:tcBorders>
            <w:shd w:val="clear" w:color="000000" w:fill="FFFFFF"/>
            <w:noWrap/>
            <w:vAlign w:val="center"/>
            <w:hideMark/>
          </w:tcPr>
          <w:p w14:paraId="555ECBAF"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30B8DD0E"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49C1B5DA"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46EC093"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Seasonal age and maturity composition of stock</w:t>
            </w:r>
          </w:p>
        </w:tc>
        <w:tc>
          <w:tcPr>
            <w:tcW w:w="2070" w:type="dxa"/>
            <w:tcBorders>
              <w:top w:val="nil"/>
              <w:left w:val="nil"/>
              <w:bottom w:val="single" w:sz="4" w:space="0" w:color="auto"/>
              <w:right w:val="single" w:sz="4" w:space="0" w:color="auto"/>
            </w:tcBorders>
            <w:shd w:val="clear" w:color="000000" w:fill="FFFFFF"/>
            <w:noWrap/>
            <w:vAlign w:val="center"/>
            <w:hideMark/>
          </w:tcPr>
          <w:p w14:paraId="67DEA476"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35833A2"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0D456DF2"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76A4A88" w14:textId="36589B1E" w:rsidR="00FA7664" w:rsidRPr="00ED0D9C" w:rsidRDefault="004425F2" w:rsidP="00434232">
            <w:pPr>
              <w:jc w:val="both"/>
              <w:rPr>
                <w:rFonts w:eastAsia="Times New Roman"/>
                <w:color w:val="000000"/>
                <w:lang w:eastAsia="en-CA"/>
              </w:rPr>
            </w:pPr>
            <w:r>
              <w:rPr>
                <w:rFonts w:eastAsia="Times New Roman"/>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33BA112F" w14:textId="77777777" w:rsidR="00FA7664" w:rsidRPr="00D325B5" w:rsidRDefault="00FA7664" w:rsidP="00434232">
            <w:pPr>
              <w:jc w:val="center"/>
              <w:rPr>
                <w:rFonts w:ascii="Calibri" w:eastAsia="Times New Roman" w:hAnsi="Calibri"/>
                <w:color w:val="000000"/>
                <w:lang w:eastAsia="en-CA"/>
              </w:rPr>
            </w:pPr>
            <w:r w:rsidRPr="00C66394">
              <w:rPr>
                <w:rFonts w:ascii="Calibri" w:eastAsia="Times New Roman" w:hAnsi="Calibr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04320062" w14:textId="77777777" w:rsidR="00FA7664" w:rsidRPr="00C66394" w:rsidRDefault="00FA7664" w:rsidP="00434232">
            <w:pPr>
              <w:jc w:val="center"/>
              <w:rPr>
                <w:sz w:val="40"/>
                <w:szCs w:val="40"/>
              </w:rPr>
            </w:pPr>
            <w:r w:rsidRPr="00C66394">
              <w:rPr>
                <w:rFonts w:ascii="Calibri" w:eastAsia="Times New Roman" w:hAnsi="Calibri"/>
                <w:color w:val="000000"/>
                <w:sz w:val="40"/>
                <w:szCs w:val="40"/>
                <w:lang w:eastAsia="en-CA"/>
              </w:rPr>
              <w:t>↓</w:t>
            </w:r>
          </w:p>
        </w:tc>
      </w:tr>
      <w:tr w:rsidR="00FA7664" w:rsidRPr="00D325B5" w14:paraId="6E713A87"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B979530"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Offshore distribution - Fall Bottom trawl survey</w:t>
            </w:r>
          </w:p>
        </w:tc>
        <w:tc>
          <w:tcPr>
            <w:tcW w:w="2070" w:type="dxa"/>
            <w:tcBorders>
              <w:top w:val="nil"/>
              <w:left w:val="nil"/>
              <w:bottom w:val="single" w:sz="4" w:space="0" w:color="auto"/>
              <w:right w:val="single" w:sz="4" w:space="0" w:color="auto"/>
            </w:tcBorders>
            <w:shd w:val="clear" w:color="000000" w:fill="FFFFFF"/>
            <w:noWrap/>
            <w:vAlign w:val="center"/>
            <w:hideMark/>
          </w:tcPr>
          <w:p w14:paraId="414315B9" w14:textId="77777777" w:rsidR="00FA7664" w:rsidRDefault="00FA7664" w:rsidP="00434232">
            <w:pPr>
              <w:jc w:val="center"/>
            </w:pPr>
            <w:r w:rsidRPr="004C5CC9">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5A53864" w14:textId="77777777" w:rsidR="00FA7664" w:rsidRPr="00C66394" w:rsidRDefault="00FA7664" w:rsidP="00434232">
            <w:pPr>
              <w:jc w:val="center"/>
            </w:pPr>
            <w:r w:rsidRPr="00C66394">
              <w:rPr>
                <w:rFonts w:ascii="Calibri" w:eastAsia="Times New Roman" w:hAnsi="Calibri"/>
                <w:color w:val="000000"/>
                <w:lang w:eastAsia="en-CA"/>
              </w:rPr>
              <w:t>↓</w:t>
            </w:r>
          </w:p>
        </w:tc>
      </w:tr>
      <w:tr w:rsidR="00FA7664" w:rsidRPr="00D325B5" w14:paraId="6B1F86BA"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DF43F5"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Juvenile capelin surveys - IYGPT trawl</w:t>
            </w:r>
          </w:p>
        </w:tc>
        <w:tc>
          <w:tcPr>
            <w:tcW w:w="2070" w:type="dxa"/>
            <w:tcBorders>
              <w:top w:val="nil"/>
              <w:left w:val="nil"/>
              <w:bottom w:val="single" w:sz="4" w:space="0" w:color="auto"/>
              <w:right w:val="single" w:sz="4" w:space="0" w:color="auto"/>
            </w:tcBorders>
            <w:shd w:val="clear" w:color="000000" w:fill="FFFFFF"/>
            <w:noWrap/>
            <w:vAlign w:val="center"/>
            <w:hideMark/>
          </w:tcPr>
          <w:p w14:paraId="783ECBAB" w14:textId="77777777" w:rsidR="00FA7664" w:rsidRDefault="00FA7664" w:rsidP="00434232">
            <w:pPr>
              <w:jc w:val="center"/>
            </w:pPr>
            <w:r w:rsidRPr="004C5CC9">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1C184BC5" w14:textId="77777777" w:rsidR="00FA7664" w:rsidRPr="00C66394" w:rsidRDefault="00FA7664" w:rsidP="00434232">
            <w:pPr>
              <w:jc w:val="center"/>
            </w:pPr>
            <w:r w:rsidRPr="00C66394">
              <w:rPr>
                <w:rFonts w:ascii="Calibri" w:eastAsia="Times New Roman" w:hAnsi="Calibri"/>
                <w:color w:val="000000"/>
                <w:lang w:eastAsia="en-CA"/>
              </w:rPr>
              <w:t>↓</w:t>
            </w:r>
          </w:p>
        </w:tc>
      </w:tr>
      <w:tr w:rsidR="00FA7664" w:rsidRPr="00D325B5" w14:paraId="3CE374C9"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3807652"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6247FF3B" w14:textId="77777777" w:rsidR="00FA7664" w:rsidRDefault="00FA7664" w:rsidP="00434232">
            <w:pPr>
              <w:jc w:val="center"/>
            </w:pPr>
            <w:r w:rsidRPr="004C5CC9">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7F17534C" w14:textId="77777777" w:rsidR="00FA7664" w:rsidRDefault="00FA7664" w:rsidP="00434232">
            <w:pPr>
              <w:jc w:val="center"/>
            </w:pPr>
            <w:r w:rsidRPr="00412EC5">
              <w:rPr>
                <w:rFonts w:ascii="Calibri" w:eastAsia="Times New Roman" w:hAnsi="Calibri"/>
                <w:color w:val="000000"/>
                <w:sz w:val="36"/>
                <w:szCs w:val="36"/>
                <w:lang w:eastAsia="en-CA"/>
              </w:rPr>
              <w:t>−</w:t>
            </w:r>
          </w:p>
        </w:tc>
      </w:tr>
      <w:tr w:rsidR="00FA7664" w:rsidRPr="00D325B5" w14:paraId="0B874C3B"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D040554"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Aerial inshore abundance index</w:t>
            </w:r>
          </w:p>
        </w:tc>
        <w:tc>
          <w:tcPr>
            <w:tcW w:w="2070" w:type="dxa"/>
            <w:tcBorders>
              <w:top w:val="nil"/>
              <w:left w:val="nil"/>
              <w:bottom w:val="single" w:sz="4" w:space="0" w:color="auto"/>
              <w:right w:val="single" w:sz="4" w:space="0" w:color="auto"/>
            </w:tcBorders>
            <w:shd w:val="clear" w:color="000000" w:fill="FFFFFF"/>
            <w:noWrap/>
            <w:vAlign w:val="center"/>
            <w:hideMark/>
          </w:tcPr>
          <w:p w14:paraId="1E4D5E34"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1923BFF1" w14:textId="77777777" w:rsidR="00FA7664" w:rsidRDefault="00FA7664" w:rsidP="00434232">
            <w:pPr>
              <w:jc w:val="center"/>
            </w:pPr>
            <w:r w:rsidRPr="00412EC5">
              <w:rPr>
                <w:rFonts w:ascii="Calibri" w:eastAsia="Times New Roman" w:hAnsi="Calibri"/>
                <w:color w:val="000000"/>
                <w:sz w:val="36"/>
                <w:szCs w:val="36"/>
                <w:lang w:eastAsia="en-CA"/>
              </w:rPr>
              <w:t>−</w:t>
            </w:r>
          </w:p>
        </w:tc>
      </w:tr>
      <w:tr w:rsidR="00FA7664" w:rsidRPr="00D325B5" w14:paraId="78F45598"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0843871"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Inshore commercial catch rate index</w:t>
            </w:r>
          </w:p>
        </w:tc>
        <w:tc>
          <w:tcPr>
            <w:tcW w:w="2070" w:type="dxa"/>
            <w:tcBorders>
              <w:top w:val="nil"/>
              <w:left w:val="nil"/>
              <w:bottom w:val="single" w:sz="4" w:space="0" w:color="auto"/>
              <w:right w:val="single" w:sz="4" w:space="0" w:color="auto"/>
            </w:tcBorders>
            <w:shd w:val="clear" w:color="000000" w:fill="FFFFFF"/>
            <w:noWrap/>
            <w:vAlign w:val="center"/>
            <w:hideMark/>
          </w:tcPr>
          <w:p w14:paraId="4B762C0E"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0F84E93C" w14:textId="77777777" w:rsidR="00FA7664" w:rsidRDefault="00FA7664" w:rsidP="00434232">
            <w:pPr>
              <w:jc w:val="center"/>
            </w:pPr>
            <w:r w:rsidRPr="00412EC5">
              <w:rPr>
                <w:rFonts w:ascii="Calibri" w:eastAsia="Times New Roman" w:hAnsi="Calibri"/>
                <w:color w:val="000000"/>
                <w:sz w:val="36"/>
                <w:szCs w:val="36"/>
                <w:lang w:eastAsia="en-CA"/>
              </w:rPr>
              <w:t>−</w:t>
            </w:r>
          </w:p>
        </w:tc>
      </w:tr>
      <w:tr w:rsidR="00FA7664" w:rsidRPr="00D325B5" w14:paraId="5CE3BF6A"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084AE44"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lastRenderedPageBreak/>
              <w:t>Inshore recruitment index</w:t>
            </w:r>
          </w:p>
        </w:tc>
        <w:tc>
          <w:tcPr>
            <w:tcW w:w="2070" w:type="dxa"/>
            <w:tcBorders>
              <w:top w:val="nil"/>
              <w:left w:val="nil"/>
              <w:bottom w:val="single" w:sz="4" w:space="0" w:color="auto"/>
              <w:right w:val="single" w:sz="4" w:space="0" w:color="auto"/>
            </w:tcBorders>
            <w:shd w:val="clear" w:color="000000" w:fill="FFFFFF"/>
            <w:noWrap/>
            <w:vAlign w:val="center"/>
            <w:hideMark/>
          </w:tcPr>
          <w:p w14:paraId="0D1E3EE6" w14:textId="77777777" w:rsidR="00FA7664" w:rsidRDefault="00FA7664" w:rsidP="00434232">
            <w:pPr>
              <w:jc w:val="cente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C5FA903" w14:textId="77777777" w:rsidR="00FA7664" w:rsidRDefault="00FA7664" w:rsidP="00434232">
            <w:pPr>
              <w:jc w:val="center"/>
            </w:pPr>
            <w:r w:rsidRPr="00CA4532">
              <w:rPr>
                <w:rFonts w:ascii="Calibri" w:eastAsia="Times New Roman" w:hAnsi="Calibri"/>
                <w:color w:val="000000"/>
                <w:lang w:eastAsia="en-CA"/>
              </w:rPr>
              <w:t>↓</w:t>
            </w:r>
          </w:p>
        </w:tc>
      </w:tr>
      <w:tr w:rsidR="00FA7664" w:rsidRPr="00D325B5" w14:paraId="40A6C26C"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83331DB"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Relationship between larval index and age 2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4F0C6B0F" w14:textId="77777777" w:rsidR="00FA7664" w:rsidRDefault="00FA7664" w:rsidP="00434232">
            <w:pPr>
              <w:jc w:val="cente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A7409C0" w14:textId="77777777" w:rsidR="00FA7664" w:rsidRDefault="00FA7664" w:rsidP="00434232">
            <w:pPr>
              <w:jc w:val="center"/>
            </w:pPr>
            <w:r w:rsidRPr="00CA4532">
              <w:rPr>
                <w:rFonts w:ascii="Calibri" w:eastAsia="Times New Roman" w:hAnsi="Calibri"/>
                <w:color w:val="000000"/>
                <w:lang w:eastAsia="en-CA"/>
              </w:rPr>
              <w:t>↓</w:t>
            </w:r>
          </w:p>
        </w:tc>
      </w:tr>
      <w:tr w:rsidR="00FA7664" w:rsidRPr="00D325B5" w14:paraId="466E0EB7"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87D8180"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Spatial structure in cod weight at 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61DDE44A"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188BCE17"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r>
      <w:tr w:rsidR="00FA7664" w:rsidRPr="00D325B5" w14:paraId="43E59B94"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7374B77"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Spatial overlap of cod and capelin post 1991</w:t>
            </w:r>
          </w:p>
        </w:tc>
        <w:tc>
          <w:tcPr>
            <w:tcW w:w="2070" w:type="dxa"/>
            <w:tcBorders>
              <w:top w:val="nil"/>
              <w:left w:val="nil"/>
              <w:bottom w:val="single" w:sz="4" w:space="0" w:color="auto"/>
              <w:right w:val="single" w:sz="4" w:space="0" w:color="auto"/>
            </w:tcBorders>
            <w:shd w:val="clear" w:color="000000" w:fill="FFFFFF"/>
            <w:noWrap/>
            <w:vAlign w:val="center"/>
            <w:hideMark/>
          </w:tcPr>
          <w:p w14:paraId="6F56C48F" w14:textId="77777777" w:rsidR="00FA7664" w:rsidRPr="00D325B5" w:rsidRDefault="00FA7664" w:rsidP="00434232">
            <w:pPr>
              <w:jc w:val="center"/>
              <w:rPr>
                <w:rFonts w:ascii="Calibri" w:eastAsia="Times New Roman" w:hAnsi="Calibri"/>
                <w:color w:val="000000"/>
                <w:lang w:eastAsia="en-CA"/>
              </w:rP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EBF81DB" w14:textId="77777777" w:rsidR="00FA7664" w:rsidRDefault="00FA7664" w:rsidP="00434232">
            <w:pPr>
              <w:jc w:val="center"/>
            </w:pPr>
            <w:r w:rsidRPr="00CA4532">
              <w:rPr>
                <w:rFonts w:ascii="Calibri" w:eastAsia="Times New Roman" w:hAnsi="Calibri"/>
                <w:color w:val="000000"/>
                <w:lang w:eastAsia="en-CA"/>
              </w:rPr>
              <w:t>↓</w:t>
            </w:r>
          </w:p>
        </w:tc>
      </w:tr>
      <w:tr w:rsidR="00FA7664" w:rsidRPr="00D325B5" w14:paraId="5C7D62A3"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A8E61B1"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Harp seal population trend</w:t>
            </w:r>
          </w:p>
        </w:tc>
        <w:tc>
          <w:tcPr>
            <w:tcW w:w="2070" w:type="dxa"/>
            <w:tcBorders>
              <w:top w:val="nil"/>
              <w:left w:val="nil"/>
              <w:bottom w:val="single" w:sz="4" w:space="0" w:color="auto"/>
              <w:right w:val="single" w:sz="4" w:space="0" w:color="auto"/>
            </w:tcBorders>
            <w:shd w:val="clear" w:color="000000" w:fill="FFFFFF"/>
            <w:noWrap/>
            <w:vAlign w:val="center"/>
            <w:hideMark/>
          </w:tcPr>
          <w:p w14:paraId="2346B6D8"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AE13364" w14:textId="77777777" w:rsidR="00FA7664" w:rsidRDefault="00FA7664" w:rsidP="00434232">
            <w:pPr>
              <w:jc w:val="center"/>
            </w:pPr>
            <w:r w:rsidRPr="00412EC5">
              <w:rPr>
                <w:rFonts w:ascii="Calibri" w:eastAsia="Times New Roman" w:hAnsi="Calibri"/>
                <w:color w:val="000000"/>
                <w:sz w:val="36"/>
                <w:szCs w:val="36"/>
                <w:lang w:eastAsia="en-CA"/>
              </w:rPr>
              <w:t>−</w:t>
            </w:r>
          </w:p>
        </w:tc>
      </w:tr>
      <w:tr w:rsidR="00FA7664" w:rsidRPr="00D325B5" w14:paraId="39E715BE"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13DE2DA"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Harp seal reproductive rates</w:t>
            </w:r>
          </w:p>
        </w:tc>
        <w:tc>
          <w:tcPr>
            <w:tcW w:w="2070" w:type="dxa"/>
            <w:tcBorders>
              <w:top w:val="nil"/>
              <w:left w:val="nil"/>
              <w:bottom w:val="single" w:sz="4" w:space="0" w:color="auto"/>
              <w:right w:val="single" w:sz="4" w:space="0" w:color="auto"/>
            </w:tcBorders>
            <w:shd w:val="clear" w:color="000000" w:fill="FFFFFF"/>
            <w:noWrap/>
            <w:vAlign w:val="center"/>
            <w:hideMark/>
          </w:tcPr>
          <w:p w14:paraId="4E34A4A7" w14:textId="77777777" w:rsidR="00FA7664" w:rsidRPr="00D325B5" w:rsidRDefault="00FA7664" w:rsidP="00434232">
            <w:pPr>
              <w:jc w:val="center"/>
              <w:rPr>
                <w:rFonts w:ascii="Calibri" w:eastAsia="Times New Roman" w:hAnsi="Calibri"/>
                <w:color w:val="000000"/>
                <w:lang w:eastAsia="en-CA"/>
              </w:rP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49D843E" w14:textId="77777777" w:rsidR="00FA7664" w:rsidRDefault="00FA7664" w:rsidP="00434232">
            <w:pPr>
              <w:jc w:val="center"/>
            </w:pPr>
            <w:r w:rsidRPr="00CA4532">
              <w:rPr>
                <w:rFonts w:ascii="Calibri" w:eastAsia="Times New Roman" w:hAnsi="Calibri"/>
                <w:color w:val="000000"/>
                <w:lang w:eastAsia="en-CA"/>
              </w:rPr>
              <w:t>↓</w:t>
            </w:r>
          </w:p>
        </w:tc>
      </w:tr>
      <w:tr w:rsidR="00FA7664" w:rsidRPr="00D325B5" w14:paraId="6AF4EB73"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139DDFB"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14:paraId="5405DCB8"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7FF16677" w14:textId="77777777" w:rsidR="00FA7664" w:rsidRDefault="00FA7664" w:rsidP="00434232">
            <w:pPr>
              <w:jc w:val="center"/>
            </w:pPr>
            <w:r w:rsidRPr="00412EC5">
              <w:rPr>
                <w:rFonts w:ascii="Calibri" w:eastAsia="Times New Roman" w:hAnsi="Calibri"/>
                <w:color w:val="000000"/>
                <w:sz w:val="36"/>
                <w:szCs w:val="36"/>
                <w:lang w:eastAsia="en-CA"/>
              </w:rPr>
              <w:t>−</w:t>
            </w:r>
          </w:p>
        </w:tc>
      </w:tr>
      <w:tr w:rsidR="00FA7664" w:rsidRPr="00D325B5" w14:paraId="413CB419"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0F97D4F"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hideMark/>
          </w:tcPr>
          <w:p w14:paraId="0E491426" w14:textId="77777777" w:rsidR="00FA7664" w:rsidRPr="00D325B5" w:rsidRDefault="00FA7664" w:rsidP="00434232">
            <w:pPr>
              <w:jc w:val="center"/>
              <w:rPr>
                <w:rFonts w:ascii="Calibri" w:eastAsia="Times New Roman" w:hAnsi="Calibri"/>
                <w:color w:val="000000"/>
                <w:lang w:eastAsia="en-CA"/>
              </w:rP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4969E1E"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lang w:eastAsia="en-CA"/>
              </w:rPr>
              <w:t>↑</w:t>
            </w:r>
          </w:p>
        </w:tc>
      </w:tr>
      <w:tr w:rsidR="00FA7664" w:rsidRPr="00D325B5" w14:paraId="14929B9B"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0D5FCB2" w14:textId="77777777" w:rsidR="00FA7664" w:rsidRPr="00ED0D9C" w:rsidRDefault="00FA7664" w:rsidP="00434232">
            <w:pPr>
              <w:jc w:val="both"/>
              <w:rPr>
                <w:rFonts w:eastAsia="Times New Roman"/>
                <w:color w:val="000000"/>
                <w:lang w:eastAsia="en-CA"/>
              </w:rPr>
            </w:pPr>
            <w:proofErr w:type="spellStart"/>
            <w:r w:rsidRPr="00ED0D9C">
              <w:rPr>
                <w:rFonts w:eastAsia="Times New Roman"/>
                <w:i/>
                <w:iCs/>
                <w:color w:val="000000"/>
                <w:lang w:eastAsia="en-CA"/>
              </w:rPr>
              <w:t>Calanus</w:t>
            </w:r>
            <w:proofErr w:type="spellEnd"/>
            <w:r w:rsidRPr="00ED0D9C">
              <w:rPr>
                <w:rFonts w:eastAsia="Times New Roman"/>
                <w:i/>
                <w:iCs/>
                <w:color w:val="000000"/>
                <w:lang w:eastAsia="en-CA"/>
              </w:rPr>
              <w:t xml:space="preserve"> </w:t>
            </w:r>
            <w:proofErr w:type="spellStart"/>
            <w:r w:rsidRPr="00ED0D9C">
              <w:rPr>
                <w:rFonts w:eastAsia="Times New Roman"/>
                <w:i/>
                <w:iCs/>
                <w:color w:val="000000"/>
                <w:lang w:eastAsia="en-CA"/>
              </w:rPr>
              <w:t>finmarchicus</w:t>
            </w:r>
            <w:proofErr w:type="spellEnd"/>
            <w:r w:rsidRPr="00ED0D9C">
              <w:rPr>
                <w:rFonts w:eastAsia="Times New Roman"/>
                <w:i/>
                <w:iCs/>
                <w:color w:val="000000"/>
                <w:lang w:eastAsia="en-CA"/>
              </w:rPr>
              <w:t xml:space="preserve"> </w:t>
            </w:r>
            <w:r w:rsidRPr="00ED0D9C">
              <w:rPr>
                <w:rFonts w:eastAsia="Times New Roman"/>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C4C1BCB" w14:textId="77777777" w:rsidR="00FA7664" w:rsidRPr="00D325B5" w:rsidRDefault="00FA7664" w:rsidP="00434232">
            <w:pPr>
              <w:jc w:val="center"/>
              <w:rPr>
                <w:rFonts w:ascii="Calibri" w:eastAsia="Times New Roman" w:hAnsi="Calibri"/>
                <w:color w:val="000000"/>
                <w:lang w:eastAsia="en-CA"/>
              </w:rPr>
            </w:pPr>
            <w:r w:rsidRPr="00D325B5">
              <w:rPr>
                <w:rFonts w:ascii="Calibri" w:eastAsia="Times New Roman" w:hAnsi="Calibri"/>
                <w:color w:val="000000"/>
                <w:sz w:val="36"/>
                <w:szCs w:val="36"/>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ED32080" w14:textId="77777777" w:rsidR="00FA7664" w:rsidRPr="00D325B5" w:rsidRDefault="00FA7664" w:rsidP="00434232">
            <w:pPr>
              <w:jc w:val="center"/>
              <w:rPr>
                <w:rFonts w:ascii="Calibri" w:eastAsia="Times New Roman" w:hAnsi="Calibri"/>
                <w:color w:val="000000"/>
                <w:lang w:eastAsia="en-CA"/>
              </w:rPr>
            </w:pPr>
            <w:r w:rsidRPr="00412EC5">
              <w:rPr>
                <w:rFonts w:ascii="Calibri" w:eastAsia="Times New Roman" w:hAnsi="Calibri"/>
                <w:color w:val="000000"/>
                <w:sz w:val="36"/>
                <w:szCs w:val="36"/>
                <w:lang w:eastAsia="en-CA"/>
              </w:rPr>
              <w:t>−</w:t>
            </w:r>
          </w:p>
        </w:tc>
      </w:tr>
      <w:tr w:rsidR="00FA7664" w:rsidRPr="00D325B5" w14:paraId="655BB9FE" w14:textId="77777777" w:rsidTr="00434232">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7683943" w14:textId="77777777" w:rsidR="00FA7664" w:rsidRPr="00ED0D9C" w:rsidRDefault="00FA7664" w:rsidP="00434232">
            <w:pPr>
              <w:jc w:val="both"/>
              <w:rPr>
                <w:rFonts w:eastAsia="Times New Roman"/>
                <w:color w:val="000000"/>
                <w:lang w:eastAsia="en-CA"/>
              </w:rPr>
            </w:pPr>
            <w:r w:rsidRPr="00ED0D9C">
              <w:rPr>
                <w:rFonts w:eastAsia="Times New Roman"/>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5469A2C5" w14:textId="77777777" w:rsidR="00FA7664" w:rsidRPr="00D325B5" w:rsidRDefault="00FA7664" w:rsidP="00434232">
            <w:pPr>
              <w:jc w:val="center"/>
              <w:rPr>
                <w:rFonts w:ascii="Calibri" w:eastAsia="Times New Roman" w:hAnsi="Calibri"/>
                <w:color w:val="000000"/>
                <w:lang w:eastAsia="en-CA"/>
              </w:rPr>
            </w:pPr>
            <w:r w:rsidRPr="00506FE7">
              <w:rPr>
                <w:rFonts w:ascii="Calibri" w:eastAsia="Times New Roman" w:hAnsi="Calibr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73963AD4" w14:textId="77777777" w:rsidR="00FA7664" w:rsidRPr="00D325B5" w:rsidRDefault="00FA7664" w:rsidP="00434232">
            <w:pPr>
              <w:jc w:val="center"/>
              <w:rPr>
                <w:rFonts w:ascii="Calibri" w:eastAsia="Times New Roman" w:hAnsi="Calibri"/>
                <w:color w:val="000000"/>
                <w:lang w:eastAsia="en-CA"/>
              </w:rPr>
            </w:pPr>
            <w:r w:rsidRPr="00CA4532">
              <w:rPr>
                <w:rFonts w:ascii="Calibri" w:eastAsia="Times New Roman" w:hAnsi="Calibri"/>
                <w:color w:val="000000"/>
                <w:lang w:eastAsia="en-CA"/>
              </w:rPr>
              <w:t>↓</w:t>
            </w:r>
          </w:p>
        </w:tc>
      </w:tr>
    </w:tbl>
    <w:p w14:paraId="0AFB4388" w14:textId="77777777" w:rsidR="00FA7664" w:rsidRDefault="00FA7664" w:rsidP="00FA7664">
      <w:r w:rsidRPr="00C66394">
        <w:rPr>
          <w:rFonts w:ascii="Calibri" w:eastAsia="Times New Roman" w:hAnsi="Calibri"/>
          <w:color w:val="000000"/>
          <w:sz w:val="40"/>
          <w:szCs w:val="40"/>
          <w:lang w:eastAsia="en-CA"/>
        </w:rPr>
        <w:t>↑</w:t>
      </w:r>
      <w:r>
        <w:rPr>
          <w:rFonts w:ascii="Calibri" w:eastAsia="Times New Roman" w:hAnsi="Calibri"/>
          <w:color w:val="000000"/>
          <w:sz w:val="40"/>
          <w:szCs w:val="40"/>
          <w:lang w:eastAsia="en-CA"/>
        </w:rPr>
        <w:t xml:space="preserve"> </w:t>
      </w:r>
      <w:r w:rsidRPr="0038661D">
        <w:rPr>
          <w:rFonts w:eastAsia="Times New Roman"/>
          <w:color w:val="000000"/>
          <w:lang w:eastAsia="en-CA"/>
        </w:rPr>
        <w:t>Support in favor of hypothesis</w:t>
      </w:r>
    </w:p>
    <w:p w14:paraId="645A6E5A" w14:textId="77777777" w:rsidR="00FA7664" w:rsidRDefault="00FA7664" w:rsidP="00FA7664">
      <w:pPr>
        <w:rPr>
          <w:rFonts w:ascii="Calibri" w:eastAsia="Times New Roman" w:hAnsi="Calibri"/>
          <w:color w:val="000000"/>
          <w:lang w:eastAsia="en-CA"/>
        </w:rPr>
      </w:pPr>
      <w:r w:rsidRPr="00D325B5">
        <w:rPr>
          <w:rFonts w:ascii="Calibri" w:eastAsia="Times New Roman" w:hAnsi="Calibri"/>
          <w:color w:val="000000"/>
          <w:lang w:eastAsia="en-CA"/>
        </w:rPr>
        <w:t>↑</w:t>
      </w:r>
      <w:r>
        <w:rPr>
          <w:rFonts w:ascii="Calibri" w:eastAsia="Times New Roman" w:hAnsi="Calibri"/>
          <w:color w:val="000000"/>
          <w:lang w:eastAsia="en-CA"/>
        </w:rPr>
        <w:t xml:space="preserve"> </w:t>
      </w:r>
      <w:r w:rsidRPr="0038661D">
        <w:rPr>
          <w:rFonts w:eastAsia="Times New Roman"/>
          <w:color w:val="000000"/>
          <w:lang w:eastAsia="en-CA"/>
        </w:rPr>
        <w:t>Consistent with hypothesis</w:t>
      </w:r>
    </w:p>
    <w:p w14:paraId="7C486A81" w14:textId="77777777" w:rsidR="00FA7664" w:rsidRDefault="00FA7664" w:rsidP="00FA7664">
      <w:pPr>
        <w:rPr>
          <w:rFonts w:ascii="Calibri" w:eastAsia="Times New Roman" w:hAnsi="Calibri"/>
          <w:color w:val="000000"/>
          <w:sz w:val="36"/>
          <w:szCs w:val="36"/>
          <w:lang w:eastAsia="en-CA"/>
        </w:rPr>
      </w:pPr>
      <w:r w:rsidRPr="00D325B5">
        <w:rPr>
          <w:rFonts w:ascii="Calibri" w:eastAsia="Times New Roman" w:hAnsi="Calibri"/>
          <w:color w:val="000000"/>
          <w:sz w:val="36"/>
          <w:szCs w:val="36"/>
          <w:lang w:eastAsia="en-CA"/>
        </w:rPr>
        <w:t>−</w:t>
      </w:r>
      <w:r>
        <w:rPr>
          <w:rFonts w:ascii="Calibri" w:eastAsia="Times New Roman" w:hAnsi="Calibri"/>
          <w:color w:val="000000"/>
          <w:sz w:val="36"/>
          <w:szCs w:val="36"/>
          <w:lang w:eastAsia="en-CA"/>
        </w:rPr>
        <w:t xml:space="preserve"> </w:t>
      </w:r>
      <w:r w:rsidRPr="0038661D">
        <w:rPr>
          <w:rFonts w:eastAsia="Times New Roman"/>
          <w:color w:val="000000"/>
          <w:lang w:eastAsia="en-CA"/>
        </w:rPr>
        <w:t>Equivocal support or the evidence cannot be used to test the hypotheses</w:t>
      </w:r>
    </w:p>
    <w:p w14:paraId="012AC1B7" w14:textId="77777777" w:rsidR="00FA7664" w:rsidRDefault="00FA7664" w:rsidP="00FA7664">
      <w:pPr>
        <w:rPr>
          <w:rFonts w:ascii="Calibri" w:eastAsia="Times New Roman" w:hAnsi="Calibri"/>
          <w:color w:val="000000"/>
          <w:lang w:eastAsia="en-CA"/>
        </w:rPr>
      </w:pPr>
      <w:r w:rsidRPr="00CA4532">
        <w:rPr>
          <w:rFonts w:ascii="Calibri" w:eastAsia="Times New Roman" w:hAnsi="Calibri"/>
          <w:color w:val="000000"/>
          <w:lang w:eastAsia="en-CA"/>
        </w:rPr>
        <w:t>↓</w:t>
      </w:r>
      <w:r>
        <w:rPr>
          <w:rFonts w:ascii="Calibri" w:eastAsia="Times New Roman" w:hAnsi="Calibri"/>
          <w:color w:val="000000"/>
          <w:lang w:eastAsia="en-CA"/>
        </w:rPr>
        <w:t xml:space="preserve"> </w:t>
      </w:r>
      <w:r w:rsidRPr="0038661D">
        <w:rPr>
          <w:rFonts w:eastAsia="Times New Roman"/>
          <w:color w:val="000000"/>
          <w:lang w:eastAsia="en-CA"/>
        </w:rPr>
        <w:t>Inconsistent with hypothesis</w:t>
      </w:r>
    </w:p>
    <w:p w14:paraId="60563DDB" w14:textId="77777777" w:rsidR="00FA7664" w:rsidRDefault="00FA7664" w:rsidP="00FA7664">
      <w:pPr>
        <w:rPr>
          <w:rFonts w:eastAsia="Times New Roman"/>
          <w:color w:val="000000"/>
          <w:lang w:eastAsia="en-CA"/>
        </w:rPr>
      </w:pPr>
      <w:r w:rsidRPr="00C66394">
        <w:rPr>
          <w:rFonts w:ascii="Calibri" w:eastAsia="Times New Roman" w:hAnsi="Calibri"/>
          <w:color w:val="000000"/>
          <w:sz w:val="40"/>
          <w:szCs w:val="40"/>
          <w:lang w:eastAsia="en-CA"/>
        </w:rPr>
        <w:t>↓</w:t>
      </w:r>
      <w:r>
        <w:rPr>
          <w:rFonts w:ascii="Calibri" w:eastAsia="Times New Roman" w:hAnsi="Calibri"/>
          <w:color w:val="000000"/>
          <w:sz w:val="40"/>
          <w:szCs w:val="40"/>
          <w:lang w:eastAsia="en-CA"/>
        </w:rPr>
        <w:t xml:space="preserve"> </w:t>
      </w:r>
      <w:r w:rsidRPr="0038661D">
        <w:rPr>
          <w:rFonts w:eastAsia="Times New Roman"/>
          <w:color w:val="000000"/>
          <w:lang w:eastAsia="en-CA"/>
        </w:rPr>
        <w:t>Support against hypothesis</w:t>
      </w: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5536A7D2" w:rsidR="00794830" w:rsidRDefault="00BD35A4">
      <w:pPr>
        <w:pStyle w:val="Caption"/>
        <w:spacing w:after="0" w:line="480" w:lineRule="auto"/>
        <w:rPr>
          <w:rStyle w:val="None"/>
          <w:b w:val="0"/>
          <w:bCs w:val="0"/>
          <w:color w:val="000000"/>
          <w:sz w:val="24"/>
          <w:szCs w:val="24"/>
          <w:u w:color="000000"/>
        </w:rPr>
      </w:pPr>
      <w:bookmarkStart w:id="25" w:name="_Ref314012633"/>
      <w:r>
        <w:rPr>
          <w:rStyle w:val="None"/>
          <w:b w:val="0"/>
          <w:bCs w:val="0"/>
          <w:color w:val="000000"/>
          <w:sz w:val="24"/>
          <w:szCs w:val="24"/>
          <w:u w:color="000000"/>
        </w:rPr>
        <w:t xml:space="preserve">Fig. 1.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Pr>
          <w:rStyle w:val="None"/>
          <w:b w:val="0"/>
          <w:bCs w:val="0"/>
          <w:color w:val="000000"/>
          <w:sz w:val="24"/>
          <w:szCs w:val="24"/>
          <w:u w:color="000000"/>
        </w:rPr>
        <w:t xml:space="preserve">(see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 </w:t>
      </w:r>
      <w:r w:rsidR="00304F0D">
        <w:rPr>
          <w:rStyle w:val="None"/>
          <w:b w:val="0"/>
          <w:bCs w:val="0"/>
          <w:color w:val="000000"/>
          <w:sz w:val="24"/>
          <w:szCs w:val="24"/>
          <w:u w:color="000000"/>
        </w:rPr>
        <w:t xml:space="preserve">Div. 2J3K in October 1983 by Canada </w:t>
      </w:r>
      <w:r>
        <w:rPr>
          <w:rStyle w:val="None"/>
          <w:b w:val="0"/>
          <w:bCs w:val="0"/>
          <w:color w:val="000000"/>
          <w:sz w:val="24"/>
          <w:szCs w:val="24"/>
          <w:u w:color="000000"/>
        </w:rPr>
        <w:t xml:space="preserve">(see Miller and </w:t>
      </w:r>
      <w:proofErr w:type="spellStart"/>
      <w:r>
        <w:rPr>
          <w:rStyle w:val="None"/>
          <w:b w:val="0"/>
          <w:bCs w:val="0"/>
          <w:color w:val="000000"/>
          <w:sz w:val="24"/>
          <w:szCs w:val="24"/>
          <w:u w:color="000000"/>
        </w:rPr>
        <w:t>Carscadden</w:t>
      </w:r>
      <w:proofErr w:type="spellEnd"/>
      <w:r>
        <w:rPr>
          <w:rStyle w:val="None"/>
          <w:b w:val="0"/>
          <w:bCs w:val="0"/>
          <w:color w:val="000000"/>
          <w:sz w:val="24"/>
          <w:szCs w:val="24"/>
          <w:u w:color="000000"/>
        </w:rPr>
        <w:t xml:space="preserve"> 1983 for more details);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Pr>
          <w:rStyle w:val="None"/>
          <w:b w:val="0"/>
          <w:bCs w:val="0"/>
          <w:color w:val="000000"/>
          <w:sz w:val="24"/>
          <w:szCs w:val="24"/>
          <w:u w:color="000000"/>
        </w:rPr>
        <w:t xml:space="preserve">(see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w:t>
      </w:r>
    </w:p>
    <w:p w14:paraId="3376861D" w14:textId="7A3C1B9F" w:rsidR="00794830" w:rsidRDefault="00BD35A4">
      <w:pPr>
        <w:pStyle w:val="BodyA"/>
        <w:spacing w:line="480" w:lineRule="auto"/>
        <w:rPr>
          <w:rStyle w:val="None"/>
        </w:rPr>
      </w:pPr>
      <w:bookmarkStart w:id="26" w:name="_Ref514161310"/>
      <w:bookmarkEnd w:id="25"/>
      <w:r>
        <w:rPr>
          <w:rStyle w:val="css-g38gqj"/>
        </w:rPr>
        <w:t xml:space="preserve">Fig. </w:t>
      </w:r>
      <w:bookmarkEnd w:id="26"/>
      <w:r w:rsidR="001F34FA">
        <w:rPr>
          <w:rStyle w:val="css-g38gqj"/>
        </w:rPr>
        <w:t>2</w:t>
      </w:r>
      <w:r w:rsidR="008826E7">
        <w:rPr>
          <w:rStyle w:val="css-g38gqj"/>
        </w:rPr>
        <w:t xml:space="preserve">. </w:t>
      </w:r>
      <w:r>
        <w:rPr>
          <w:rStyle w:val="css-g38gqj"/>
        </w:rPr>
        <w:t>Trend</w:t>
      </w:r>
      <w:r w:rsidR="008826E7">
        <w:rPr>
          <w:rStyle w:val="css-g38gqj"/>
        </w:rPr>
        <w:t>s</w:t>
      </w:r>
      <w:r w:rsidR="001F34FA">
        <w:rPr>
          <w:rStyle w:val="css-g38gqj"/>
        </w:rPr>
        <w:t xml:space="preserve"> </w:t>
      </w:r>
      <w:r>
        <w:rPr>
          <w:rStyle w:val="css-g38gqj"/>
        </w:rPr>
        <w:t>in five acoustic survey indi</w:t>
      </w:r>
      <w:r w:rsidR="001F34FA">
        <w:rPr>
          <w:rStyle w:val="css-g38gqj"/>
        </w:rPr>
        <w:t>ces: Div. 2J3K Fall Canada (1982</w:t>
      </w:r>
      <w:r>
        <w:rPr>
          <w:rStyle w:val="css-g38gqj"/>
        </w:rPr>
        <w:t>-92), Div. 2J3K Fall USSR (1982-</w:t>
      </w:r>
      <w:r w:rsidR="001F34FA">
        <w:rPr>
          <w:rStyle w:val="css-g38gqj"/>
        </w:rPr>
        <w:t>92), Div. 3L Spring Canada (1988</w:t>
      </w:r>
      <w:r>
        <w:rPr>
          <w:rStyle w:val="css-g38gqj"/>
        </w:rPr>
        <w:t>-92, 1996, 1999-2005, 2007-15, 2017), Div. 3LNO Spring USSR (19</w:t>
      </w:r>
      <w:r w:rsidR="001F34FA">
        <w:rPr>
          <w:rStyle w:val="css-g38gqj"/>
        </w:rPr>
        <w:t>75</w:t>
      </w:r>
      <w:r>
        <w:rPr>
          <w:rStyle w:val="css-g38gqj"/>
        </w:rPr>
        <w:t>-94),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3BCF2C77" w14:textId="049BB755" w:rsidR="001F34FA" w:rsidRDefault="001F34FA" w:rsidP="001F34FA">
      <w:pPr>
        <w:pStyle w:val="BodyA"/>
        <w:spacing w:line="480" w:lineRule="auto"/>
        <w:rPr>
          <w:rStyle w:val="css-g38gqj"/>
        </w:rPr>
      </w:pPr>
      <w:bookmarkStart w:id="27" w:name="_Ref5141612591"/>
      <w:bookmarkStart w:id="28" w:name="_Ref5141613251"/>
      <w:r>
        <w:rPr>
          <w:rStyle w:val="css-g38gqj"/>
        </w:rPr>
        <w:t xml:space="preserve">Fig. </w:t>
      </w:r>
      <w:bookmarkEnd w:id="27"/>
      <w:r>
        <w:rPr>
          <w:rStyle w:val="css-g38gqj"/>
        </w:rPr>
        <w:t>3. (a) Capelin biomass (kg/ km</w:t>
      </w:r>
      <w:r w:rsidRPr="00C97DAB">
        <w:rPr>
          <w:rStyle w:val="css-g38gqj"/>
          <w:vertAlign w:val="superscript"/>
        </w:rPr>
        <w:t>-2</w:t>
      </w:r>
      <w:r>
        <w:rPr>
          <w:rStyle w:val="css-g38gqj"/>
        </w:rPr>
        <w:t xml:space="preserve">)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 = 864) sampled in the seasonal inshore acoustic surveys in Trinity Bay in 2003-05. S/R is spent/recovering, Mat. is maturing, and </w:t>
      </w:r>
      <w:proofErr w:type="spellStart"/>
      <w:r>
        <w:rPr>
          <w:rStyle w:val="css-g38gqj"/>
        </w:rPr>
        <w:t>Imm</w:t>
      </w:r>
      <w:proofErr w:type="spellEnd"/>
      <w:r>
        <w:rPr>
          <w:rStyle w:val="css-g38gqj"/>
        </w:rPr>
        <w:t>. is immature.</w:t>
      </w:r>
    </w:p>
    <w:p w14:paraId="6503E40B" w14:textId="77777777" w:rsidR="00794830" w:rsidRDefault="00BD35A4">
      <w:pPr>
        <w:pStyle w:val="BodyA"/>
        <w:spacing w:line="480" w:lineRule="auto"/>
        <w:rPr>
          <w:rStyle w:val="css-g38gqj"/>
        </w:rPr>
      </w:pPr>
      <w:r>
        <w:rPr>
          <w:rStyle w:val="css-g38gqj"/>
        </w:rPr>
        <w:t xml:space="preserve">Fig. </w:t>
      </w:r>
      <w:bookmarkEnd w:id="28"/>
      <w:r>
        <w:rPr>
          <w:rStyle w:val="css-g38gqj"/>
        </w:rPr>
        <w:t xml:space="preserve">4. Center of gravity analysis using the VAST package in R (Thorson et al. 2016, Thorson &amp; Barnett 2017) using data from the fall bottom-trawl survey in NAFO Divisions 2J3KL (Newfoundland and Labrador, Canada; 1995-2017) to fit a </w:t>
      </w:r>
      <w:proofErr w:type="spellStart"/>
      <w:r>
        <w:rPr>
          <w:rStyle w:val="css-g38gqj"/>
        </w:rPr>
        <w:t>geostatistical</w:t>
      </w:r>
      <w:proofErr w:type="spellEnd"/>
      <w:r>
        <w:rPr>
          <w:rStyle w:val="css-g38gqj"/>
        </w:rPr>
        <w:t xml:space="preserve">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77777777" w:rsidR="00794830" w:rsidRDefault="00BD35A4">
      <w:pPr>
        <w:pStyle w:val="BodyA"/>
        <w:spacing w:after="200" w:line="276" w:lineRule="auto"/>
      </w:pPr>
      <w:r>
        <w:rPr>
          <w:rStyle w:val="None"/>
          <w:rFonts w:ascii="Calibri" w:eastAsia="Calibri" w:hAnsi="Calibri" w:cs="Calibri"/>
          <w:b/>
          <w:bCs/>
          <w:noProof/>
        </w:rPr>
        <w:drawing>
          <wp:inline distT="0" distB="0" distL="0" distR="0" wp14:anchorId="06402256" wp14:editId="6571EE05">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34EA1359" w:rsidR="001F34FA" w:rsidRDefault="001F34FA">
      <w:pPr>
        <w:pStyle w:val="BodyA"/>
        <w:spacing w:after="200" w:line="276" w:lineRule="auto"/>
        <w:rPr>
          <w:rStyle w:val="None"/>
          <w:rFonts w:ascii="Calibri" w:eastAsia="Calibri" w:hAnsi="Calibri" w:cs="Calibri"/>
          <w:b/>
          <w:bCs/>
        </w:rPr>
      </w:pPr>
      <w:r>
        <w:rPr>
          <w:rFonts w:ascii="Calibri" w:eastAsia="Calibri" w:hAnsi="Calibri" w:cs="Calibri"/>
          <w:b/>
          <w:bCs/>
          <w:noProof/>
        </w:rPr>
        <w:drawing>
          <wp:inline distT="0" distB="0" distL="0" distR="0" wp14:anchorId="12F4FE00" wp14:editId="1F2441A4">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3 updated Sept 20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505AB930" w14:textId="7459EDC0"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437F4EAA" w14:textId="23DA5D49" w:rsidR="00794830" w:rsidRDefault="001F34FA">
      <w:pPr>
        <w:pStyle w:val="BodyA"/>
        <w:spacing w:after="200" w:line="276" w:lineRule="auto"/>
        <w:rPr>
          <w:rStyle w:val="None"/>
          <w:rFonts w:ascii="Calibri" w:eastAsia="Calibri" w:hAnsi="Calibri" w:cs="Calibri"/>
          <w:b/>
          <w:bCs/>
        </w:rPr>
      </w:pPr>
      <w:r>
        <w:rPr>
          <w:rFonts w:ascii="Calibri" w:eastAsia="Calibri" w:hAnsi="Calibri" w:cs="Calibri"/>
          <w:b/>
          <w:bCs/>
          <w:noProof/>
        </w:rPr>
        <w:drawing>
          <wp:inline distT="0" distB="0" distL="0" distR="0" wp14:anchorId="0B3976E4" wp14:editId="3692B33D">
            <wp:extent cx="4825358" cy="785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2">
                      <a:extLst>
                        <a:ext uri="{28A0092B-C50C-407E-A947-70E740481C1C}">
                          <a14:useLocalDpi xmlns:a14="http://schemas.microsoft.com/office/drawing/2010/main" val="0"/>
                        </a:ext>
                      </a:extLst>
                    </a:blip>
                    <a:stretch>
                      <a:fillRect/>
                    </a:stretch>
                  </pic:blipFill>
                  <pic:spPr>
                    <a:xfrm>
                      <a:off x="0" y="0"/>
                      <a:ext cx="4827116" cy="7861477"/>
                    </a:xfrm>
                    <a:prstGeom prst="rect">
                      <a:avLst/>
                    </a:prstGeom>
                  </pic:spPr>
                </pic:pic>
              </a:graphicData>
            </a:graphic>
          </wp:inline>
        </w:drawing>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noProof/>
        </w:rPr>
        <w:drawing>
          <wp:inline distT="0" distB="0" distL="0" distR="0" wp14:anchorId="1F8C5686" wp14:editId="65E025EC">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3">
                      <a:extLst/>
                    </a:blip>
                    <a:stretch>
                      <a:fillRect/>
                    </a:stretch>
                  </pic:blipFill>
                  <pic:spPr>
                    <a:xfrm>
                      <a:off x="0" y="0"/>
                      <a:ext cx="5943600" cy="5943600"/>
                    </a:xfrm>
                    <a:prstGeom prst="rect">
                      <a:avLst/>
                    </a:prstGeom>
                    <a:ln w="12700" cap="flat">
                      <a:noFill/>
                      <a:miter lim="400000"/>
                    </a:ln>
                    <a:effectLst/>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7E25E56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Style w:val="None"/>
          <w:rFonts w:eastAsia="Times New Roman"/>
          <w:b/>
          <w:bCs/>
          <w:i/>
          <w:iCs/>
          <w:lang w:val="de-DE"/>
        </w:rPr>
        <w:fldChar w:fldCharType="begin"/>
      </w:r>
      <w:r w:rsidRPr="00D1590F">
        <w:rPr>
          <w:rStyle w:val="None"/>
          <w:rFonts w:ascii="Times New Roman" w:eastAsia="Times New Roman" w:hAnsi="Times New Roman" w:cs="Times New Roman"/>
          <w:sz w:val="24"/>
          <w:szCs w:val="24"/>
        </w:rPr>
        <w:instrText xml:space="preserve"> ADDIN EN.REFLIST </w:instrText>
      </w:r>
      <w:r w:rsidRPr="00D1590F">
        <w:rPr>
          <w:rStyle w:val="None"/>
          <w:rFonts w:eastAsia="Times New Roman"/>
          <w:b/>
          <w:bCs/>
          <w:i/>
          <w:iCs/>
          <w:lang w:val="de-DE"/>
        </w:rPr>
        <w:fldChar w:fldCharType="separate"/>
      </w:r>
      <w:r w:rsidRPr="00D1590F">
        <w:rPr>
          <w:rFonts w:ascii="Times New Roman" w:hAnsi="Times New Roman" w:cs="Times New Roman"/>
          <w:noProof/>
          <w:sz w:val="24"/>
          <w:szCs w:val="24"/>
        </w:rPr>
        <w:t>Anderson JT, Dalley EL, O'Driscoll RL (2002) Juvenile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off Newfoundland and Labrador in the 1990s. ICES Journal of Marine Science 59:917-928</w:t>
      </w:r>
    </w:p>
    <w:p w14:paraId="0EDFD98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Anon (1998) Capelin in SA2 + Div. 3KL. Vol 98/63. Canadian Science Advisory Secretariat (CSAS) Research Document</w:t>
      </w:r>
    </w:p>
    <w:p w14:paraId="3CA8A97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Baillie SM, Jones IL (2004) Response of Atlantic Puffins to a Decline in Capelin Abundance at the Gannet Islands, Labrador. Waterbirds: The International Journal of Waterbird Biology 27:102-111</w:t>
      </w:r>
    </w:p>
    <w:p w14:paraId="2D7943F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Bakanev VS (1992) Results from the acoustic capelin surveys in Div 3LNO and 2J+3KL in 1991. NAFO SCR Doc 92/1</w:t>
      </w:r>
    </w:p>
    <w:p w14:paraId="20324F5A"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451AEEA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Bennett SG, Burke CM, Hedd A, Montevecchi William A (2013) Comparison of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xml:space="preserve"> in the prey loads of common murres </w:t>
      </w:r>
      <w:r w:rsidRPr="00D1590F">
        <w:rPr>
          <w:rFonts w:ascii="Times New Roman" w:hAnsi="Times New Roman" w:cs="Times New Roman"/>
          <w:i/>
          <w:noProof/>
          <w:sz w:val="24"/>
          <w:szCs w:val="24"/>
        </w:rPr>
        <w:t>Uria aalge</w:t>
      </w:r>
      <w:r w:rsidRPr="00D1590F">
        <w:rPr>
          <w:rFonts w:ascii="Times New Roman" w:hAnsi="Times New Roman" w:cs="Times New Roman"/>
          <w:noProof/>
          <w:sz w:val="24"/>
          <w:szCs w:val="24"/>
        </w:rPr>
        <w:t xml:space="preserve"> and northern gannets </w:t>
      </w:r>
      <w:r w:rsidRPr="00D1590F">
        <w:rPr>
          <w:rFonts w:ascii="Times New Roman" w:hAnsi="Times New Roman" w:cs="Times New Roman"/>
          <w:i/>
          <w:noProof/>
          <w:sz w:val="24"/>
          <w:szCs w:val="24"/>
        </w:rPr>
        <w:t>Morus bassanus</w:t>
      </w:r>
      <w:r w:rsidRPr="00D1590F">
        <w:rPr>
          <w:rFonts w:ascii="Times New Roman" w:hAnsi="Times New Roman" w:cs="Times New Roman"/>
          <w:noProof/>
          <w:sz w:val="24"/>
          <w:szCs w:val="24"/>
        </w:rPr>
        <w:t xml:space="preserve"> foraging from the same breeding site in the northwest Atlantic. Marine Ornithology 41:179-182</w:t>
      </w:r>
    </w:p>
    <w:p w14:paraId="3541ACD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Bourne C, Mowbray F, Squires B, Croft J (2015) An assessment framework and review of Newfoundland east and south coast Atlantic herring (</w:t>
      </w:r>
      <w:r w:rsidRPr="00D1590F">
        <w:rPr>
          <w:rFonts w:ascii="Times New Roman" w:hAnsi="Times New Roman" w:cs="Times New Roman"/>
          <w:i/>
          <w:noProof/>
          <w:sz w:val="24"/>
          <w:szCs w:val="24"/>
        </w:rPr>
        <w:t>Clupea harengus</w:t>
      </w:r>
      <w:r w:rsidRPr="00D1590F">
        <w:rPr>
          <w:rFonts w:ascii="Times New Roman" w:hAnsi="Times New Roman" w:cs="Times New Roman"/>
          <w:noProof/>
          <w:sz w:val="24"/>
          <w:szCs w:val="24"/>
        </w:rPr>
        <w:t xml:space="preserve">) stocks to the </w:t>
      </w:r>
      <w:r w:rsidRPr="00D1590F">
        <w:rPr>
          <w:rFonts w:ascii="Times New Roman" w:hAnsi="Times New Roman" w:cs="Times New Roman"/>
          <w:noProof/>
          <w:sz w:val="24"/>
          <w:szCs w:val="24"/>
        </w:rPr>
        <w:lastRenderedPageBreak/>
        <w:t>spring of 2013. Canadian Science Advisory Secretariat (CSAS) Research Document 2015/029</w:t>
      </w:r>
    </w:p>
    <w:p w14:paraId="3391AFB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Bryant R, Jones IL (1999) Food Resource Use and Diet Overlap of Common and Thick-Billed Murres at the Gannet Islands, Labrador. Waterbirds: The International Journal of Waterbird Biology 22:392-400</w:t>
      </w:r>
    </w:p>
    <w:p w14:paraId="770DFA7B"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Buren AD, Koen-Alonso M, Pepin P, Mowbray F, Nakashima BS, Stenson GB, Ollerhead N, Montevecchi WA (2014a) Bottom-up regulation of capelin, a keystone forage species. PLoS ONE 9:e87589</w:t>
      </w:r>
    </w:p>
    <w:p w14:paraId="6E4F311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Buren AD, Koen-Alonso M, Stenson GB (2014b) The role of harp seals, fisheries and food availability in driving the dynamics of northern cod. Marine Ecology Progress Series 511:265-284</w:t>
      </w:r>
    </w:p>
    <w:p w14:paraId="6F1A916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Burgess MG, Costello C, Fredston-Hermann A, Pinsky ML, Gaines SD, Tilman D, Polasky S (2017) Range contraction enables harvesting to extinction. Proceedings of the National Academy of Sciences 114:3945</w:t>
      </w:r>
    </w:p>
    <w:p w14:paraId="6949CF3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Carscadden J, Nakashima BS, Miller DS (1994) An evaluation of trends in abundance of capelin (Mallotus villosus) from acoustics, aerial surveys and catch rates in NAFO Division 3L, 1982-89. Northw Atl Fish Sci 17:45-57</w:t>
      </w:r>
    </w:p>
    <w:p w14:paraId="4FA09D3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Carscadden JE, Frank KT, Leggett WC (2001) Ecosystem changes and the effects on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a major forage species. Canadian Journal of Fisheries and Aquatic Sciences 58:73-85</w:t>
      </w:r>
    </w:p>
    <w:p w14:paraId="5FBB63E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Carscadden JE, Gjøsæter H, Vilhjálmsson H (2013) A comparison of recent changes in distribution of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xml:space="preserve"> in the Barents Sea, around Iceland and in the Northwest Atlantic. Progress in Oceanography</w:t>
      </w:r>
    </w:p>
    <w:p w14:paraId="32F54FF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080A956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Chardine JW, Rail J-F, Wilhelm S (2013) Population dynamics of Northern Gannets in North America, 1984–2009. Journal of Field Ornithology 84:187-192</w:t>
      </w:r>
    </w:p>
    <w:p w14:paraId="1912208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Chardine JW, Robertson GJ, Ryan PC, Turner B (2003) Abundance and distribution of common murres breeding at Funk Island, Newfoundland in 1972 and 2000. Canadian Wildlife Service Technical Report Series Atlantic Region:iv + 15</w:t>
      </w:r>
    </w:p>
    <w:p w14:paraId="6776B6E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Chavez FP, Ryan J, Lluch-Cota SE, Ñiquen MC (2003) From anchovies to sardines and back: multidecadal change in the Pacific Ocean. Science 299:217-221</w:t>
      </w:r>
    </w:p>
    <w:p w14:paraId="5053B04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Colbourne E, Holden J, Craig J, Senciall D, Bailey W, Stead P, Fitzpatrick C (2014) Physical oceanographic conditions on the Newfoundland and Labrador Shelf during 2013. Canadian Atlantic Fisheries Scientific Advisory Committee Research Document 2014/094</w:t>
      </w:r>
    </w:p>
    <w:p w14:paraId="359E975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Colbourne E, Holden J, Senciall D, Bailey W, Craig J, Snook S (2015) Physical oceanographic conditions on the Newfoundland and Labrador Shelf during 2014. Canadian Atlantic Fisheries Scientific Advisory Committee Research Document 2015/053</w:t>
      </w:r>
    </w:p>
    <w:p w14:paraId="2021C97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Colbourne E, Holden J, Senciall D, Bailey W, Snook S, Higdon J (2016) Physical oceanographic conditions on the Newfoundland and Labrador Shelf during 2015. Canadian Atlantic Fisheries Scientific Advisory Committee Research Document 2016/079</w:t>
      </w:r>
    </w:p>
    <w:p w14:paraId="4B3BA02B"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Dalley EL, Anderson JT, deYoung B (2002) Atmospheric forcing, larval drift, and recruitment of capelin ( Mallotus villosus ). ICES Journal of Marine Science 59:929-941</w:t>
      </w:r>
    </w:p>
    <w:p w14:paraId="497C70B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Davoren GK (2013) Distribution of marine predator hotspots explained by persistent areas of prey. Marine Biology 160:3043-3058</w:t>
      </w:r>
    </w:p>
    <w:p w14:paraId="45FC967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Davoren GK, Montevecchi WA (2003) Signals from seabirds indicate changing biology of capelin stocks. Marine Ecology Progress Series 258:253-261</w:t>
      </w:r>
    </w:p>
    <w:p w14:paraId="0625FED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Davoren GK, Penton P, Burke C, Montevecchi WA (2012) Water temperature and timing of capelin spawning determine seabird diets. ICES Journal of Marine Science 69:1234-1241</w:t>
      </w:r>
    </w:p>
    <w:p w14:paraId="7AAF731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Dawe E, Koen-Alonso M, Chabot D, Stansbury D, Mullowney D (2012) Trophic interactions between key predatory fishes and crustaceans: comparison of two Northwest Atlantic systems during a period of ecosystem change. Marine Ecology Progress Series 469:233-248</w:t>
      </w:r>
    </w:p>
    <w:p w14:paraId="37DF67D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deYoung B, Rose GA (1993) On recruitment and distribution of Atlantic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off Newfoundland. Canadian Journal of Fisheries and Aquatic Sciences 50:2729-2741</w:t>
      </w:r>
    </w:p>
    <w:p w14:paraId="10A064C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DFO (1994) Report on the status of pelagic fishes (capelin off Newfoundland and in the Gulf of St. Lawrence, and herring off the East, Southeast and South coasts off Newfoundland). DFO Atlantic Fisheries Stock Status Report 1994/3</w:t>
      </w:r>
    </w:p>
    <w:p w14:paraId="7446D17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DFO (2008) Assessment of capelin in SA2+Div. 3KL in 2008. DFO Canadian Science Advisory Secretariat Science Advisory Report 2008/054</w:t>
      </w:r>
    </w:p>
    <w:p w14:paraId="5BDE1A9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DFO (2010) Assessment of Capelin in SA 2 + Div. 3KL in 2010. DFO Canadian Science Advisory Secretariat Science Advisory Report 2010/090</w:t>
      </w:r>
    </w:p>
    <w:p w14:paraId="72AF0FC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DFO (2013) Assessment of capelin in SA2 + Div. 3KL in 2013. DFO Canadian Science Advisory Secretariat Science Advisory Report 2013/11</w:t>
      </w:r>
    </w:p>
    <w:p w14:paraId="40FC7DD0"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DFO (2015) Assessment of capelin in Subarea 2 and Divisions 3KL in 2015. DFO Canadian Science Advisory Secretariat Science Advisory Report 2015/036</w:t>
      </w:r>
    </w:p>
    <w:p w14:paraId="3173639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DFO (2018) Assessment of Capelin in SA2 and Divs. 3KL in 2017. DFO Canadian Science Advisory Secretariat Science Advisory Report 2018/030</w:t>
      </w:r>
    </w:p>
    <w:p w14:paraId="32C149B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3C35B67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Drinkwater KF (1996) Atmospheric and oceanic variability in the Northwest Atlantic during the 1980s and early 1990s. Journal of Northwest Atlantic Fishery Science 18:77-97</w:t>
      </w:r>
    </w:p>
    <w:p w14:paraId="73A6BE6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Frank KT, Carscadden JE, Simon JE (1996) Recent excursions of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to the Scotian Shelf and Flemish Cap during anomalous hydrographic conditions. Canadian Journal of Fisheries and Aquatic Sciences 53:1473-1486</w:t>
      </w:r>
    </w:p>
    <w:p w14:paraId="5EE3BCA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Frank KT, Leggett WC (1982) Coastal water mass replacement: its effect on zooplankton dynamics and the predator–prey complex associated with larval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Canadian Journal of Fisheries and Aquatic Sciences 39:991-1003</w:t>
      </w:r>
    </w:p>
    <w:p w14:paraId="61C92BE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Frank KT, Petrie B, Boyce D, Leggett WC (2016) Anomalous ecosystem dynamics following the apparent collapse of a keystone forage species. Marine Ecology Progress Series 553:185-202</w:t>
      </w:r>
    </w:p>
    <w:p w14:paraId="7DA649E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Gjøsæter H, Bogstad B, Tjelmeland S (2009) Ecosystem effects of the three capelin stock collapses in the Barents Sea. Marine Biology Research 5:40-53</w:t>
      </w:r>
    </w:p>
    <w:p w14:paraId="6F6F29D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Gomes MdC, Haedrich RL, Villagarcia MG (1995) Spatial and temporal changes in the groundfish assemblages on the north-east Newfoundland/Labrador Shelf, north-west Atlantic, 1978-1991. Fisheries Oceanography 4:85-101</w:t>
      </w:r>
    </w:p>
    <w:p w14:paraId="16A4289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Gulka J, Carvalho PC, Jenkins E, Johnson K, Maynard L, Davoren GK (2017) Dietary niche shifts of multiple marine predators under varying prey availability on the Northeast Newfoundland Coast. Frontiers in Marine Science 4</w:t>
      </w:r>
    </w:p>
    <w:p w14:paraId="32B617D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Hammill MO, Stenson GB, Doniol-Valcroze T, Mosnier A (2011) Northwest Atlantic harp seals population trends, 1952-2012. DFO Canadian Science Advisory Secretariat Research Document 2011/099</w:t>
      </w:r>
    </w:p>
    <w:p w14:paraId="0EBCD3D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Hamre J (1994) Biodiversity and exploitation of the main fish stocks in the Norwegian - Barents Sea ecosystem. Biodiversity &amp; Conservation 3:473-492</w:t>
      </w:r>
    </w:p>
    <w:p w14:paraId="7D18B9C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Haug T, Nilssen K (1995) Ecological implications of harp seals </w:t>
      </w:r>
      <w:r w:rsidRPr="00D1590F">
        <w:rPr>
          <w:rFonts w:ascii="Times New Roman" w:hAnsi="Times New Roman" w:cs="Times New Roman"/>
          <w:i/>
          <w:noProof/>
          <w:sz w:val="24"/>
          <w:szCs w:val="24"/>
        </w:rPr>
        <w:t>Phoca groenlandica</w:t>
      </w:r>
      <w:r w:rsidRPr="00D1590F">
        <w:rPr>
          <w:rFonts w:ascii="Times New Roman" w:hAnsi="Times New Roman" w:cs="Times New Roman"/>
          <w:noProof/>
          <w:sz w:val="24"/>
          <w:szCs w:val="24"/>
        </w:rPr>
        <w:t xml:space="preserve"> invasions in northern Norway. In: Schytte Blix A, Walløe L, Ulltang Ø (eds) Whales, seals, fish and man. Elsevier Science </w:t>
      </w:r>
    </w:p>
    <w:p w14:paraId="389CB24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Head EJH, Pepin P (2010) Spatial and inter-decadal variability in plankton abundance and composition in the Northwest Atlantic (1958–2006). Journal of Plankton Research 32:1633-1648</w:t>
      </w:r>
    </w:p>
    <w:p w14:paraId="6E6F5E3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Hop H, Gjøsæter H (2013) Polar cod (</w:t>
      </w:r>
      <w:r w:rsidRPr="00D1590F">
        <w:rPr>
          <w:rFonts w:ascii="Times New Roman" w:hAnsi="Times New Roman" w:cs="Times New Roman"/>
          <w:i/>
          <w:noProof/>
          <w:sz w:val="24"/>
          <w:szCs w:val="24"/>
        </w:rPr>
        <w:t>Boreogadus saida</w:t>
      </w:r>
      <w:r w:rsidRPr="00D1590F">
        <w:rPr>
          <w:rFonts w:ascii="Times New Roman" w:hAnsi="Times New Roman" w:cs="Times New Roman"/>
          <w:noProof/>
          <w:sz w:val="24"/>
          <w:szCs w:val="24"/>
        </w:rPr>
        <w:t>) and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as key species in marine food webs of the Arctic and the Barents Sea. Marine Biology Research 9:878-894</w:t>
      </w:r>
    </w:p>
    <w:p w14:paraId="417E9F2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ICES (2017) Report of the North Western Working Group (NWWG). Copenhagen, Denmark</w:t>
      </w:r>
    </w:p>
    <w:p w14:paraId="31AC6B1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Jangaard PM (1974) The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biology, distribution, exploitation, utilization, and composition. Bulletin of the Fisheries Research Board of Canada 186:1-70</w:t>
      </w:r>
    </w:p>
    <w:p w14:paraId="3E96307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Jech JM, McQuinn IH (2016) Towards a balanced presentation and objective interpretation of acoustic and trawl survey data, with specific reference to the eastern Scotian Shelf. Canadian Journal of Fisheries and Aquatic Sciences 73:1914-1921</w:t>
      </w:r>
    </w:p>
    <w:p w14:paraId="22CE4BE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Koen-Alonso M, Fogarty M, Pepin P, Hyde K, Gamble R (2013) Ecosystem production potential in the Northwest Atlantic. Northwest Atlantic Fisheries Organisation Science Council Research Document 13/075</w:t>
      </w:r>
    </w:p>
    <w:p w14:paraId="5F41B9D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Koen-Alonso M, Pepin P, Mowbray F (2010) Exploring the role of environmental and anthropogenic drivers in the trajectories of core fish species of the Newfoundland-Labrador marine community. </w:t>
      </w:r>
    </w:p>
    <w:p w14:paraId="7784969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Leggett WC, Frank KT, Carscadden JE (1984) Meteorological and hydrographic regulation of year-class strength in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Canadian Journal of Fisheries and Aquatic Sciences 41:1193-1201</w:t>
      </w:r>
    </w:p>
    <w:p w14:paraId="3493403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(1987) Interactions between Atlantic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and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off Labrador and eastern Newfoundland: a review. Canadian Technical Report in Fisheries and Aquatic Sciences 1567:1-37</w:t>
      </w:r>
    </w:p>
    <w:p w14:paraId="1013013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(1991) Interannual variability in predation by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on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and other prey off southern Labrador and northeastern Newfoundland. ICES Marine Science Symposia 193:133-146</w:t>
      </w:r>
    </w:p>
    <w:p w14:paraId="4421FA7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Lilly GR (2005) Southern Labrador and eastern Newfoundland (NAFO Divisions 2J+3KL). In: Brander KM (ed) Spawning and life history information for North Atlantic cod stocks ICES Cooperative Research Report, No 274</w:t>
      </w:r>
    </w:p>
    <w:p w14:paraId="6692612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Brattey J, Cadigan NG, Healey BP, Murphy EF (2005) An assessment of the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xml:space="preserve">) stock in the NAFO Divisions 2J3KL in March 2005. </w:t>
      </w:r>
    </w:p>
    <w:p w14:paraId="18A5D84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Davis DJ (1993) Changes in the distribution of capelin in Divisions 2J, 3K and 3L in the autumns of recent years, as inferred from bottom-trawl by-catches and cod stomachs examinations. NAFO SCR Doc 93/54</w:t>
      </w:r>
    </w:p>
    <w:p w14:paraId="2D67F89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Hop H, Stansbury DE, Bishop CA (1994) Distribution and abundance of polar cod (</w:t>
      </w:r>
      <w:r w:rsidRPr="00D1590F">
        <w:rPr>
          <w:rFonts w:ascii="Times New Roman" w:hAnsi="Times New Roman" w:cs="Times New Roman"/>
          <w:i/>
          <w:noProof/>
          <w:sz w:val="24"/>
          <w:szCs w:val="24"/>
        </w:rPr>
        <w:t>Boreogadus saida</w:t>
      </w:r>
      <w:r w:rsidRPr="00D1590F">
        <w:rPr>
          <w:rFonts w:ascii="Times New Roman" w:hAnsi="Times New Roman" w:cs="Times New Roman"/>
          <w:noProof/>
          <w:sz w:val="24"/>
          <w:szCs w:val="24"/>
        </w:rPr>
        <w:t>) off southern Labrador and eastern Newfoundland. ICES CM 0:6</w:t>
      </w:r>
    </w:p>
    <w:p w14:paraId="08B85A9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Lilly GR, Parsons DG, Kulka DW (2000) Was the increase in shrimp biomass on the northeast Newfoundland shelf a consequence of a release in predation pressure from cod? Journal of Northwest Atlantic Fishery Science 27:45-61</w:t>
      </w:r>
    </w:p>
    <w:p w14:paraId="2377893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McQuinn IH (2009) Pelagic fish outburst or suprabenthic habitat occupation: legacy of the Atlantic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collapse in eastern Canada. Canadian Journal of Fisheries and Aquatic Sciences 66:2256-2262</w:t>
      </w:r>
    </w:p>
    <w:p w14:paraId="4E991BF3" w14:textId="77777777" w:rsidR="005E4499" w:rsidRDefault="005E4499" w:rsidP="00D1590F">
      <w:pPr>
        <w:pStyle w:val="EndNoteBibliography"/>
        <w:spacing w:line="480" w:lineRule="auto"/>
        <w:ind w:left="720" w:hanging="720"/>
        <w:rPr>
          <w:rFonts w:ascii="Times New Roman" w:hAnsi="Times New Roman" w:cs="Times New Roman"/>
          <w:noProof/>
          <w:sz w:val="24"/>
          <w:szCs w:val="24"/>
        </w:rPr>
      </w:pPr>
      <w:r w:rsidRPr="005E4499">
        <w:rPr>
          <w:rFonts w:ascii="Times New Roman" w:hAnsi="Times New Roman" w:cs="Times New Roman"/>
          <w:noProof/>
          <w:sz w:val="24"/>
          <w:szCs w:val="24"/>
        </w:rPr>
        <w:t>Miller DS, Carscadden, JE (1984) Capelin acoustic biomass survey for NAFO Division 2J3K, October 1983. Canadian Atlantic Fisheries Scientific Advisory Committee Research Document 84/79</w:t>
      </w:r>
    </w:p>
    <w:p w14:paraId="3BD75487" w14:textId="5EDFE676"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Miller DS (1992) Observations and studies on SA2 + Div. 3K capelin in 1991. Canadian Atlantic Fisheries Scientific Advisory Committee Research Document 92/15</w:t>
      </w:r>
    </w:p>
    <w:p w14:paraId="4ED2813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Miller DS (1993) Observations and studies on SA2 + Div. 3K capelin in 1992. Canadian Atlantic Fisheries Scientific Advisory Committee Research Document 93/10</w:t>
      </w:r>
    </w:p>
    <w:p w14:paraId="7CB390A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Miller DS (1994) Results from an acoustic survey for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in NAFO Divisions 2J3KL in the autumn of 1993.  Capelin in SA2 + Div 3KL DFO Atlantic Fisheries Research Document 94/18</w:t>
      </w:r>
    </w:p>
    <w:p w14:paraId="0FC0BAD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Miller DS (1995) Results from an Acoustic Survey for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in NAFO Divisions 2J3KL in the Autumn of 1994.  Capelin in SA2 + Div 3KL DFO Atlantic Fisheries Research Document 95/70</w:t>
      </w:r>
    </w:p>
    <w:p w14:paraId="6FCDC80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Miller DS (1997) Results from an acoustic survey for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in NAFO Divisions 3KL in the spring of 1996.  Capelin in SA2 + Div 3KL DFO Atlantic Fisheries Research Document 97/29</w:t>
      </w:r>
    </w:p>
    <w:p w14:paraId="447F147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Miller DS, Lilly GR (1991) Observations and studies on SA2 + Div. 3K capelin in 1991. Canadian Atlantic Fisheries Scientific Advisory Committee Research Document 91/11</w:t>
      </w:r>
    </w:p>
    <w:p w14:paraId="5A4149A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Montevecchi WA (2007) Binary dietary responses of northern gannets </w:t>
      </w:r>
      <w:r w:rsidRPr="00D1590F">
        <w:rPr>
          <w:rFonts w:ascii="Times New Roman" w:hAnsi="Times New Roman" w:cs="Times New Roman"/>
          <w:i/>
          <w:noProof/>
          <w:sz w:val="24"/>
          <w:szCs w:val="24"/>
        </w:rPr>
        <w:t>Sula bassana</w:t>
      </w:r>
      <w:r w:rsidRPr="00D1590F">
        <w:rPr>
          <w:rFonts w:ascii="Times New Roman" w:hAnsi="Times New Roman" w:cs="Times New Roman"/>
          <w:noProof/>
          <w:sz w:val="24"/>
          <w:szCs w:val="24"/>
        </w:rPr>
        <w:t xml:space="preserve"> indicate changing food web and oceanographic conditions. Marine Ecology Progress Series 352:213-220</w:t>
      </w:r>
    </w:p>
    <w:p w14:paraId="15B4B5B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Montevecchi WA, Myers RA (1992) Monitoring fluctuations in pelagic fish availability with seabirds. Canadian Atlantic Fisheries Scientific Advisory Committee Research Document 92/94</w:t>
      </w:r>
    </w:p>
    <w:p w14:paraId="50ABD99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Montevecchi WA, Myers RA (1997) Centurial and decadal oceanographic influences on changes in Northern Gannet populations and diets in the Northwest Atlantic: Implications for climate change. ICES Journal of Marine Science 54:608-614</w:t>
      </w:r>
    </w:p>
    <w:p w14:paraId="6BC8355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Morgan MJ, Koen-Alonso M, Rideout RM, Buren AD, Maddock Parsons D (2017) Growth and condition in relation to the lack of recovery of northern cod. ICES Journal of Marine Science:fsx166-fsx166</w:t>
      </w:r>
    </w:p>
    <w:p w14:paraId="7AB384F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Mowbray F (2002) Changes in the vertical distribution of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off Newfoundland. ICES Journal of Marine Science 59:942-949</w:t>
      </w:r>
    </w:p>
    <w:p w14:paraId="5400549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Mowbray F (2012) Some results from spring acoustic surveys for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in NAFO Division 3L between 1982 and 2010. Canadian Science Advisory Secretariat (CSAS) Research Document 2012/143:1-34</w:t>
      </w:r>
    </w:p>
    <w:p w14:paraId="2BB9F78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Mowbray F (2014) Recent spring offshore acoustic survey results for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in NAFO Division 3L. DFO Canadian Science Advisory Secretariat Research Document 2013/040</w:t>
      </w:r>
    </w:p>
    <w:p w14:paraId="1858D0C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Mullowney D, Maillet G, Dawe E, Rose G, Rowe S (2016) Spawning delays of northern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and recovery dynamics: A mismatch with ice-mediated spring bloom? Progress in Oceanography 141:144-152</w:t>
      </w:r>
    </w:p>
    <w:p w14:paraId="224D3B2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Mullowney DRJ, Rose GA (2014) Is recovery of northern cod limited by poor feeding? The capelin hypothesis revisited. ICES Journal of Marine Science: Journal du Conseil</w:t>
      </w:r>
    </w:p>
    <w:p w14:paraId="07E2319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Munafò MR, Davey Smith G (2018) Robust research needs many lines of evidence. Nature 553:399-401</w:t>
      </w:r>
    </w:p>
    <w:p w14:paraId="0B96189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Murphy HM, Pepin P, Robert D (2018) Re-visiting the drivers of capelin recruitment in Newfoundland since 1991. Fisheries Research 200:1-10</w:t>
      </w:r>
    </w:p>
    <w:p w14:paraId="183A60C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NAFO (2014) Report of the 7</w:t>
      </w:r>
      <w:r w:rsidRPr="00D1590F">
        <w:rPr>
          <w:rFonts w:ascii="Times New Roman" w:hAnsi="Times New Roman" w:cs="Times New Roman"/>
          <w:noProof/>
          <w:sz w:val="24"/>
          <w:szCs w:val="24"/>
          <w:vertAlign w:val="superscript"/>
        </w:rPr>
        <w:t>th</w:t>
      </w:r>
      <w:r w:rsidRPr="00D1590F">
        <w:rPr>
          <w:rFonts w:ascii="Times New Roman" w:hAnsi="Times New Roman" w:cs="Times New Roman"/>
          <w:noProof/>
          <w:sz w:val="24"/>
          <w:szCs w:val="24"/>
        </w:rPr>
        <w:t xml:space="preserve"> Meeting of the NAFO Scientific Council (SC) Working Group on Ecosystem Science and Assessment (WGESA).  Northwest Atlantic Fisheries Organisation Science Council Studies Doc 14/023 Serial No N6410, NAFO Headquarters, Dartmouth, NS, Canada</w:t>
      </w:r>
    </w:p>
    <w:p w14:paraId="129F78C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Nakashima B (1996) The relationship between oceanographic conditions in the 1990s and changes in spawning behaviour, growth and early life history of capelin (M</w:t>
      </w:r>
      <w:r w:rsidRPr="00D1590F">
        <w:rPr>
          <w:rFonts w:ascii="Times New Roman" w:hAnsi="Times New Roman" w:cs="Times New Roman"/>
          <w:i/>
          <w:noProof/>
          <w:sz w:val="24"/>
          <w:szCs w:val="24"/>
        </w:rPr>
        <w:t>allotus villosus)</w:t>
      </w:r>
      <w:r w:rsidRPr="00D1590F">
        <w:rPr>
          <w:rFonts w:ascii="Times New Roman" w:hAnsi="Times New Roman" w:cs="Times New Roman"/>
          <w:noProof/>
          <w:sz w:val="24"/>
          <w:szCs w:val="24"/>
        </w:rPr>
        <w:t>. NAFO Sci Coun Studies 24:55-68</w:t>
      </w:r>
    </w:p>
    <w:p w14:paraId="0AEA276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Nakashima BS (1997) Results of the 1996 aerial survey of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schools.  Capelin in SA2 + Div 3KL DFO Atlantic Fisheries Research Document, 97/29</w:t>
      </w:r>
    </w:p>
    <w:p w14:paraId="53F5F5C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Nakashima BS, Mowbray F (2014)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xml:space="preserve"> recruitment indices in NAFO Division 3KL. DFO Canadian Science Advisory Secretariat Research Document 2013/091</w:t>
      </w:r>
    </w:p>
    <w:p w14:paraId="1DE2B3F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Nakashima BS, Wheeler JP (2002) Capelin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spawning behaviour in Newfoundland waters - the interaction between beach and demersal spawning. ICES Journal of Marine Science 59:909-916</w:t>
      </w:r>
    </w:p>
    <w:p w14:paraId="1D1E574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Neville V, Rose GA, Rowe S, Jamieson R, Piercey G (2018) Otolith chemistry and redistributions of northern cod: evidence of Smith Sound-Bonavista Corridor connectivity. Canadian Journal of Fisheries and Aquatic Sciences</w:t>
      </w:r>
    </w:p>
    <w:p w14:paraId="30063A9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Nilssen KT, Haug T, Øritsland T, Lindblom L, Kjellqwist SA (1998) Invasions of harp seals </w:t>
      </w:r>
      <w:r w:rsidRPr="00D1590F">
        <w:rPr>
          <w:rFonts w:ascii="Times New Roman" w:hAnsi="Times New Roman" w:cs="Times New Roman"/>
          <w:i/>
          <w:noProof/>
          <w:sz w:val="24"/>
          <w:szCs w:val="24"/>
        </w:rPr>
        <w:t>Phoca groenlandica</w:t>
      </w:r>
      <w:r w:rsidRPr="00D1590F">
        <w:rPr>
          <w:rFonts w:ascii="Times New Roman" w:hAnsi="Times New Roman" w:cs="Times New Roman"/>
          <w:noProof/>
          <w:sz w:val="24"/>
          <w:szCs w:val="24"/>
        </w:rPr>
        <w:t xml:space="preserve"> Erxleben to coastal waters of nor way in 1995: Ecological and demographic implications. Sarsia 83:337-345</w:t>
      </w:r>
    </w:p>
    <w:p w14:paraId="7A03AFB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O'Driscoll RL, Rose GA (2001) In situ acoustic target strength of juvenile capelin. ICES Journal of Marine Science 58:342-345</w:t>
      </w:r>
    </w:p>
    <w:p w14:paraId="7A78E40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Obradovich SG, Carruthers EH, Rose GA (2014) Bottom-up limits to Newfoundland capelin (Mallotus villosus) rebuilding: the euphausiid hypothesis. ICES Journal of Marine Science 71:775-783</w:t>
      </w:r>
    </w:p>
    <w:p w14:paraId="0AD0FE1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0EB19E71"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Pedersen EJ, Thompson PL, Ball RA, Fortin M-J, Gouhier TC, Link H, Moritz C, Nenzen H, Stanley RRE, Taranu ZE, Gonzalez A, Guichard F, Pepin P (2017) Signatures of the collapse and incipient recovery of an overexploited marine ecosystem. Royal Society Open Science 4</w:t>
      </w:r>
    </w:p>
    <w:p w14:paraId="4F180AD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Pepin P, Colbourne E, Maillet G (2011) Seasonal patterns in zooplankton community structure on the Newfoundland and Labrador Shelf. Progress in Oceanography 91:273-285</w:t>
      </w:r>
    </w:p>
    <w:p w14:paraId="686510B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Pepin P, Cuff A, Koen-Alonso M, Ollerhead N (2010) Preliminary Analysis for the Delineation of Marine Ecoregions on the NL Shelves. NAFO SCR Doc 10/72</w:t>
      </w:r>
    </w:p>
    <w:p w14:paraId="083EBC7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Pepin P, Higdon J, Koen-Alonso M, Fogarty M, Ollerhead N (2014) Application of ecoregion analysis to the identification of Ecosystem Production Units (EPUs) in the NAFO Convention Area. NAFO SCR Doc 14/069</w:t>
      </w:r>
    </w:p>
    <w:p w14:paraId="69D1948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Pepin P, Koen-Alonso M, Higdon J, Ollerhead N (2012) Robustness in the delineation of ecoregions on the Newfoundland and Labrador continental shelf. NAFO SCR Doc 12/067</w:t>
      </w:r>
    </w:p>
    <w:p w14:paraId="283BAA5A"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Pikitch EK, Boersma PD, Boyd IL, Conover DO, Cury PM, Essington TE, Heppell SS, Houde ED, Mangel M, Pauly D, Plagányi E, Sainsbury KJ, Steneck RS (2012) Little fish: big impact: managing a crucial link in ocean food webs. Lenfest Ocean Program, Washington, DC</w:t>
      </w:r>
    </w:p>
    <w:p w14:paraId="14031816"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55BFD23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Prince JD, Loneragan NR, Okey TA (2008) Contraction of the banana prawn (</w:t>
      </w:r>
      <w:r w:rsidRPr="00D1590F">
        <w:rPr>
          <w:rFonts w:ascii="Times New Roman" w:hAnsi="Times New Roman" w:cs="Times New Roman"/>
          <w:i/>
          <w:noProof/>
          <w:sz w:val="24"/>
          <w:szCs w:val="24"/>
        </w:rPr>
        <w:t>Penaeus merguiensis</w:t>
      </w:r>
      <w:r w:rsidRPr="00D1590F">
        <w:rPr>
          <w:rFonts w:ascii="Times New Roman" w:hAnsi="Times New Roman" w:cs="Times New Roman"/>
          <w:noProof/>
          <w:sz w:val="24"/>
          <w:szCs w:val="24"/>
        </w:rPr>
        <w:t>) fishery of Albatross Bay in the Gulf of Carpentaria, Australia.  v. 59</w:t>
      </w:r>
    </w:p>
    <w:p w14:paraId="3AF07A19"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Regular P, Montevecchi W, Hedd A, Robertson G, Wilhelm S (2013) Canadian fishery closures provide a large-scale test of the impact of gillnet bycatch on seabird populations. Biology Letters 9</w:t>
      </w:r>
    </w:p>
    <w:p w14:paraId="3688DD0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Reid PC, Colebrook JM, Matthews JBL, Aiken J (2003) The Continuous Plankton Recorder: concepts and history, from Plankton Indicator to undulating recorders. Progress in Oceanography 58:117-173</w:t>
      </w:r>
    </w:p>
    <w:p w14:paraId="3B95695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Rice J (2002) Changes to the large marine ecosystem of the Newfoundland-Labrador shelf. In: Sherman K, Skjoldal HR (eds) Large marine ecosystems of the North Atlantic. Elsevier Science B.V.</w:t>
      </w:r>
    </w:p>
    <w:p w14:paraId="6DF6B665"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Rose GA (1993) Cod spawning on a migration highway in the north-west Atlantic. Nature 366:458-461</w:t>
      </w:r>
    </w:p>
    <w:p w14:paraId="2CC03CB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Rose GA (2007) Cod: an ecological history of the North Atlantic fisheries. Breakwater Books, St John's, NL</w:t>
      </w:r>
    </w:p>
    <w:p w14:paraId="65E56A2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Rose GA, deYoung B, Kulka DW, Goddard SV, Fletcher GL (2000) Distribution shifts and overfishing the northern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a view from the ocean. Canadian Journal of Fisheries and Aquatic Sciences 57:644-663</w:t>
      </w:r>
    </w:p>
    <w:p w14:paraId="2D2747AB"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Rose GA, Kulka DW (1999) Hyperaggregation of fish and fisheries: how catch-per-unit-effort increased as the northern cod (</w:t>
      </w:r>
      <w:r w:rsidRPr="00D1590F">
        <w:rPr>
          <w:rFonts w:ascii="Times New Roman" w:hAnsi="Times New Roman" w:cs="Times New Roman"/>
          <w:i/>
          <w:noProof/>
          <w:sz w:val="24"/>
          <w:szCs w:val="24"/>
        </w:rPr>
        <w:t>Gadus morhua</w:t>
      </w:r>
      <w:r w:rsidRPr="00D1590F">
        <w:rPr>
          <w:rFonts w:ascii="Times New Roman" w:hAnsi="Times New Roman" w:cs="Times New Roman"/>
          <w:noProof/>
          <w:sz w:val="24"/>
          <w:szCs w:val="24"/>
        </w:rPr>
        <w:t>) declined. Canadian Journal of Fisheries and Aquatic Sciences 56:118-127</w:t>
      </w:r>
    </w:p>
    <w:p w14:paraId="56F5469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Rose GA, O'Driscoll RL (2002) Capelin are good for cod: can the northern stock rebuild without them? ICES Journal of Marine Science 59:1018-1026</w:t>
      </w:r>
    </w:p>
    <w:p w14:paraId="1AA2A032"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Rose GA, Rowe S (2018) Does redistribution or local growth underpin rebuilding of Canada’s Northern cod? Canadian Journal of Fisheries and Aquatic Sciences:1-11</w:t>
      </w:r>
    </w:p>
    <w:p w14:paraId="6BE8699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4E28A8D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Skagseth Ø, Slotte A, Stenevik EK, Nash RDM (2015) Characteristics of the Norwegian Coastal Current during Years with High Recruitment of Norwegian Spring Spawning Herring (Clupea harengus L.). PLOS ONE 10:e0144117</w:t>
      </w:r>
    </w:p>
    <w:p w14:paraId="08E317C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Soutar A, Issacs JD (1969) History of fish populations inferred from fish scales in anaerobic sediments off California. CalCOFI Reports 13:63-70</w:t>
      </w:r>
    </w:p>
    <w:p w14:paraId="0B14F46F"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Stenson GB (2012) Estimating consumption of prey by harp seals (</w:t>
      </w:r>
      <w:r w:rsidRPr="00D1590F">
        <w:rPr>
          <w:rFonts w:ascii="Times New Roman" w:hAnsi="Times New Roman" w:cs="Times New Roman"/>
          <w:i/>
          <w:noProof/>
          <w:sz w:val="24"/>
          <w:szCs w:val="24"/>
        </w:rPr>
        <w:t>Pagophilus groenlandicus</w:t>
      </w:r>
      <w:r w:rsidRPr="00D1590F">
        <w:rPr>
          <w:rFonts w:ascii="Times New Roman" w:hAnsi="Times New Roman" w:cs="Times New Roman"/>
          <w:noProof/>
          <w:sz w:val="24"/>
          <w:szCs w:val="24"/>
        </w:rPr>
        <w:t>) in NAFO Divisions 2J3KL. Canadian Science Advisory Secretariat (CSAS) Research Document 2012/156</w:t>
      </w:r>
    </w:p>
    <w:p w14:paraId="3DF1FB7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Stenson GB, Buren AD, Koen-Alonso M (2016) The impact of changing climate and abundance on reproduction in an ice-dependent species, the Northwest Atlantic harp seal,</w:t>
      </w:r>
      <w:r w:rsidRPr="00D1590F">
        <w:rPr>
          <w:rFonts w:ascii="Times New Roman" w:hAnsi="Times New Roman" w:cs="Times New Roman"/>
          <w:i/>
          <w:noProof/>
          <w:sz w:val="24"/>
          <w:szCs w:val="24"/>
        </w:rPr>
        <w:t xml:space="preserve"> </w:t>
      </w:r>
      <w:r w:rsidRPr="00D1590F">
        <w:rPr>
          <w:rFonts w:ascii="Times New Roman" w:hAnsi="Times New Roman" w:cs="Times New Roman"/>
          <w:i/>
          <w:noProof/>
          <w:sz w:val="24"/>
          <w:szCs w:val="24"/>
        </w:rPr>
        <w:lastRenderedPageBreak/>
        <w:t>Pagophilus groenlandicus</w:t>
      </w:r>
      <w:r w:rsidRPr="00D1590F">
        <w:rPr>
          <w:rFonts w:ascii="Times New Roman" w:hAnsi="Times New Roman" w:cs="Times New Roman"/>
          <w:noProof/>
          <w:sz w:val="24"/>
          <w:szCs w:val="24"/>
        </w:rPr>
        <w:t>. ICES Journal of Marine Science: Journal du Conseil 73:250-262</w:t>
      </w:r>
    </w:p>
    <w:p w14:paraId="07483C4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 xml:space="preserve">Stenson GB, Wakeham D, Buren AD, Koen-Alonso M (2014) Density-dependent and density-independent factors influencing reproductive rates in Northwest Atlantic harp seals, </w:t>
      </w:r>
      <w:r w:rsidRPr="00D1590F">
        <w:rPr>
          <w:rFonts w:ascii="Times New Roman" w:hAnsi="Times New Roman" w:cs="Times New Roman"/>
          <w:i/>
          <w:noProof/>
          <w:sz w:val="24"/>
          <w:szCs w:val="24"/>
        </w:rPr>
        <w:t>Pagophilus groenlandicus</w:t>
      </w:r>
      <w:r w:rsidRPr="00D1590F">
        <w:rPr>
          <w:rFonts w:ascii="Times New Roman" w:hAnsi="Times New Roman" w:cs="Times New Roman"/>
          <w:noProof/>
          <w:sz w:val="24"/>
          <w:szCs w:val="24"/>
        </w:rPr>
        <w:t>. DFO Canadian Science Advisory Secretariat Research Document 2014/058</w:t>
      </w:r>
    </w:p>
    <w:p w14:paraId="793E216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Templeman W (1948) The life history of the caplin (</w:t>
      </w:r>
      <w:r w:rsidRPr="00D1590F">
        <w:rPr>
          <w:rFonts w:ascii="Times New Roman" w:hAnsi="Times New Roman" w:cs="Times New Roman"/>
          <w:i/>
          <w:noProof/>
          <w:sz w:val="24"/>
          <w:szCs w:val="24"/>
        </w:rPr>
        <w:t>Mallotus villosus</w:t>
      </w:r>
      <w:r w:rsidRPr="00D1590F">
        <w:rPr>
          <w:rFonts w:ascii="Times New Roman" w:hAnsi="Times New Roman" w:cs="Times New Roman"/>
          <w:noProof/>
          <w:sz w:val="24"/>
          <w:szCs w:val="24"/>
        </w:rPr>
        <w:t xml:space="preserve"> O. F. Müller) in Newfoundland waters. Bulletin of the Newfoundland Government Laboratory 17:1-151</w:t>
      </w:r>
    </w:p>
    <w:p w14:paraId="5F952910"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Thorson J, T., Pinsky M, L., Ward E, J., Gimenez O (2016) Model‐based inference for estimating shifts in species distribution, area occupied and centre of gravity. Methods in Ecology and Evolution 7:990-1002</w:t>
      </w:r>
    </w:p>
    <w:p w14:paraId="78553C53"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Thorson JT, Barnett LAK (2017) Comparing estimates of abundance trends and distribution shifts using single- and multispecies models of fishes and biogenic habitat. ICES Journal of Marine Science 74:1311-1321</w:t>
      </w:r>
    </w:p>
    <w:p w14:paraId="78F8437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Toresen R, Østvedt OJ (2000) Variation in abundance of Norwegian spring-spawning herring (Clupea harengus, Clupeidae) throughout the 20th century and the influence of climatic fluctuations. Fish and Fisheries 1:231-256</w:t>
      </w:r>
    </w:p>
    <w:p w14:paraId="26D357FC" w14:textId="00FF13B1" w:rsidR="00906B34" w:rsidRDefault="00906B34" w:rsidP="00D1590F">
      <w:pPr>
        <w:pStyle w:val="EndNoteBibliography"/>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Vilhjálmsson H (2002) </w:t>
      </w:r>
      <w:r w:rsidRPr="00906B34">
        <w:rPr>
          <w:rFonts w:ascii="Times New Roman" w:hAnsi="Times New Roman" w:cs="Times New Roman"/>
          <w:noProof/>
          <w:sz w:val="24"/>
          <w:szCs w:val="24"/>
        </w:rPr>
        <w:t>Capelin (</w:t>
      </w:r>
      <w:r w:rsidRPr="00906B34">
        <w:rPr>
          <w:rFonts w:ascii="Times New Roman" w:hAnsi="Times New Roman" w:cs="Times New Roman"/>
          <w:i/>
          <w:noProof/>
          <w:sz w:val="24"/>
          <w:szCs w:val="24"/>
        </w:rPr>
        <w:t>Mallotus villosus</w:t>
      </w:r>
      <w:r w:rsidRPr="00906B34">
        <w:rPr>
          <w:rFonts w:ascii="Times New Roman" w:hAnsi="Times New Roman" w:cs="Times New Roman"/>
          <w:noProof/>
          <w:sz w:val="24"/>
          <w:szCs w:val="24"/>
        </w:rPr>
        <w:t>) in the Iceland–East Greenland–Jan Mayen ecosystem, ICES Jo</w:t>
      </w:r>
      <w:r>
        <w:rPr>
          <w:rFonts w:ascii="Times New Roman" w:hAnsi="Times New Roman" w:cs="Times New Roman"/>
          <w:noProof/>
          <w:sz w:val="24"/>
          <w:szCs w:val="24"/>
        </w:rPr>
        <w:t xml:space="preserve">urnal of Marine Science 59: 870-883 </w:t>
      </w:r>
      <w:r w:rsidRPr="00906B34">
        <w:rPr>
          <w:rFonts w:ascii="Times New Roman" w:hAnsi="Times New Roman" w:cs="Times New Roman"/>
          <w:noProof/>
          <w:sz w:val="24"/>
          <w:szCs w:val="24"/>
        </w:rPr>
        <w:t>https://doi.org/10.1006/jmsc.2002.1233</w:t>
      </w:r>
    </w:p>
    <w:p w14:paraId="67415498" w14:textId="4EEAF55A"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Vilhjálmsson H (1994) The Icelandic capelin stock. Rit Fiskideildar 13:1-281</w:t>
      </w:r>
    </w:p>
    <w:p w14:paraId="50572AC0"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Wilberg MJ, Thorson JT, Linton BC, Berkson J (2009) Incorporating time-varying catchability into population dynamic stock assessment models. Reviews in Fisheries Science 18:7-24</w:t>
      </w:r>
    </w:p>
    <w:p w14:paraId="3B0FF84B"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lastRenderedPageBreak/>
        <w:t>Wilhelm SI, Mailhiot J, Arany J, Chardine JW, Robertson GJ, Ryan PC (2015) Update and trends of three important seabird populations in the western North Atlantic using a geographic information system approach. Marine Ornithology 43:211-222</w:t>
      </w:r>
    </w:p>
    <w:p w14:paraId="6EB52857"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Wilhelm SI, Robertson GJ, Ryan PC, Tobin SF, Elliot RD (2009) Re-evaluating the use of beached bird oiling rates to assess long-term trends in chronic oil pollution. Marine Pollution Bulletin 58:249-255</w:t>
      </w:r>
    </w:p>
    <w:p w14:paraId="36D97C4E"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Winters GH (1970) Biological changes in coastal capelin from the over-wintering to the spawning condition. Journal of the Fisheries Research Board of Canada 27:2215-2224</w:t>
      </w:r>
    </w:p>
    <w:p w14:paraId="508288FD"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Winters GH (1995) Interaction between timing, capelin distribution and biomass estimates from the Div. 2J3K capelin acoustic survey.  Capelin in SA2 + Div 3KL. DFO Atlantic Fisheries Research Document 95/70</w:t>
      </w:r>
    </w:p>
    <w:p w14:paraId="3ACE24C8"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Winters GH, Carscadden JE (1978) Review of capelin ecology and estimation of surplus yield from predator dynamics. International Commission for the Northwest Atlantic Fisheries Research Bulletin 13:21-30</w:t>
      </w:r>
    </w:p>
    <w:p w14:paraId="1165E274"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Winters GH, Wheeler JP (1985) Interaction Between Stock Area, Stock Abundance, and Catchability Coefficient. Canadian Journal of Fisheries and Aquatic Sciences 42:989-998</w:t>
      </w:r>
    </w:p>
    <w:p w14:paraId="0CAD2ECC" w14:textId="77777777" w:rsidR="00D1590F" w:rsidRPr="00D1590F" w:rsidRDefault="00D1590F" w:rsidP="00D1590F">
      <w:pPr>
        <w:pStyle w:val="EndNoteBibliography"/>
        <w:spacing w:line="480" w:lineRule="auto"/>
        <w:ind w:left="720" w:hanging="720"/>
        <w:rPr>
          <w:rFonts w:ascii="Times New Roman" w:hAnsi="Times New Roman" w:cs="Times New Roman"/>
          <w:noProof/>
          <w:sz w:val="24"/>
          <w:szCs w:val="24"/>
        </w:rPr>
      </w:pPr>
      <w:r w:rsidRPr="00D1590F">
        <w:rPr>
          <w:rFonts w:ascii="Times New Roman" w:hAnsi="Times New Roman" w:cs="Times New Roman"/>
          <w:noProof/>
          <w:sz w:val="24"/>
          <w:szCs w:val="24"/>
        </w:rPr>
        <w:t>Worm B, Tittensor DP (2011) Range contraction in large pelagic predators. Proceedings of the National Academy of Sciences 108:11942</w:t>
      </w:r>
    </w:p>
    <w:p w14:paraId="755CDABB" w14:textId="6AE8F37E" w:rsidR="00794830" w:rsidRDefault="00D1590F" w:rsidP="00D1590F">
      <w:pPr>
        <w:pStyle w:val="EndNoteBibliography"/>
        <w:spacing w:line="480" w:lineRule="auto"/>
        <w:ind w:left="720" w:hanging="720"/>
      </w:pPr>
      <w:r w:rsidRPr="00D1590F">
        <w:rPr>
          <w:rFonts w:ascii="Times New Roman" w:hAnsi="Times New Roman" w:cs="Times New Roman"/>
          <w:sz w:val="24"/>
          <w:szCs w:val="24"/>
        </w:rPr>
        <w:fldChar w:fldCharType="end"/>
      </w:r>
    </w:p>
    <w:sectPr w:rsidR="00794830" w:rsidSect="00BD35A4">
      <w:headerReference w:type="default" r:id="rId14"/>
      <w:footerReference w:type="default" r:id="rId15"/>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rphy, Hannah M" w:date="2018-11-21T08:48:00Z" w:initials="MHM">
    <w:p w14:paraId="2C89B3AF" w14:textId="2EFB0383" w:rsidR="00F65D74" w:rsidRDefault="00F65D74">
      <w:pPr>
        <w:pStyle w:val="CommentText"/>
      </w:pPr>
      <w:r>
        <w:rPr>
          <w:rStyle w:val="CommentReference"/>
        </w:rPr>
        <w:annotationRef/>
      </w:r>
      <w:r>
        <w:t xml:space="preserve">Delete 2 of these references, try to keep to 3 references throughout intro. </w:t>
      </w:r>
    </w:p>
  </w:comment>
  <w:comment w:id="3" w:author="Murphy, Hannah M" w:date="2018-11-21T08:50:00Z" w:initials="MHM">
    <w:p w14:paraId="2CAC7ACE" w14:textId="475A883A" w:rsidR="00F65D74" w:rsidRDefault="00F65D74">
      <w:pPr>
        <w:pStyle w:val="CommentText"/>
      </w:pPr>
      <w:r>
        <w:rPr>
          <w:rStyle w:val="CommentReference"/>
        </w:rPr>
        <w:annotationRef/>
      </w:r>
      <w:r>
        <w:t>Delete 2</w:t>
      </w:r>
    </w:p>
  </w:comment>
  <w:comment w:id="5" w:author="Murphy, Hannah M" w:date="2018-11-21T15:04:00Z" w:initials="MHM">
    <w:p w14:paraId="4BACC3CF" w14:textId="77777777" w:rsidR="00F65D74" w:rsidRDefault="00F65D74" w:rsidP="00AE2FEA">
      <w:pPr>
        <w:rPr>
          <w:rFonts w:ascii="Arial" w:hAnsi="Arial" w:cs="Arial"/>
        </w:rPr>
      </w:pPr>
      <w:r>
        <w:rPr>
          <w:rStyle w:val="CommentReference"/>
        </w:rPr>
        <w:annotationRef/>
      </w: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Bogstad</w:t>
      </w:r>
      <w:proofErr w:type="spellEnd"/>
      <w:r>
        <w:rPr>
          <w:rFonts w:ascii="Arial" w:hAnsi="Arial" w:cs="Arial"/>
        </w:rPr>
        <w:t xml:space="preserve"> B, </w:t>
      </w:r>
      <w:proofErr w:type="spellStart"/>
      <w:r>
        <w:rPr>
          <w:rFonts w:ascii="Arial" w:hAnsi="Arial" w:cs="Arial"/>
        </w:rPr>
        <w:t>Dingsør</w:t>
      </w:r>
      <w:proofErr w:type="spellEnd"/>
      <w:r>
        <w:rPr>
          <w:rFonts w:ascii="Arial" w:hAnsi="Arial" w:cs="Arial"/>
        </w:rPr>
        <w:t xml:space="preserve"> GE, </w:t>
      </w:r>
      <w:proofErr w:type="spellStart"/>
      <w:r>
        <w:rPr>
          <w:rFonts w:ascii="Arial" w:hAnsi="Arial" w:cs="Arial"/>
        </w:rPr>
        <w:t>Gjøsæter</w:t>
      </w:r>
      <w:proofErr w:type="spellEnd"/>
      <w:r>
        <w:rPr>
          <w:rFonts w:ascii="Arial" w:hAnsi="Arial" w:cs="Arial"/>
        </w:rPr>
        <w:t xml:space="preserve"> H, </w:t>
      </w:r>
      <w:proofErr w:type="spellStart"/>
      <w:r>
        <w:rPr>
          <w:rFonts w:ascii="Arial" w:hAnsi="Arial" w:cs="Arial"/>
        </w:rPr>
        <w:t>Ottersen</w:t>
      </w:r>
      <w:proofErr w:type="spellEnd"/>
      <w:r>
        <w:rPr>
          <w:rFonts w:ascii="Arial" w:hAnsi="Arial" w:cs="Arial"/>
        </w:rPr>
        <w:t xml:space="preserve"> G, </w:t>
      </w:r>
      <w:proofErr w:type="spellStart"/>
      <w:r>
        <w:rPr>
          <w:rFonts w:ascii="Arial" w:hAnsi="Arial" w:cs="Arial"/>
        </w:rPr>
        <w:t>Eikeset</w:t>
      </w:r>
      <w:proofErr w:type="spellEnd"/>
      <w:r>
        <w:rPr>
          <w:rFonts w:ascii="Arial" w:hAnsi="Arial" w:cs="Arial"/>
        </w:rPr>
        <w:t xml:space="preserve"> AM, </w:t>
      </w:r>
      <w:proofErr w:type="spellStart"/>
      <w:r>
        <w:rPr>
          <w:rFonts w:ascii="Arial" w:hAnsi="Arial" w:cs="Arial"/>
        </w:rPr>
        <w:t>Stenseth</w:t>
      </w:r>
      <w:proofErr w:type="spellEnd"/>
      <w:r>
        <w:rPr>
          <w:rFonts w:ascii="Arial" w:hAnsi="Arial" w:cs="Arial"/>
        </w:rPr>
        <w:t xml:space="preserve"> NC (2010) Trophic interactions affecting a key ecosystem component: a multistage analysis of the recruitment of the Barents Sea capelin (</w:t>
      </w:r>
      <w:proofErr w:type="spellStart"/>
      <w:r>
        <w:rPr>
          <w:rFonts w:ascii="Arial" w:hAnsi="Arial" w:cs="Arial"/>
        </w:rPr>
        <w:t>Mallotus</w:t>
      </w:r>
      <w:proofErr w:type="spellEnd"/>
      <w:r>
        <w:rPr>
          <w:rFonts w:ascii="Arial" w:hAnsi="Arial" w:cs="Arial"/>
        </w:rPr>
        <w:t xml:space="preserve"> </w:t>
      </w:r>
      <w:proofErr w:type="spellStart"/>
      <w:r>
        <w:rPr>
          <w:rFonts w:ascii="Arial" w:hAnsi="Arial" w:cs="Arial"/>
        </w:rPr>
        <w:t>villosus</w:t>
      </w:r>
      <w:proofErr w:type="spellEnd"/>
      <w:r>
        <w:rPr>
          <w:rFonts w:ascii="Arial" w:hAnsi="Arial" w:cs="Arial"/>
        </w:rPr>
        <w:t xml:space="preserve">). Can J Fish </w:t>
      </w:r>
      <w:proofErr w:type="spellStart"/>
      <w:r>
        <w:rPr>
          <w:rFonts w:ascii="Arial" w:hAnsi="Arial" w:cs="Arial"/>
        </w:rPr>
        <w:t>Aquat</w:t>
      </w:r>
      <w:proofErr w:type="spellEnd"/>
      <w:r>
        <w:rPr>
          <w:rFonts w:ascii="Arial" w:hAnsi="Arial" w:cs="Arial"/>
        </w:rPr>
        <w:t xml:space="preserve"> </w:t>
      </w:r>
      <w:proofErr w:type="spellStart"/>
      <w:r>
        <w:rPr>
          <w:rFonts w:ascii="Arial" w:hAnsi="Arial" w:cs="Arial"/>
        </w:rPr>
        <w:t>Sci</w:t>
      </w:r>
      <w:proofErr w:type="spellEnd"/>
      <w:r>
        <w:rPr>
          <w:rFonts w:ascii="Arial" w:hAnsi="Arial" w:cs="Arial"/>
        </w:rPr>
        <w:t xml:space="preserve"> 67:1363–1375</w:t>
      </w:r>
    </w:p>
    <w:p w14:paraId="3DE0CADE" w14:textId="77777777" w:rsidR="00F65D74" w:rsidRDefault="00F65D74" w:rsidP="00AE2FEA">
      <w:pPr>
        <w:rPr>
          <w:rFonts w:ascii="Arial" w:hAnsi="Arial" w:cs="Arial"/>
        </w:rPr>
      </w:pPr>
    </w:p>
    <w:p w14:paraId="73D38B59" w14:textId="77777777" w:rsidR="00F65D74" w:rsidRDefault="00F65D74" w:rsidP="00AE2FEA">
      <w:pPr>
        <w:rPr>
          <w:rFonts w:ascii="Arial" w:hAnsi="Arial" w:cs="Arial"/>
        </w:rPr>
      </w:pP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Stenseth</w:t>
      </w:r>
      <w:proofErr w:type="spellEnd"/>
      <w:r>
        <w:rPr>
          <w:rFonts w:ascii="Arial" w:hAnsi="Arial" w:cs="Arial"/>
        </w:rPr>
        <w:t xml:space="preserve"> NC, </w:t>
      </w:r>
      <w:proofErr w:type="spellStart"/>
      <w:r>
        <w:rPr>
          <w:rFonts w:ascii="Arial" w:hAnsi="Arial" w:cs="Arial"/>
        </w:rPr>
        <w:t>Ottersen</w:t>
      </w:r>
      <w:proofErr w:type="spellEnd"/>
      <w:r>
        <w:rPr>
          <w:rFonts w:ascii="Arial" w:hAnsi="Arial" w:cs="Arial"/>
        </w:rPr>
        <w:t xml:space="preserve"> G (2004) Indirect climatic forcing of the Barents Sea capelin: a cohort effect. Mar </w:t>
      </w:r>
      <w:proofErr w:type="spellStart"/>
      <w:r>
        <w:rPr>
          <w:rFonts w:ascii="Arial" w:hAnsi="Arial" w:cs="Arial"/>
        </w:rPr>
        <w:t>Ecol</w:t>
      </w:r>
      <w:proofErr w:type="spellEnd"/>
      <w:r>
        <w:rPr>
          <w:rFonts w:ascii="Arial" w:hAnsi="Arial" w:cs="Arial"/>
        </w:rPr>
        <w:t xml:space="preserve"> </w:t>
      </w:r>
      <w:proofErr w:type="spellStart"/>
      <w:r>
        <w:rPr>
          <w:rFonts w:ascii="Arial" w:hAnsi="Arial" w:cs="Arial"/>
        </w:rPr>
        <w:t>Prog</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273:229–238</w:t>
      </w:r>
    </w:p>
    <w:p w14:paraId="55BC8D2B" w14:textId="3D808D3A" w:rsidR="00F65D74" w:rsidRDefault="00F65D74">
      <w:pPr>
        <w:pStyle w:val="CommentText"/>
      </w:pPr>
    </w:p>
  </w:comment>
  <w:comment w:id="10" w:author="Murphy, Hannah M" w:date="2018-11-21T08:53:00Z" w:initials="MHM">
    <w:p w14:paraId="069A2176" w14:textId="6745B351" w:rsidR="00F65D74" w:rsidRDefault="00F65D74">
      <w:pPr>
        <w:pStyle w:val="CommentText"/>
      </w:pPr>
      <w:r>
        <w:rPr>
          <w:rStyle w:val="CommentReference"/>
        </w:rPr>
        <w:annotationRef/>
      </w:r>
      <w:r>
        <w:t>Only suggestions on which to delete, tried to keep a range of studies</w:t>
      </w:r>
    </w:p>
  </w:comment>
  <w:comment w:id="17" w:author="Murphy, Hannah M" w:date="2018-11-21T15:06:00Z" w:initials="MHM">
    <w:p w14:paraId="508A0398" w14:textId="777FFBB9" w:rsidR="00F65D74" w:rsidRDefault="00F65D74">
      <w:pPr>
        <w:pStyle w:val="CommentText"/>
      </w:pPr>
      <w:r>
        <w:rPr>
          <w:rStyle w:val="CommentReference"/>
        </w:rPr>
        <w:annotationRef/>
      </w:r>
      <w:proofErr w:type="spellStart"/>
      <w:r w:rsidRPr="00AE2FEA">
        <w:rPr>
          <w:rStyle w:val="Hyperlink0"/>
          <w:rFonts w:eastAsia="Calibri"/>
        </w:rPr>
        <w:t>Gjøsæter</w:t>
      </w:r>
      <w:proofErr w:type="spellEnd"/>
      <w:r>
        <w:rPr>
          <w:rStyle w:val="Hyperlink0"/>
          <w:rFonts w:eastAsia="Calibri"/>
        </w:rPr>
        <w:t>, H. 1998 The population biology and exploitation of capelin (</w:t>
      </w:r>
      <w:proofErr w:type="spellStart"/>
      <w:r w:rsidRPr="00AE2FEA">
        <w:rPr>
          <w:rStyle w:val="Hyperlink0"/>
          <w:rFonts w:eastAsia="Calibri"/>
          <w:i/>
        </w:rPr>
        <w:t>Mallotus</w:t>
      </w:r>
      <w:proofErr w:type="spellEnd"/>
      <w:r w:rsidRPr="00AE2FEA">
        <w:rPr>
          <w:rStyle w:val="Hyperlink0"/>
          <w:rFonts w:eastAsia="Calibri"/>
          <w:i/>
        </w:rPr>
        <w:t xml:space="preserve"> </w:t>
      </w:r>
      <w:proofErr w:type="spellStart"/>
      <w:r w:rsidRPr="00AE2FEA">
        <w:rPr>
          <w:rStyle w:val="Hyperlink0"/>
          <w:rFonts w:eastAsia="Calibri"/>
          <w:i/>
        </w:rPr>
        <w:t>villosus</w:t>
      </w:r>
      <w:proofErr w:type="spellEnd"/>
      <w:r>
        <w:rPr>
          <w:rStyle w:val="Hyperlink0"/>
          <w:rFonts w:eastAsia="Calibri"/>
        </w:rPr>
        <w:t xml:space="preserve">) in the Barents Sea. </w:t>
      </w:r>
      <w:proofErr w:type="spellStart"/>
      <w:r>
        <w:rPr>
          <w:rStyle w:val="Hyperlink0"/>
          <w:rFonts w:eastAsia="Calibri"/>
        </w:rPr>
        <w:t>Sarisa</w:t>
      </w:r>
      <w:proofErr w:type="spellEnd"/>
      <w:r>
        <w:rPr>
          <w:rStyle w:val="Hyperlink0"/>
          <w:rFonts w:eastAsia="Calibri"/>
        </w:rPr>
        <w:t xml:space="preserve"> 83: 453-496</w:t>
      </w:r>
    </w:p>
  </w:comment>
  <w:comment w:id="19" w:author="Murphy, Hannah M" w:date="2018-11-21T15:09:00Z" w:initials="MHM">
    <w:p w14:paraId="4D0BD235" w14:textId="0ED2E255" w:rsidR="00F65D74" w:rsidRDefault="00F65D74">
      <w:pPr>
        <w:pStyle w:val="CommentText"/>
      </w:pPr>
      <w:r>
        <w:rPr>
          <w:rStyle w:val="CommentReference"/>
        </w:rPr>
        <w:annotationRef/>
      </w:r>
      <w:proofErr w:type="spellStart"/>
      <w:r>
        <w:t>Gjøsæter</w:t>
      </w:r>
      <w:proofErr w:type="spellEnd"/>
      <w:r>
        <w:t xml:space="preserve">, H., </w:t>
      </w:r>
      <w:proofErr w:type="spellStart"/>
      <w:r>
        <w:t>Dalpadado</w:t>
      </w:r>
      <w:proofErr w:type="spellEnd"/>
      <w:r>
        <w:t>, P., and Hassel, A. 2002. Growth of Barents Sea capelin (</w:t>
      </w:r>
      <w:proofErr w:type="spellStart"/>
      <w:r>
        <w:t>Mallotus</w:t>
      </w:r>
      <w:proofErr w:type="spellEnd"/>
      <w:r>
        <w:t xml:space="preserve"> </w:t>
      </w:r>
      <w:proofErr w:type="spellStart"/>
      <w:r>
        <w:t>villosus</w:t>
      </w:r>
      <w:proofErr w:type="spellEnd"/>
      <w:r>
        <w:t>) in relation to zooplankton abundance. – ICES Journal of Marine Science, 59: 959–967.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9B3AF" w15:done="0"/>
  <w15:commentEx w15:paraId="2CAC7ACE" w15:done="0"/>
  <w15:commentEx w15:paraId="55BC8D2B" w15:done="0"/>
  <w15:commentEx w15:paraId="069A2176" w15:done="0"/>
  <w15:commentEx w15:paraId="508A0398" w15:done="0"/>
  <w15:commentEx w15:paraId="4D0BD2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1D994" w14:textId="77777777" w:rsidR="0043295A" w:rsidRDefault="0043295A">
      <w:r>
        <w:separator/>
      </w:r>
    </w:p>
  </w:endnote>
  <w:endnote w:type="continuationSeparator" w:id="0">
    <w:p w14:paraId="49919EC7" w14:textId="77777777" w:rsidR="0043295A" w:rsidRDefault="0043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We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3BC77" w14:textId="71D0B158" w:rsidR="00F65D74" w:rsidRDefault="00F65D74">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9B450E">
      <w:rPr>
        <w:noProof/>
        <w:sz w:val="18"/>
        <w:szCs w:val="18"/>
      </w:rPr>
      <w:t>14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08404" w14:textId="77777777" w:rsidR="0043295A" w:rsidRDefault="0043295A">
      <w:r>
        <w:separator/>
      </w:r>
    </w:p>
  </w:footnote>
  <w:footnote w:type="continuationSeparator" w:id="0">
    <w:p w14:paraId="269CF630" w14:textId="77777777" w:rsidR="0043295A" w:rsidRDefault="0043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2728" w14:textId="77777777" w:rsidR="00F65D74" w:rsidRDefault="00F65D74">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30"/>
    <w:rsid w:val="0002026E"/>
    <w:rsid w:val="000345F9"/>
    <w:rsid w:val="0003760C"/>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4B6E"/>
    <w:rsid w:val="0009576F"/>
    <w:rsid w:val="000A264C"/>
    <w:rsid w:val="000A5C6E"/>
    <w:rsid w:val="000A690F"/>
    <w:rsid w:val="000B2D5E"/>
    <w:rsid w:val="000B2D9C"/>
    <w:rsid w:val="000D54E2"/>
    <w:rsid w:val="000D6F06"/>
    <w:rsid w:val="000E5F7F"/>
    <w:rsid w:val="000F0DFE"/>
    <w:rsid w:val="0010059D"/>
    <w:rsid w:val="00111A1C"/>
    <w:rsid w:val="00114212"/>
    <w:rsid w:val="00115163"/>
    <w:rsid w:val="00115EF3"/>
    <w:rsid w:val="0011669B"/>
    <w:rsid w:val="00123EEC"/>
    <w:rsid w:val="00124F1D"/>
    <w:rsid w:val="00126420"/>
    <w:rsid w:val="0014445A"/>
    <w:rsid w:val="00147FAF"/>
    <w:rsid w:val="00155E29"/>
    <w:rsid w:val="001617AB"/>
    <w:rsid w:val="00163EBB"/>
    <w:rsid w:val="0016439D"/>
    <w:rsid w:val="001737E4"/>
    <w:rsid w:val="00175090"/>
    <w:rsid w:val="00176148"/>
    <w:rsid w:val="0017633C"/>
    <w:rsid w:val="00182A3B"/>
    <w:rsid w:val="0018469B"/>
    <w:rsid w:val="001900CF"/>
    <w:rsid w:val="00195075"/>
    <w:rsid w:val="00195B96"/>
    <w:rsid w:val="001A6297"/>
    <w:rsid w:val="001A7680"/>
    <w:rsid w:val="001A7950"/>
    <w:rsid w:val="001B1F3E"/>
    <w:rsid w:val="001C0FD3"/>
    <w:rsid w:val="001C70A5"/>
    <w:rsid w:val="001D02DC"/>
    <w:rsid w:val="001D0877"/>
    <w:rsid w:val="001D22D0"/>
    <w:rsid w:val="001D62AE"/>
    <w:rsid w:val="001E0C56"/>
    <w:rsid w:val="001E6556"/>
    <w:rsid w:val="001F21DE"/>
    <w:rsid w:val="001F34FA"/>
    <w:rsid w:val="001F3575"/>
    <w:rsid w:val="001F5BB3"/>
    <w:rsid w:val="002004C1"/>
    <w:rsid w:val="002036FE"/>
    <w:rsid w:val="00211175"/>
    <w:rsid w:val="002121CD"/>
    <w:rsid w:val="00214FCB"/>
    <w:rsid w:val="002165A2"/>
    <w:rsid w:val="002210EA"/>
    <w:rsid w:val="0022288F"/>
    <w:rsid w:val="00223061"/>
    <w:rsid w:val="0024170A"/>
    <w:rsid w:val="00247368"/>
    <w:rsid w:val="00252C73"/>
    <w:rsid w:val="00255E40"/>
    <w:rsid w:val="00260B14"/>
    <w:rsid w:val="00260DA4"/>
    <w:rsid w:val="002641B3"/>
    <w:rsid w:val="00265057"/>
    <w:rsid w:val="002652C1"/>
    <w:rsid w:val="0027630A"/>
    <w:rsid w:val="00280722"/>
    <w:rsid w:val="002818A1"/>
    <w:rsid w:val="00281C3B"/>
    <w:rsid w:val="002847D1"/>
    <w:rsid w:val="0028775F"/>
    <w:rsid w:val="00290EB5"/>
    <w:rsid w:val="0029514B"/>
    <w:rsid w:val="002A2AB2"/>
    <w:rsid w:val="002B4EF7"/>
    <w:rsid w:val="002D6173"/>
    <w:rsid w:val="002E155B"/>
    <w:rsid w:val="002E2E94"/>
    <w:rsid w:val="002E450D"/>
    <w:rsid w:val="002F07AA"/>
    <w:rsid w:val="002F4522"/>
    <w:rsid w:val="002F56D2"/>
    <w:rsid w:val="002F5E8A"/>
    <w:rsid w:val="00304F0D"/>
    <w:rsid w:val="003103B1"/>
    <w:rsid w:val="00317649"/>
    <w:rsid w:val="003363DE"/>
    <w:rsid w:val="00340F77"/>
    <w:rsid w:val="0034141C"/>
    <w:rsid w:val="003450A8"/>
    <w:rsid w:val="00350B15"/>
    <w:rsid w:val="00356266"/>
    <w:rsid w:val="0035656D"/>
    <w:rsid w:val="00362CB7"/>
    <w:rsid w:val="00374FA8"/>
    <w:rsid w:val="003753AB"/>
    <w:rsid w:val="003758C3"/>
    <w:rsid w:val="003808B7"/>
    <w:rsid w:val="00382B38"/>
    <w:rsid w:val="00385D88"/>
    <w:rsid w:val="00386A51"/>
    <w:rsid w:val="003959BF"/>
    <w:rsid w:val="003A1BB6"/>
    <w:rsid w:val="003A31BD"/>
    <w:rsid w:val="003A50C5"/>
    <w:rsid w:val="003A6D20"/>
    <w:rsid w:val="003B23E0"/>
    <w:rsid w:val="003B3E48"/>
    <w:rsid w:val="003C1609"/>
    <w:rsid w:val="003C25F2"/>
    <w:rsid w:val="003C6BBA"/>
    <w:rsid w:val="003D25E2"/>
    <w:rsid w:val="003E4D6F"/>
    <w:rsid w:val="00400C6F"/>
    <w:rsid w:val="00406158"/>
    <w:rsid w:val="00412C15"/>
    <w:rsid w:val="00414029"/>
    <w:rsid w:val="00414487"/>
    <w:rsid w:val="0042564C"/>
    <w:rsid w:val="0043295A"/>
    <w:rsid w:val="00434232"/>
    <w:rsid w:val="004342E0"/>
    <w:rsid w:val="00437A4A"/>
    <w:rsid w:val="0044151D"/>
    <w:rsid w:val="00442268"/>
    <w:rsid w:val="004425F2"/>
    <w:rsid w:val="004442B2"/>
    <w:rsid w:val="00445943"/>
    <w:rsid w:val="0046018D"/>
    <w:rsid w:val="00460361"/>
    <w:rsid w:val="00460458"/>
    <w:rsid w:val="00461AF7"/>
    <w:rsid w:val="004633CA"/>
    <w:rsid w:val="0047317B"/>
    <w:rsid w:val="004748E8"/>
    <w:rsid w:val="004854E0"/>
    <w:rsid w:val="00492AFA"/>
    <w:rsid w:val="004A0FA4"/>
    <w:rsid w:val="004C0B42"/>
    <w:rsid w:val="004C470B"/>
    <w:rsid w:val="004C6703"/>
    <w:rsid w:val="004C739E"/>
    <w:rsid w:val="004D27FE"/>
    <w:rsid w:val="004D29CB"/>
    <w:rsid w:val="004E2DC9"/>
    <w:rsid w:val="004E509B"/>
    <w:rsid w:val="00511894"/>
    <w:rsid w:val="0051270F"/>
    <w:rsid w:val="00513DC1"/>
    <w:rsid w:val="00514948"/>
    <w:rsid w:val="00515400"/>
    <w:rsid w:val="00520002"/>
    <w:rsid w:val="00521EDA"/>
    <w:rsid w:val="005227C4"/>
    <w:rsid w:val="00530FAA"/>
    <w:rsid w:val="00535A36"/>
    <w:rsid w:val="0054128A"/>
    <w:rsid w:val="00544637"/>
    <w:rsid w:val="005446E1"/>
    <w:rsid w:val="0054602F"/>
    <w:rsid w:val="00554D3D"/>
    <w:rsid w:val="00560814"/>
    <w:rsid w:val="005620AE"/>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C3"/>
    <w:rsid w:val="00595867"/>
    <w:rsid w:val="005966E8"/>
    <w:rsid w:val="005A4FC2"/>
    <w:rsid w:val="005A7E70"/>
    <w:rsid w:val="005B242F"/>
    <w:rsid w:val="005B50FB"/>
    <w:rsid w:val="005B5514"/>
    <w:rsid w:val="005D0679"/>
    <w:rsid w:val="005D0B22"/>
    <w:rsid w:val="005D3DDC"/>
    <w:rsid w:val="005D7D4E"/>
    <w:rsid w:val="005E4499"/>
    <w:rsid w:val="005F1FBC"/>
    <w:rsid w:val="005F51E5"/>
    <w:rsid w:val="005F566F"/>
    <w:rsid w:val="006124D7"/>
    <w:rsid w:val="006145D8"/>
    <w:rsid w:val="00616834"/>
    <w:rsid w:val="00631433"/>
    <w:rsid w:val="006445CA"/>
    <w:rsid w:val="0064765A"/>
    <w:rsid w:val="00647A06"/>
    <w:rsid w:val="006520B0"/>
    <w:rsid w:val="0065222F"/>
    <w:rsid w:val="00654754"/>
    <w:rsid w:val="00655B36"/>
    <w:rsid w:val="006603E4"/>
    <w:rsid w:val="00660995"/>
    <w:rsid w:val="00670DA0"/>
    <w:rsid w:val="0067186D"/>
    <w:rsid w:val="00674FD5"/>
    <w:rsid w:val="00680562"/>
    <w:rsid w:val="006827B1"/>
    <w:rsid w:val="0068602E"/>
    <w:rsid w:val="00690743"/>
    <w:rsid w:val="006913FE"/>
    <w:rsid w:val="00691C17"/>
    <w:rsid w:val="006A5C70"/>
    <w:rsid w:val="006B2BD3"/>
    <w:rsid w:val="006B5F9E"/>
    <w:rsid w:val="006B7579"/>
    <w:rsid w:val="006C7C65"/>
    <w:rsid w:val="006D02DE"/>
    <w:rsid w:val="006D3DFC"/>
    <w:rsid w:val="006D58EB"/>
    <w:rsid w:val="006D7719"/>
    <w:rsid w:val="006E1021"/>
    <w:rsid w:val="006E2A4C"/>
    <w:rsid w:val="006E6BFB"/>
    <w:rsid w:val="00705F44"/>
    <w:rsid w:val="007070B0"/>
    <w:rsid w:val="00707996"/>
    <w:rsid w:val="0071007C"/>
    <w:rsid w:val="007100BD"/>
    <w:rsid w:val="00712759"/>
    <w:rsid w:val="0071625C"/>
    <w:rsid w:val="0072366E"/>
    <w:rsid w:val="00740DF6"/>
    <w:rsid w:val="007414E6"/>
    <w:rsid w:val="0074414B"/>
    <w:rsid w:val="007522A4"/>
    <w:rsid w:val="00753F10"/>
    <w:rsid w:val="0075511B"/>
    <w:rsid w:val="007601FB"/>
    <w:rsid w:val="007623BF"/>
    <w:rsid w:val="007659B4"/>
    <w:rsid w:val="00770ECA"/>
    <w:rsid w:val="007730F9"/>
    <w:rsid w:val="00774F76"/>
    <w:rsid w:val="00775BC5"/>
    <w:rsid w:val="00784B89"/>
    <w:rsid w:val="00786770"/>
    <w:rsid w:val="00786BCE"/>
    <w:rsid w:val="00792240"/>
    <w:rsid w:val="0079284F"/>
    <w:rsid w:val="00793282"/>
    <w:rsid w:val="00794830"/>
    <w:rsid w:val="00797563"/>
    <w:rsid w:val="007A01D5"/>
    <w:rsid w:val="007A0A3C"/>
    <w:rsid w:val="007A3397"/>
    <w:rsid w:val="007A4C26"/>
    <w:rsid w:val="007A7A89"/>
    <w:rsid w:val="007B0153"/>
    <w:rsid w:val="007B48E5"/>
    <w:rsid w:val="007B5953"/>
    <w:rsid w:val="007D3EBD"/>
    <w:rsid w:val="007D71F4"/>
    <w:rsid w:val="007F0204"/>
    <w:rsid w:val="007F1F8C"/>
    <w:rsid w:val="007F2B40"/>
    <w:rsid w:val="007F492E"/>
    <w:rsid w:val="007F5A29"/>
    <w:rsid w:val="007F5E5C"/>
    <w:rsid w:val="008200CA"/>
    <w:rsid w:val="0082199A"/>
    <w:rsid w:val="0082329B"/>
    <w:rsid w:val="00823DC1"/>
    <w:rsid w:val="00824435"/>
    <w:rsid w:val="00825672"/>
    <w:rsid w:val="008256B3"/>
    <w:rsid w:val="00826229"/>
    <w:rsid w:val="00833A11"/>
    <w:rsid w:val="00833EC9"/>
    <w:rsid w:val="00846091"/>
    <w:rsid w:val="00847864"/>
    <w:rsid w:val="0085065E"/>
    <w:rsid w:val="008511B9"/>
    <w:rsid w:val="008574A2"/>
    <w:rsid w:val="00862C97"/>
    <w:rsid w:val="00866D25"/>
    <w:rsid w:val="0087470F"/>
    <w:rsid w:val="00874BD7"/>
    <w:rsid w:val="00876942"/>
    <w:rsid w:val="00877AF2"/>
    <w:rsid w:val="00880F62"/>
    <w:rsid w:val="00882236"/>
    <w:rsid w:val="008826E7"/>
    <w:rsid w:val="008852A0"/>
    <w:rsid w:val="008854C2"/>
    <w:rsid w:val="00887674"/>
    <w:rsid w:val="00891AE2"/>
    <w:rsid w:val="008A06D2"/>
    <w:rsid w:val="008B48BC"/>
    <w:rsid w:val="008B63B2"/>
    <w:rsid w:val="008C2D22"/>
    <w:rsid w:val="008C3D86"/>
    <w:rsid w:val="008D10CD"/>
    <w:rsid w:val="008D5E36"/>
    <w:rsid w:val="008D68E5"/>
    <w:rsid w:val="008E050A"/>
    <w:rsid w:val="008E6443"/>
    <w:rsid w:val="008F0107"/>
    <w:rsid w:val="008F287F"/>
    <w:rsid w:val="00900416"/>
    <w:rsid w:val="00903363"/>
    <w:rsid w:val="00906B34"/>
    <w:rsid w:val="0091695F"/>
    <w:rsid w:val="00920C71"/>
    <w:rsid w:val="00924131"/>
    <w:rsid w:val="00924F75"/>
    <w:rsid w:val="00930D4F"/>
    <w:rsid w:val="00944125"/>
    <w:rsid w:val="00951E2A"/>
    <w:rsid w:val="0095413B"/>
    <w:rsid w:val="00961A23"/>
    <w:rsid w:val="009646F2"/>
    <w:rsid w:val="0097023F"/>
    <w:rsid w:val="00983FF0"/>
    <w:rsid w:val="00986938"/>
    <w:rsid w:val="009913DA"/>
    <w:rsid w:val="00992801"/>
    <w:rsid w:val="00992CA7"/>
    <w:rsid w:val="009A6C6B"/>
    <w:rsid w:val="009A7FCF"/>
    <w:rsid w:val="009B0741"/>
    <w:rsid w:val="009B450E"/>
    <w:rsid w:val="009C51DC"/>
    <w:rsid w:val="009C6FA4"/>
    <w:rsid w:val="009D41DC"/>
    <w:rsid w:val="009E092E"/>
    <w:rsid w:val="00A017D2"/>
    <w:rsid w:val="00A048AA"/>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FBE"/>
    <w:rsid w:val="00A54308"/>
    <w:rsid w:val="00A55346"/>
    <w:rsid w:val="00A61077"/>
    <w:rsid w:val="00A65A33"/>
    <w:rsid w:val="00A705C9"/>
    <w:rsid w:val="00A73A78"/>
    <w:rsid w:val="00A86232"/>
    <w:rsid w:val="00A87777"/>
    <w:rsid w:val="00A93766"/>
    <w:rsid w:val="00A9429A"/>
    <w:rsid w:val="00AA1250"/>
    <w:rsid w:val="00AA3378"/>
    <w:rsid w:val="00AA60B6"/>
    <w:rsid w:val="00AA72CC"/>
    <w:rsid w:val="00AB2596"/>
    <w:rsid w:val="00AB65C3"/>
    <w:rsid w:val="00AC0E81"/>
    <w:rsid w:val="00AC33D4"/>
    <w:rsid w:val="00AC3AEE"/>
    <w:rsid w:val="00AC3E8A"/>
    <w:rsid w:val="00AC6C80"/>
    <w:rsid w:val="00AD1BE3"/>
    <w:rsid w:val="00AD2243"/>
    <w:rsid w:val="00AD77CE"/>
    <w:rsid w:val="00AE2FEA"/>
    <w:rsid w:val="00AE44CA"/>
    <w:rsid w:val="00AE6F18"/>
    <w:rsid w:val="00AF1F09"/>
    <w:rsid w:val="00AF50DB"/>
    <w:rsid w:val="00B02994"/>
    <w:rsid w:val="00B04563"/>
    <w:rsid w:val="00B04EB5"/>
    <w:rsid w:val="00B05471"/>
    <w:rsid w:val="00B1164E"/>
    <w:rsid w:val="00B16935"/>
    <w:rsid w:val="00B25DE1"/>
    <w:rsid w:val="00B2705A"/>
    <w:rsid w:val="00B30B5A"/>
    <w:rsid w:val="00B36A6C"/>
    <w:rsid w:val="00B372B1"/>
    <w:rsid w:val="00B4236E"/>
    <w:rsid w:val="00B428E3"/>
    <w:rsid w:val="00B44D7A"/>
    <w:rsid w:val="00B53586"/>
    <w:rsid w:val="00B565EC"/>
    <w:rsid w:val="00B57831"/>
    <w:rsid w:val="00B612B9"/>
    <w:rsid w:val="00B6618F"/>
    <w:rsid w:val="00B67E2F"/>
    <w:rsid w:val="00B70244"/>
    <w:rsid w:val="00B72C0A"/>
    <w:rsid w:val="00B7427B"/>
    <w:rsid w:val="00B7792C"/>
    <w:rsid w:val="00B80CB6"/>
    <w:rsid w:val="00B8107A"/>
    <w:rsid w:val="00B82272"/>
    <w:rsid w:val="00B827EE"/>
    <w:rsid w:val="00B83028"/>
    <w:rsid w:val="00B85D36"/>
    <w:rsid w:val="00B8698F"/>
    <w:rsid w:val="00B86E39"/>
    <w:rsid w:val="00B87136"/>
    <w:rsid w:val="00B92D9B"/>
    <w:rsid w:val="00B93FAE"/>
    <w:rsid w:val="00B973E7"/>
    <w:rsid w:val="00BA01CE"/>
    <w:rsid w:val="00BA4110"/>
    <w:rsid w:val="00BA5A75"/>
    <w:rsid w:val="00BA78DB"/>
    <w:rsid w:val="00BB0B1F"/>
    <w:rsid w:val="00BB38B8"/>
    <w:rsid w:val="00BC2BD6"/>
    <w:rsid w:val="00BC422B"/>
    <w:rsid w:val="00BC4D4A"/>
    <w:rsid w:val="00BC73B4"/>
    <w:rsid w:val="00BD2703"/>
    <w:rsid w:val="00BD35A4"/>
    <w:rsid w:val="00BE18EA"/>
    <w:rsid w:val="00BF1AD1"/>
    <w:rsid w:val="00BF4269"/>
    <w:rsid w:val="00BF4F64"/>
    <w:rsid w:val="00C01DCB"/>
    <w:rsid w:val="00C055A8"/>
    <w:rsid w:val="00C05DC0"/>
    <w:rsid w:val="00C12880"/>
    <w:rsid w:val="00C16F2B"/>
    <w:rsid w:val="00C2509A"/>
    <w:rsid w:val="00C30FAE"/>
    <w:rsid w:val="00C31C0B"/>
    <w:rsid w:val="00C37ACE"/>
    <w:rsid w:val="00C402EB"/>
    <w:rsid w:val="00C437AD"/>
    <w:rsid w:val="00C53BAA"/>
    <w:rsid w:val="00C564AC"/>
    <w:rsid w:val="00C5689E"/>
    <w:rsid w:val="00C60331"/>
    <w:rsid w:val="00C67209"/>
    <w:rsid w:val="00C7011F"/>
    <w:rsid w:val="00C70D9C"/>
    <w:rsid w:val="00C71BF8"/>
    <w:rsid w:val="00C728F5"/>
    <w:rsid w:val="00C74B93"/>
    <w:rsid w:val="00C82960"/>
    <w:rsid w:val="00C843EF"/>
    <w:rsid w:val="00C8601F"/>
    <w:rsid w:val="00C87F27"/>
    <w:rsid w:val="00C97DAB"/>
    <w:rsid w:val="00CA5469"/>
    <w:rsid w:val="00CA7ADB"/>
    <w:rsid w:val="00CB0D73"/>
    <w:rsid w:val="00CB5940"/>
    <w:rsid w:val="00CC1F10"/>
    <w:rsid w:val="00CC313A"/>
    <w:rsid w:val="00CC379F"/>
    <w:rsid w:val="00CC5D19"/>
    <w:rsid w:val="00CC60D1"/>
    <w:rsid w:val="00CC6881"/>
    <w:rsid w:val="00CD2396"/>
    <w:rsid w:val="00CD3D81"/>
    <w:rsid w:val="00CD5841"/>
    <w:rsid w:val="00CD5C29"/>
    <w:rsid w:val="00CE49F6"/>
    <w:rsid w:val="00CF3A13"/>
    <w:rsid w:val="00CF41D1"/>
    <w:rsid w:val="00D03051"/>
    <w:rsid w:val="00D0748E"/>
    <w:rsid w:val="00D10B84"/>
    <w:rsid w:val="00D10F6B"/>
    <w:rsid w:val="00D1590F"/>
    <w:rsid w:val="00D15E6F"/>
    <w:rsid w:val="00D23090"/>
    <w:rsid w:val="00D4008F"/>
    <w:rsid w:val="00D4086C"/>
    <w:rsid w:val="00D44720"/>
    <w:rsid w:val="00D45304"/>
    <w:rsid w:val="00D47ECD"/>
    <w:rsid w:val="00D518EB"/>
    <w:rsid w:val="00D53EAF"/>
    <w:rsid w:val="00D55B4E"/>
    <w:rsid w:val="00D613E4"/>
    <w:rsid w:val="00D837BA"/>
    <w:rsid w:val="00D974D2"/>
    <w:rsid w:val="00DA02DB"/>
    <w:rsid w:val="00DA24AA"/>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3058"/>
    <w:rsid w:val="00DD786B"/>
    <w:rsid w:val="00DE1F83"/>
    <w:rsid w:val="00DE77F9"/>
    <w:rsid w:val="00E04359"/>
    <w:rsid w:val="00E07FD6"/>
    <w:rsid w:val="00E15D0B"/>
    <w:rsid w:val="00E23445"/>
    <w:rsid w:val="00E25750"/>
    <w:rsid w:val="00E30504"/>
    <w:rsid w:val="00E32783"/>
    <w:rsid w:val="00E50A80"/>
    <w:rsid w:val="00E52860"/>
    <w:rsid w:val="00E531B6"/>
    <w:rsid w:val="00E67D1A"/>
    <w:rsid w:val="00E746BF"/>
    <w:rsid w:val="00EB20C0"/>
    <w:rsid w:val="00EB254C"/>
    <w:rsid w:val="00EB3CDC"/>
    <w:rsid w:val="00EB73A4"/>
    <w:rsid w:val="00EC2522"/>
    <w:rsid w:val="00ED0D9C"/>
    <w:rsid w:val="00EE3440"/>
    <w:rsid w:val="00EE47AE"/>
    <w:rsid w:val="00EF4407"/>
    <w:rsid w:val="00F04A88"/>
    <w:rsid w:val="00F13A21"/>
    <w:rsid w:val="00F205F3"/>
    <w:rsid w:val="00F2126E"/>
    <w:rsid w:val="00F25A60"/>
    <w:rsid w:val="00F26298"/>
    <w:rsid w:val="00F315D4"/>
    <w:rsid w:val="00F35160"/>
    <w:rsid w:val="00F35F28"/>
    <w:rsid w:val="00F37E10"/>
    <w:rsid w:val="00F505FD"/>
    <w:rsid w:val="00F60FE1"/>
    <w:rsid w:val="00F61B47"/>
    <w:rsid w:val="00F64D92"/>
    <w:rsid w:val="00F65D74"/>
    <w:rsid w:val="00F70E6B"/>
    <w:rsid w:val="00F7102C"/>
    <w:rsid w:val="00F71378"/>
    <w:rsid w:val="00F85402"/>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E605A"/>
    <w:rsid w:val="00FF0FC7"/>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15:docId w15:val="{033491D8-E8FE-4DA4-A54E-D339C8DF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53</Pages>
  <Words>30968</Words>
  <Characters>176523</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Murphy, Hannah M</cp:lastModifiedBy>
  <cp:revision>259</cp:revision>
  <dcterms:created xsi:type="dcterms:W3CDTF">2018-11-16T13:58:00Z</dcterms:created>
  <dcterms:modified xsi:type="dcterms:W3CDTF">2018-12-04T15:22:00Z</dcterms:modified>
</cp:coreProperties>
</file>